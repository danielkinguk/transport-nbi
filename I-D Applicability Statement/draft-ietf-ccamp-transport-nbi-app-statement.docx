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12D35C81" w:rsidR="00883323" w:rsidRPr="00883323" w:rsidRDefault="00AE0541">
      <w:pPr>
        <w:pStyle w:val="RFCTitle"/>
        <w:ind w:left="0" w:firstLine="432"/>
        <w:rPr>
          <w:highlight w:val="yellow"/>
          <w:lang w:val="en"/>
        </w:rPr>
        <w:pPrChange w:id="0" w:author="Italo Busi" w:date="2018-11-20T18:42:00Z">
          <w:pPr>
            <w:pStyle w:val="RFCTitle"/>
          </w:pPr>
        </w:pPrChange>
      </w:pPr>
      <w:r>
        <w:rPr>
          <w:highlight w:val="yellow"/>
        </w:rPr>
        <w:br/>
      </w:r>
      <w:r w:rsidR="00722DD3" w:rsidRPr="00883323">
        <w:t>Transport Northbound Interface Applicability Statement</w:t>
      </w:r>
      <w:r w:rsidR="00883323">
        <w:t xml:space="preserve"> </w:t>
      </w:r>
      <w:r w:rsidR="00CC4069">
        <w:br/>
      </w:r>
      <w:r w:rsidR="00883323" w:rsidRPr="00883323">
        <w:rPr>
          <w:lang w:val="en"/>
        </w:rPr>
        <w:t>draft-ietf-ccamp-transport-nbi-app-statement</w:t>
      </w:r>
      <w:r w:rsidR="00883323">
        <w:rPr>
          <w:lang w:val="en"/>
        </w:rPr>
        <w:t>-</w:t>
      </w:r>
      <w:del w:id="1" w:author="Italo Busi" w:date="2018-11-08T18:32:00Z">
        <w:r w:rsidR="0060385B" w:rsidDel="00F5036B">
          <w:rPr>
            <w:lang w:val="en"/>
          </w:rPr>
          <w:delText>04</w:delText>
        </w:r>
      </w:del>
      <w:ins w:id="2" w:author="Italo Busi" w:date="2018-11-08T18:32:00Z">
        <w:r w:rsidR="00F5036B">
          <w:rPr>
            <w:lang w:val="en"/>
          </w:rPr>
          <w:t>05</w:t>
        </w:r>
      </w:ins>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40E9FD80"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3" w:author="Italo Busi" w:date="2019-01-04T16:39:00Z">
        <w:r w:rsidR="00124182">
          <w:rPr>
            <w:noProof/>
          </w:rPr>
          <w:instrText>1</w:instrText>
        </w:r>
      </w:ins>
      <w:del w:id="4" w:author="Italo Busi" w:date="2019-01-04T16:38:00Z">
        <w:r w:rsidR="00F5036B" w:rsidDel="0037757D">
          <w:rPr>
            <w:noProof/>
          </w:rPr>
          <w:delInstrText>10</w:delInstrText>
        </w:r>
      </w:del>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ins w:id="5" w:author="Italo Busi" w:date="2019-01-04T16:38:00Z">
        <w:r w:rsidR="0037757D">
          <w:rPr>
            <w:noProof/>
          </w:rPr>
          <w:instrText>12</w:instrText>
        </w:r>
      </w:ins>
      <w:ins w:id="6" w:author="Italo Busi" w:date="2019-01-04T16:07:00Z">
        <w:del w:id="7" w:author="Italo Busi" w:date="2019-01-04T16:38:00Z">
          <w:r w:rsidR="00E743B1" w:rsidDel="0037757D">
            <w:rPr>
              <w:noProof/>
            </w:rPr>
            <w:delInstrText>12</w:delInstrText>
          </w:r>
        </w:del>
      </w:ins>
      <w:ins w:id="8" w:author="Italo Busi" w:date="2018-12-04T12:04:00Z">
        <w:del w:id="9" w:author="Italo Busi" w:date="2019-01-04T16:38:00Z">
          <w:r w:rsidR="006F4C10" w:rsidDel="0037757D">
            <w:rPr>
              <w:noProof/>
            </w:rPr>
            <w:delInstrText>11</w:delInstrText>
          </w:r>
        </w:del>
      </w:ins>
      <w:del w:id="10" w:author="Italo Busi" w:date="2019-01-04T16:38:00Z">
        <w:r w:rsidR="00F5036B" w:rsidDel="0037757D">
          <w:rPr>
            <w:noProof/>
          </w:rPr>
          <w:delInstrText>10</w:delInstrText>
        </w:r>
      </w:del>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1" w:author="Italo Busi" w:date="2019-01-04T16:38:00Z">
        <w:r w:rsidR="0037757D">
          <w:rPr>
            <w:noProof/>
          </w:rPr>
          <w:instrText>12</w:instrText>
        </w:r>
      </w:ins>
      <w:ins w:id="12" w:author="Italo Busi" w:date="2019-01-04T16:07:00Z">
        <w:del w:id="13" w:author="Italo Busi" w:date="2019-01-04T16:38:00Z">
          <w:r w:rsidR="00E743B1" w:rsidDel="0037757D">
            <w:rPr>
              <w:noProof/>
            </w:rPr>
            <w:delInstrText>12</w:delInstrText>
          </w:r>
        </w:del>
      </w:ins>
      <w:ins w:id="14" w:author="Italo Busi" w:date="2018-12-04T12:04:00Z">
        <w:del w:id="15" w:author="Italo Busi" w:date="2019-01-04T16:38:00Z">
          <w:r w:rsidR="006F4C10" w:rsidDel="0037757D">
            <w:rPr>
              <w:noProof/>
            </w:rPr>
            <w:delInstrText>11</w:delInstrText>
          </w:r>
        </w:del>
      </w:ins>
      <w:del w:id="16" w:author="Italo Busi" w:date="2019-01-04T16:38:00Z">
        <w:r w:rsidR="00F5036B" w:rsidDel="0037757D">
          <w:rPr>
            <w:noProof/>
          </w:rPr>
          <w:delInstrText>10</w:delInstrText>
        </w:r>
      </w:del>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7" w:author="Italo Busi" w:date="2019-01-04T16:38:00Z">
        <w:r w:rsidR="0037757D">
          <w:rPr>
            <w:noProof/>
          </w:rPr>
          <w:instrText>12</w:instrText>
        </w:r>
      </w:ins>
      <w:ins w:id="18" w:author="Italo Busi" w:date="2019-01-04T16:07:00Z">
        <w:del w:id="19" w:author="Italo Busi" w:date="2019-01-04T16:38:00Z">
          <w:r w:rsidR="00E743B1" w:rsidDel="0037757D">
            <w:rPr>
              <w:noProof/>
            </w:rPr>
            <w:delInstrText>12</w:delInstrText>
          </w:r>
        </w:del>
      </w:ins>
      <w:ins w:id="20" w:author="Italo Busi" w:date="2018-12-04T12:04:00Z">
        <w:del w:id="21" w:author="Italo Busi" w:date="2019-01-04T16:38:00Z">
          <w:r w:rsidR="006F4C10" w:rsidDel="0037757D">
            <w:rPr>
              <w:noProof/>
            </w:rPr>
            <w:delInstrText>11</w:delInstrText>
          </w:r>
        </w:del>
      </w:ins>
      <w:del w:id="22" w:author="Italo Busi" w:date="2019-01-04T16:38:00Z">
        <w:r w:rsidR="00F5036B" w:rsidDel="0037757D">
          <w:rPr>
            <w:noProof/>
          </w:rPr>
          <w:delInstrText>10</w:delInstrText>
        </w:r>
      </w:del>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3" w:author="Italo Busi" w:date="2019-01-04T16:38:00Z">
        <w:r w:rsidR="0037757D">
          <w:rPr>
            <w:noProof/>
          </w:rPr>
          <w:instrText>12</w:instrText>
        </w:r>
      </w:ins>
      <w:ins w:id="24" w:author="Italo Busi" w:date="2019-01-04T16:07:00Z">
        <w:del w:id="25" w:author="Italo Busi" w:date="2019-01-04T16:38:00Z">
          <w:r w:rsidR="00E743B1" w:rsidDel="0037757D">
            <w:rPr>
              <w:noProof/>
            </w:rPr>
            <w:delInstrText>12</w:delInstrText>
          </w:r>
        </w:del>
      </w:ins>
      <w:ins w:id="26" w:author="Italo Busi" w:date="2018-12-04T12:04:00Z">
        <w:del w:id="27" w:author="Italo Busi" w:date="2019-01-04T16:38:00Z">
          <w:r w:rsidR="006F4C10" w:rsidDel="0037757D">
            <w:rPr>
              <w:noProof/>
            </w:rPr>
            <w:delInstrText>11</w:delInstrText>
          </w:r>
        </w:del>
      </w:ins>
      <w:del w:id="28" w:author="Italo Busi" w:date="2019-01-04T16:38:00Z">
        <w:r w:rsidR="00F5036B" w:rsidDel="0037757D">
          <w:rPr>
            <w:noProof/>
          </w:rPr>
          <w:delInstrText>10</w:delInstrText>
        </w:r>
      </w:del>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29" w:author="Italo Busi" w:date="2019-01-04T16:38:00Z">
        <w:r w:rsidR="0037757D">
          <w:rPr>
            <w:noProof/>
          </w:rPr>
          <w:instrText>12</w:instrText>
        </w:r>
      </w:ins>
      <w:ins w:id="30" w:author="Italo Busi" w:date="2019-01-04T16:07:00Z">
        <w:del w:id="31" w:author="Italo Busi" w:date="2019-01-04T16:38:00Z">
          <w:r w:rsidR="00E743B1" w:rsidDel="0037757D">
            <w:rPr>
              <w:noProof/>
            </w:rPr>
            <w:delInstrText>12</w:delInstrText>
          </w:r>
        </w:del>
      </w:ins>
      <w:ins w:id="32" w:author="Italo Busi" w:date="2018-12-04T12:04:00Z">
        <w:del w:id="33" w:author="Italo Busi" w:date="2019-01-04T16:38:00Z">
          <w:r w:rsidR="006F4C10" w:rsidDel="0037757D">
            <w:rPr>
              <w:noProof/>
            </w:rPr>
            <w:delInstrText>11</w:delInstrText>
          </w:r>
        </w:del>
      </w:ins>
      <w:del w:id="34" w:author="Italo Busi" w:date="2019-01-04T16:38:00Z">
        <w:r w:rsidR="00F5036B" w:rsidDel="0037757D">
          <w:rPr>
            <w:noProof/>
          </w:rPr>
          <w:delInstrText>10</w:delInstrText>
        </w:r>
      </w:del>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35" w:author="Italo Busi" w:date="2019-01-04T16:38:00Z">
        <w:r w:rsidR="0037757D">
          <w:rPr>
            <w:noProof/>
          </w:rPr>
          <w:instrText>12</w:instrText>
        </w:r>
      </w:ins>
      <w:ins w:id="36" w:author="Italo Busi" w:date="2019-01-04T16:07:00Z">
        <w:del w:id="37" w:author="Italo Busi" w:date="2019-01-04T16:38:00Z">
          <w:r w:rsidR="00E743B1" w:rsidDel="0037757D">
            <w:rPr>
              <w:noProof/>
            </w:rPr>
            <w:delInstrText>12</w:delInstrText>
          </w:r>
        </w:del>
      </w:ins>
      <w:ins w:id="38" w:author="Italo Busi" w:date="2018-12-04T12:04:00Z">
        <w:del w:id="39" w:author="Italo Busi" w:date="2019-01-04T16:38:00Z">
          <w:r w:rsidR="006F4C10" w:rsidDel="0037757D">
            <w:rPr>
              <w:noProof/>
            </w:rPr>
            <w:delInstrText>11</w:delInstrText>
          </w:r>
        </w:del>
      </w:ins>
      <w:del w:id="40" w:author="Italo Busi" w:date="2019-01-04T16:38:00Z">
        <w:r w:rsidR="00F5036B" w:rsidDel="0037757D">
          <w:rPr>
            <w:noProof/>
          </w:rPr>
          <w:delInstrText>10</w:delInstrText>
        </w:r>
      </w:del>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41" w:author="Italo Busi" w:date="2019-01-04T16:38:00Z">
        <w:r w:rsidR="0037757D">
          <w:rPr>
            <w:noProof/>
          </w:rPr>
          <w:instrText>12</w:instrText>
        </w:r>
      </w:ins>
      <w:ins w:id="42" w:author="Italo Busi" w:date="2019-01-04T16:07:00Z">
        <w:del w:id="43" w:author="Italo Busi" w:date="2019-01-04T16:38:00Z">
          <w:r w:rsidR="00E743B1" w:rsidDel="0037757D">
            <w:rPr>
              <w:noProof/>
            </w:rPr>
            <w:delInstrText>12</w:delInstrText>
          </w:r>
        </w:del>
      </w:ins>
      <w:ins w:id="44" w:author="Italo Busi" w:date="2018-12-04T12:04:00Z">
        <w:del w:id="45" w:author="Italo Busi" w:date="2019-01-04T16:38:00Z">
          <w:r w:rsidR="006F4C10" w:rsidDel="0037757D">
            <w:rPr>
              <w:noProof/>
            </w:rPr>
            <w:delInstrText>11</w:delInstrText>
          </w:r>
        </w:del>
      </w:ins>
      <w:del w:id="46" w:author="Italo Busi" w:date="2019-01-04T16:38:00Z">
        <w:r w:rsidR="00F5036B" w:rsidDel="0037757D">
          <w:rPr>
            <w:noProof/>
          </w:rPr>
          <w:delInstrText>10</w:delInstrText>
        </w:r>
      </w:del>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47" w:author="Italo Busi" w:date="2019-01-04T16:38:00Z">
        <w:r w:rsidR="0037757D">
          <w:rPr>
            <w:noProof/>
          </w:rPr>
          <w:instrText>12</w:instrText>
        </w:r>
      </w:ins>
      <w:ins w:id="48" w:author="Italo Busi" w:date="2019-01-04T16:07:00Z">
        <w:del w:id="49" w:author="Italo Busi" w:date="2019-01-04T16:38:00Z">
          <w:r w:rsidR="00E743B1" w:rsidDel="0037757D">
            <w:rPr>
              <w:noProof/>
            </w:rPr>
            <w:delInstrText>12</w:delInstrText>
          </w:r>
        </w:del>
      </w:ins>
      <w:ins w:id="50" w:author="Italo Busi" w:date="2018-12-04T12:04:00Z">
        <w:del w:id="51" w:author="Italo Busi" w:date="2019-01-04T16:38:00Z">
          <w:r w:rsidR="006F4C10" w:rsidDel="0037757D">
            <w:rPr>
              <w:noProof/>
            </w:rPr>
            <w:delInstrText>11</w:delInstrText>
          </w:r>
        </w:del>
      </w:ins>
      <w:del w:id="52" w:author="Italo Busi" w:date="2019-01-04T16:38:00Z">
        <w:r w:rsidR="00F5036B" w:rsidDel="0037757D">
          <w:rPr>
            <w:noProof/>
          </w:rPr>
          <w:delInstrText>10</w:delInstrText>
        </w:r>
      </w:del>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53" w:author="Italo Busi" w:date="2019-01-04T16:38:00Z">
        <w:r w:rsidR="0037757D">
          <w:rPr>
            <w:noProof/>
          </w:rPr>
          <w:instrText>12</w:instrText>
        </w:r>
      </w:ins>
      <w:ins w:id="54" w:author="Italo Busi" w:date="2019-01-04T16:07:00Z">
        <w:del w:id="55" w:author="Italo Busi" w:date="2019-01-04T16:38:00Z">
          <w:r w:rsidR="00E743B1" w:rsidDel="0037757D">
            <w:rPr>
              <w:noProof/>
            </w:rPr>
            <w:delInstrText>12</w:delInstrText>
          </w:r>
        </w:del>
      </w:ins>
      <w:ins w:id="56" w:author="Italo Busi" w:date="2018-12-04T12:04:00Z">
        <w:del w:id="57" w:author="Italo Busi" w:date="2019-01-04T16:38:00Z">
          <w:r w:rsidR="006F4C10" w:rsidDel="0037757D">
            <w:rPr>
              <w:noProof/>
            </w:rPr>
            <w:delInstrText>11</w:delInstrText>
          </w:r>
        </w:del>
      </w:ins>
      <w:del w:id="58" w:author="Italo Busi" w:date="2019-01-04T16:38:00Z">
        <w:r w:rsidR="00F5036B" w:rsidDel="0037757D">
          <w:rPr>
            <w:noProof/>
          </w:rPr>
          <w:delInstrText>10</w:delInstrText>
        </w:r>
      </w:del>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59" w:author="Italo Busi" w:date="2019-01-04T16:38:00Z">
        <w:r w:rsidR="0037757D">
          <w:rPr>
            <w:noProof/>
          </w:rPr>
          <w:instrText>12</w:instrText>
        </w:r>
      </w:ins>
      <w:ins w:id="60" w:author="Italo Busi" w:date="2019-01-04T16:07:00Z">
        <w:del w:id="61" w:author="Italo Busi" w:date="2019-01-04T16:38:00Z">
          <w:r w:rsidR="00E743B1" w:rsidDel="0037757D">
            <w:rPr>
              <w:noProof/>
            </w:rPr>
            <w:delInstrText>12</w:delInstrText>
          </w:r>
        </w:del>
      </w:ins>
      <w:ins w:id="62" w:author="Italo Busi" w:date="2018-12-04T12:04:00Z">
        <w:del w:id="63" w:author="Italo Busi" w:date="2019-01-04T16:38:00Z">
          <w:r w:rsidR="006F4C10" w:rsidDel="0037757D">
            <w:rPr>
              <w:noProof/>
            </w:rPr>
            <w:delInstrText>11</w:delInstrText>
          </w:r>
        </w:del>
      </w:ins>
      <w:del w:id="64" w:author="Italo Busi" w:date="2019-01-04T16:38:00Z">
        <w:r w:rsidR="00883323" w:rsidDel="0037757D">
          <w:rPr>
            <w:noProof/>
          </w:rPr>
          <w:delInstrText>12</w:delInstrText>
        </w:r>
      </w:del>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37757D">
        <w:rPr>
          <w:noProof/>
        </w:rPr>
        <w:instrText>12</w:instrText>
      </w:r>
      <w:r w:rsidR="00950EE9">
        <w:rPr>
          <w:noProof/>
        </w:rPr>
        <w:fldChar w:fldCharType="end"/>
      </w:r>
      <w:r w:rsidRPr="00463B4B">
        <w:instrText xml:space="preserve"> = 12 June "Fail" \* MERGEFORMAT </w:instrText>
      </w:r>
      <w:r w:rsidR="00CD3BC9" w:rsidRPr="00463B4B">
        <w:fldChar w:fldCharType="separate"/>
      </w:r>
      <w:r w:rsidR="0037757D" w:rsidRPr="00463B4B">
        <w:rPr>
          <w:noProof/>
        </w:rPr>
        <w:instrText>June</w:instrText>
      </w:r>
      <w:r w:rsidR="00CD3BC9" w:rsidRPr="00463B4B">
        <w:fldChar w:fldCharType="end"/>
      </w:r>
      <w:r w:rsidRPr="00463B4B">
        <w:instrText xml:space="preserve"> \* MERGEFORMAT </w:instrText>
      </w:r>
      <w:r w:rsidR="00CD3BC9" w:rsidRPr="00463B4B">
        <w:fldChar w:fldCharType="separate"/>
      </w:r>
      <w:ins w:id="65" w:author="Italo Busi" w:date="2019-01-04T16:38:00Z">
        <w:r w:rsidR="0037757D" w:rsidRPr="00463B4B">
          <w:rPr>
            <w:noProof/>
          </w:rPr>
          <w:instrText>June</w:instrText>
        </w:r>
      </w:ins>
      <w:ins w:id="66" w:author="Italo Busi" w:date="2019-01-04T16:07:00Z">
        <w:del w:id="67" w:author="Italo Busi" w:date="2019-01-04T16:38:00Z">
          <w:r w:rsidR="00E743B1" w:rsidRPr="00463B4B" w:rsidDel="0037757D">
            <w:rPr>
              <w:noProof/>
            </w:rPr>
            <w:delInstrText>June</w:delInstrText>
          </w:r>
        </w:del>
      </w:ins>
      <w:ins w:id="68" w:author="Italo Busi" w:date="2018-12-04T12:04:00Z">
        <w:del w:id="69" w:author="Italo Busi" w:date="2019-01-04T16:38:00Z">
          <w:r w:rsidR="006F4C10" w:rsidRPr="00463B4B" w:rsidDel="0037757D">
            <w:rPr>
              <w:noProof/>
            </w:rPr>
            <w:delInstrText>May</w:delInstrText>
          </w:r>
        </w:del>
      </w:ins>
      <w:del w:id="70" w:author="Italo Busi" w:date="2019-01-04T16:38:00Z">
        <w:r w:rsidR="00883323" w:rsidRPr="00463B4B" w:rsidDel="0037757D">
          <w:rPr>
            <w:noProof/>
          </w:rPr>
          <w:delInstrText>June</w:delInstrText>
        </w:r>
      </w:del>
      <w:r w:rsidR="00CD3BC9" w:rsidRPr="00463B4B">
        <w:fldChar w:fldCharType="end"/>
      </w:r>
      <w:r w:rsidRPr="00463B4B">
        <w:instrText xml:space="preserve"> \* MERGEFORMAT </w:instrText>
      </w:r>
      <w:r w:rsidR="00CD3BC9" w:rsidRPr="00463B4B">
        <w:fldChar w:fldCharType="separate"/>
      </w:r>
      <w:ins w:id="71" w:author="Italo Busi" w:date="2019-01-04T16:38:00Z">
        <w:r w:rsidR="0037757D" w:rsidRPr="00463B4B">
          <w:rPr>
            <w:noProof/>
          </w:rPr>
          <w:instrText>June</w:instrText>
        </w:r>
      </w:ins>
      <w:ins w:id="72" w:author="Italo Busi" w:date="2019-01-04T16:07:00Z">
        <w:del w:id="73" w:author="Italo Busi" w:date="2019-01-04T16:38:00Z">
          <w:r w:rsidR="00E743B1" w:rsidRPr="00463B4B" w:rsidDel="0037757D">
            <w:rPr>
              <w:noProof/>
            </w:rPr>
            <w:delInstrText>June</w:delInstrText>
          </w:r>
        </w:del>
      </w:ins>
      <w:ins w:id="74" w:author="Italo Busi" w:date="2018-12-04T12:04:00Z">
        <w:del w:id="75" w:author="Italo Busi" w:date="2019-01-04T16:38:00Z">
          <w:r w:rsidR="006F4C10" w:rsidRPr="00463B4B" w:rsidDel="0037757D">
            <w:rPr>
              <w:noProof/>
            </w:rPr>
            <w:delInstrText>May</w:delInstrText>
          </w:r>
        </w:del>
      </w:ins>
      <w:del w:id="76"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77" w:author="Italo Busi" w:date="2019-01-04T16:38:00Z">
        <w:r w:rsidR="0037757D" w:rsidRPr="00463B4B">
          <w:rPr>
            <w:noProof/>
          </w:rPr>
          <w:instrText>June</w:instrText>
        </w:r>
      </w:ins>
      <w:ins w:id="78" w:author="Italo Busi" w:date="2019-01-04T16:07:00Z">
        <w:del w:id="79" w:author="Italo Busi" w:date="2019-01-04T16:38:00Z">
          <w:r w:rsidR="00E743B1" w:rsidRPr="00463B4B" w:rsidDel="0037757D">
            <w:rPr>
              <w:noProof/>
            </w:rPr>
            <w:delInstrText>June</w:delInstrText>
          </w:r>
        </w:del>
      </w:ins>
      <w:ins w:id="80" w:author="Italo Busi" w:date="2018-12-04T12:04:00Z">
        <w:del w:id="81" w:author="Italo Busi" w:date="2019-01-04T16:38:00Z">
          <w:r w:rsidR="006F4C10" w:rsidRPr="00463B4B" w:rsidDel="0037757D">
            <w:rPr>
              <w:noProof/>
            </w:rPr>
            <w:delInstrText>May</w:delInstrText>
          </w:r>
        </w:del>
      </w:ins>
      <w:del w:id="82"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83" w:author="Italo Busi" w:date="2019-01-04T16:38:00Z">
        <w:r w:rsidR="0037757D" w:rsidRPr="00463B4B">
          <w:rPr>
            <w:noProof/>
          </w:rPr>
          <w:instrText>June</w:instrText>
        </w:r>
      </w:ins>
      <w:ins w:id="84" w:author="Italo Busi" w:date="2019-01-04T16:07:00Z">
        <w:del w:id="85" w:author="Italo Busi" w:date="2019-01-04T16:38:00Z">
          <w:r w:rsidR="00E743B1" w:rsidRPr="00463B4B" w:rsidDel="0037757D">
            <w:rPr>
              <w:noProof/>
            </w:rPr>
            <w:delInstrText>June</w:delInstrText>
          </w:r>
        </w:del>
      </w:ins>
      <w:ins w:id="86" w:author="Italo Busi" w:date="2018-12-04T12:04:00Z">
        <w:del w:id="87" w:author="Italo Busi" w:date="2019-01-04T16:38:00Z">
          <w:r w:rsidR="006F4C10" w:rsidRPr="00463B4B" w:rsidDel="0037757D">
            <w:rPr>
              <w:noProof/>
            </w:rPr>
            <w:delInstrText>May</w:delInstrText>
          </w:r>
        </w:del>
      </w:ins>
      <w:del w:id="88"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89" w:author="Italo Busi" w:date="2019-01-04T16:38:00Z">
        <w:r w:rsidR="0037757D" w:rsidRPr="00463B4B">
          <w:rPr>
            <w:noProof/>
          </w:rPr>
          <w:instrText>June</w:instrText>
        </w:r>
      </w:ins>
      <w:ins w:id="90" w:author="Italo Busi" w:date="2019-01-04T16:07:00Z">
        <w:del w:id="91" w:author="Italo Busi" w:date="2019-01-04T16:38:00Z">
          <w:r w:rsidR="00E743B1" w:rsidRPr="00463B4B" w:rsidDel="0037757D">
            <w:rPr>
              <w:noProof/>
            </w:rPr>
            <w:delInstrText>June</w:delInstrText>
          </w:r>
        </w:del>
      </w:ins>
      <w:ins w:id="92" w:author="Italo Busi" w:date="2018-12-04T12:04:00Z">
        <w:del w:id="93" w:author="Italo Busi" w:date="2019-01-04T16:38:00Z">
          <w:r w:rsidR="006F4C10" w:rsidRPr="00463B4B" w:rsidDel="0037757D">
            <w:rPr>
              <w:noProof/>
            </w:rPr>
            <w:delInstrText>May</w:delInstrText>
          </w:r>
        </w:del>
      </w:ins>
      <w:del w:id="94"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95" w:author="Italo Busi" w:date="2019-01-04T16:38:00Z">
        <w:r w:rsidR="0037757D" w:rsidRPr="00463B4B">
          <w:rPr>
            <w:noProof/>
          </w:rPr>
          <w:instrText>June</w:instrText>
        </w:r>
      </w:ins>
      <w:ins w:id="96" w:author="Italo Busi" w:date="2019-01-04T16:07:00Z">
        <w:del w:id="97" w:author="Italo Busi" w:date="2019-01-04T16:38:00Z">
          <w:r w:rsidR="00E743B1" w:rsidRPr="00463B4B" w:rsidDel="0037757D">
            <w:rPr>
              <w:noProof/>
            </w:rPr>
            <w:delInstrText>June</w:delInstrText>
          </w:r>
        </w:del>
      </w:ins>
      <w:ins w:id="98" w:author="Italo Busi" w:date="2018-12-04T12:04:00Z">
        <w:del w:id="99" w:author="Italo Busi" w:date="2019-01-04T16:38:00Z">
          <w:r w:rsidR="006F4C10" w:rsidRPr="00463B4B" w:rsidDel="0037757D">
            <w:rPr>
              <w:noProof/>
            </w:rPr>
            <w:delInstrText>May</w:delInstrText>
          </w:r>
        </w:del>
      </w:ins>
      <w:del w:id="100"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101" w:author="Italo Busi" w:date="2019-01-04T16:38:00Z">
        <w:r w:rsidR="0037757D" w:rsidRPr="00463B4B">
          <w:rPr>
            <w:noProof/>
          </w:rPr>
          <w:instrText>June</w:instrText>
        </w:r>
      </w:ins>
      <w:ins w:id="102" w:author="Italo Busi" w:date="2019-01-04T16:07:00Z">
        <w:del w:id="103" w:author="Italo Busi" w:date="2019-01-04T16:38:00Z">
          <w:r w:rsidR="00E743B1" w:rsidRPr="00463B4B" w:rsidDel="0037757D">
            <w:rPr>
              <w:noProof/>
            </w:rPr>
            <w:delInstrText>June</w:delInstrText>
          </w:r>
        </w:del>
      </w:ins>
      <w:ins w:id="104" w:author="Italo Busi" w:date="2018-12-04T12:04:00Z">
        <w:del w:id="105" w:author="Italo Busi" w:date="2019-01-04T16:38:00Z">
          <w:r w:rsidR="006F4C10" w:rsidRPr="00463B4B" w:rsidDel="0037757D">
            <w:rPr>
              <w:noProof/>
            </w:rPr>
            <w:delInstrText>May</w:delInstrText>
          </w:r>
        </w:del>
      </w:ins>
      <w:del w:id="106"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107" w:author="Italo Busi" w:date="2019-01-04T16:38:00Z">
        <w:r w:rsidR="0037757D" w:rsidRPr="00463B4B">
          <w:rPr>
            <w:noProof/>
          </w:rPr>
          <w:instrText>June</w:instrText>
        </w:r>
      </w:ins>
      <w:ins w:id="108" w:author="Italo Busi" w:date="2019-01-04T16:07:00Z">
        <w:del w:id="109" w:author="Italo Busi" w:date="2019-01-04T16:38:00Z">
          <w:r w:rsidR="00E743B1" w:rsidRPr="00463B4B" w:rsidDel="0037757D">
            <w:rPr>
              <w:noProof/>
            </w:rPr>
            <w:delInstrText>June</w:delInstrText>
          </w:r>
        </w:del>
      </w:ins>
      <w:ins w:id="110" w:author="Italo Busi" w:date="2018-12-04T12:04:00Z">
        <w:del w:id="111" w:author="Italo Busi" w:date="2019-01-04T16:38:00Z">
          <w:r w:rsidR="006F4C10" w:rsidRPr="00463B4B" w:rsidDel="0037757D">
            <w:rPr>
              <w:noProof/>
            </w:rPr>
            <w:delInstrText>May</w:delInstrText>
          </w:r>
        </w:del>
      </w:ins>
      <w:del w:id="112"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113" w:author="Italo Busi" w:date="2019-01-04T16:38:00Z">
        <w:r w:rsidR="0037757D" w:rsidRPr="00463B4B">
          <w:rPr>
            <w:noProof/>
          </w:rPr>
          <w:instrText>June</w:instrText>
        </w:r>
      </w:ins>
      <w:ins w:id="114" w:author="Italo Busi" w:date="2019-01-04T16:07:00Z">
        <w:del w:id="115" w:author="Italo Busi" w:date="2019-01-04T16:38:00Z">
          <w:r w:rsidR="00E743B1" w:rsidRPr="00463B4B" w:rsidDel="0037757D">
            <w:rPr>
              <w:noProof/>
            </w:rPr>
            <w:delInstrText>June</w:delInstrText>
          </w:r>
        </w:del>
      </w:ins>
      <w:ins w:id="116" w:author="Italo Busi" w:date="2018-12-04T12:04:00Z">
        <w:del w:id="117" w:author="Italo Busi" w:date="2019-01-04T16:38:00Z">
          <w:r w:rsidR="006F4C10" w:rsidRPr="00463B4B" w:rsidDel="0037757D">
            <w:rPr>
              <w:noProof/>
            </w:rPr>
            <w:delInstrText>May</w:delInstrText>
          </w:r>
        </w:del>
      </w:ins>
      <w:del w:id="118"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119" w:author="Italo Busi" w:date="2019-01-04T16:38:00Z">
        <w:r w:rsidR="0037757D" w:rsidRPr="00463B4B">
          <w:rPr>
            <w:noProof/>
          </w:rPr>
          <w:instrText>June</w:instrText>
        </w:r>
      </w:ins>
      <w:ins w:id="120" w:author="Italo Busi" w:date="2019-01-04T16:07:00Z">
        <w:del w:id="121" w:author="Italo Busi" w:date="2019-01-04T16:38:00Z">
          <w:r w:rsidR="00E743B1" w:rsidRPr="00463B4B" w:rsidDel="0037757D">
            <w:rPr>
              <w:noProof/>
            </w:rPr>
            <w:delInstrText>June</w:delInstrText>
          </w:r>
        </w:del>
      </w:ins>
      <w:ins w:id="122" w:author="Italo Busi" w:date="2018-12-04T12:04:00Z">
        <w:del w:id="123" w:author="Italo Busi" w:date="2019-01-04T16:38:00Z">
          <w:r w:rsidR="006F4C10" w:rsidRPr="00463B4B" w:rsidDel="0037757D">
            <w:rPr>
              <w:noProof/>
            </w:rPr>
            <w:delInstrText>May</w:delInstrText>
          </w:r>
        </w:del>
      </w:ins>
      <w:del w:id="124" w:author="Italo Busi" w:date="2019-01-04T16:38:00Z">
        <w:r w:rsidR="00F5036B" w:rsidRPr="00463B4B" w:rsidDel="0037757D">
          <w:rPr>
            <w:noProof/>
          </w:rPr>
          <w:delInstrText>April</w:delInstrText>
        </w:r>
      </w:del>
      <w:r w:rsidR="00CD3BC9" w:rsidRPr="00463B4B">
        <w:fldChar w:fldCharType="end"/>
      </w:r>
      <w:r w:rsidRPr="00463B4B">
        <w:instrText xml:space="preserve"> \* MERGEFORMAT </w:instrText>
      </w:r>
      <w:r w:rsidR="00CD3BC9" w:rsidRPr="00463B4B">
        <w:fldChar w:fldCharType="separate"/>
      </w:r>
      <w:ins w:id="125" w:author="Italo Busi" w:date="2019-01-04T16:39:00Z">
        <w:r w:rsidR="00124182" w:rsidRPr="00463B4B">
          <w:rPr>
            <w:noProof/>
          </w:rPr>
          <w:t>July</w:t>
        </w:r>
      </w:ins>
      <w:del w:id="126" w:author="Italo Busi" w:date="2019-01-04T16:38:00Z">
        <w:r w:rsidR="00F5036B" w:rsidRPr="00463B4B" w:rsidDel="0037757D">
          <w:rPr>
            <w:noProof/>
          </w:rPr>
          <w:delText>April</w:delText>
        </w:r>
      </w:del>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127" w:author="Italo Busi" w:date="2019-01-04T16:39:00Z">
        <w:r w:rsidR="00124182">
          <w:rPr>
            <w:noProof/>
          </w:rPr>
          <w:t>4,</w:t>
        </w:r>
      </w:ins>
      <w:del w:id="128" w:author="Italo Busi" w:date="2019-01-04T16:38:00Z">
        <w:r w:rsidR="00F5036B" w:rsidDel="0037757D">
          <w:rPr>
            <w:noProof/>
          </w:rPr>
          <w:delText>8,</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29" w:author="Italo Busi" w:date="2019-01-04T16:39:00Z">
        <w:r w:rsidR="00124182">
          <w:rPr>
            <w:noProof/>
          </w:rPr>
          <w:instrText>1</w:instrText>
        </w:r>
      </w:ins>
      <w:del w:id="130" w:author="Italo Busi" w:date="2019-01-04T16:38:00Z">
        <w:r w:rsidR="00F5036B" w:rsidDel="0037757D">
          <w:rPr>
            <w:noProof/>
          </w:rPr>
          <w:delInstrText>10</w:delInstrText>
        </w:r>
      </w:del>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ins w:id="131" w:author="Italo Busi" w:date="2019-01-04T16:39:00Z">
        <w:r w:rsidR="00124182">
          <w:rPr>
            <w:noProof/>
          </w:rPr>
          <w:instrText>2019</w:instrText>
        </w:r>
      </w:ins>
      <w:del w:id="132" w:author="Italo Busi" w:date="2019-01-04T16:39:00Z">
        <w:r w:rsidR="00926628" w:rsidDel="00124182">
          <w:rPr>
            <w:noProof/>
          </w:rPr>
          <w:delInstrText>2018</w:delInstrText>
        </w:r>
      </w:del>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ins w:id="133" w:author="Italo Busi" w:date="2019-01-04T16:38:00Z">
        <w:r w:rsidR="0037757D">
          <w:rPr>
            <w:noProof/>
          </w:rPr>
          <w:instrText>12</w:instrText>
        </w:r>
      </w:ins>
      <w:ins w:id="134" w:author="Italo Busi" w:date="2019-01-04T16:07:00Z">
        <w:del w:id="135" w:author="Italo Busi" w:date="2019-01-04T16:38:00Z">
          <w:r w:rsidR="00E743B1" w:rsidDel="0037757D">
            <w:rPr>
              <w:noProof/>
            </w:rPr>
            <w:delInstrText>12</w:delInstrText>
          </w:r>
        </w:del>
      </w:ins>
      <w:ins w:id="136" w:author="Italo Busi" w:date="2018-12-04T12:04:00Z">
        <w:del w:id="137" w:author="Italo Busi" w:date="2019-01-04T16:38:00Z">
          <w:r w:rsidR="006F4C10" w:rsidDel="0037757D">
            <w:rPr>
              <w:noProof/>
            </w:rPr>
            <w:delInstrText>11</w:delInstrText>
          </w:r>
        </w:del>
      </w:ins>
      <w:del w:id="138" w:author="Italo Busi" w:date="2019-01-04T16:38:00Z">
        <w:r w:rsidR="00F5036B" w:rsidDel="0037757D">
          <w:rPr>
            <w:noProof/>
          </w:rPr>
          <w:delInstrText>10</w:delInstrText>
        </w:r>
      </w:del>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37757D">
        <w:rPr>
          <w:noProof/>
        </w:rPr>
        <w:instrText>2018</w:instrText>
      </w:r>
      <w:r w:rsidR="00950EE9">
        <w:rPr>
          <w:noProof/>
        </w:rPr>
        <w:fldChar w:fldCharType="end"/>
      </w:r>
      <w:r w:rsidRPr="00463B4B">
        <w:instrText xml:space="preserve"> + 1 \* MERGEFORMAT </w:instrText>
      </w:r>
      <w:r w:rsidR="00CD3BC9" w:rsidRPr="00463B4B">
        <w:fldChar w:fldCharType="separate"/>
      </w:r>
      <w:r w:rsidR="00F65484">
        <w:rPr>
          <w:noProof/>
        </w:rPr>
        <w:instrText>2019</w:instrText>
      </w:r>
      <w:r w:rsidR="00CD3BC9" w:rsidRPr="00463B4B">
        <w:fldChar w:fldCharType="end"/>
      </w:r>
      <w:r w:rsidRPr="00463B4B">
        <w:instrText xml:space="preserve"> "Fail" \* MERGEFORMAT  \* MERGEFORMAT </w:instrText>
      </w:r>
      <w:r w:rsidR="00CD3BC9" w:rsidRPr="00463B4B">
        <w:fldChar w:fldCharType="separate"/>
      </w:r>
      <w:r w:rsidR="0037757D">
        <w:rPr>
          <w:noProof/>
        </w:rPr>
        <w:instrText>2019</w:instrText>
      </w:r>
      <w:r w:rsidR="00CD3BC9" w:rsidRPr="00463B4B">
        <w:fldChar w:fldCharType="end"/>
      </w:r>
      <w:r w:rsidRPr="00463B4B">
        <w:instrText xml:space="preserve"> \* MERGEFORMAT </w:instrText>
      </w:r>
      <w:r w:rsidR="00CD3BC9" w:rsidRPr="00463B4B">
        <w:fldChar w:fldCharType="separate"/>
      </w:r>
      <w:r w:rsidR="00124182">
        <w:rPr>
          <w:noProof/>
        </w:rPr>
        <w:t>2019</w:t>
      </w:r>
      <w:r w:rsidR="00CD3BC9" w:rsidRPr="00463B4B">
        <w:fldChar w:fldCharType="end"/>
      </w:r>
      <w:r w:rsidRPr="00463B4B">
        <w:t>.</w:t>
      </w:r>
    </w:p>
    <w:p w14:paraId="0E3EFD04" w14:textId="77777777" w:rsidR="002E1F5F" w:rsidRPr="003362AE" w:rsidRDefault="002E1F5F" w:rsidP="002E1F5F">
      <w:pPr>
        <w:pStyle w:val="RFCH1-noTOCnonum"/>
      </w:pPr>
      <w:r w:rsidRPr="003362AE">
        <w:lastRenderedPageBreak/>
        <w:t>Copyright Notice</w:t>
      </w:r>
    </w:p>
    <w:p w14:paraId="217D48F6" w14:textId="7FD41549"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ins w:id="139" w:author="Italo Busi" w:date="2019-01-04T16:39:00Z">
        <w:r w:rsidR="00124182">
          <w:rPr>
            <w:noProof/>
          </w:rPr>
          <w:t>2019</w:t>
        </w:r>
      </w:ins>
      <w:del w:id="140" w:author="Italo Busi" w:date="2019-01-04T16:39:00Z">
        <w:r w:rsidR="0037757D" w:rsidDel="00124182">
          <w:rPr>
            <w:noProof/>
          </w:rPr>
          <w:delText>2018</w:delText>
        </w:r>
      </w:del>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in effect on the date of 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518FCDD" w14:textId="73BADACE" w:rsidR="00BE17B8" w:rsidRDefault="00BE17B8" w:rsidP="00BE17B8">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multi-domain scenarios.</w:t>
      </w:r>
    </w:p>
    <w:p w14:paraId="4B679E66" w14:textId="77777777" w:rsidR="006F6F19" w:rsidRDefault="006F6F19" w:rsidP="00CC4069">
      <w:pPr>
        <w:pStyle w:val="RFCH1-noTOCnonum"/>
      </w:pPr>
      <w:r w:rsidRPr="003362AE">
        <w:t>Table of Contents</w:t>
      </w:r>
    </w:p>
    <w:p w14:paraId="45C816C2" w14:textId="77777777" w:rsidR="00F65484" w:rsidRDefault="00CD3BC9">
      <w:pPr>
        <w:pStyle w:val="TOC1"/>
        <w:rPr>
          <w:rFonts w:asciiTheme="minorHAnsi" w:eastAsiaTheme="minorEastAsia" w:hAnsiTheme="minorHAnsi" w:cstheme="minorBidi"/>
          <w:sz w:val="22"/>
          <w:szCs w:val="22"/>
          <w:lang w:eastAsia="zh-CN"/>
        </w:rPr>
      </w:pPr>
      <w:r w:rsidRPr="003362AE">
        <w:fldChar w:fldCharType="begin"/>
      </w:r>
      <w:r w:rsidR="00581409" w:rsidRPr="003362AE">
        <w:instrText xml:space="preserve"> TOC \o \h \z \u </w:instrText>
      </w:r>
      <w:r w:rsidRPr="003362AE">
        <w:fldChar w:fldCharType="separate"/>
      </w:r>
      <w:hyperlink w:anchor="_Toc528059330" w:history="1">
        <w:r w:rsidR="00F65484" w:rsidRPr="004E6036">
          <w:rPr>
            <w:rStyle w:val="Hyperlink"/>
          </w:rPr>
          <w:t>1. Introduction</w:t>
        </w:r>
        <w:r w:rsidR="00F65484">
          <w:rPr>
            <w:webHidden/>
          </w:rPr>
          <w:tab/>
        </w:r>
        <w:r w:rsidR="00F65484">
          <w:rPr>
            <w:webHidden/>
          </w:rPr>
          <w:fldChar w:fldCharType="begin"/>
        </w:r>
        <w:r w:rsidR="00F65484">
          <w:rPr>
            <w:webHidden/>
          </w:rPr>
          <w:instrText xml:space="preserve"> PAGEREF _Toc528059330 \h </w:instrText>
        </w:r>
        <w:r w:rsidR="00F65484">
          <w:rPr>
            <w:webHidden/>
          </w:rPr>
        </w:r>
        <w:r w:rsidR="00F65484">
          <w:rPr>
            <w:webHidden/>
          </w:rPr>
          <w:fldChar w:fldCharType="separate"/>
        </w:r>
        <w:r w:rsidR="00F65484">
          <w:rPr>
            <w:webHidden/>
          </w:rPr>
          <w:t>4</w:t>
        </w:r>
        <w:r w:rsidR="00F65484">
          <w:rPr>
            <w:webHidden/>
          </w:rPr>
          <w:fldChar w:fldCharType="end"/>
        </w:r>
      </w:hyperlink>
    </w:p>
    <w:p w14:paraId="281DDF87" w14:textId="77777777" w:rsidR="00F65484" w:rsidRDefault="00124182">
      <w:pPr>
        <w:pStyle w:val="TOC2"/>
        <w:rPr>
          <w:rFonts w:asciiTheme="minorHAnsi" w:eastAsiaTheme="minorEastAsia" w:hAnsiTheme="minorHAnsi" w:cstheme="minorBidi"/>
          <w:sz w:val="22"/>
          <w:szCs w:val="22"/>
          <w:lang w:eastAsia="zh-CN"/>
        </w:rPr>
      </w:pPr>
      <w:hyperlink w:anchor="_Toc528059331" w:history="1">
        <w:r w:rsidR="00F65484" w:rsidRPr="004E6036">
          <w:rPr>
            <w:rStyle w:val="Hyperlink"/>
          </w:rPr>
          <w:t>1.1. The scope of this document</w:t>
        </w:r>
        <w:r w:rsidR="00F65484">
          <w:rPr>
            <w:webHidden/>
          </w:rPr>
          <w:tab/>
        </w:r>
        <w:r w:rsidR="00F65484">
          <w:rPr>
            <w:webHidden/>
          </w:rPr>
          <w:fldChar w:fldCharType="begin"/>
        </w:r>
        <w:r w:rsidR="00F65484">
          <w:rPr>
            <w:webHidden/>
          </w:rPr>
          <w:instrText xml:space="preserve"> PAGEREF _Toc528059331 \h </w:instrText>
        </w:r>
        <w:r w:rsidR="00F65484">
          <w:rPr>
            <w:webHidden/>
          </w:rPr>
        </w:r>
        <w:r w:rsidR="00F65484">
          <w:rPr>
            <w:webHidden/>
          </w:rPr>
          <w:fldChar w:fldCharType="separate"/>
        </w:r>
        <w:r w:rsidR="00F65484">
          <w:rPr>
            <w:webHidden/>
          </w:rPr>
          <w:t>4</w:t>
        </w:r>
        <w:r w:rsidR="00F65484">
          <w:rPr>
            <w:webHidden/>
          </w:rPr>
          <w:fldChar w:fldCharType="end"/>
        </w:r>
      </w:hyperlink>
    </w:p>
    <w:p w14:paraId="1D1509B9" w14:textId="77777777" w:rsidR="00F65484" w:rsidRDefault="00124182">
      <w:pPr>
        <w:pStyle w:val="TOC2"/>
        <w:rPr>
          <w:rFonts w:asciiTheme="minorHAnsi" w:eastAsiaTheme="minorEastAsia" w:hAnsiTheme="minorHAnsi" w:cstheme="minorBidi"/>
          <w:sz w:val="22"/>
          <w:szCs w:val="22"/>
          <w:lang w:eastAsia="zh-CN"/>
        </w:rPr>
      </w:pPr>
      <w:hyperlink w:anchor="_Toc528059332" w:history="1">
        <w:r w:rsidR="00F65484" w:rsidRPr="004E6036">
          <w:rPr>
            <w:rStyle w:val="Hyperlink"/>
          </w:rPr>
          <w:t>1.2. Assumptions</w:t>
        </w:r>
        <w:r w:rsidR="00F65484">
          <w:rPr>
            <w:webHidden/>
          </w:rPr>
          <w:tab/>
        </w:r>
        <w:r w:rsidR="00F65484">
          <w:rPr>
            <w:webHidden/>
          </w:rPr>
          <w:fldChar w:fldCharType="begin"/>
        </w:r>
        <w:r w:rsidR="00F65484">
          <w:rPr>
            <w:webHidden/>
          </w:rPr>
          <w:instrText xml:space="preserve"> PAGEREF _Toc528059332 \h </w:instrText>
        </w:r>
        <w:r w:rsidR="00F65484">
          <w:rPr>
            <w:webHidden/>
          </w:rPr>
        </w:r>
        <w:r w:rsidR="00F65484">
          <w:rPr>
            <w:webHidden/>
          </w:rPr>
          <w:fldChar w:fldCharType="separate"/>
        </w:r>
        <w:r w:rsidR="00F65484">
          <w:rPr>
            <w:webHidden/>
          </w:rPr>
          <w:t>5</w:t>
        </w:r>
        <w:r w:rsidR="00F65484">
          <w:rPr>
            <w:webHidden/>
          </w:rPr>
          <w:fldChar w:fldCharType="end"/>
        </w:r>
      </w:hyperlink>
    </w:p>
    <w:p w14:paraId="4B22C337" w14:textId="77777777" w:rsidR="00F65484" w:rsidRDefault="00124182">
      <w:pPr>
        <w:pStyle w:val="TOC2"/>
        <w:rPr>
          <w:rFonts w:asciiTheme="minorHAnsi" w:eastAsiaTheme="minorEastAsia" w:hAnsiTheme="minorHAnsi" w:cstheme="minorBidi"/>
          <w:sz w:val="22"/>
          <w:szCs w:val="22"/>
          <w:lang w:eastAsia="zh-CN"/>
        </w:rPr>
      </w:pPr>
      <w:hyperlink w:anchor="_Toc528059333" w:history="1">
        <w:r w:rsidR="00F65484" w:rsidRPr="004E6036">
          <w:rPr>
            <w:rStyle w:val="Hyperlink"/>
            <w:highlight w:val="red"/>
          </w:rPr>
          <w:t>1.3. Feedbacks provided to the IETF Working Groups</w:t>
        </w:r>
        <w:r w:rsidR="00F65484">
          <w:rPr>
            <w:webHidden/>
          </w:rPr>
          <w:tab/>
        </w:r>
        <w:r w:rsidR="00F65484">
          <w:rPr>
            <w:webHidden/>
          </w:rPr>
          <w:fldChar w:fldCharType="begin"/>
        </w:r>
        <w:r w:rsidR="00F65484">
          <w:rPr>
            <w:webHidden/>
          </w:rPr>
          <w:instrText xml:space="preserve"> PAGEREF _Toc528059333 \h </w:instrText>
        </w:r>
        <w:r w:rsidR="00F65484">
          <w:rPr>
            <w:webHidden/>
          </w:rPr>
        </w:r>
        <w:r w:rsidR="00F65484">
          <w:rPr>
            <w:webHidden/>
          </w:rPr>
          <w:fldChar w:fldCharType="separate"/>
        </w:r>
        <w:r w:rsidR="00F65484">
          <w:rPr>
            <w:webHidden/>
          </w:rPr>
          <w:t>6</w:t>
        </w:r>
        <w:r w:rsidR="00F65484">
          <w:rPr>
            <w:webHidden/>
          </w:rPr>
          <w:fldChar w:fldCharType="end"/>
        </w:r>
      </w:hyperlink>
    </w:p>
    <w:p w14:paraId="0FA7F9FD" w14:textId="77777777" w:rsidR="00F65484" w:rsidRDefault="00124182">
      <w:pPr>
        <w:pStyle w:val="TOC1"/>
        <w:rPr>
          <w:rFonts w:asciiTheme="minorHAnsi" w:eastAsiaTheme="minorEastAsia" w:hAnsiTheme="minorHAnsi" w:cstheme="minorBidi"/>
          <w:sz w:val="22"/>
          <w:szCs w:val="22"/>
          <w:lang w:eastAsia="zh-CN"/>
        </w:rPr>
      </w:pPr>
      <w:hyperlink w:anchor="_Toc528059334" w:history="1">
        <w:r w:rsidR="00F65484" w:rsidRPr="004E6036">
          <w:rPr>
            <w:rStyle w:val="Hyperlink"/>
          </w:rPr>
          <w:t>2. Terminology</w:t>
        </w:r>
        <w:r w:rsidR="00F65484">
          <w:rPr>
            <w:webHidden/>
          </w:rPr>
          <w:tab/>
        </w:r>
        <w:r w:rsidR="00F65484">
          <w:rPr>
            <w:webHidden/>
          </w:rPr>
          <w:fldChar w:fldCharType="begin"/>
        </w:r>
        <w:r w:rsidR="00F65484">
          <w:rPr>
            <w:webHidden/>
          </w:rPr>
          <w:instrText xml:space="preserve"> PAGEREF _Toc528059334 \h </w:instrText>
        </w:r>
        <w:r w:rsidR="00F65484">
          <w:rPr>
            <w:webHidden/>
          </w:rPr>
        </w:r>
        <w:r w:rsidR="00F65484">
          <w:rPr>
            <w:webHidden/>
          </w:rPr>
          <w:fldChar w:fldCharType="separate"/>
        </w:r>
        <w:r w:rsidR="00F65484">
          <w:rPr>
            <w:webHidden/>
          </w:rPr>
          <w:t>6</w:t>
        </w:r>
        <w:r w:rsidR="00F65484">
          <w:rPr>
            <w:webHidden/>
          </w:rPr>
          <w:fldChar w:fldCharType="end"/>
        </w:r>
      </w:hyperlink>
    </w:p>
    <w:p w14:paraId="3A2E0CB1" w14:textId="77777777" w:rsidR="00F65484" w:rsidRDefault="00124182">
      <w:pPr>
        <w:pStyle w:val="TOC1"/>
        <w:rPr>
          <w:rFonts w:asciiTheme="minorHAnsi" w:eastAsiaTheme="minorEastAsia" w:hAnsiTheme="minorHAnsi" w:cstheme="minorBidi"/>
          <w:sz w:val="22"/>
          <w:szCs w:val="22"/>
          <w:lang w:eastAsia="zh-CN"/>
        </w:rPr>
      </w:pPr>
      <w:hyperlink w:anchor="_Toc528059335" w:history="1">
        <w:r w:rsidR="00F65484" w:rsidRPr="004E6036">
          <w:rPr>
            <w:rStyle w:val="Hyperlink"/>
          </w:rPr>
          <w:t>3. Conventions used in this document</w:t>
        </w:r>
        <w:r w:rsidR="00F65484">
          <w:rPr>
            <w:webHidden/>
          </w:rPr>
          <w:tab/>
        </w:r>
        <w:r w:rsidR="00F65484">
          <w:rPr>
            <w:webHidden/>
          </w:rPr>
          <w:fldChar w:fldCharType="begin"/>
        </w:r>
        <w:r w:rsidR="00F65484">
          <w:rPr>
            <w:webHidden/>
          </w:rPr>
          <w:instrText xml:space="preserve"> PAGEREF _Toc528059335 \h </w:instrText>
        </w:r>
        <w:r w:rsidR="00F65484">
          <w:rPr>
            <w:webHidden/>
          </w:rPr>
        </w:r>
        <w:r w:rsidR="00F65484">
          <w:rPr>
            <w:webHidden/>
          </w:rPr>
          <w:fldChar w:fldCharType="separate"/>
        </w:r>
        <w:r w:rsidR="00F65484">
          <w:rPr>
            <w:webHidden/>
          </w:rPr>
          <w:t>7</w:t>
        </w:r>
        <w:r w:rsidR="00F65484">
          <w:rPr>
            <w:webHidden/>
          </w:rPr>
          <w:fldChar w:fldCharType="end"/>
        </w:r>
      </w:hyperlink>
    </w:p>
    <w:p w14:paraId="13A9BB78" w14:textId="77777777" w:rsidR="00F65484" w:rsidRDefault="00124182">
      <w:pPr>
        <w:pStyle w:val="TOC2"/>
        <w:rPr>
          <w:rFonts w:asciiTheme="minorHAnsi" w:eastAsiaTheme="minorEastAsia" w:hAnsiTheme="minorHAnsi" w:cstheme="minorBidi"/>
          <w:sz w:val="22"/>
          <w:szCs w:val="22"/>
          <w:lang w:eastAsia="zh-CN"/>
        </w:rPr>
      </w:pPr>
      <w:hyperlink w:anchor="_Toc528059336" w:history="1">
        <w:r w:rsidR="00F65484" w:rsidRPr="004E6036">
          <w:rPr>
            <w:rStyle w:val="Hyperlink"/>
          </w:rPr>
          <w:t>3.1. Topology and traffic flow processing</w:t>
        </w:r>
        <w:r w:rsidR="00F65484">
          <w:rPr>
            <w:webHidden/>
          </w:rPr>
          <w:tab/>
        </w:r>
        <w:r w:rsidR="00F65484">
          <w:rPr>
            <w:webHidden/>
          </w:rPr>
          <w:fldChar w:fldCharType="begin"/>
        </w:r>
        <w:r w:rsidR="00F65484">
          <w:rPr>
            <w:webHidden/>
          </w:rPr>
          <w:instrText xml:space="preserve"> PAGEREF _Toc528059336 \h </w:instrText>
        </w:r>
        <w:r w:rsidR="00F65484">
          <w:rPr>
            <w:webHidden/>
          </w:rPr>
        </w:r>
        <w:r w:rsidR="00F65484">
          <w:rPr>
            <w:webHidden/>
          </w:rPr>
          <w:fldChar w:fldCharType="separate"/>
        </w:r>
        <w:r w:rsidR="00F65484">
          <w:rPr>
            <w:webHidden/>
          </w:rPr>
          <w:t>7</w:t>
        </w:r>
        <w:r w:rsidR="00F65484">
          <w:rPr>
            <w:webHidden/>
          </w:rPr>
          <w:fldChar w:fldCharType="end"/>
        </w:r>
      </w:hyperlink>
    </w:p>
    <w:p w14:paraId="7189A3E9" w14:textId="77777777" w:rsidR="00F65484" w:rsidRDefault="00124182">
      <w:pPr>
        <w:pStyle w:val="TOC2"/>
        <w:rPr>
          <w:rFonts w:asciiTheme="minorHAnsi" w:eastAsiaTheme="minorEastAsia" w:hAnsiTheme="minorHAnsi" w:cstheme="minorBidi"/>
          <w:sz w:val="22"/>
          <w:szCs w:val="22"/>
          <w:lang w:eastAsia="zh-CN"/>
        </w:rPr>
      </w:pPr>
      <w:hyperlink w:anchor="_Toc528059337" w:history="1">
        <w:r w:rsidR="00F65484" w:rsidRPr="004E6036">
          <w:rPr>
            <w:rStyle w:val="Hyperlink"/>
          </w:rPr>
          <w:t>3.2. JSON code</w:t>
        </w:r>
        <w:r w:rsidR="00F65484">
          <w:rPr>
            <w:webHidden/>
          </w:rPr>
          <w:tab/>
        </w:r>
        <w:r w:rsidR="00F65484">
          <w:rPr>
            <w:webHidden/>
          </w:rPr>
          <w:fldChar w:fldCharType="begin"/>
        </w:r>
        <w:r w:rsidR="00F65484">
          <w:rPr>
            <w:webHidden/>
          </w:rPr>
          <w:instrText xml:space="preserve"> PAGEREF _Toc528059337 \h </w:instrText>
        </w:r>
        <w:r w:rsidR="00F65484">
          <w:rPr>
            <w:webHidden/>
          </w:rPr>
        </w:r>
        <w:r w:rsidR="00F65484">
          <w:rPr>
            <w:webHidden/>
          </w:rPr>
          <w:fldChar w:fldCharType="separate"/>
        </w:r>
        <w:r w:rsidR="00F65484">
          <w:rPr>
            <w:webHidden/>
          </w:rPr>
          <w:t>8</w:t>
        </w:r>
        <w:r w:rsidR="00F65484">
          <w:rPr>
            <w:webHidden/>
          </w:rPr>
          <w:fldChar w:fldCharType="end"/>
        </w:r>
      </w:hyperlink>
    </w:p>
    <w:p w14:paraId="48622020" w14:textId="77777777" w:rsidR="00F65484" w:rsidRDefault="00124182">
      <w:pPr>
        <w:pStyle w:val="TOC1"/>
        <w:rPr>
          <w:rFonts w:asciiTheme="minorHAnsi" w:eastAsiaTheme="minorEastAsia" w:hAnsiTheme="minorHAnsi" w:cstheme="minorBidi"/>
          <w:sz w:val="22"/>
          <w:szCs w:val="22"/>
          <w:lang w:eastAsia="zh-CN"/>
        </w:rPr>
      </w:pPr>
      <w:hyperlink w:anchor="_Toc528059338" w:history="1">
        <w:r w:rsidR="00F65484" w:rsidRPr="004E6036">
          <w:rPr>
            <w:rStyle w:val="Hyperlink"/>
          </w:rPr>
          <w:t>4. Scenarios Description</w:t>
        </w:r>
        <w:r w:rsidR="00F65484">
          <w:rPr>
            <w:webHidden/>
          </w:rPr>
          <w:tab/>
        </w:r>
        <w:r w:rsidR="00F65484">
          <w:rPr>
            <w:webHidden/>
          </w:rPr>
          <w:fldChar w:fldCharType="begin"/>
        </w:r>
        <w:r w:rsidR="00F65484">
          <w:rPr>
            <w:webHidden/>
          </w:rPr>
          <w:instrText xml:space="preserve"> PAGEREF _Toc528059338 \h </w:instrText>
        </w:r>
        <w:r w:rsidR="00F65484">
          <w:rPr>
            <w:webHidden/>
          </w:rPr>
        </w:r>
        <w:r w:rsidR="00F65484">
          <w:rPr>
            <w:webHidden/>
          </w:rPr>
          <w:fldChar w:fldCharType="separate"/>
        </w:r>
        <w:r w:rsidR="00F65484">
          <w:rPr>
            <w:webHidden/>
          </w:rPr>
          <w:t>9</w:t>
        </w:r>
        <w:r w:rsidR="00F65484">
          <w:rPr>
            <w:webHidden/>
          </w:rPr>
          <w:fldChar w:fldCharType="end"/>
        </w:r>
      </w:hyperlink>
    </w:p>
    <w:p w14:paraId="7777367A" w14:textId="77777777" w:rsidR="00F65484" w:rsidRDefault="00124182">
      <w:pPr>
        <w:pStyle w:val="TOC2"/>
        <w:rPr>
          <w:rFonts w:asciiTheme="minorHAnsi" w:eastAsiaTheme="minorEastAsia" w:hAnsiTheme="minorHAnsi" w:cstheme="minorBidi"/>
          <w:sz w:val="22"/>
          <w:szCs w:val="22"/>
          <w:lang w:eastAsia="zh-CN"/>
        </w:rPr>
      </w:pPr>
      <w:hyperlink w:anchor="_Toc528059339" w:history="1">
        <w:r w:rsidR="00F65484" w:rsidRPr="004E6036">
          <w:rPr>
            <w:rStyle w:val="Hyperlink"/>
          </w:rPr>
          <w:t>4.1. Reference Network</w:t>
        </w:r>
        <w:r w:rsidR="00F65484">
          <w:rPr>
            <w:webHidden/>
          </w:rPr>
          <w:tab/>
        </w:r>
        <w:r w:rsidR="00F65484">
          <w:rPr>
            <w:webHidden/>
          </w:rPr>
          <w:fldChar w:fldCharType="begin"/>
        </w:r>
        <w:r w:rsidR="00F65484">
          <w:rPr>
            <w:webHidden/>
          </w:rPr>
          <w:instrText xml:space="preserve"> PAGEREF _Toc528059339 \h </w:instrText>
        </w:r>
        <w:r w:rsidR="00F65484">
          <w:rPr>
            <w:webHidden/>
          </w:rPr>
        </w:r>
        <w:r w:rsidR="00F65484">
          <w:rPr>
            <w:webHidden/>
          </w:rPr>
          <w:fldChar w:fldCharType="separate"/>
        </w:r>
        <w:r w:rsidR="00F65484">
          <w:rPr>
            <w:webHidden/>
          </w:rPr>
          <w:t>9</w:t>
        </w:r>
        <w:r w:rsidR="00F65484">
          <w:rPr>
            <w:webHidden/>
          </w:rPr>
          <w:fldChar w:fldCharType="end"/>
        </w:r>
      </w:hyperlink>
    </w:p>
    <w:p w14:paraId="3371D1C5" w14:textId="77777777" w:rsidR="00F65484" w:rsidRDefault="00124182">
      <w:pPr>
        <w:pStyle w:val="TOC3"/>
        <w:rPr>
          <w:rFonts w:asciiTheme="minorHAnsi" w:eastAsiaTheme="minorEastAsia" w:hAnsiTheme="minorHAnsi" w:cstheme="minorBidi"/>
          <w:sz w:val="22"/>
          <w:szCs w:val="22"/>
          <w:lang w:eastAsia="zh-CN"/>
        </w:rPr>
      </w:pPr>
      <w:hyperlink w:anchor="_Toc528059340" w:history="1">
        <w:r w:rsidR="00F65484" w:rsidRPr="004E6036">
          <w:rPr>
            <w:rStyle w:val="Hyperlink"/>
          </w:rPr>
          <w:t>4.1.1. Single-Domain Scenario</w:t>
        </w:r>
        <w:r w:rsidR="00F65484">
          <w:rPr>
            <w:webHidden/>
          </w:rPr>
          <w:tab/>
        </w:r>
        <w:r w:rsidR="00F65484">
          <w:rPr>
            <w:webHidden/>
          </w:rPr>
          <w:fldChar w:fldCharType="begin"/>
        </w:r>
        <w:r w:rsidR="00F65484">
          <w:rPr>
            <w:webHidden/>
          </w:rPr>
          <w:instrText xml:space="preserve"> PAGEREF _Toc528059340 \h </w:instrText>
        </w:r>
        <w:r w:rsidR="00F65484">
          <w:rPr>
            <w:webHidden/>
          </w:rPr>
        </w:r>
        <w:r w:rsidR="00F65484">
          <w:rPr>
            <w:webHidden/>
          </w:rPr>
          <w:fldChar w:fldCharType="separate"/>
        </w:r>
        <w:r w:rsidR="00F65484">
          <w:rPr>
            <w:webHidden/>
          </w:rPr>
          <w:t>12</w:t>
        </w:r>
        <w:r w:rsidR="00F65484">
          <w:rPr>
            <w:webHidden/>
          </w:rPr>
          <w:fldChar w:fldCharType="end"/>
        </w:r>
      </w:hyperlink>
    </w:p>
    <w:p w14:paraId="30893853" w14:textId="77777777" w:rsidR="00F65484" w:rsidRDefault="00124182">
      <w:pPr>
        <w:pStyle w:val="TOC2"/>
        <w:rPr>
          <w:rFonts w:asciiTheme="minorHAnsi" w:eastAsiaTheme="minorEastAsia" w:hAnsiTheme="minorHAnsi" w:cstheme="minorBidi"/>
          <w:sz w:val="22"/>
          <w:szCs w:val="22"/>
          <w:lang w:eastAsia="zh-CN"/>
        </w:rPr>
      </w:pPr>
      <w:hyperlink w:anchor="_Toc528059341" w:history="1">
        <w:r w:rsidR="00F65484" w:rsidRPr="004E6036">
          <w:rPr>
            <w:rStyle w:val="Hyperlink"/>
          </w:rPr>
          <w:t>4.2. Topology Abstractions</w:t>
        </w:r>
        <w:r w:rsidR="00F65484">
          <w:rPr>
            <w:webHidden/>
          </w:rPr>
          <w:tab/>
        </w:r>
        <w:r w:rsidR="00F65484">
          <w:rPr>
            <w:webHidden/>
          </w:rPr>
          <w:fldChar w:fldCharType="begin"/>
        </w:r>
        <w:r w:rsidR="00F65484">
          <w:rPr>
            <w:webHidden/>
          </w:rPr>
          <w:instrText xml:space="preserve"> PAGEREF _Toc528059341 \h </w:instrText>
        </w:r>
        <w:r w:rsidR="00F65484">
          <w:rPr>
            <w:webHidden/>
          </w:rPr>
        </w:r>
        <w:r w:rsidR="00F65484">
          <w:rPr>
            <w:webHidden/>
          </w:rPr>
          <w:fldChar w:fldCharType="separate"/>
        </w:r>
        <w:r w:rsidR="00F65484">
          <w:rPr>
            <w:webHidden/>
          </w:rPr>
          <w:t>13</w:t>
        </w:r>
        <w:r w:rsidR="00F65484">
          <w:rPr>
            <w:webHidden/>
          </w:rPr>
          <w:fldChar w:fldCharType="end"/>
        </w:r>
      </w:hyperlink>
    </w:p>
    <w:p w14:paraId="1B42A61D" w14:textId="77777777" w:rsidR="00F65484" w:rsidRDefault="00124182">
      <w:pPr>
        <w:pStyle w:val="TOC2"/>
        <w:rPr>
          <w:rFonts w:asciiTheme="minorHAnsi" w:eastAsiaTheme="minorEastAsia" w:hAnsiTheme="minorHAnsi" w:cstheme="minorBidi"/>
          <w:sz w:val="22"/>
          <w:szCs w:val="22"/>
          <w:lang w:eastAsia="zh-CN"/>
        </w:rPr>
      </w:pPr>
      <w:hyperlink w:anchor="_Toc528059342" w:history="1">
        <w:r w:rsidR="00F65484" w:rsidRPr="004E6036">
          <w:rPr>
            <w:rStyle w:val="Hyperlink"/>
          </w:rPr>
          <w:t>4.3. Service Configuration</w:t>
        </w:r>
        <w:r w:rsidR="00F65484">
          <w:rPr>
            <w:webHidden/>
          </w:rPr>
          <w:tab/>
        </w:r>
        <w:r w:rsidR="00F65484">
          <w:rPr>
            <w:webHidden/>
          </w:rPr>
          <w:fldChar w:fldCharType="begin"/>
        </w:r>
        <w:r w:rsidR="00F65484">
          <w:rPr>
            <w:webHidden/>
          </w:rPr>
          <w:instrText xml:space="preserve"> PAGEREF _Toc528059342 \h </w:instrText>
        </w:r>
        <w:r w:rsidR="00F65484">
          <w:rPr>
            <w:webHidden/>
          </w:rPr>
        </w:r>
        <w:r w:rsidR="00F65484">
          <w:rPr>
            <w:webHidden/>
          </w:rPr>
          <w:fldChar w:fldCharType="separate"/>
        </w:r>
        <w:r w:rsidR="00F65484">
          <w:rPr>
            <w:webHidden/>
          </w:rPr>
          <w:t>14</w:t>
        </w:r>
        <w:r w:rsidR="00F65484">
          <w:rPr>
            <w:webHidden/>
          </w:rPr>
          <w:fldChar w:fldCharType="end"/>
        </w:r>
      </w:hyperlink>
    </w:p>
    <w:p w14:paraId="66EB77D5" w14:textId="77777777" w:rsidR="00F65484" w:rsidRDefault="00124182">
      <w:pPr>
        <w:pStyle w:val="TOC3"/>
        <w:rPr>
          <w:rFonts w:asciiTheme="minorHAnsi" w:eastAsiaTheme="minorEastAsia" w:hAnsiTheme="minorHAnsi" w:cstheme="minorBidi"/>
          <w:sz w:val="22"/>
          <w:szCs w:val="22"/>
          <w:lang w:eastAsia="zh-CN"/>
        </w:rPr>
      </w:pPr>
      <w:hyperlink w:anchor="_Toc528059343" w:history="1">
        <w:r w:rsidR="00F65484" w:rsidRPr="004E6036">
          <w:rPr>
            <w:rStyle w:val="Hyperlink"/>
          </w:rPr>
          <w:t>4.3.1. ODU Transit</w:t>
        </w:r>
        <w:r w:rsidR="00F65484">
          <w:rPr>
            <w:webHidden/>
          </w:rPr>
          <w:tab/>
        </w:r>
        <w:r w:rsidR="00F65484">
          <w:rPr>
            <w:webHidden/>
          </w:rPr>
          <w:fldChar w:fldCharType="begin"/>
        </w:r>
        <w:r w:rsidR="00F65484">
          <w:rPr>
            <w:webHidden/>
          </w:rPr>
          <w:instrText xml:space="preserve"> PAGEREF _Toc528059343 \h </w:instrText>
        </w:r>
        <w:r w:rsidR="00F65484">
          <w:rPr>
            <w:webHidden/>
          </w:rPr>
        </w:r>
        <w:r w:rsidR="00F65484">
          <w:rPr>
            <w:webHidden/>
          </w:rPr>
          <w:fldChar w:fldCharType="separate"/>
        </w:r>
        <w:r w:rsidR="00F65484">
          <w:rPr>
            <w:webHidden/>
          </w:rPr>
          <w:t>15</w:t>
        </w:r>
        <w:r w:rsidR="00F65484">
          <w:rPr>
            <w:webHidden/>
          </w:rPr>
          <w:fldChar w:fldCharType="end"/>
        </w:r>
      </w:hyperlink>
    </w:p>
    <w:p w14:paraId="7261034A" w14:textId="77777777" w:rsidR="00F65484" w:rsidRDefault="00124182">
      <w:pPr>
        <w:pStyle w:val="TOC3"/>
        <w:rPr>
          <w:rFonts w:asciiTheme="minorHAnsi" w:eastAsiaTheme="minorEastAsia" w:hAnsiTheme="minorHAnsi" w:cstheme="minorBidi"/>
          <w:sz w:val="22"/>
          <w:szCs w:val="22"/>
          <w:lang w:eastAsia="zh-CN"/>
        </w:rPr>
      </w:pPr>
      <w:hyperlink w:anchor="_Toc528059344" w:history="1">
        <w:r w:rsidR="00F65484" w:rsidRPr="004E6036">
          <w:rPr>
            <w:rStyle w:val="Hyperlink"/>
          </w:rPr>
          <w:t>4.3.2. EPL over ODU</w:t>
        </w:r>
        <w:r w:rsidR="00F65484">
          <w:rPr>
            <w:webHidden/>
          </w:rPr>
          <w:tab/>
        </w:r>
        <w:r w:rsidR="00F65484">
          <w:rPr>
            <w:webHidden/>
          </w:rPr>
          <w:fldChar w:fldCharType="begin"/>
        </w:r>
        <w:r w:rsidR="00F65484">
          <w:rPr>
            <w:webHidden/>
          </w:rPr>
          <w:instrText xml:space="preserve"> PAGEREF _Toc528059344 \h </w:instrText>
        </w:r>
        <w:r w:rsidR="00F65484">
          <w:rPr>
            <w:webHidden/>
          </w:rPr>
        </w:r>
        <w:r w:rsidR="00F65484">
          <w:rPr>
            <w:webHidden/>
          </w:rPr>
          <w:fldChar w:fldCharType="separate"/>
        </w:r>
        <w:r w:rsidR="00F65484">
          <w:rPr>
            <w:webHidden/>
          </w:rPr>
          <w:t>16</w:t>
        </w:r>
        <w:r w:rsidR="00F65484">
          <w:rPr>
            <w:webHidden/>
          </w:rPr>
          <w:fldChar w:fldCharType="end"/>
        </w:r>
      </w:hyperlink>
    </w:p>
    <w:p w14:paraId="0EC810B7" w14:textId="77777777" w:rsidR="00F65484" w:rsidRDefault="00124182">
      <w:pPr>
        <w:pStyle w:val="TOC3"/>
        <w:rPr>
          <w:rFonts w:asciiTheme="minorHAnsi" w:eastAsiaTheme="minorEastAsia" w:hAnsiTheme="minorHAnsi" w:cstheme="minorBidi"/>
          <w:sz w:val="22"/>
          <w:szCs w:val="22"/>
          <w:lang w:eastAsia="zh-CN"/>
        </w:rPr>
      </w:pPr>
      <w:hyperlink w:anchor="_Toc528059345" w:history="1">
        <w:r w:rsidR="00F65484" w:rsidRPr="004E6036">
          <w:rPr>
            <w:rStyle w:val="Hyperlink"/>
          </w:rPr>
          <w:t>4.3.3. Other OTN Clients Services</w:t>
        </w:r>
        <w:r w:rsidR="00F65484">
          <w:rPr>
            <w:webHidden/>
          </w:rPr>
          <w:tab/>
        </w:r>
        <w:r w:rsidR="00F65484">
          <w:rPr>
            <w:webHidden/>
          </w:rPr>
          <w:fldChar w:fldCharType="begin"/>
        </w:r>
        <w:r w:rsidR="00F65484">
          <w:rPr>
            <w:webHidden/>
          </w:rPr>
          <w:instrText xml:space="preserve"> PAGEREF _Toc528059345 \h </w:instrText>
        </w:r>
        <w:r w:rsidR="00F65484">
          <w:rPr>
            <w:webHidden/>
          </w:rPr>
        </w:r>
        <w:r w:rsidR="00F65484">
          <w:rPr>
            <w:webHidden/>
          </w:rPr>
          <w:fldChar w:fldCharType="separate"/>
        </w:r>
        <w:r w:rsidR="00F65484">
          <w:rPr>
            <w:webHidden/>
          </w:rPr>
          <w:t>17</w:t>
        </w:r>
        <w:r w:rsidR="00F65484">
          <w:rPr>
            <w:webHidden/>
          </w:rPr>
          <w:fldChar w:fldCharType="end"/>
        </w:r>
      </w:hyperlink>
    </w:p>
    <w:p w14:paraId="2C360670" w14:textId="77777777" w:rsidR="00F65484" w:rsidRDefault="00124182">
      <w:pPr>
        <w:pStyle w:val="TOC3"/>
        <w:rPr>
          <w:rFonts w:asciiTheme="minorHAnsi" w:eastAsiaTheme="minorEastAsia" w:hAnsiTheme="minorHAnsi" w:cstheme="minorBidi"/>
          <w:sz w:val="22"/>
          <w:szCs w:val="22"/>
          <w:lang w:eastAsia="zh-CN"/>
        </w:rPr>
      </w:pPr>
      <w:hyperlink w:anchor="_Toc528059346" w:history="1">
        <w:r w:rsidR="00F65484" w:rsidRPr="004E6036">
          <w:rPr>
            <w:rStyle w:val="Hyperlink"/>
          </w:rPr>
          <w:t>4.3.4. EVPL over ODU</w:t>
        </w:r>
        <w:r w:rsidR="00F65484">
          <w:rPr>
            <w:webHidden/>
          </w:rPr>
          <w:tab/>
        </w:r>
        <w:r w:rsidR="00F65484">
          <w:rPr>
            <w:webHidden/>
          </w:rPr>
          <w:fldChar w:fldCharType="begin"/>
        </w:r>
        <w:r w:rsidR="00F65484">
          <w:rPr>
            <w:webHidden/>
          </w:rPr>
          <w:instrText xml:space="preserve"> PAGEREF _Toc528059346 \h </w:instrText>
        </w:r>
        <w:r w:rsidR="00F65484">
          <w:rPr>
            <w:webHidden/>
          </w:rPr>
        </w:r>
        <w:r w:rsidR="00F65484">
          <w:rPr>
            <w:webHidden/>
          </w:rPr>
          <w:fldChar w:fldCharType="separate"/>
        </w:r>
        <w:r w:rsidR="00F65484">
          <w:rPr>
            <w:webHidden/>
          </w:rPr>
          <w:t>18</w:t>
        </w:r>
        <w:r w:rsidR="00F65484">
          <w:rPr>
            <w:webHidden/>
          </w:rPr>
          <w:fldChar w:fldCharType="end"/>
        </w:r>
      </w:hyperlink>
    </w:p>
    <w:p w14:paraId="2FA1B4E1" w14:textId="77777777" w:rsidR="00F65484" w:rsidRDefault="00124182">
      <w:pPr>
        <w:pStyle w:val="TOC3"/>
        <w:rPr>
          <w:rFonts w:asciiTheme="minorHAnsi" w:eastAsiaTheme="minorEastAsia" w:hAnsiTheme="minorHAnsi" w:cstheme="minorBidi"/>
          <w:sz w:val="22"/>
          <w:szCs w:val="22"/>
          <w:lang w:eastAsia="zh-CN"/>
        </w:rPr>
      </w:pPr>
      <w:hyperlink w:anchor="_Toc528059347" w:history="1">
        <w:r w:rsidR="00F65484" w:rsidRPr="004E6036">
          <w:rPr>
            <w:rStyle w:val="Hyperlink"/>
          </w:rPr>
          <w:t>4.3.5. EVPLAN and EVPTree Services</w:t>
        </w:r>
        <w:r w:rsidR="00F65484">
          <w:rPr>
            <w:webHidden/>
          </w:rPr>
          <w:tab/>
        </w:r>
        <w:r w:rsidR="00F65484">
          <w:rPr>
            <w:webHidden/>
          </w:rPr>
          <w:fldChar w:fldCharType="begin"/>
        </w:r>
        <w:r w:rsidR="00F65484">
          <w:rPr>
            <w:webHidden/>
          </w:rPr>
          <w:instrText xml:space="preserve"> PAGEREF _Toc528059347 \h </w:instrText>
        </w:r>
        <w:r w:rsidR="00F65484">
          <w:rPr>
            <w:webHidden/>
          </w:rPr>
        </w:r>
        <w:r w:rsidR="00F65484">
          <w:rPr>
            <w:webHidden/>
          </w:rPr>
          <w:fldChar w:fldCharType="separate"/>
        </w:r>
        <w:r w:rsidR="00F65484">
          <w:rPr>
            <w:webHidden/>
          </w:rPr>
          <w:t>19</w:t>
        </w:r>
        <w:r w:rsidR="00F65484">
          <w:rPr>
            <w:webHidden/>
          </w:rPr>
          <w:fldChar w:fldCharType="end"/>
        </w:r>
      </w:hyperlink>
    </w:p>
    <w:p w14:paraId="69A4EC6F" w14:textId="77777777" w:rsidR="00F65484" w:rsidRDefault="00124182">
      <w:pPr>
        <w:pStyle w:val="TOC3"/>
        <w:rPr>
          <w:rFonts w:asciiTheme="minorHAnsi" w:eastAsiaTheme="minorEastAsia" w:hAnsiTheme="minorHAnsi" w:cstheme="minorBidi"/>
          <w:sz w:val="22"/>
          <w:szCs w:val="22"/>
          <w:lang w:eastAsia="zh-CN"/>
        </w:rPr>
      </w:pPr>
      <w:hyperlink w:anchor="_Toc528059348" w:history="1">
        <w:r w:rsidR="00F65484" w:rsidRPr="004E6036">
          <w:rPr>
            <w:rStyle w:val="Hyperlink"/>
          </w:rPr>
          <w:t>4.3.6. Dynamic Service Configuration</w:t>
        </w:r>
        <w:r w:rsidR="00F65484">
          <w:rPr>
            <w:webHidden/>
          </w:rPr>
          <w:tab/>
        </w:r>
        <w:r w:rsidR="00F65484">
          <w:rPr>
            <w:webHidden/>
          </w:rPr>
          <w:fldChar w:fldCharType="begin"/>
        </w:r>
        <w:r w:rsidR="00F65484">
          <w:rPr>
            <w:webHidden/>
          </w:rPr>
          <w:instrText xml:space="preserve"> PAGEREF _Toc528059348 \h </w:instrText>
        </w:r>
        <w:r w:rsidR="00F65484">
          <w:rPr>
            <w:webHidden/>
          </w:rPr>
        </w:r>
        <w:r w:rsidR="00F65484">
          <w:rPr>
            <w:webHidden/>
          </w:rPr>
          <w:fldChar w:fldCharType="separate"/>
        </w:r>
        <w:r w:rsidR="00F65484">
          <w:rPr>
            <w:webHidden/>
          </w:rPr>
          <w:t>20</w:t>
        </w:r>
        <w:r w:rsidR="00F65484">
          <w:rPr>
            <w:webHidden/>
          </w:rPr>
          <w:fldChar w:fldCharType="end"/>
        </w:r>
      </w:hyperlink>
    </w:p>
    <w:p w14:paraId="770F5036" w14:textId="77777777" w:rsidR="00F65484" w:rsidRDefault="00124182">
      <w:pPr>
        <w:pStyle w:val="TOC2"/>
        <w:rPr>
          <w:rFonts w:asciiTheme="minorHAnsi" w:eastAsiaTheme="minorEastAsia" w:hAnsiTheme="minorHAnsi" w:cstheme="minorBidi"/>
          <w:sz w:val="22"/>
          <w:szCs w:val="22"/>
          <w:lang w:eastAsia="zh-CN"/>
        </w:rPr>
      </w:pPr>
      <w:hyperlink w:anchor="_Toc528059349" w:history="1">
        <w:r w:rsidR="00F65484" w:rsidRPr="004E6036">
          <w:rPr>
            <w:rStyle w:val="Hyperlink"/>
          </w:rPr>
          <w:t>4.4. Multi-function Access Links</w:t>
        </w:r>
        <w:r w:rsidR="00F65484">
          <w:rPr>
            <w:webHidden/>
          </w:rPr>
          <w:tab/>
        </w:r>
        <w:r w:rsidR="00F65484">
          <w:rPr>
            <w:webHidden/>
          </w:rPr>
          <w:fldChar w:fldCharType="begin"/>
        </w:r>
        <w:r w:rsidR="00F65484">
          <w:rPr>
            <w:webHidden/>
          </w:rPr>
          <w:instrText xml:space="preserve"> PAGEREF _Toc528059349 \h </w:instrText>
        </w:r>
        <w:r w:rsidR="00F65484">
          <w:rPr>
            <w:webHidden/>
          </w:rPr>
        </w:r>
        <w:r w:rsidR="00F65484">
          <w:rPr>
            <w:webHidden/>
          </w:rPr>
          <w:fldChar w:fldCharType="separate"/>
        </w:r>
        <w:r w:rsidR="00F65484">
          <w:rPr>
            <w:webHidden/>
          </w:rPr>
          <w:t>21</w:t>
        </w:r>
        <w:r w:rsidR="00F65484">
          <w:rPr>
            <w:webHidden/>
          </w:rPr>
          <w:fldChar w:fldCharType="end"/>
        </w:r>
      </w:hyperlink>
    </w:p>
    <w:p w14:paraId="21852B6B" w14:textId="77777777" w:rsidR="00F65484" w:rsidRDefault="00124182">
      <w:pPr>
        <w:pStyle w:val="TOC2"/>
        <w:rPr>
          <w:rFonts w:asciiTheme="minorHAnsi" w:eastAsiaTheme="minorEastAsia" w:hAnsiTheme="minorHAnsi" w:cstheme="minorBidi"/>
          <w:sz w:val="22"/>
          <w:szCs w:val="22"/>
          <w:lang w:eastAsia="zh-CN"/>
        </w:rPr>
      </w:pPr>
      <w:hyperlink w:anchor="_Toc528059350" w:history="1">
        <w:r w:rsidR="00F65484" w:rsidRPr="004E6036">
          <w:rPr>
            <w:rStyle w:val="Hyperlink"/>
          </w:rPr>
          <w:t>4.5. Protection and Restoration Configuration</w:t>
        </w:r>
        <w:r w:rsidR="00F65484">
          <w:rPr>
            <w:webHidden/>
          </w:rPr>
          <w:tab/>
        </w:r>
        <w:r w:rsidR="00F65484">
          <w:rPr>
            <w:webHidden/>
          </w:rPr>
          <w:fldChar w:fldCharType="begin"/>
        </w:r>
        <w:r w:rsidR="00F65484">
          <w:rPr>
            <w:webHidden/>
          </w:rPr>
          <w:instrText xml:space="preserve"> PAGEREF _Toc528059350 \h </w:instrText>
        </w:r>
        <w:r w:rsidR="00F65484">
          <w:rPr>
            <w:webHidden/>
          </w:rPr>
        </w:r>
        <w:r w:rsidR="00F65484">
          <w:rPr>
            <w:webHidden/>
          </w:rPr>
          <w:fldChar w:fldCharType="separate"/>
        </w:r>
        <w:r w:rsidR="00F65484">
          <w:rPr>
            <w:webHidden/>
          </w:rPr>
          <w:t>22</w:t>
        </w:r>
        <w:r w:rsidR="00F65484">
          <w:rPr>
            <w:webHidden/>
          </w:rPr>
          <w:fldChar w:fldCharType="end"/>
        </w:r>
      </w:hyperlink>
    </w:p>
    <w:p w14:paraId="0CDF6ED5" w14:textId="77777777" w:rsidR="00F65484" w:rsidRDefault="00124182">
      <w:pPr>
        <w:pStyle w:val="TOC3"/>
        <w:rPr>
          <w:rFonts w:asciiTheme="minorHAnsi" w:eastAsiaTheme="minorEastAsia" w:hAnsiTheme="minorHAnsi" w:cstheme="minorBidi"/>
          <w:sz w:val="22"/>
          <w:szCs w:val="22"/>
          <w:lang w:eastAsia="zh-CN"/>
        </w:rPr>
      </w:pPr>
      <w:hyperlink w:anchor="_Toc528059351" w:history="1">
        <w:r w:rsidR="00F65484" w:rsidRPr="004E6036">
          <w:rPr>
            <w:rStyle w:val="Hyperlink"/>
          </w:rPr>
          <w:t>4.5.1. Linear Protection (end-to-end)</w:t>
        </w:r>
        <w:r w:rsidR="00F65484">
          <w:rPr>
            <w:webHidden/>
          </w:rPr>
          <w:tab/>
        </w:r>
        <w:r w:rsidR="00F65484">
          <w:rPr>
            <w:webHidden/>
          </w:rPr>
          <w:fldChar w:fldCharType="begin"/>
        </w:r>
        <w:r w:rsidR="00F65484">
          <w:rPr>
            <w:webHidden/>
          </w:rPr>
          <w:instrText xml:space="preserve"> PAGEREF _Toc528059351 \h </w:instrText>
        </w:r>
        <w:r w:rsidR="00F65484">
          <w:rPr>
            <w:webHidden/>
          </w:rPr>
        </w:r>
        <w:r w:rsidR="00F65484">
          <w:rPr>
            <w:webHidden/>
          </w:rPr>
          <w:fldChar w:fldCharType="separate"/>
        </w:r>
        <w:r w:rsidR="00F65484">
          <w:rPr>
            <w:webHidden/>
          </w:rPr>
          <w:t>22</w:t>
        </w:r>
        <w:r w:rsidR="00F65484">
          <w:rPr>
            <w:webHidden/>
          </w:rPr>
          <w:fldChar w:fldCharType="end"/>
        </w:r>
      </w:hyperlink>
    </w:p>
    <w:p w14:paraId="72AB9560" w14:textId="77777777" w:rsidR="00F65484" w:rsidRDefault="00124182">
      <w:pPr>
        <w:pStyle w:val="TOC3"/>
        <w:rPr>
          <w:rFonts w:asciiTheme="minorHAnsi" w:eastAsiaTheme="minorEastAsia" w:hAnsiTheme="minorHAnsi" w:cstheme="minorBidi"/>
          <w:sz w:val="22"/>
          <w:szCs w:val="22"/>
          <w:lang w:eastAsia="zh-CN"/>
        </w:rPr>
      </w:pPr>
      <w:hyperlink w:anchor="_Toc528059352" w:history="1">
        <w:r w:rsidR="00F65484" w:rsidRPr="004E6036">
          <w:rPr>
            <w:rStyle w:val="Hyperlink"/>
          </w:rPr>
          <w:t>4.5.2. Segmented Protection</w:t>
        </w:r>
        <w:r w:rsidR="00F65484">
          <w:rPr>
            <w:webHidden/>
          </w:rPr>
          <w:tab/>
        </w:r>
        <w:r w:rsidR="00F65484">
          <w:rPr>
            <w:webHidden/>
          </w:rPr>
          <w:fldChar w:fldCharType="begin"/>
        </w:r>
        <w:r w:rsidR="00F65484">
          <w:rPr>
            <w:webHidden/>
          </w:rPr>
          <w:instrText xml:space="preserve"> PAGEREF _Toc528059352 \h </w:instrText>
        </w:r>
        <w:r w:rsidR="00F65484">
          <w:rPr>
            <w:webHidden/>
          </w:rPr>
        </w:r>
        <w:r w:rsidR="00F65484">
          <w:rPr>
            <w:webHidden/>
          </w:rPr>
          <w:fldChar w:fldCharType="separate"/>
        </w:r>
        <w:r w:rsidR="00F65484">
          <w:rPr>
            <w:webHidden/>
          </w:rPr>
          <w:t>24</w:t>
        </w:r>
        <w:r w:rsidR="00F65484">
          <w:rPr>
            <w:webHidden/>
          </w:rPr>
          <w:fldChar w:fldCharType="end"/>
        </w:r>
      </w:hyperlink>
    </w:p>
    <w:p w14:paraId="3B8E8653" w14:textId="77777777" w:rsidR="00F65484" w:rsidRDefault="00124182">
      <w:pPr>
        <w:pStyle w:val="TOC3"/>
        <w:rPr>
          <w:rFonts w:asciiTheme="minorHAnsi" w:eastAsiaTheme="minorEastAsia" w:hAnsiTheme="minorHAnsi" w:cstheme="minorBidi"/>
          <w:sz w:val="22"/>
          <w:szCs w:val="22"/>
          <w:lang w:eastAsia="zh-CN"/>
        </w:rPr>
      </w:pPr>
      <w:hyperlink w:anchor="_Toc528059353" w:history="1">
        <w:r w:rsidR="00F65484" w:rsidRPr="004E6036">
          <w:rPr>
            <w:rStyle w:val="Hyperlink"/>
            <w:lang w:eastAsia="zh-CN"/>
          </w:rPr>
          <w:t>4.5.3. End-to-End Dynamic restoration</w:t>
        </w:r>
        <w:r w:rsidR="00F65484">
          <w:rPr>
            <w:webHidden/>
          </w:rPr>
          <w:tab/>
        </w:r>
        <w:r w:rsidR="00F65484">
          <w:rPr>
            <w:webHidden/>
          </w:rPr>
          <w:fldChar w:fldCharType="begin"/>
        </w:r>
        <w:r w:rsidR="00F65484">
          <w:rPr>
            <w:webHidden/>
          </w:rPr>
          <w:instrText xml:space="preserve"> PAGEREF _Toc528059353 \h </w:instrText>
        </w:r>
        <w:r w:rsidR="00F65484">
          <w:rPr>
            <w:webHidden/>
          </w:rPr>
        </w:r>
        <w:r w:rsidR="00F65484">
          <w:rPr>
            <w:webHidden/>
          </w:rPr>
          <w:fldChar w:fldCharType="separate"/>
        </w:r>
        <w:r w:rsidR="00F65484">
          <w:rPr>
            <w:webHidden/>
          </w:rPr>
          <w:t>24</w:t>
        </w:r>
        <w:r w:rsidR="00F65484">
          <w:rPr>
            <w:webHidden/>
          </w:rPr>
          <w:fldChar w:fldCharType="end"/>
        </w:r>
      </w:hyperlink>
    </w:p>
    <w:p w14:paraId="65C40121" w14:textId="77777777" w:rsidR="00F65484" w:rsidRDefault="00124182">
      <w:pPr>
        <w:pStyle w:val="TOC3"/>
        <w:rPr>
          <w:rFonts w:asciiTheme="minorHAnsi" w:eastAsiaTheme="minorEastAsia" w:hAnsiTheme="minorHAnsi" w:cstheme="minorBidi"/>
          <w:sz w:val="22"/>
          <w:szCs w:val="22"/>
          <w:lang w:eastAsia="zh-CN"/>
        </w:rPr>
      </w:pPr>
      <w:hyperlink w:anchor="_Toc528059354" w:history="1">
        <w:r w:rsidR="00F65484" w:rsidRPr="004E6036">
          <w:rPr>
            <w:rStyle w:val="Hyperlink"/>
            <w:lang w:eastAsia="zh-CN"/>
          </w:rPr>
          <w:t>4.5.4. Segmented Dynamic Restoration</w:t>
        </w:r>
        <w:r w:rsidR="00F65484">
          <w:rPr>
            <w:webHidden/>
          </w:rPr>
          <w:tab/>
        </w:r>
        <w:r w:rsidR="00F65484">
          <w:rPr>
            <w:webHidden/>
          </w:rPr>
          <w:fldChar w:fldCharType="begin"/>
        </w:r>
        <w:r w:rsidR="00F65484">
          <w:rPr>
            <w:webHidden/>
          </w:rPr>
          <w:instrText xml:space="preserve"> PAGEREF _Toc528059354 \h </w:instrText>
        </w:r>
        <w:r w:rsidR="00F65484">
          <w:rPr>
            <w:webHidden/>
          </w:rPr>
        </w:r>
        <w:r w:rsidR="00F65484">
          <w:rPr>
            <w:webHidden/>
          </w:rPr>
          <w:fldChar w:fldCharType="separate"/>
        </w:r>
        <w:r w:rsidR="00F65484">
          <w:rPr>
            <w:webHidden/>
          </w:rPr>
          <w:t>25</w:t>
        </w:r>
        <w:r w:rsidR="00F65484">
          <w:rPr>
            <w:webHidden/>
          </w:rPr>
          <w:fldChar w:fldCharType="end"/>
        </w:r>
      </w:hyperlink>
    </w:p>
    <w:p w14:paraId="2B6C4D2B" w14:textId="77777777" w:rsidR="00F65484" w:rsidRDefault="00124182">
      <w:pPr>
        <w:pStyle w:val="TOC2"/>
        <w:rPr>
          <w:rFonts w:asciiTheme="minorHAnsi" w:eastAsiaTheme="minorEastAsia" w:hAnsiTheme="minorHAnsi" w:cstheme="minorBidi"/>
          <w:sz w:val="22"/>
          <w:szCs w:val="22"/>
          <w:lang w:eastAsia="zh-CN"/>
        </w:rPr>
      </w:pPr>
      <w:hyperlink w:anchor="_Toc528059355" w:history="1">
        <w:r w:rsidR="00F65484" w:rsidRPr="004E6036">
          <w:rPr>
            <w:rStyle w:val="Hyperlink"/>
          </w:rPr>
          <w:t>4.6. Service Modification and Deletion</w:t>
        </w:r>
        <w:r w:rsidR="00F65484">
          <w:rPr>
            <w:webHidden/>
          </w:rPr>
          <w:tab/>
        </w:r>
        <w:r w:rsidR="00F65484">
          <w:rPr>
            <w:webHidden/>
          </w:rPr>
          <w:fldChar w:fldCharType="begin"/>
        </w:r>
        <w:r w:rsidR="00F65484">
          <w:rPr>
            <w:webHidden/>
          </w:rPr>
          <w:instrText xml:space="preserve"> PAGEREF _Toc528059355 \h </w:instrText>
        </w:r>
        <w:r w:rsidR="00F65484">
          <w:rPr>
            <w:webHidden/>
          </w:rPr>
        </w:r>
        <w:r w:rsidR="00F65484">
          <w:rPr>
            <w:webHidden/>
          </w:rPr>
          <w:fldChar w:fldCharType="separate"/>
        </w:r>
        <w:r w:rsidR="00F65484">
          <w:rPr>
            <w:webHidden/>
          </w:rPr>
          <w:t>25</w:t>
        </w:r>
        <w:r w:rsidR="00F65484">
          <w:rPr>
            <w:webHidden/>
          </w:rPr>
          <w:fldChar w:fldCharType="end"/>
        </w:r>
      </w:hyperlink>
    </w:p>
    <w:p w14:paraId="74D93FF6" w14:textId="77777777" w:rsidR="00F65484" w:rsidRDefault="00124182">
      <w:pPr>
        <w:pStyle w:val="TOC2"/>
        <w:rPr>
          <w:rFonts w:asciiTheme="minorHAnsi" w:eastAsiaTheme="minorEastAsia" w:hAnsiTheme="minorHAnsi" w:cstheme="minorBidi"/>
          <w:sz w:val="22"/>
          <w:szCs w:val="22"/>
          <w:lang w:eastAsia="zh-CN"/>
        </w:rPr>
      </w:pPr>
      <w:hyperlink w:anchor="_Toc528059356" w:history="1">
        <w:r w:rsidR="00F65484" w:rsidRPr="004E6036">
          <w:rPr>
            <w:rStyle w:val="Hyperlink"/>
            <w:lang w:eastAsia="zh-CN"/>
          </w:rPr>
          <w:t>4.7. Notification</w:t>
        </w:r>
        <w:r w:rsidR="00F65484">
          <w:rPr>
            <w:webHidden/>
          </w:rPr>
          <w:tab/>
        </w:r>
        <w:r w:rsidR="00F65484">
          <w:rPr>
            <w:webHidden/>
          </w:rPr>
          <w:fldChar w:fldCharType="begin"/>
        </w:r>
        <w:r w:rsidR="00F65484">
          <w:rPr>
            <w:webHidden/>
          </w:rPr>
          <w:instrText xml:space="preserve"> PAGEREF _Toc528059356 \h </w:instrText>
        </w:r>
        <w:r w:rsidR="00F65484">
          <w:rPr>
            <w:webHidden/>
          </w:rPr>
        </w:r>
        <w:r w:rsidR="00F65484">
          <w:rPr>
            <w:webHidden/>
          </w:rPr>
          <w:fldChar w:fldCharType="separate"/>
        </w:r>
        <w:r w:rsidR="00F65484">
          <w:rPr>
            <w:webHidden/>
          </w:rPr>
          <w:t>26</w:t>
        </w:r>
        <w:r w:rsidR="00F65484">
          <w:rPr>
            <w:webHidden/>
          </w:rPr>
          <w:fldChar w:fldCharType="end"/>
        </w:r>
      </w:hyperlink>
    </w:p>
    <w:p w14:paraId="4D77BC4C" w14:textId="77777777" w:rsidR="00F65484" w:rsidRDefault="00124182">
      <w:pPr>
        <w:pStyle w:val="TOC2"/>
        <w:rPr>
          <w:rFonts w:asciiTheme="minorHAnsi" w:eastAsiaTheme="minorEastAsia" w:hAnsiTheme="minorHAnsi" w:cstheme="minorBidi"/>
          <w:sz w:val="22"/>
          <w:szCs w:val="22"/>
          <w:lang w:eastAsia="zh-CN"/>
        </w:rPr>
      </w:pPr>
      <w:hyperlink w:anchor="_Toc528059357" w:history="1">
        <w:r w:rsidR="00F65484" w:rsidRPr="004E6036">
          <w:rPr>
            <w:rStyle w:val="Hyperlink"/>
            <w:lang w:eastAsia="zh-CN"/>
          </w:rPr>
          <w:t>4.8. Path Computation with Constraint</w:t>
        </w:r>
        <w:r w:rsidR="00F65484">
          <w:rPr>
            <w:webHidden/>
          </w:rPr>
          <w:tab/>
        </w:r>
        <w:r w:rsidR="00F65484">
          <w:rPr>
            <w:webHidden/>
          </w:rPr>
          <w:fldChar w:fldCharType="begin"/>
        </w:r>
        <w:r w:rsidR="00F65484">
          <w:rPr>
            <w:webHidden/>
          </w:rPr>
          <w:instrText xml:space="preserve"> PAGEREF _Toc528059357 \h </w:instrText>
        </w:r>
        <w:r w:rsidR="00F65484">
          <w:rPr>
            <w:webHidden/>
          </w:rPr>
        </w:r>
        <w:r w:rsidR="00F65484">
          <w:rPr>
            <w:webHidden/>
          </w:rPr>
          <w:fldChar w:fldCharType="separate"/>
        </w:r>
        <w:r w:rsidR="00F65484">
          <w:rPr>
            <w:webHidden/>
          </w:rPr>
          <w:t>26</w:t>
        </w:r>
        <w:r w:rsidR="00F65484">
          <w:rPr>
            <w:webHidden/>
          </w:rPr>
          <w:fldChar w:fldCharType="end"/>
        </w:r>
      </w:hyperlink>
    </w:p>
    <w:p w14:paraId="057F9A3C" w14:textId="77777777" w:rsidR="00F65484" w:rsidRDefault="00124182">
      <w:pPr>
        <w:pStyle w:val="TOC1"/>
        <w:rPr>
          <w:rFonts w:asciiTheme="minorHAnsi" w:eastAsiaTheme="minorEastAsia" w:hAnsiTheme="minorHAnsi" w:cstheme="minorBidi"/>
          <w:sz w:val="22"/>
          <w:szCs w:val="22"/>
          <w:lang w:eastAsia="zh-CN"/>
        </w:rPr>
      </w:pPr>
      <w:hyperlink w:anchor="_Toc528059358" w:history="1">
        <w:r w:rsidR="00F65484" w:rsidRPr="004E6036">
          <w:rPr>
            <w:rStyle w:val="Hyperlink"/>
          </w:rPr>
          <w:t>5. YANG Model Analysis</w:t>
        </w:r>
        <w:r w:rsidR="00F65484">
          <w:rPr>
            <w:webHidden/>
          </w:rPr>
          <w:tab/>
        </w:r>
        <w:r w:rsidR="00F65484">
          <w:rPr>
            <w:webHidden/>
          </w:rPr>
          <w:fldChar w:fldCharType="begin"/>
        </w:r>
        <w:r w:rsidR="00F65484">
          <w:rPr>
            <w:webHidden/>
          </w:rPr>
          <w:instrText xml:space="preserve"> PAGEREF _Toc528059358 \h </w:instrText>
        </w:r>
        <w:r w:rsidR="00F65484">
          <w:rPr>
            <w:webHidden/>
          </w:rPr>
        </w:r>
        <w:r w:rsidR="00F65484">
          <w:rPr>
            <w:webHidden/>
          </w:rPr>
          <w:fldChar w:fldCharType="separate"/>
        </w:r>
        <w:r w:rsidR="00F65484">
          <w:rPr>
            <w:webHidden/>
          </w:rPr>
          <w:t>27</w:t>
        </w:r>
        <w:r w:rsidR="00F65484">
          <w:rPr>
            <w:webHidden/>
          </w:rPr>
          <w:fldChar w:fldCharType="end"/>
        </w:r>
      </w:hyperlink>
    </w:p>
    <w:p w14:paraId="0B4CB57C" w14:textId="77777777" w:rsidR="00F65484" w:rsidRDefault="00124182">
      <w:pPr>
        <w:pStyle w:val="TOC2"/>
        <w:rPr>
          <w:rFonts w:asciiTheme="minorHAnsi" w:eastAsiaTheme="minorEastAsia" w:hAnsiTheme="minorHAnsi" w:cstheme="minorBidi"/>
          <w:sz w:val="22"/>
          <w:szCs w:val="22"/>
          <w:lang w:eastAsia="zh-CN"/>
        </w:rPr>
      </w:pPr>
      <w:hyperlink w:anchor="_Toc528059359" w:history="1">
        <w:r w:rsidR="00F65484" w:rsidRPr="004E6036">
          <w:rPr>
            <w:rStyle w:val="Hyperlink"/>
          </w:rPr>
          <w:t>5.1. YANG Models for Topology Abstraction</w:t>
        </w:r>
        <w:r w:rsidR="00F65484">
          <w:rPr>
            <w:webHidden/>
          </w:rPr>
          <w:tab/>
        </w:r>
        <w:r w:rsidR="00F65484">
          <w:rPr>
            <w:webHidden/>
          </w:rPr>
          <w:fldChar w:fldCharType="begin"/>
        </w:r>
        <w:r w:rsidR="00F65484">
          <w:rPr>
            <w:webHidden/>
          </w:rPr>
          <w:instrText xml:space="preserve"> PAGEREF _Toc528059359 \h </w:instrText>
        </w:r>
        <w:r w:rsidR="00F65484">
          <w:rPr>
            <w:webHidden/>
          </w:rPr>
        </w:r>
        <w:r w:rsidR="00F65484">
          <w:rPr>
            <w:webHidden/>
          </w:rPr>
          <w:fldChar w:fldCharType="separate"/>
        </w:r>
        <w:r w:rsidR="00F65484">
          <w:rPr>
            <w:webHidden/>
          </w:rPr>
          <w:t>27</w:t>
        </w:r>
        <w:r w:rsidR="00F65484">
          <w:rPr>
            <w:webHidden/>
          </w:rPr>
          <w:fldChar w:fldCharType="end"/>
        </w:r>
      </w:hyperlink>
    </w:p>
    <w:p w14:paraId="18DB06AE" w14:textId="77777777" w:rsidR="00F65484" w:rsidRDefault="00124182">
      <w:pPr>
        <w:pStyle w:val="TOC3"/>
        <w:rPr>
          <w:rFonts w:asciiTheme="minorHAnsi" w:eastAsiaTheme="minorEastAsia" w:hAnsiTheme="minorHAnsi" w:cstheme="minorBidi"/>
          <w:sz w:val="22"/>
          <w:szCs w:val="22"/>
          <w:lang w:eastAsia="zh-CN"/>
        </w:rPr>
      </w:pPr>
      <w:hyperlink w:anchor="_Toc528059360" w:history="1">
        <w:r w:rsidR="00F65484" w:rsidRPr="004E6036">
          <w:rPr>
            <w:rStyle w:val="Hyperlink"/>
          </w:rPr>
          <w:t>5.1.1. Domain 1 Black Topology Abstraction</w:t>
        </w:r>
        <w:r w:rsidR="00F65484">
          <w:rPr>
            <w:webHidden/>
          </w:rPr>
          <w:tab/>
        </w:r>
        <w:r w:rsidR="00F65484">
          <w:rPr>
            <w:webHidden/>
          </w:rPr>
          <w:fldChar w:fldCharType="begin"/>
        </w:r>
        <w:r w:rsidR="00F65484">
          <w:rPr>
            <w:webHidden/>
          </w:rPr>
          <w:instrText xml:space="preserve"> PAGEREF _Toc528059360 \h </w:instrText>
        </w:r>
        <w:r w:rsidR="00F65484">
          <w:rPr>
            <w:webHidden/>
          </w:rPr>
        </w:r>
        <w:r w:rsidR="00F65484">
          <w:rPr>
            <w:webHidden/>
          </w:rPr>
          <w:fldChar w:fldCharType="separate"/>
        </w:r>
        <w:r w:rsidR="00F65484">
          <w:rPr>
            <w:webHidden/>
          </w:rPr>
          <w:t>28</w:t>
        </w:r>
        <w:r w:rsidR="00F65484">
          <w:rPr>
            <w:webHidden/>
          </w:rPr>
          <w:fldChar w:fldCharType="end"/>
        </w:r>
      </w:hyperlink>
    </w:p>
    <w:p w14:paraId="259BF045" w14:textId="77777777" w:rsidR="00F65484" w:rsidRDefault="00124182">
      <w:pPr>
        <w:pStyle w:val="TOC3"/>
        <w:rPr>
          <w:rFonts w:asciiTheme="minorHAnsi" w:eastAsiaTheme="minorEastAsia" w:hAnsiTheme="minorHAnsi" w:cstheme="minorBidi"/>
          <w:sz w:val="22"/>
          <w:szCs w:val="22"/>
          <w:lang w:eastAsia="zh-CN"/>
        </w:rPr>
      </w:pPr>
      <w:hyperlink w:anchor="_Toc528059361" w:history="1">
        <w:r w:rsidR="00F65484" w:rsidRPr="004E6036">
          <w:rPr>
            <w:rStyle w:val="Hyperlink"/>
          </w:rPr>
          <w:t>5.1.2. Domain 2 Black Topology Abstraction</w:t>
        </w:r>
        <w:r w:rsidR="00F65484">
          <w:rPr>
            <w:webHidden/>
          </w:rPr>
          <w:tab/>
        </w:r>
        <w:r w:rsidR="00F65484">
          <w:rPr>
            <w:webHidden/>
          </w:rPr>
          <w:fldChar w:fldCharType="begin"/>
        </w:r>
        <w:r w:rsidR="00F65484">
          <w:rPr>
            <w:webHidden/>
          </w:rPr>
          <w:instrText xml:space="preserve"> PAGEREF _Toc528059361 \h </w:instrText>
        </w:r>
        <w:r w:rsidR="00F65484">
          <w:rPr>
            <w:webHidden/>
          </w:rPr>
        </w:r>
        <w:r w:rsidR="00F65484">
          <w:rPr>
            <w:webHidden/>
          </w:rPr>
          <w:fldChar w:fldCharType="separate"/>
        </w:r>
        <w:r w:rsidR="00F65484">
          <w:rPr>
            <w:webHidden/>
          </w:rPr>
          <w:t>30</w:t>
        </w:r>
        <w:r w:rsidR="00F65484">
          <w:rPr>
            <w:webHidden/>
          </w:rPr>
          <w:fldChar w:fldCharType="end"/>
        </w:r>
      </w:hyperlink>
    </w:p>
    <w:p w14:paraId="6A5D3D3D" w14:textId="77777777" w:rsidR="00F65484" w:rsidRDefault="00124182">
      <w:pPr>
        <w:pStyle w:val="TOC3"/>
        <w:rPr>
          <w:rFonts w:asciiTheme="minorHAnsi" w:eastAsiaTheme="minorEastAsia" w:hAnsiTheme="minorHAnsi" w:cstheme="minorBidi"/>
          <w:sz w:val="22"/>
          <w:szCs w:val="22"/>
          <w:lang w:eastAsia="zh-CN"/>
        </w:rPr>
      </w:pPr>
      <w:hyperlink w:anchor="_Toc528059362" w:history="1">
        <w:r w:rsidR="00F65484" w:rsidRPr="004E6036">
          <w:rPr>
            <w:rStyle w:val="Hyperlink"/>
          </w:rPr>
          <w:t>5.1.3. Domain 3 White Topology Abstraction</w:t>
        </w:r>
        <w:r w:rsidR="00F65484">
          <w:rPr>
            <w:webHidden/>
          </w:rPr>
          <w:tab/>
        </w:r>
        <w:r w:rsidR="00F65484">
          <w:rPr>
            <w:webHidden/>
          </w:rPr>
          <w:fldChar w:fldCharType="begin"/>
        </w:r>
        <w:r w:rsidR="00F65484">
          <w:rPr>
            <w:webHidden/>
          </w:rPr>
          <w:instrText xml:space="preserve"> PAGEREF _Toc528059362 \h </w:instrText>
        </w:r>
        <w:r w:rsidR="00F65484">
          <w:rPr>
            <w:webHidden/>
          </w:rPr>
        </w:r>
        <w:r w:rsidR="00F65484">
          <w:rPr>
            <w:webHidden/>
          </w:rPr>
          <w:fldChar w:fldCharType="separate"/>
        </w:r>
        <w:r w:rsidR="00F65484">
          <w:rPr>
            <w:webHidden/>
          </w:rPr>
          <w:t>30</w:t>
        </w:r>
        <w:r w:rsidR="00F65484">
          <w:rPr>
            <w:webHidden/>
          </w:rPr>
          <w:fldChar w:fldCharType="end"/>
        </w:r>
      </w:hyperlink>
    </w:p>
    <w:p w14:paraId="16033384" w14:textId="77777777" w:rsidR="00F65484" w:rsidRDefault="00124182">
      <w:pPr>
        <w:pStyle w:val="TOC3"/>
        <w:rPr>
          <w:rFonts w:asciiTheme="minorHAnsi" w:eastAsiaTheme="minorEastAsia" w:hAnsiTheme="minorHAnsi" w:cstheme="minorBidi"/>
          <w:sz w:val="22"/>
          <w:szCs w:val="22"/>
          <w:lang w:eastAsia="zh-CN"/>
        </w:rPr>
      </w:pPr>
      <w:hyperlink w:anchor="_Toc528059363" w:history="1">
        <w:r w:rsidR="00F65484" w:rsidRPr="004E6036">
          <w:rPr>
            <w:rStyle w:val="Hyperlink"/>
          </w:rPr>
          <w:t>5.1.4. Multi-domain Topology Stitching</w:t>
        </w:r>
        <w:r w:rsidR="00F65484">
          <w:rPr>
            <w:webHidden/>
          </w:rPr>
          <w:tab/>
        </w:r>
        <w:r w:rsidR="00F65484">
          <w:rPr>
            <w:webHidden/>
          </w:rPr>
          <w:fldChar w:fldCharType="begin"/>
        </w:r>
        <w:r w:rsidR="00F65484">
          <w:rPr>
            <w:webHidden/>
          </w:rPr>
          <w:instrText xml:space="preserve"> PAGEREF _Toc528059363 \h </w:instrText>
        </w:r>
        <w:r w:rsidR="00F65484">
          <w:rPr>
            <w:webHidden/>
          </w:rPr>
        </w:r>
        <w:r w:rsidR="00F65484">
          <w:rPr>
            <w:webHidden/>
          </w:rPr>
          <w:fldChar w:fldCharType="separate"/>
        </w:r>
        <w:r w:rsidR="00F65484">
          <w:rPr>
            <w:webHidden/>
          </w:rPr>
          <w:t>31</w:t>
        </w:r>
        <w:r w:rsidR="00F65484">
          <w:rPr>
            <w:webHidden/>
          </w:rPr>
          <w:fldChar w:fldCharType="end"/>
        </w:r>
      </w:hyperlink>
    </w:p>
    <w:p w14:paraId="13DC0714" w14:textId="77777777" w:rsidR="00F65484" w:rsidRDefault="00124182">
      <w:pPr>
        <w:pStyle w:val="TOC3"/>
        <w:rPr>
          <w:rFonts w:asciiTheme="minorHAnsi" w:eastAsiaTheme="minorEastAsia" w:hAnsiTheme="minorHAnsi" w:cstheme="minorBidi"/>
          <w:sz w:val="22"/>
          <w:szCs w:val="22"/>
          <w:lang w:eastAsia="zh-CN"/>
        </w:rPr>
      </w:pPr>
      <w:hyperlink w:anchor="_Toc528059364" w:history="1">
        <w:r w:rsidR="00F65484" w:rsidRPr="004E6036">
          <w:rPr>
            <w:rStyle w:val="Hyperlink"/>
            <w:lang w:eastAsia="zh-CN"/>
          </w:rPr>
          <w:t>5.1.5. Access Links</w:t>
        </w:r>
        <w:r w:rsidR="00F65484">
          <w:rPr>
            <w:webHidden/>
          </w:rPr>
          <w:tab/>
        </w:r>
        <w:r w:rsidR="00F65484">
          <w:rPr>
            <w:webHidden/>
          </w:rPr>
          <w:fldChar w:fldCharType="begin"/>
        </w:r>
        <w:r w:rsidR="00F65484">
          <w:rPr>
            <w:webHidden/>
          </w:rPr>
          <w:instrText xml:space="preserve"> PAGEREF _Toc528059364 \h </w:instrText>
        </w:r>
        <w:r w:rsidR="00F65484">
          <w:rPr>
            <w:webHidden/>
          </w:rPr>
        </w:r>
        <w:r w:rsidR="00F65484">
          <w:rPr>
            <w:webHidden/>
          </w:rPr>
          <w:fldChar w:fldCharType="separate"/>
        </w:r>
        <w:r w:rsidR="00F65484">
          <w:rPr>
            <w:webHidden/>
          </w:rPr>
          <w:t>33</w:t>
        </w:r>
        <w:r w:rsidR="00F65484">
          <w:rPr>
            <w:webHidden/>
          </w:rPr>
          <w:fldChar w:fldCharType="end"/>
        </w:r>
      </w:hyperlink>
    </w:p>
    <w:p w14:paraId="7B083F9C" w14:textId="77777777" w:rsidR="00F65484" w:rsidRDefault="00124182">
      <w:pPr>
        <w:pStyle w:val="TOC2"/>
        <w:rPr>
          <w:rFonts w:asciiTheme="minorHAnsi" w:eastAsiaTheme="minorEastAsia" w:hAnsiTheme="minorHAnsi" w:cstheme="minorBidi"/>
          <w:sz w:val="22"/>
          <w:szCs w:val="22"/>
          <w:lang w:eastAsia="zh-CN"/>
        </w:rPr>
      </w:pPr>
      <w:hyperlink w:anchor="_Toc528059365" w:history="1">
        <w:r w:rsidR="00F65484" w:rsidRPr="004E6036">
          <w:rPr>
            <w:rStyle w:val="Hyperlink"/>
          </w:rPr>
          <w:t>5.2. YANG Models for Service Configuration</w:t>
        </w:r>
        <w:r w:rsidR="00F65484">
          <w:rPr>
            <w:webHidden/>
          </w:rPr>
          <w:tab/>
        </w:r>
        <w:r w:rsidR="00F65484">
          <w:rPr>
            <w:webHidden/>
          </w:rPr>
          <w:fldChar w:fldCharType="begin"/>
        </w:r>
        <w:r w:rsidR="00F65484">
          <w:rPr>
            <w:webHidden/>
          </w:rPr>
          <w:instrText xml:space="preserve"> PAGEREF _Toc528059365 \h </w:instrText>
        </w:r>
        <w:r w:rsidR="00F65484">
          <w:rPr>
            <w:webHidden/>
          </w:rPr>
        </w:r>
        <w:r w:rsidR="00F65484">
          <w:rPr>
            <w:webHidden/>
          </w:rPr>
          <w:fldChar w:fldCharType="separate"/>
        </w:r>
        <w:r w:rsidR="00F65484">
          <w:rPr>
            <w:webHidden/>
          </w:rPr>
          <w:t>35</w:t>
        </w:r>
        <w:r w:rsidR="00F65484">
          <w:rPr>
            <w:webHidden/>
          </w:rPr>
          <w:fldChar w:fldCharType="end"/>
        </w:r>
      </w:hyperlink>
    </w:p>
    <w:p w14:paraId="067D5077" w14:textId="77777777" w:rsidR="00F65484" w:rsidRDefault="00124182">
      <w:pPr>
        <w:pStyle w:val="TOC3"/>
        <w:rPr>
          <w:rFonts w:asciiTheme="minorHAnsi" w:eastAsiaTheme="minorEastAsia" w:hAnsiTheme="minorHAnsi" w:cstheme="minorBidi"/>
          <w:sz w:val="22"/>
          <w:szCs w:val="22"/>
          <w:lang w:eastAsia="zh-CN"/>
        </w:rPr>
      </w:pPr>
      <w:hyperlink w:anchor="_Toc528059366" w:history="1">
        <w:r w:rsidR="00F65484" w:rsidRPr="004E6036">
          <w:rPr>
            <w:rStyle w:val="Hyperlink"/>
          </w:rPr>
          <w:t>5.2.1. ODU Transit Service</w:t>
        </w:r>
        <w:r w:rsidR="00F65484">
          <w:rPr>
            <w:webHidden/>
          </w:rPr>
          <w:tab/>
        </w:r>
        <w:r w:rsidR="00F65484">
          <w:rPr>
            <w:webHidden/>
          </w:rPr>
          <w:fldChar w:fldCharType="begin"/>
        </w:r>
        <w:r w:rsidR="00F65484">
          <w:rPr>
            <w:webHidden/>
          </w:rPr>
          <w:instrText xml:space="preserve"> PAGEREF _Toc528059366 \h </w:instrText>
        </w:r>
        <w:r w:rsidR="00F65484">
          <w:rPr>
            <w:webHidden/>
          </w:rPr>
        </w:r>
        <w:r w:rsidR="00F65484">
          <w:rPr>
            <w:webHidden/>
          </w:rPr>
          <w:fldChar w:fldCharType="separate"/>
        </w:r>
        <w:r w:rsidR="00F65484">
          <w:rPr>
            <w:webHidden/>
          </w:rPr>
          <w:t>37</w:t>
        </w:r>
        <w:r w:rsidR="00F65484">
          <w:rPr>
            <w:webHidden/>
          </w:rPr>
          <w:fldChar w:fldCharType="end"/>
        </w:r>
      </w:hyperlink>
    </w:p>
    <w:p w14:paraId="1084A466" w14:textId="77777777" w:rsidR="00F65484" w:rsidRDefault="00124182">
      <w:pPr>
        <w:pStyle w:val="TOC4"/>
        <w:rPr>
          <w:rFonts w:asciiTheme="minorHAnsi" w:eastAsiaTheme="minorEastAsia" w:hAnsiTheme="minorHAnsi" w:cstheme="minorBidi"/>
          <w:noProof/>
          <w:sz w:val="22"/>
          <w:szCs w:val="22"/>
          <w:lang w:eastAsia="zh-CN"/>
        </w:rPr>
      </w:pPr>
      <w:hyperlink w:anchor="_Toc528059367" w:history="1">
        <w:r w:rsidR="00F65484" w:rsidRPr="004E6036">
          <w:rPr>
            <w:rStyle w:val="Hyperlink"/>
            <w:noProof/>
          </w:rPr>
          <w:t>5.2.1.1. Single Domain Example</w:t>
        </w:r>
        <w:r w:rsidR="00F65484">
          <w:rPr>
            <w:noProof/>
            <w:webHidden/>
          </w:rPr>
          <w:tab/>
        </w:r>
        <w:r w:rsidR="00F65484">
          <w:rPr>
            <w:noProof/>
            <w:webHidden/>
          </w:rPr>
          <w:fldChar w:fldCharType="begin"/>
        </w:r>
        <w:r w:rsidR="00F65484">
          <w:rPr>
            <w:noProof/>
            <w:webHidden/>
          </w:rPr>
          <w:instrText xml:space="preserve"> PAGEREF _Toc528059367 \h </w:instrText>
        </w:r>
        <w:r w:rsidR="00F65484">
          <w:rPr>
            <w:noProof/>
            <w:webHidden/>
          </w:rPr>
        </w:r>
        <w:r w:rsidR="00F65484">
          <w:rPr>
            <w:noProof/>
            <w:webHidden/>
          </w:rPr>
          <w:fldChar w:fldCharType="separate"/>
        </w:r>
        <w:r w:rsidR="00F65484">
          <w:rPr>
            <w:noProof/>
            <w:webHidden/>
          </w:rPr>
          <w:t>39</w:t>
        </w:r>
        <w:r w:rsidR="00F65484">
          <w:rPr>
            <w:noProof/>
            <w:webHidden/>
          </w:rPr>
          <w:fldChar w:fldCharType="end"/>
        </w:r>
      </w:hyperlink>
    </w:p>
    <w:p w14:paraId="4BA39540" w14:textId="77777777" w:rsidR="00F65484" w:rsidRDefault="00124182">
      <w:pPr>
        <w:pStyle w:val="TOC3"/>
        <w:rPr>
          <w:rFonts w:asciiTheme="minorHAnsi" w:eastAsiaTheme="minorEastAsia" w:hAnsiTheme="minorHAnsi" w:cstheme="minorBidi"/>
          <w:sz w:val="22"/>
          <w:szCs w:val="22"/>
          <w:lang w:eastAsia="zh-CN"/>
        </w:rPr>
      </w:pPr>
      <w:hyperlink w:anchor="_Toc528059368" w:history="1">
        <w:r w:rsidR="00F65484" w:rsidRPr="004E6036">
          <w:rPr>
            <w:rStyle w:val="Hyperlink"/>
          </w:rPr>
          <w:t>5.2.2. EPL over ODU Service</w:t>
        </w:r>
        <w:r w:rsidR="00F65484">
          <w:rPr>
            <w:webHidden/>
          </w:rPr>
          <w:tab/>
        </w:r>
        <w:r w:rsidR="00F65484">
          <w:rPr>
            <w:webHidden/>
          </w:rPr>
          <w:fldChar w:fldCharType="begin"/>
        </w:r>
        <w:r w:rsidR="00F65484">
          <w:rPr>
            <w:webHidden/>
          </w:rPr>
          <w:instrText xml:space="preserve"> PAGEREF _Toc528059368 \h </w:instrText>
        </w:r>
        <w:r w:rsidR="00F65484">
          <w:rPr>
            <w:webHidden/>
          </w:rPr>
        </w:r>
        <w:r w:rsidR="00F65484">
          <w:rPr>
            <w:webHidden/>
          </w:rPr>
          <w:fldChar w:fldCharType="separate"/>
        </w:r>
        <w:r w:rsidR="00F65484">
          <w:rPr>
            <w:webHidden/>
          </w:rPr>
          <w:t>40</w:t>
        </w:r>
        <w:r w:rsidR="00F65484">
          <w:rPr>
            <w:webHidden/>
          </w:rPr>
          <w:fldChar w:fldCharType="end"/>
        </w:r>
      </w:hyperlink>
    </w:p>
    <w:p w14:paraId="5DA19AEE" w14:textId="77777777" w:rsidR="00F65484" w:rsidRDefault="00124182">
      <w:pPr>
        <w:pStyle w:val="TOC3"/>
        <w:rPr>
          <w:rFonts w:asciiTheme="minorHAnsi" w:eastAsiaTheme="minorEastAsia" w:hAnsiTheme="minorHAnsi" w:cstheme="minorBidi"/>
          <w:sz w:val="22"/>
          <w:szCs w:val="22"/>
          <w:lang w:eastAsia="zh-CN"/>
        </w:rPr>
      </w:pPr>
      <w:hyperlink w:anchor="_Toc528059369" w:history="1">
        <w:r w:rsidR="00F65484" w:rsidRPr="004E6036">
          <w:rPr>
            <w:rStyle w:val="Hyperlink"/>
          </w:rPr>
          <w:t>5.2.3. Other OTN Client Services</w:t>
        </w:r>
        <w:r w:rsidR="00F65484">
          <w:rPr>
            <w:webHidden/>
          </w:rPr>
          <w:tab/>
        </w:r>
        <w:r w:rsidR="00F65484">
          <w:rPr>
            <w:webHidden/>
          </w:rPr>
          <w:fldChar w:fldCharType="begin"/>
        </w:r>
        <w:r w:rsidR="00F65484">
          <w:rPr>
            <w:webHidden/>
          </w:rPr>
          <w:instrText xml:space="preserve"> PAGEREF _Toc528059369 \h </w:instrText>
        </w:r>
        <w:r w:rsidR="00F65484">
          <w:rPr>
            <w:webHidden/>
          </w:rPr>
        </w:r>
        <w:r w:rsidR="00F65484">
          <w:rPr>
            <w:webHidden/>
          </w:rPr>
          <w:fldChar w:fldCharType="separate"/>
        </w:r>
        <w:r w:rsidR="00F65484">
          <w:rPr>
            <w:webHidden/>
          </w:rPr>
          <w:t>42</w:t>
        </w:r>
        <w:r w:rsidR="00F65484">
          <w:rPr>
            <w:webHidden/>
          </w:rPr>
          <w:fldChar w:fldCharType="end"/>
        </w:r>
      </w:hyperlink>
    </w:p>
    <w:p w14:paraId="1BC17EC5" w14:textId="77777777" w:rsidR="00F65484" w:rsidRDefault="00124182">
      <w:pPr>
        <w:pStyle w:val="TOC3"/>
        <w:rPr>
          <w:rFonts w:asciiTheme="minorHAnsi" w:eastAsiaTheme="minorEastAsia" w:hAnsiTheme="minorHAnsi" w:cstheme="minorBidi"/>
          <w:sz w:val="22"/>
          <w:szCs w:val="22"/>
          <w:lang w:eastAsia="zh-CN"/>
        </w:rPr>
      </w:pPr>
      <w:hyperlink w:anchor="_Toc528059370" w:history="1">
        <w:r w:rsidR="00F65484" w:rsidRPr="004E6036">
          <w:rPr>
            <w:rStyle w:val="Hyperlink"/>
          </w:rPr>
          <w:t>5.2.4. EVPL over ODU Service</w:t>
        </w:r>
        <w:r w:rsidR="00F65484">
          <w:rPr>
            <w:webHidden/>
          </w:rPr>
          <w:tab/>
        </w:r>
        <w:r w:rsidR="00F65484">
          <w:rPr>
            <w:webHidden/>
          </w:rPr>
          <w:fldChar w:fldCharType="begin"/>
        </w:r>
        <w:r w:rsidR="00F65484">
          <w:rPr>
            <w:webHidden/>
          </w:rPr>
          <w:instrText xml:space="preserve"> PAGEREF _Toc528059370 \h </w:instrText>
        </w:r>
        <w:r w:rsidR="00F65484">
          <w:rPr>
            <w:webHidden/>
          </w:rPr>
        </w:r>
        <w:r w:rsidR="00F65484">
          <w:rPr>
            <w:webHidden/>
          </w:rPr>
          <w:fldChar w:fldCharType="separate"/>
        </w:r>
        <w:r w:rsidR="00F65484">
          <w:rPr>
            <w:webHidden/>
          </w:rPr>
          <w:t>42</w:t>
        </w:r>
        <w:r w:rsidR="00F65484">
          <w:rPr>
            <w:webHidden/>
          </w:rPr>
          <w:fldChar w:fldCharType="end"/>
        </w:r>
      </w:hyperlink>
    </w:p>
    <w:p w14:paraId="69290B07" w14:textId="77777777" w:rsidR="00F65484" w:rsidRDefault="00124182">
      <w:pPr>
        <w:pStyle w:val="TOC2"/>
        <w:rPr>
          <w:rFonts w:asciiTheme="minorHAnsi" w:eastAsiaTheme="minorEastAsia" w:hAnsiTheme="minorHAnsi" w:cstheme="minorBidi"/>
          <w:sz w:val="22"/>
          <w:szCs w:val="22"/>
          <w:lang w:eastAsia="zh-CN"/>
        </w:rPr>
      </w:pPr>
      <w:hyperlink w:anchor="_Toc528059371" w:history="1">
        <w:r w:rsidR="00F65484" w:rsidRPr="004E6036">
          <w:rPr>
            <w:rStyle w:val="Hyperlink"/>
          </w:rPr>
          <w:t>5.3. YANG Models for Protection Configuration</w:t>
        </w:r>
        <w:r w:rsidR="00F65484">
          <w:rPr>
            <w:webHidden/>
          </w:rPr>
          <w:tab/>
        </w:r>
        <w:r w:rsidR="00F65484">
          <w:rPr>
            <w:webHidden/>
          </w:rPr>
          <w:fldChar w:fldCharType="begin"/>
        </w:r>
        <w:r w:rsidR="00F65484">
          <w:rPr>
            <w:webHidden/>
          </w:rPr>
          <w:instrText xml:space="preserve"> PAGEREF _Toc528059371 \h </w:instrText>
        </w:r>
        <w:r w:rsidR="00F65484">
          <w:rPr>
            <w:webHidden/>
          </w:rPr>
        </w:r>
        <w:r w:rsidR="00F65484">
          <w:rPr>
            <w:webHidden/>
          </w:rPr>
          <w:fldChar w:fldCharType="separate"/>
        </w:r>
        <w:r w:rsidR="00F65484">
          <w:rPr>
            <w:webHidden/>
          </w:rPr>
          <w:t>43</w:t>
        </w:r>
        <w:r w:rsidR="00F65484">
          <w:rPr>
            <w:webHidden/>
          </w:rPr>
          <w:fldChar w:fldCharType="end"/>
        </w:r>
      </w:hyperlink>
    </w:p>
    <w:p w14:paraId="669905F9" w14:textId="77777777" w:rsidR="00F65484" w:rsidRDefault="00124182">
      <w:pPr>
        <w:pStyle w:val="TOC3"/>
        <w:rPr>
          <w:rFonts w:asciiTheme="minorHAnsi" w:eastAsiaTheme="minorEastAsia" w:hAnsiTheme="minorHAnsi" w:cstheme="minorBidi"/>
          <w:sz w:val="22"/>
          <w:szCs w:val="22"/>
          <w:lang w:eastAsia="zh-CN"/>
        </w:rPr>
      </w:pPr>
      <w:hyperlink w:anchor="_Toc528059372" w:history="1">
        <w:r w:rsidR="00F65484" w:rsidRPr="004E6036">
          <w:rPr>
            <w:rStyle w:val="Hyperlink"/>
          </w:rPr>
          <w:t>5.3.1. Linear Protection (end-to-end)</w:t>
        </w:r>
        <w:r w:rsidR="00F65484">
          <w:rPr>
            <w:webHidden/>
          </w:rPr>
          <w:tab/>
        </w:r>
        <w:r w:rsidR="00F65484">
          <w:rPr>
            <w:webHidden/>
          </w:rPr>
          <w:fldChar w:fldCharType="begin"/>
        </w:r>
        <w:r w:rsidR="00F65484">
          <w:rPr>
            <w:webHidden/>
          </w:rPr>
          <w:instrText xml:space="preserve"> PAGEREF _Toc528059372 \h </w:instrText>
        </w:r>
        <w:r w:rsidR="00F65484">
          <w:rPr>
            <w:webHidden/>
          </w:rPr>
        </w:r>
        <w:r w:rsidR="00F65484">
          <w:rPr>
            <w:webHidden/>
          </w:rPr>
          <w:fldChar w:fldCharType="separate"/>
        </w:r>
        <w:r w:rsidR="00F65484">
          <w:rPr>
            <w:webHidden/>
          </w:rPr>
          <w:t>43</w:t>
        </w:r>
        <w:r w:rsidR="00F65484">
          <w:rPr>
            <w:webHidden/>
          </w:rPr>
          <w:fldChar w:fldCharType="end"/>
        </w:r>
      </w:hyperlink>
    </w:p>
    <w:p w14:paraId="17871A05" w14:textId="77777777" w:rsidR="00F65484" w:rsidRDefault="00124182">
      <w:pPr>
        <w:pStyle w:val="TOC3"/>
        <w:rPr>
          <w:rFonts w:asciiTheme="minorHAnsi" w:eastAsiaTheme="minorEastAsia" w:hAnsiTheme="minorHAnsi" w:cstheme="minorBidi"/>
          <w:sz w:val="22"/>
          <w:szCs w:val="22"/>
          <w:lang w:eastAsia="zh-CN"/>
        </w:rPr>
      </w:pPr>
      <w:hyperlink w:anchor="_Toc528059373" w:history="1">
        <w:r w:rsidR="00F65484" w:rsidRPr="004E6036">
          <w:rPr>
            <w:rStyle w:val="Hyperlink"/>
          </w:rPr>
          <w:t>5.3.2. Segmented Protection</w:t>
        </w:r>
        <w:r w:rsidR="00F65484">
          <w:rPr>
            <w:webHidden/>
          </w:rPr>
          <w:tab/>
        </w:r>
        <w:r w:rsidR="00F65484">
          <w:rPr>
            <w:webHidden/>
          </w:rPr>
          <w:fldChar w:fldCharType="begin"/>
        </w:r>
        <w:r w:rsidR="00F65484">
          <w:rPr>
            <w:webHidden/>
          </w:rPr>
          <w:instrText xml:space="preserve"> PAGEREF _Toc528059373 \h </w:instrText>
        </w:r>
        <w:r w:rsidR="00F65484">
          <w:rPr>
            <w:webHidden/>
          </w:rPr>
        </w:r>
        <w:r w:rsidR="00F65484">
          <w:rPr>
            <w:webHidden/>
          </w:rPr>
          <w:fldChar w:fldCharType="separate"/>
        </w:r>
        <w:r w:rsidR="00F65484">
          <w:rPr>
            <w:webHidden/>
          </w:rPr>
          <w:t>43</w:t>
        </w:r>
        <w:r w:rsidR="00F65484">
          <w:rPr>
            <w:webHidden/>
          </w:rPr>
          <w:fldChar w:fldCharType="end"/>
        </w:r>
      </w:hyperlink>
    </w:p>
    <w:p w14:paraId="34FDEF42" w14:textId="77777777" w:rsidR="00F65484" w:rsidRDefault="00124182">
      <w:pPr>
        <w:pStyle w:val="TOC1"/>
        <w:rPr>
          <w:rFonts w:asciiTheme="minorHAnsi" w:eastAsiaTheme="minorEastAsia" w:hAnsiTheme="minorHAnsi" w:cstheme="minorBidi"/>
          <w:sz w:val="22"/>
          <w:szCs w:val="22"/>
          <w:lang w:eastAsia="zh-CN"/>
        </w:rPr>
      </w:pPr>
      <w:hyperlink w:anchor="_Toc528059374" w:history="1">
        <w:r w:rsidR="00F65484" w:rsidRPr="004E6036">
          <w:rPr>
            <w:rStyle w:val="Hyperlink"/>
          </w:rPr>
          <w:t>6. Security Considerations</w:t>
        </w:r>
        <w:r w:rsidR="00F65484">
          <w:rPr>
            <w:webHidden/>
          </w:rPr>
          <w:tab/>
        </w:r>
        <w:r w:rsidR="00F65484">
          <w:rPr>
            <w:webHidden/>
          </w:rPr>
          <w:fldChar w:fldCharType="begin"/>
        </w:r>
        <w:r w:rsidR="00F65484">
          <w:rPr>
            <w:webHidden/>
          </w:rPr>
          <w:instrText xml:space="preserve"> PAGEREF _Toc528059374 \h </w:instrText>
        </w:r>
        <w:r w:rsidR="00F65484">
          <w:rPr>
            <w:webHidden/>
          </w:rPr>
        </w:r>
        <w:r w:rsidR="00F65484">
          <w:rPr>
            <w:webHidden/>
          </w:rPr>
          <w:fldChar w:fldCharType="separate"/>
        </w:r>
        <w:r w:rsidR="00F65484">
          <w:rPr>
            <w:webHidden/>
          </w:rPr>
          <w:t>44</w:t>
        </w:r>
        <w:r w:rsidR="00F65484">
          <w:rPr>
            <w:webHidden/>
          </w:rPr>
          <w:fldChar w:fldCharType="end"/>
        </w:r>
      </w:hyperlink>
    </w:p>
    <w:p w14:paraId="0CD08EB9" w14:textId="77777777" w:rsidR="00F65484" w:rsidRDefault="00124182">
      <w:pPr>
        <w:pStyle w:val="TOC1"/>
        <w:rPr>
          <w:rFonts w:asciiTheme="minorHAnsi" w:eastAsiaTheme="minorEastAsia" w:hAnsiTheme="minorHAnsi" w:cstheme="minorBidi"/>
          <w:sz w:val="22"/>
          <w:szCs w:val="22"/>
          <w:lang w:eastAsia="zh-CN"/>
        </w:rPr>
      </w:pPr>
      <w:hyperlink w:anchor="_Toc528059375" w:history="1">
        <w:r w:rsidR="00F65484" w:rsidRPr="004E6036">
          <w:rPr>
            <w:rStyle w:val="Hyperlink"/>
          </w:rPr>
          <w:t>7. IANA Considerations</w:t>
        </w:r>
        <w:r w:rsidR="00F65484">
          <w:rPr>
            <w:webHidden/>
          </w:rPr>
          <w:tab/>
        </w:r>
        <w:r w:rsidR="00F65484">
          <w:rPr>
            <w:webHidden/>
          </w:rPr>
          <w:fldChar w:fldCharType="begin"/>
        </w:r>
        <w:r w:rsidR="00F65484">
          <w:rPr>
            <w:webHidden/>
          </w:rPr>
          <w:instrText xml:space="preserve"> PAGEREF _Toc528059375 \h </w:instrText>
        </w:r>
        <w:r w:rsidR="00F65484">
          <w:rPr>
            <w:webHidden/>
          </w:rPr>
        </w:r>
        <w:r w:rsidR="00F65484">
          <w:rPr>
            <w:webHidden/>
          </w:rPr>
          <w:fldChar w:fldCharType="separate"/>
        </w:r>
        <w:r w:rsidR="00F65484">
          <w:rPr>
            <w:webHidden/>
          </w:rPr>
          <w:t>44</w:t>
        </w:r>
        <w:r w:rsidR="00F65484">
          <w:rPr>
            <w:webHidden/>
          </w:rPr>
          <w:fldChar w:fldCharType="end"/>
        </w:r>
      </w:hyperlink>
    </w:p>
    <w:p w14:paraId="37FFF738" w14:textId="77777777" w:rsidR="00F65484" w:rsidRDefault="00124182">
      <w:pPr>
        <w:pStyle w:val="TOC1"/>
        <w:rPr>
          <w:rFonts w:asciiTheme="minorHAnsi" w:eastAsiaTheme="minorEastAsia" w:hAnsiTheme="minorHAnsi" w:cstheme="minorBidi"/>
          <w:sz w:val="22"/>
          <w:szCs w:val="22"/>
          <w:lang w:eastAsia="zh-CN"/>
        </w:rPr>
      </w:pPr>
      <w:hyperlink w:anchor="_Toc528059376" w:history="1">
        <w:r w:rsidR="00F65484" w:rsidRPr="004E6036">
          <w:rPr>
            <w:rStyle w:val="Hyperlink"/>
          </w:rPr>
          <w:t>8. References</w:t>
        </w:r>
        <w:r w:rsidR="00F65484">
          <w:rPr>
            <w:webHidden/>
          </w:rPr>
          <w:tab/>
        </w:r>
        <w:r w:rsidR="00F65484">
          <w:rPr>
            <w:webHidden/>
          </w:rPr>
          <w:fldChar w:fldCharType="begin"/>
        </w:r>
        <w:r w:rsidR="00F65484">
          <w:rPr>
            <w:webHidden/>
          </w:rPr>
          <w:instrText xml:space="preserve"> PAGEREF _Toc528059376 \h </w:instrText>
        </w:r>
        <w:r w:rsidR="00F65484">
          <w:rPr>
            <w:webHidden/>
          </w:rPr>
        </w:r>
        <w:r w:rsidR="00F65484">
          <w:rPr>
            <w:webHidden/>
          </w:rPr>
          <w:fldChar w:fldCharType="separate"/>
        </w:r>
        <w:r w:rsidR="00F65484">
          <w:rPr>
            <w:webHidden/>
          </w:rPr>
          <w:t>44</w:t>
        </w:r>
        <w:r w:rsidR="00F65484">
          <w:rPr>
            <w:webHidden/>
          </w:rPr>
          <w:fldChar w:fldCharType="end"/>
        </w:r>
      </w:hyperlink>
    </w:p>
    <w:p w14:paraId="71BBF908" w14:textId="77777777" w:rsidR="00F65484" w:rsidRDefault="00124182">
      <w:pPr>
        <w:pStyle w:val="TOC2"/>
        <w:rPr>
          <w:rFonts w:asciiTheme="minorHAnsi" w:eastAsiaTheme="minorEastAsia" w:hAnsiTheme="minorHAnsi" w:cstheme="minorBidi"/>
          <w:sz w:val="22"/>
          <w:szCs w:val="22"/>
          <w:lang w:eastAsia="zh-CN"/>
        </w:rPr>
      </w:pPr>
      <w:hyperlink w:anchor="_Toc528059377" w:history="1">
        <w:r w:rsidR="00F65484" w:rsidRPr="004E6036">
          <w:rPr>
            <w:rStyle w:val="Hyperlink"/>
          </w:rPr>
          <w:t>8.1. Normative References</w:t>
        </w:r>
        <w:r w:rsidR="00F65484">
          <w:rPr>
            <w:webHidden/>
          </w:rPr>
          <w:tab/>
        </w:r>
        <w:r w:rsidR="00F65484">
          <w:rPr>
            <w:webHidden/>
          </w:rPr>
          <w:fldChar w:fldCharType="begin"/>
        </w:r>
        <w:r w:rsidR="00F65484">
          <w:rPr>
            <w:webHidden/>
          </w:rPr>
          <w:instrText xml:space="preserve"> PAGEREF _Toc528059377 \h </w:instrText>
        </w:r>
        <w:r w:rsidR="00F65484">
          <w:rPr>
            <w:webHidden/>
          </w:rPr>
        </w:r>
        <w:r w:rsidR="00F65484">
          <w:rPr>
            <w:webHidden/>
          </w:rPr>
          <w:fldChar w:fldCharType="separate"/>
        </w:r>
        <w:r w:rsidR="00F65484">
          <w:rPr>
            <w:webHidden/>
          </w:rPr>
          <w:t>44</w:t>
        </w:r>
        <w:r w:rsidR="00F65484">
          <w:rPr>
            <w:webHidden/>
          </w:rPr>
          <w:fldChar w:fldCharType="end"/>
        </w:r>
      </w:hyperlink>
    </w:p>
    <w:p w14:paraId="534D9201" w14:textId="77777777" w:rsidR="00F65484" w:rsidRDefault="00124182">
      <w:pPr>
        <w:pStyle w:val="TOC2"/>
        <w:rPr>
          <w:rFonts w:asciiTheme="minorHAnsi" w:eastAsiaTheme="minorEastAsia" w:hAnsiTheme="minorHAnsi" w:cstheme="minorBidi"/>
          <w:sz w:val="22"/>
          <w:szCs w:val="22"/>
          <w:lang w:eastAsia="zh-CN"/>
        </w:rPr>
      </w:pPr>
      <w:hyperlink w:anchor="_Toc528059378" w:history="1">
        <w:r w:rsidR="00F65484" w:rsidRPr="004E6036">
          <w:rPr>
            <w:rStyle w:val="Hyperlink"/>
          </w:rPr>
          <w:t>8.2. Informative References</w:t>
        </w:r>
        <w:r w:rsidR="00F65484">
          <w:rPr>
            <w:webHidden/>
          </w:rPr>
          <w:tab/>
        </w:r>
        <w:r w:rsidR="00F65484">
          <w:rPr>
            <w:webHidden/>
          </w:rPr>
          <w:fldChar w:fldCharType="begin"/>
        </w:r>
        <w:r w:rsidR="00F65484">
          <w:rPr>
            <w:webHidden/>
          </w:rPr>
          <w:instrText xml:space="preserve"> PAGEREF _Toc528059378 \h </w:instrText>
        </w:r>
        <w:r w:rsidR="00F65484">
          <w:rPr>
            <w:webHidden/>
          </w:rPr>
        </w:r>
        <w:r w:rsidR="00F65484">
          <w:rPr>
            <w:webHidden/>
          </w:rPr>
          <w:fldChar w:fldCharType="separate"/>
        </w:r>
        <w:r w:rsidR="00F65484">
          <w:rPr>
            <w:webHidden/>
          </w:rPr>
          <w:t>45</w:t>
        </w:r>
        <w:r w:rsidR="00F65484">
          <w:rPr>
            <w:webHidden/>
          </w:rPr>
          <w:fldChar w:fldCharType="end"/>
        </w:r>
      </w:hyperlink>
    </w:p>
    <w:p w14:paraId="61E711FE" w14:textId="77777777" w:rsidR="00F65484" w:rsidRDefault="00124182">
      <w:pPr>
        <w:pStyle w:val="TOC1"/>
        <w:rPr>
          <w:rFonts w:asciiTheme="minorHAnsi" w:eastAsiaTheme="minorEastAsia" w:hAnsiTheme="minorHAnsi" w:cstheme="minorBidi"/>
          <w:sz w:val="22"/>
          <w:szCs w:val="22"/>
          <w:lang w:eastAsia="zh-CN"/>
        </w:rPr>
      </w:pPr>
      <w:hyperlink w:anchor="_Toc528059379" w:history="1">
        <w:r w:rsidR="00F65484" w:rsidRPr="004E6036">
          <w:rPr>
            <w:rStyle w:val="Hyperlink"/>
          </w:rPr>
          <w:t>9. Acknowledgments</w:t>
        </w:r>
        <w:r w:rsidR="00F65484">
          <w:rPr>
            <w:webHidden/>
          </w:rPr>
          <w:tab/>
        </w:r>
        <w:r w:rsidR="00F65484">
          <w:rPr>
            <w:webHidden/>
          </w:rPr>
          <w:fldChar w:fldCharType="begin"/>
        </w:r>
        <w:r w:rsidR="00F65484">
          <w:rPr>
            <w:webHidden/>
          </w:rPr>
          <w:instrText xml:space="preserve"> PAGEREF _Toc528059379 \h </w:instrText>
        </w:r>
        <w:r w:rsidR="00F65484">
          <w:rPr>
            <w:webHidden/>
          </w:rPr>
        </w:r>
        <w:r w:rsidR="00F65484">
          <w:rPr>
            <w:webHidden/>
          </w:rPr>
          <w:fldChar w:fldCharType="separate"/>
        </w:r>
        <w:r w:rsidR="00F65484">
          <w:rPr>
            <w:webHidden/>
          </w:rPr>
          <w:t>46</w:t>
        </w:r>
        <w:r w:rsidR="00F65484">
          <w:rPr>
            <w:webHidden/>
          </w:rPr>
          <w:fldChar w:fldCharType="end"/>
        </w:r>
      </w:hyperlink>
    </w:p>
    <w:p w14:paraId="78AA311C" w14:textId="77777777" w:rsidR="00F65484" w:rsidRDefault="00124182">
      <w:pPr>
        <w:pStyle w:val="TOC1"/>
        <w:tabs>
          <w:tab w:val="left" w:pos="2592"/>
        </w:tabs>
        <w:rPr>
          <w:rFonts w:asciiTheme="minorHAnsi" w:eastAsiaTheme="minorEastAsia" w:hAnsiTheme="minorHAnsi" w:cstheme="minorBidi"/>
          <w:sz w:val="22"/>
          <w:szCs w:val="22"/>
          <w:lang w:eastAsia="zh-CN"/>
        </w:rPr>
      </w:pPr>
      <w:hyperlink w:anchor="_Toc528059380" w:history="1">
        <w:r w:rsidR="00F65484" w:rsidRPr="004E6036">
          <w:rPr>
            <w:rStyle w:val="Hyperlink"/>
          </w:rPr>
          <w:t>Appendix A.</w:t>
        </w:r>
        <w:r w:rsidR="00F65484">
          <w:rPr>
            <w:rFonts w:asciiTheme="minorHAnsi" w:eastAsiaTheme="minorEastAsia" w:hAnsiTheme="minorHAnsi" w:cstheme="minorBidi"/>
            <w:sz w:val="22"/>
            <w:szCs w:val="22"/>
            <w:lang w:eastAsia="zh-CN"/>
          </w:rPr>
          <w:tab/>
        </w:r>
        <w:r w:rsidR="00F65484" w:rsidRPr="004E6036">
          <w:rPr>
            <w:rStyle w:val="Hyperlink"/>
          </w:rPr>
          <w:t>Validating a JSON fragment against a YANG Model</w:t>
        </w:r>
        <w:r w:rsidR="00F65484">
          <w:rPr>
            <w:webHidden/>
          </w:rPr>
          <w:tab/>
        </w:r>
        <w:r w:rsidR="00F65484">
          <w:rPr>
            <w:webHidden/>
          </w:rPr>
          <w:fldChar w:fldCharType="begin"/>
        </w:r>
        <w:r w:rsidR="00F65484">
          <w:rPr>
            <w:webHidden/>
          </w:rPr>
          <w:instrText xml:space="preserve"> PAGEREF _Toc528059380 \h </w:instrText>
        </w:r>
        <w:r w:rsidR="00F65484">
          <w:rPr>
            <w:webHidden/>
          </w:rPr>
        </w:r>
        <w:r w:rsidR="00F65484">
          <w:rPr>
            <w:webHidden/>
          </w:rPr>
          <w:fldChar w:fldCharType="separate"/>
        </w:r>
        <w:r w:rsidR="00F65484">
          <w:rPr>
            <w:webHidden/>
          </w:rPr>
          <w:t>47</w:t>
        </w:r>
        <w:r w:rsidR="00F65484">
          <w:rPr>
            <w:webHidden/>
          </w:rPr>
          <w:fldChar w:fldCharType="end"/>
        </w:r>
      </w:hyperlink>
    </w:p>
    <w:p w14:paraId="342AF855" w14:textId="77777777" w:rsidR="00F65484" w:rsidRDefault="00124182">
      <w:pPr>
        <w:pStyle w:val="TOC2"/>
        <w:tabs>
          <w:tab w:val="left" w:pos="1728"/>
        </w:tabs>
        <w:rPr>
          <w:rFonts w:asciiTheme="minorHAnsi" w:eastAsiaTheme="minorEastAsia" w:hAnsiTheme="minorHAnsi" w:cstheme="minorBidi"/>
          <w:sz w:val="22"/>
          <w:szCs w:val="22"/>
          <w:lang w:eastAsia="zh-CN"/>
        </w:rPr>
      </w:pPr>
      <w:hyperlink w:anchor="_Toc528059381" w:history="1">
        <w:r w:rsidR="00F65484" w:rsidRPr="004E6036">
          <w:rPr>
            <w:rStyle w:val="Hyperlink"/>
          </w:rPr>
          <w:t>A.1.</w:t>
        </w:r>
        <w:r w:rsidR="00F65484">
          <w:rPr>
            <w:rFonts w:asciiTheme="minorHAnsi" w:eastAsiaTheme="minorEastAsia" w:hAnsiTheme="minorHAnsi" w:cstheme="minorBidi"/>
            <w:sz w:val="22"/>
            <w:szCs w:val="22"/>
            <w:lang w:eastAsia="zh-CN"/>
          </w:rPr>
          <w:tab/>
        </w:r>
        <w:r w:rsidR="00F65484" w:rsidRPr="004E6036">
          <w:rPr>
            <w:rStyle w:val="Hyperlink"/>
          </w:rPr>
          <w:t>Manipulation of JSON fragments</w:t>
        </w:r>
        <w:r w:rsidR="00F65484">
          <w:rPr>
            <w:webHidden/>
          </w:rPr>
          <w:tab/>
        </w:r>
        <w:r w:rsidR="00F65484">
          <w:rPr>
            <w:webHidden/>
          </w:rPr>
          <w:fldChar w:fldCharType="begin"/>
        </w:r>
        <w:r w:rsidR="00F65484">
          <w:rPr>
            <w:webHidden/>
          </w:rPr>
          <w:instrText xml:space="preserve"> PAGEREF _Toc528059381 \h </w:instrText>
        </w:r>
        <w:r w:rsidR="00F65484">
          <w:rPr>
            <w:webHidden/>
          </w:rPr>
        </w:r>
        <w:r w:rsidR="00F65484">
          <w:rPr>
            <w:webHidden/>
          </w:rPr>
          <w:fldChar w:fldCharType="separate"/>
        </w:r>
        <w:r w:rsidR="00F65484">
          <w:rPr>
            <w:webHidden/>
          </w:rPr>
          <w:t>47</w:t>
        </w:r>
        <w:r w:rsidR="00F65484">
          <w:rPr>
            <w:webHidden/>
          </w:rPr>
          <w:fldChar w:fldCharType="end"/>
        </w:r>
      </w:hyperlink>
    </w:p>
    <w:p w14:paraId="6F85A3C7" w14:textId="77777777" w:rsidR="00F65484" w:rsidRDefault="00124182">
      <w:pPr>
        <w:pStyle w:val="TOC2"/>
        <w:tabs>
          <w:tab w:val="left" w:pos="1728"/>
        </w:tabs>
        <w:rPr>
          <w:rFonts w:asciiTheme="minorHAnsi" w:eastAsiaTheme="minorEastAsia" w:hAnsiTheme="minorHAnsi" w:cstheme="minorBidi"/>
          <w:sz w:val="22"/>
          <w:szCs w:val="22"/>
          <w:lang w:eastAsia="zh-CN"/>
        </w:rPr>
      </w:pPr>
      <w:hyperlink w:anchor="_Toc528059382" w:history="1">
        <w:r w:rsidR="00F65484" w:rsidRPr="004E6036">
          <w:rPr>
            <w:rStyle w:val="Hyperlink"/>
          </w:rPr>
          <w:t>A.2.</w:t>
        </w:r>
        <w:r w:rsidR="00F65484">
          <w:rPr>
            <w:rFonts w:asciiTheme="minorHAnsi" w:eastAsiaTheme="minorEastAsia" w:hAnsiTheme="minorHAnsi" w:cstheme="minorBidi"/>
            <w:sz w:val="22"/>
            <w:szCs w:val="22"/>
            <w:lang w:eastAsia="zh-CN"/>
          </w:rPr>
          <w:tab/>
        </w:r>
        <w:r w:rsidR="00F65484" w:rsidRPr="004E6036">
          <w:rPr>
            <w:rStyle w:val="Hyperlink"/>
          </w:rPr>
          <w:t>Comments in JSON fragments</w:t>
        </w:r>
        <w:r w:rsidR="00F65484">
          <w:rPr>
            <w:webHidden/>
          </w:rPr>
          <w:tab/>
        </w:r>
        <w:r w:rsidR="00F65484">
          <w:rPr>
            <w:webHidden/>
          </w:rPr>
          <w:fldChar w:fldCharType="begin"/>
        </w:r>
        <w:r w:rsidR="00F65484">
          <w:rPr>
            <w:webHidden/>
          </w:rPr>
          <w:instrText xml:space="preserve"> PAGEREF _Toc528059382 \h </w:instrText>
        </w:r>
        <w:r w:rsidR="00F65484">
          <w:rPr>
            <w:webHidden/>
          </w:rPr>
        </w:r>
        <w:r w:rsidR="00F65484">
          <w:rPr>
            <w:webHidden/>
          </w:rPr>
          <w:fldChar w:fldCharType="separate"/>
        </w:r>
        <w:r w:rsidR="00F65484">
          <w:rPr>
            <w:webHidden/>
          </w:rPr>
          <w:t>48</w:t>
        </w:r>
        <w:r w:rsidR="00F65484">
          <w:rPr>
            <w:webHidden/>
          </w:rPr>
          <w:fldChar w:fldCharType="end"/>
        </w:r>
      </w:hyperlink>
    </w:p>
    <w:p w14:paraId="74E8ED65" w14:textId="77777777" w:rsidR="00F65484" w:rsidRDefault="00124182">
      <w:pPr>
        <w:pStyle w:val="TOC2"/>
        <w:tabs>
          <w:tab w:val="left" w:pos="1728"/>
        </w:tabs>
        <w:rPr>
          <w:rFonts w:asciiTheme="minorHAnsi" w:eastAsiaTheme="minorEastAsia" w:hAnsiTheme="minorHAnsi" w:cstheme="minorBidi"/>
          <w:sz w:val="22"/>
          <w:szCs w:val="22"/>
          <w:lang w:eastAsia="zh-CN"/>
        </w:rPr>
      </w:pPr>
      <w:hyperlink w:anchor="_Toc528059383" w:history="1">
        <w:r w:rsidR="00F65484" w:rsidRPr="004E6036">
          <w:rPr>
            <w:rStyle w:val="Hyperlink"/>
          </w:rPr>
          <w:t>A.3.</w:t>
        </w:r>
        <w:r w:rsidR="00F65484">
          <w:rPr>
            <w:rFonts w:asciiTheme="minorHAnsi" w:eastAsiaTheme="minorEastAsia" w:hAnsiTheme="minorHAnsi" w:cstheme="minorBidi"/>
            <w:sz w:val="22"/>
            <w:szCs w:val="22"/>
            <w:lang w:eastAsia="zh-CN"/>
          </w:rPr>
          <w:tab/>
        </w:r>
        <w:r w:rsidR="00F65484" w:rsidRPr="004E6036">
          <w:rPr>
            <w:rStyle w:val="Hyperlink"/>
          </w:rPr>
          <w:t>Validation of JSON fragments: DSDL-based approach</w:t>
        </w:r>
        <w:r w:rsidR="00F65484">
          <w:rPr>
            <w:webHidden/>
          </w:rPr>
          <w:tab/>
        </w:r>
        <w:r w:rsidR="00F65484">
          <w:rPr>
            <w:webHidden/>
          </w:rPr>
          <w:fldChar w:fldCharType="begin"/>
        </w:r>
        <w:r w:rsidR="00F65484">
          <w:rPr>
            <w:webHidden/>
          </w:rPr>
          <w:instrText xml:space="preserve"> PAGEREF _Toc528059383 \h </w:instrText>
        </w:r>
        <w:r w:rsidR="00F65484">
          <w:rPr>
            <w:webHidden/>
          </w:rPr>
        </w:r>
        <w:r w:rsidR="00F65484">
          <w:rPr>
            <w:webHidden/>
          </w:rPr>
          <w:fldChar w:fldCharType="separate"/>
        </w:r>
        <w:r w:rsidR="00F65484">
          <w:rPr>
            <w:webHidden/>
          </w:rPr>
          <w:t>48</w:t>
        </w:r>
        <w:r w:rsidR="00F65484">
          <w:rPr>
            <w:webHidden/>
          </w:rPr>
          <w:fldChar w:fldCharType="end"/>
        </w:r>
      </w:hyperlink>
    </w:p>
    <w:p w14:paraId="26E82F4F" w14:textId="77777777" w:rsidR="00F65484" w:rsidRDefault="00124182">
      <w:pPr>
        <w:pStyle w:val="TOC2"/>
        <w:tabs>
          <w:tab w:val="left" w:pos="1728"/>
        </w:tabs>
        <w:rPr>
          <w:rFonts w:asciiTheme="minorHAnsi" w:eastAsiaTheme="minorEastAsia" w:hAnsiTheme="minorHAnsi" w:cstheme="minorBidi"/>
          <w:sz w:val="22"/>
          <w:szCs w:val="22"/>
          <w:lang w:eastAsia="zh-CN"/>
        </w:rPr>
      </w:pPr>
      <w:hyperlink w:anchor="_Toc528059384" w:history="1">
        <w:r w:rsidR="00F65484" w:rsidRPr="004E6036">
          <w:rPr>
            <w:rStyle w:val="Hyperlink"/>
          </w:rPr>
          <w:t>A.4.</w:t>
        </w:r>
        <w:r w:rsidR="00F65484">
          <w:rPr>
            <w:rFonts w:asciiTheme="minorHAnsi" w:eastAsiaTheme="minorEastAsia" w:hAnsiTheme="minorHAnsi" w:cstheme="minorBidi"/>
            <w:sz w:val="22"/>
            <w:szCs w:val="22"/>
            <w:lang w:eastAsia="zh-CN"/>
          </w:rPr>
          <w:tab/>
        </w:r>
        <w:r w:rsidR="00F65484" w:rsidRPr="004E6036">
          <w:rPr>
            <w:rStyle w:val="Hyperlink"/>
          </w:rPr>
          <w:t>Validation of JSON fragments: why not using a XSD-based approach</w:t>
        </w:r>
        <w:r w:rsidR="00F65484">
          <w:rPr>
            <w:webHidden/>
          </w:rPr>
          <w:tab/>
        </w:r>
        <w:r w:rsidR="00F65484">
          <w:rPr>
            <w:webHidden/>
          </w:rPr>
          <w:fldChar w:fldCharType="begin"/>
        </w:r>
        <w:r w:rsidR="00F65484">
          <w:rPr>
            <w:webHidden/>
          </w:rPr>
          <w:instrText xml:space="preserve"> PAGEREF _Toc528059384 \h </w:instrText>
        </w:r>
        <w:r w:rsidR="00F65484">
          <w:rPr>
            <w:webHidden/>
          </w:rPr>
        </w:r>
        <w:r w:rsidR="00F65484">
          <w:rPr>
            <w:webHidden/>
          </w:rPr>
          <w:fldChar w:fldCharType="separate"/>
        </w:r>
        <w:r w:rsidR="00F65484">
          <w:rPr>
            <w:webHidden/>
          </w:rPr>
          <w:t>49</w:t>
        </w:r>
        <w:r w:rsidR="00F65484">
          <w:rPr>
            <w:webHidden/>
          </w:rPr>
          <w:fldChar w:fldCharType="end"/>
        </w:r>
      </w:hyperlink>
    </w:p>
    <w:p w14:paraId="346BA7AA" w14:textId="77777777" w:rsidR="00F65484" w:rsidRDefault="00124182">
      <w:pPr>
        <w:pStyle w:val="TOC1"/>
        <w:tabs>
          <w:tab w:val="left" w:pos="2592"/>
        </w:tabs>
        <w:rPr>
          <w:rFonts w:asciiTheme="minorHAnsi" w:eastAsiaTheme="minorEastAsia" w:hAnsiTheme="minorHAnsi" w:cstheme="minorBidi"/>
          <w:sz w:val="22"/>
          <w:szCs w:val="22"/>
          <w:lang w:eastAsia="zh-CN"/>
        </w:rPr>
      </w:pPr>
      <w:hyperlink w:anchor="_Toc528059385" w:history="1">
        <w:r w:rsidR="00F65484" w:rsidRPr="004E6036">
          <w:rPr>
            <w:rStyle w:val="Hyperlink"/>
          </w:rPr>
          <w:t>Appendix B.</w:t>
        </w:r>
        <w:r w:rsidR="00F65484">
          <w:rPr>
            <w:rFonts w:asciiTheme="minorHAnsi" w:eastAsiaTheme="minorEastAsia" w:hAnsiTheme="minorHAnsi" w:cstheme="minorBidi"/>
            <w:sz w:val="22"/>
            <w:szCs w:val="22"/>
            <w:lang w:eastAsia="zh-CN"/>
          </w:rPr>
          <w:tab/>
        </w:r>
        <w:r w:rsidR="00F65484" w:rsidRPr="004E6036">
          <w:rPr>
            <w:rStyle w:val="Hyperlink"/>
          </w:rPr>
          <w:t>Detailed JSON Examples</w:t>
        </w:r>
        <w:r w:rsidR="00F65484">
          <w:rPr>
            <w:webHidden/>
          </w:rPr>
          <w:tab/>
        </w:r>
        <w:r w:rsidR="00F65484">
          <w:rPr>
            <w:webHidden/>
          </w:rPr>
          <w:fldChar w:fldCharType="begin"/>
        </w:r>
        <w:r w:rsidR="00F65484">
          <w:rPr>
            <w:webHidden/>
          </w:rPr>
          <w:instrText xml:space="preserve"> PAGEREF _Toc528059385 \h </w:instrText>
        </w:r>
        <w:r w:rsidR="00F65484">
          <w:rPr>
            <w:webHidden/>
          </w:rPr>
        </w:r>
        <w:r w:rsidR="00F65484">
          <w:rPr>
            <w:webHidden/>
          </w:rPr>
          <w:fldChar w:fldCharType="separate"/>
        </w:r>
        <w:r w:rsidR="00F65484">
          <w:rPr>
            <w:webHidden/>
          </w:rPr>
          <w:t>50</w:t>
        </w:r>
        <w:r w:rsidR="00F65484">
          <w:rPr>
            <w:webHidden/>
          </w:rPr>
          <w:fldChar w:fldCharType="end"/>
        </w:r>
      </w:hyperlink>
    </w:p>
    <w:p w14:paraId="210C06EB" w14:textId="77777777" w:rsidR="00F65484" w:rsidRDefault="00124182">
      <w:pPr>
        <w:pStyle w:val="TOC2"/>
        <w:tabs>
          <w:tab w:val="left" w:pos="1728"/>
        </w:tabs>
        <w:rPr>
          <w:rFonts w:asciiTheme="minorHAnsi" w:eastAsiaTheme="minorEastAsia" w:hAnsiTheme="minorHAnsi" w:cstheme="minorBidi"/>
          <w:sz w:val="22"/>
          <w:szCs w:val="22"/>
          <w:lang w:eastAsia="zh-CN"/>
        </w:rPr>
      </w:pPr>
      <w:hyperlink w:anchor="_Toc528059386" w:history="1">
        <w:r w:rsidR="00F65484" w:rsidRPr="004E6036">
          <w:rPr>
            <w:rStyle w:val="Hyperlink"/>
          </w:rPr>
          <w:t>B.1.</w:t>
        </w:r>
        <w:r w:rsidR="00F65484">
          <w:rPr>
            <w:rFonts w:asciiTheme="minorHAnsi" w:eastAsiaTheme="minorEastAsia" w:hAnsiTheme="minorHAnsi" w:cstheme="minorBidi"/>
            <w:sz w:val="22"/>
            <w:szCs w:val="22"/>
            <w:lang w:eastAsia="zh-CN"/>
          </w:rPr>
          <w:tab/>
        </w:r>
        <w:r w:rsidR="00F65484" w:rsidRPr="004E6036">
          <w:rPr>
            <w:rStyle w:val="Hyperlink"/>
          </w:rPr>
          <w:t>JSON Examples for Topology Abstractions</w:t>
        </w:r>
        <w:r w:rsidR="00F65484">
          <w:rPr>
            <w:webHidden/>
          </w:rPr>
          <w:tab/>
        </w:r>
        <w:r w:rsidR="00F65484">
          <w:rPr>
            <w:webHidden/>
          </w:rPr>
          <w:fldChar w:fldCharType="begin"/>
        </w:r>
        <w:r w:rsidR="00F65484">
          <w:rPr>
            <w:webHidden/>
          </w:rPr>
          <w:instrText xml:space="preserve"> PAGEREF _Toc528059386 \h </w:instrText>
        </w:r>
        <w:r w:rsidR="00F65484">
          <w:rPr>
            <w:webHidden/>
          </w:rPr>
        </w:r>
        <w:r w:rsidR="00F65484">
          <w:rPr>
            <w:webHidden/>
          </w:rPr>
          <w:fldChar w:fldCharType="separate"/>
        </w:r>
        <w:r w:rsidR="00F65484">
          <w:rPr>
            <w:webHidden/>
          </w:rPr>
          <w:t>50</w:t>
        </w:r>
        <w:r w:rsidR="00F65484">
          <w:rPr>
            <w:webHidden/>
          </w:rPr>
          <w:fldChar w:fldCharType="end"/>
        </w:r>
      </w:hyperlink>
    </w:p>
    <w:p w14:paraId="657216E6" w14:textId="77777777" w:rsidR="00F65484" w:rsidRDefault="00124182">
      <w:pPr>
        <w:pStyle w:val="TOC3"/>
        <w:tabs>
          <w:tab w:val="left" w:pos="2592"/>
        </w:tabs>
        <w:rPr>
          <w:rFonts w:asciiTheme="minorHAnsi" w:eastAsiaTheme="minorEastAsia" w:hAnsiTheme="minorHAnsi" w:cstheme="minorBidi"/>
          <w:sz w:val="22"/>
          <w:szCs w:val="22"/>
          <w:lang w:eastAsia="zh-CN"/>
        </w:rPr>
      </w:pPr>
      <w:hyperlink w:anchor="_Toc528059387" w:history="1">
        <w:r w:rsidR="00F65484" w:rsidRPr="004E6036">
          <w:rPr>
            <w:rStyle w:val="Hyperlink"/>
          </w:rPr>
          <w:t>B.1.1.</w:t>
        </w:r>
        <w:r w:rsidR="00F65484">
          <w:rPr>
            <w:rFonts w:asciiTheme="minorHAnsi" w:eastAsiaTheme="minorEastAsia" w:hAnsiTheme="minorHAnsi" w:cstheme="minorBidi"/>
            <w:sz w:val="22"/>
            <w:szCs w:val="22"/>
            <w:lang w:eastAsia="zh-CN"/>
          </w:rPr>
          <w:tab/>
        </w:r>
        <w:r w:rsidR="00F65484" w:rsidRPr="004E6036">
          <w:rPr>
            <w:rStyle w:val="Hyperlink"/>
          </w:rPr>
          <w:t>JSON Code: mpi1-otn-topology.json</w:t>
        </w:r>
        <w:r w:rsidR="00F65484">
          <w:rPr>
            <w:webHidden/>
          </w:rPr>
          <w:tab/>
        </w:r>
        <w:r w:rsidR="00F65484">
          <w:rPr>
            <w:webHidden/>
          </w:rPr>
          <w:fldChar w:fldCharType="begin"/>
        </w:r>
        <w:r w:rsidR="00F65484">
          <w:rPr>
            <w:webHidden/>
          </w:rPr>
          <w:instrText xml:space="preserve"> PAGEREF _Toc528059387 \h </w:instrText>
        </w:r>
        <w:r w:rsidR="00F65484">
          <w:rPr>
            <w:webHidden/>
          </w:rPr>
        </w:r>
        <w:r w:rsidR="00F65484">
          <w:rPr>
            <w:webHidden/>
          </w:rPr>
          <w:fldChar w:fldCharType="separate"/>
        </w:r>
        <w:r w:rsidR="00F65484">
          <w:rPr>
            <w:webHidden/>
          </w:rPr>
          <w:t>50</w:t>
        </w:r>
        <w:r w:rsidR="00F65484">
          <w:rPr>
            <w:webHidden/>
          </w:rPr>
          <w:fldChar w:fldCharType="end"/>
        </w:r>
      </w:hyperlink>
    </w:p>
    <w:p w14:paraId="64E551DD" w14:textId="77777777" w:rsidR="00F65484" w:rsidRDefault="00124182">
      <w:pPr>
        <w:pStyle w:val="TOC2"/>
        <w:tabs>
          <w:tab w:val="left" w:pos="1728"/>
        </w:tabs>
        <w:rPr>
          <w:rFonts w:asciiTheme="minorHAnsi" w:eastAsiaTheme="minorEastAsia" w:hAnsiTheme="minorHAnsi" w:cstheme="minorBidi"/>
          <w:sz w:val="22"/>
          <w:szCs w:val="22"/>
          <w:lang w:eastAsia="zh-CN"/>
        </w:rPr>
      </w:pPr>
      <w:hyperlink w:anchor="_Toc528059388" w:history="1">
        <w:r w:rsidR="00F65484" w:rsidRPr="004E6036">
          <w:rPr>
            <w:rStyle w:val="Hyperlink"/>
          </w:rPr>
          <w:t>B.2.</w:t>
        </w:r>
        <w:r w:rsidR="00F65484">
          <w:rPr>
            <w:rFonts w:asciiTheme="minorHAnsi" w:eastAsiaTheme="minorEastAsia" w:hAnsiTheme="minorHAnsi" w:cstheme="minorBidi"/>
            <w:sz w:val="22"/>
            <w:szCs w:val="22"/>
            <w:lang w:eastAsia="zh-CN"/>
          </w:rPr>
          <w:tab/>
        </w:r>
        <w:r w:rsidR="00F65484" w:rsidRPr="004E6036">
          <w:rPr>
            <w:rStyle w:val="Hyperlink"/>
          </w:rPr>
          <w:t>JSON Examples for Service Configuration</w:t>
        </w:r>
        <w:r w:rsidR="00F65484">
          <w:rPr>
            <w:webHidden/>
          </w:rPr>
          <w:tab/>
        </w:r>
        <w:r w:rsidR="00F65484">
          <w:rPr>
            <w:webHidden/>
          </w:rPr>
          <w:fldChar w:fldCharType="begin"/>
        </w:r>
        <w:r w:rsidR="00F65484">
          <w:rPr>
            <w:webHidden/>
          </w:rPr>
          <w:instrText xml:space="preserve"> PAGEREF _Toc528059388 \h </w:instrText>
        </w:r>
        <w:r w:rsidR="00F65484">
          <w:rPr>
            <w:webHidden/>
          </w:rPr>
        </w:r>
        <w:r w:rsidR="00F65484">
          <w:rPr>
            <w:webHidden/>
          </w:rPr>
          <w:fldChar w:fldCharType="separate"/>
        </w:r>
        <w:r w:rsidR="00F65484">
          <w:rPr>
            <w:webHidden/>
          </w:rPr>
          <w:t>50</w:t>
        </w:r>
        <w:r w:rsidR="00F65484">
          <w:rPr>
            <w:webHidden/>
          </w:rPr>
          <w:fldChar w:fldCharType="end"/>
        </w:r>
      </w:hyperlink>
    </w:p>
    <w:p w14:paraId="4C828318" w14:textId="77777777" w:rsidR="00F65484" w:rsidRDefault="00124182">
      <w:pPr>
        <w:pStyle w:val="TOC3"/>
        <w:tabs>
          <w:tab w:val="left" w:pos="2592"/>
        </w:tabs>
        <w:rPr>
          <w:rFonts w:asciiTheme="minorHAnsi" w:eastAsiaTheme="minorEastAsia" w:hAnsiTheme="minorHAnsi" w:cstheme="minorBidi"/>
          <w:sz w:val="22"/>
          <w:szCs w:val="22"/>
          <w:lang w:eastAsia="zh-CN"/>
        </w:rPr>
      </w:pPr>
      <w:hyperlink w:anchor="_Toc528059389" w:history="1">
        <w:r w:rsidR="00F65484" w:rsidRPr="004E6036">
          <w:rPr>
            <w:rStyle w:val="Hyperlink"/>
          </w:rPr>
          <w:t>B.2.1.</w:t>
        </w:r>
        <w:r w:rsidR="00F65484">
          <w:rPr>
            <w:rFonts w:asciiTheme="minorHAnsi" w:eastAsiaTheme="minorEastAsia" w:hAnsiTheme="minorHAnsi" w:cstheme="minorBidi"/>
            <w:sz w:val="22"/>
            <w:szCs w:val="22"/>
            <w:lang w:eastAsia="zh-CN"/>
          </w:rPr>
          <w:tab/>
        </w:r>
        <w:r w:rsidR="00F65484" w:rsidRPr="004E6036">
          <w:rPr>
            <w:rStyle w:val="Hyperlink"/>
          </w:rPr>
          <w:t>JSON Code: mpi1-odu2-service-config.json</w:t>
        </w:r>
        <w:r w:rsidR="00F65484">
          <w:rPr>
            <w:webHidden/>
          </w:rPr>
          <w:tab/>
        </w:r>
        <w:r w:rsidR="00F65484">
          <w:rPr>
            <w:webHidden/>
          </w:rPr>
          <w:fldChar w:fldCharType="begin"/>
        </w:r>
        <w:r w:rsidR="00F65484">
          <w:rPr>
            <w:webHidden/>
          </w:rPr>
          <w:instrText xml:space="preserve"> PAGEREF _Toc528059389 \h </w:instrText>
        </w:r>
        <w:r w:rsidR="00F65484">
          <w:rPr>
            <w:webHidden/>
          </w:rPr>
        </w:r>
        <w:r w:rsidR="00F65484">
          <w:rPr>
            <w:webHidden/>
          </w:rPr>
          <w:fldChar w:fldCharType="separate"/>
        </w:r>
        <w:r w:rsidR="00F65484">
          <w:rPr>
            <w:webHidden/>
          </w:rPr>
          <w:t>50</w:t>
        </w:r>
        <w:r w:rsidR="00F65484">
          <w:rPr>
            <w:webHidden/>
          </w:rPr>
          <w:fldChar w:fldCharType="end"/>
        </w:r>
      </w:hyperlink>
    </w:p>
    <w:p w14:paraId="45EC1A91" w14:textId="77777777" w:rsidR="00F65484" w:rsidRDefault="00124182">
      <w:pPr>
        <w:pStyle w:val="TOC3"/>
        <w:tabs>
          <w:tab w:val="left" w:pos="2592"/>
        </w:tabs>
        <w:rPr>
          <w:rFonts w:asciiTheme="minorHAnsi" w:eastAsiaTheme="minorEastAsia" w:hAnsiTheme="minorHAnsi" w:cstheme="minorBidi"/>
          <w:sz w:val="22"/>
          <w:szCs w:val="22"/>
          <w:lang w:eastAsia="zh-CN"/>
        </w:rPr>
      </w:pPr>
      <w:hyperlink w:anchor="_Toc528059390" w:history="1">
        <w:r w:rsidR="00F65484" w:rsidRPr="004E6036">
          <w:rPr>
            <w:rStyle w:val="Hyperlink"/>
            <w:lang w:val="it-IT"/>
          </w:rPr>
          <w:t>B.2.2.</w:t>
        </w:r>
        <w:r w:rsidR="00F65484">
          <w:rPr>
            <w:rFonts w:asciiTheme="minorHAnsi" w:eastAsiaTheme="minorEastAsia" w:hAnsiTheme="minorHAnsi" w:cstheme="minorBidi"/>
            <w:sz w:val="22"/>
            <w:szCs w:val="22"/>
            <w:lang w:eastAsia="zh-CN"/>
          </w:rPr>
          <w:tab/>
        </w:r>
        <w:r w:rsidR="00F65484" w:rsidRPr="004E6036">
          <w:rPr>
            <w:rStyle w:val="Hyperlink"/>
            <w:lang w:val="it-IT"/>
          </w:rPr>
          <w:t>JSON Code: mpi1-odu2-tunnel-config.json</w:t>
        </w:r>
        <w:r w:rsidR="00F65484">
          <w:rPr>
            <w:webHidden/>
          </w:rPr>
          <w:tab/>
        </w:r>
        <w:r w:rsidR="00F65484">
          <w:rPr>
            <w:webHidden/>
          </w:rPr>
          <w:fldChar w:fldCharType="begin"/>
        </w:r>
        <w:r w:rsidR="00F65484">
          <w:rPr>
            <w:webHidden/>
          </w:rPr>
          <w:instrText xml:space="preserve"> PAGEREF _Toc528059390 \h </w:instrText>
        </w:r>
        <w:r w:rsidR="00F65484">
          <w:rPr>
            <w:webHidden/>
          </w:rPr>
        </w:r>
        <w:r w:rsidR="00F65484">
          <w:rPr>
            <w:webHidden/>
          </w:rPr>
          <w:fldChar w:fldCharType="separate"/>
        </w:r>
        <w:r w:rsidR="00F65484">
          <w:rPr>
            <w:webHidden/>
          </w:rPr>
          <w:t>50</w:t>
        </w:r>
        <w:r w:rsidR="00F65484">
          <w:rPr>
            <w:webHidden/>
          </w:rPr>
          <w:fldChar w:fldCharType="end"/>
        </w:r>
      </w:hyperlink>
    </w:p>
    <w:p w14:paraId="0DC40744" w14:textId="77777777" w:rsidR="00F65484" w:rsidRDefault="00124182">
      <w:pPr>
        <w:pStyle w:val="TOC3"/>
        <w:tabs>
          <w:tab w:val="left" w:pos="2592"/>
        </w:tabs>
        <w:rPr>
          <w:rFonts w:asciiTheme="minorHAnsi" w:eastAsiaTheme="minorEastAsia" w:hAnsiTheme="minorHAnsi" w:cstheme="minorBidi"/>
          <w:sz w:val="22"/>
          <w:szCs w:val="22"/>
          <w:lang w:eastAsia="zh-CN"/>
        </w:rPr>
      </w:pPr>
      <w:hyperlink w:anchor="_Toc528059391" w:history="1">
        <w:r w:rsidR="00F65484" w:rsidRPr="004E6036">
          <w:rPr>
            <w:rStyle w:val="Hyperlink"/>
            <w:lang w:val="it-IT"/>
          </w:rPr>
          <w:t>B.2.3.</w:t>
        </w:r>
        <w:r w:rsidR="00F65484">
          <w:rPr>
            <w:rFonts w:asciiTheme="minorHAnsi" w:eastAsiaTheme="minorEastAsia" w:hAnsiTheme="minorHAnsi" w:cstheme="minorBidi"/>
            <w:sz w:val="22"/>
            <w:szCs w:val="22"/>
            <w:lang w:eastAsia="zh-CN"/>
          </w:rPr>
          <w:tab/>
        </w:r>
        <w:r w:rsidR="00F65484" w:rsidRPr="004E6036">
          <w:rPr>
            <w:rStyle w:val="Hyperlink"/>
            <w:lang w:val="it-IT"/>
          </w:rPr>
          <w:t>JSON Code: mpi1-epl-service-config.json</w:t>
        </w:r>
        <w:r w:rsidR="00F65484">
          <w:rPr>
            <w:webHidden/>
          </w:rPr>
          <w:tab/>
        </w:r>
        <w:r w:rsidR="00F65484">
          <w:rPr>
            <w:webHidden/>
          </w:rPr>
          <w:fldChar w:fldCharType="begin"/>
        </w:r>
        <w:r w:rsidR="00F65484">
          <w:rPr>
            <w:webHidden/>
          </w:rPr>
          <w:instrText xml:space="preserve"> PAGEREF _Toc528059391 \h </w:instrText>
        </w:r>
        <w:r w:rsidR="00F65484">
          <w:rPr>
            <w:webHidden/>
          </w:rPr>
        </w:r>
        <w:r w:rsidR="00F65484">
          <w:rPr>
            <w:webHidden/>
          </w:rPr>
          <w:fldChar w:fldCharType="separate"/>
        </w:r>
        <w:r w:rsidR="00F65484">
          <w:rPr>
            <w:webHidden/>
          </w:rPr>
          <w:t>50</w:t>
        </w:r>
        <w:r w:rsidR="00F65484">
          <w:rPr>
            <w:webHidden/>
          </w:rPr>
          <w:fldChar w:fldCharType="end"/>
        </w:r>
      </w:hyperlink>
    </w:p>
    <w:p w14:paraId="34578655" w14:textId="77777777" w:rsidR="00F65484" w:rsidRDefault="00124182">
      <w:pPr>
        <w:pStyle w:val="TOC2"/>
        <w:tabs>
          <w:tab w:val="left" w:pos="1728"/>
        </w:tabs>
        <w:rPr>
          <w:rFonts w:asciiTheme="minorHAnsi" w:eastAsiaTheme="minorEastAsia" w:hAnsiTheme="minorHAnsi" w:cstheme="minorBidi"/>
          <w:sz w:val="22"/>
          <w:szCs w:val="22"/>
          <w:lang w:eastAsia="zh-CN"/>
        </w:rPr>
      </w:pPr>
      <w:hyperlink w:anchor="_Toc528059392" w:history="1">
        <w:r w:rsidR="00F65484" w:rsidRPr="004E6036">
          <w:rPr>
            <w:rStyle w:val="Hyperlink"/>
            <w:highlight w:val="red"/>
          </w:rPr>
          <w:t>B.3.</w:t>
        </w:r>
        <w:r w:rsidR="00F65484">
          <w:rPr>
            <w:rFonts w:asciiTheme="minorHAnsi" w:eastAsiaTheme="minorEastAsia" w:hAnsiTheme="minorHAnsi" w:cstheme="minorBidi"/>
            <w:sz w:val="22"/>
            <w:szCs w:val="22"/>
            <w:lang w:eastAsia="zh-CN"/>
          </w:rPr>
          <w:tab/>
        </w:r>
        <w:r w:rsidR="00F65484" w:rsidRPr="004E6036">
          <w:rPr>
            <w:rStyle w:val="Hyperlink"/>
            <w:highlight w:val="red"/>
          </w:rPr>
          <w:t>JSON Example for Protection Configuration</w:t>
        </w:r>
        <w:r w:rsidR="00F65484">
          <w:rPr>
            <w:webHidden/>
          </w:rPr>
          <w:tab/>
        </w:r>
        <w:r w:rsidR="00F65484">
          <w:rPr>
            <w:webHidden/>
          </w:rPr>
          <w:fldChar w:fldCharType="begin"/>
        </w:r>
        <w:r w:rsidR="00F65484">
          <w:rPr>
            <w:webHidden/>
          </w:rPr>
          <w:instrText xml:space="preserve"> PAGEREF _Toc528059392 \h </w:instrText>
        </w:r>
        <w:r w:rsidR="00F65484">
          <w:rPr>
            <w:webHidden/>
          </w:rPr>
        </w:r>
        <w:r w:rsidR="00F65484">
          <w:rPr>
            <w:webHidden/>
          </w:rPr>
          <w:fldChar w:fldCharType="separate"/>
        </w:r>
        <w:r w:rsidR="00F65484">
          <w:rPr>
            <w:webHidden/>
          </w:rPr>
          <w:t>51</w:t>
        </w:r>
        <w:r w:rsidR="00F65484">
          <w:rPr>
            <w:webHidden/>
          </w:rPr>
          <w:fldChar w:fldCharType="end"/>
        </w:r>
      </w:hyperlink>
    </w:p>
    <w:p w14:paraId="29DF04A8" w14:textId="2DFE4AE9" w:rsidR="00696527" w:rsidRDefault="00CD3BC9" w:rsidP="00BE17B8">
      <w:pPr>
        <w:pStyle w:val="TOC1"/>
      </w:pPr>
      <w:r w:rsidRPr="003362AE">
        <w:fldChar w:fldCharType="end"/>
      </w:r>
    </w:p>
    <w:p w14:paraId="6BC27240" w14:textId="77777777" w:rsidR="006F6F19" w:rsidRDefault="008E670E" w:rsidP="00237595">
      <w:pPr>
        <w:pStyle w:val="Heading1"/>
      </w:pPr>
      <w:bookmarkStart w:id="141" w:name="_Toc528059330"/>
      <w:r w:rsidRPr="00045659">
        <w:t>Introduction</w:t>
      </w:r>
      <w:bookmarkEnd w:id="141"/>
    </w:p>
    <w:p w14:paraId="03FD179E" w14:textId="74882878" w:rsidR="00045659" w:rsidRDefault="00045659" w:rsidP="00045659">
      <w:r>
        <w:t xml:space="preserve">Transport of packet services are critical for a wide-range of applications </w:t>
      </w:r>
      <w:r w:rsidRPr="00E82A5C">
        <w:t xml:space="preserve">and services, </w:t>
      </w:r>
      <w:r w:rsidRPr="006531CC">
        <w:rPr>
          <w:noProof/>
        </w:rPr>
        <w:t>including</w:t>
      </w:r>
      <w:r>
        <w:t xml:space="preserve"> data center and LAN interconnects, Internet service </w:t>
      </w:r>
      <w:r w:rsidRPr="006531CC">
        <w:rPr>
          <w:noProof/>
        </w:rPr>
        <w:t>backhauling</w:t>
      </w:r>
      <w:r>
        <w:t xml:space="preserve"> mobile backhaul and enterprise Carrier Ethernet Services. These services are typically setup using stovepipe NMS and EMS platforms, often requiring propriety management platforms and legacy management interfaces. A clear goal of operators will be to automate </w:t>
      </w:r>
      <w:r w:rsidR="006531CC">
        <w:t xml:space="preserve">the </w:t>
      </w:r>
      <w:r w:rsidRPr="006531CC">
        <w:rPr>
          <w:noProof/>
        </w:rPr>
        <w:t>setup</w:t>
      </w:r>
      <w:r>
        <w:t xml:space="preserve"> of transport services across multiple transport technology domains.    </w:t>
      </w:r>
    </w:p>
    <w:p w14:paraId="1F7FB283" w14:textId="6BAF0053" w:rsidR="00045659" w:rsidRDefault="00045659" w:rsidP="00045659">
      <w:r>
        <w:t xml:space="preserve">A common open interface (API) to each domain controller and or management system is pre-requisite for network operators to control multi-vendor and multi-domain networks and </w:t>
      </w:r>
      <w:r w:rsidR="006531CC">
        <w:rPr>
          <w:noProof/>
        </w:rPr>
        <w:t>also enable</w:t>
      </w:r>
      <w:r>
        <w:t xml:space="preserve"> service provisioning coordination/automation. This can be achieved by using standardized YANG models, used together with an appropriate protocol (e.g., [</w:t>
      </w:r>
      <w:r w:rsidR="00F56404">
        <w:t>RFC8040</w:t>
      </w:r>
      <w:r>
        <w:t>]).</w:t>
      </w:r>
    </w:p>
    <w:p w14:paraId="00F00237" w14:textId="0BE0AF5C"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r w:rsidR="0091245F">
        <w:t>multi-domain</w:t>
      </w:r>
      <w:r>
        <w:t xml:space="preserve"> scenarios.</w:t>
      </w:r>
    </w:p>
    <w:p w14:paraId="1291BB6B" w14:textId="72DD7FE4" w:rsidR="00F4197B" w:rsidRDefault="006531CC" w:rsidP="00F4197B">
      <w:pPr>
        <w:pStyle w:val="Heading2"/>
      </w:pPr>
      <w:bookmarkStart w:id="142" w:name="_Toc496630295"/>
      <w:bookmarkStart w:id="143" w:name="_Toc528059331"/>
      <w:r>
        <w:rPr>
          <w:noProof/>
        </w:rPr>
        <w:t>The s</w:t>
      </w:r>
      <w:r w:rsidR="00F4197B" w:rsidRPr="006531CC">
        <w:rPr>
          <w:noProof/>
        </w:rPr>
        <w:t>cope</w:t>
      </w:r>
      <w:r w:rsidR="00F4197B">
        <w:t xml:space="preserve"> of this document</w:t>
      </w:r>
      <w:bookmarkEnd w:id="142"/>
      <w:bookmarkEnd w:id="143"/>
    </w:p>
    <w:p w14:paraId="7BCFBDA1" w14:textId="33AC4E6A" w:rsidR="00F4197B" w:rsidRDefault="00F4197B" w:rsidP="00F4197B">
      <w:r>
        <w:t>This document assumes a reference architecture, including interfaces, based on the Abstraction and Control of Traffic-Engineered Networks (ACTN), defined in [</w:t>
      </w:r>
      <w:r w:rsidR="00246BE3">
        <w:t>RFC8453</w:t>
      </w:r>
      <w:r>
        <w:t>]</w:t>
      </w:r>
      <w:r w:rsidR="00922683">
        <w:t>.</w:t>
      </w:r>
    </w:p>
    <w:p w14:paraId="6BAAB2F3" w14:textId="77777777" w:rsidR="000D1432" w:rsidRDefault="000D1432" w:rsidP="000D1432">
      <w:r w:rsidRPr="00935D66">
        <w:lastRenderedPageBreak/>
        <w:t>The focus of this document is on the MPI (interface between the Multi Domain Service Coordinator (MDSC) and a Physical Network Controller (PNC), controlling a transport network domain).</w:t>
      </w:r>
    </w:p>
    <w:p w14:paraId="65C85105" w14:textId="527BCBA9" w:rsidR="004234B3" w:rsidRDefault="004234B3" w:rsidP="000D1432">
      <w:r>
        <w:t>It is worth noting that the same MPI analyzed in this document could be used between hierarchical MDSC controllers</w:t>
      </w:r>
      <w:r w:rsidR="0091245F">
        <w:t>,</w:t>
      </w:r>
      <w:r>
        <w:t xml:space="preserve"> as shown in Figure 4 of [</w:t>
      </w:r>
      <w:r w:rsidR="00246BE3">
        <w:t>RFC8453</w:t>
      </w:r>
      <w:r>
        <w:t>].</w:t>
      </w:r>
    </w:p>
    <w:p w14:paraId="2E27F7DC" w14:textId="45B41332" w:rsidR="00922683" w:rsidRDefault="004234B3" w:rsidP="00922683">
      <w:r>
        <w:t>Detailed analysis of</w:t>
      </w:r>
      <w:r w:rsidR="00922683" w:rsidRPr="00935D66">
        <w:t xml:space="preserve"> the CMI (interface between the Customer Network Controller (CNC) and the MDSC) </w:t>
      </w:r>
      <w:r>
        <w:t xml:space="preserve">as well as of the interface between service and network orchestrators </w:t>
      </w:r>
      <w:r w:rsidR="00922683" w:rsidRPr="00935D66">
        <w:t xml:space="preserve">are </w:t>
      </w:r>
      <w:r w:rsidR="00922683" w:rsidRPr="00905241">
        <w:t>outside the scope of this document</w:t>
      </w:r>
      <w:r w:rsidR="00922683" w:rsidRPr="00935D66">
        <w:t>.</w:t>
      </w:r>
      <w:r>
        <w:t xml:space="preserve"> However, some considerations and assumptions about the information could be described when needed.</w:t>
      </w:r>
    </w:p>
    <w:p w14:paraId="0E9FF444" w14:textId="4A7B6DBB" w:rsidR="00F4197B" w:rsidRDefault="00F4197B" w:rsidP="00F4197B">
      <w:r>
        <w:t xml:space="preserve">The relationship between the current IETF YANG models and the type of ACTN interfaces can be found in [ACTN-YANG]. </w:t>
      </w:r>
      <w:r w:rsidR="00BE17B8">
        <w:t xml:space="preserve">Therefore, it </w:t>
      </w:r>
      <w:r w:rsidR="00BE17B8" w:rsidRPr="00C57086">
        <w:t xml:space="preserve">considers </w:t>
      </w:r>
      <w:r w:rsidRPr="00C57086">
        <w:t xml:space="preserve">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ins w:id="144" w:author="Italo Busi" w:date="2019-01-04T16:14:00Z">
        <w:r w:rsidR="00200460">
          <w:t xml:space="preserve"> </w:t>
        </w:r>
        <w:r w:rsidR="00200460" w:rsidRPr="00175DD0">
          <w:t xml:space="preserve">It also considers the </w:t>
        </w:r>
      </w:ins>
      <w:ins w:id="145" w:author="Italo Busi" w:date="2019-01-04T17:54:00Z">
        <w:r w:rsidR="00D23A67">
          <w:t xml:space="preserve">Ethernet </w:t>
        </w:r>
      </w:ins>
      <w:ins w:id="146" w:author="Italo Busi" w:date="2019-01-04T16:51:00Z">
        <w:r w:rsidR="000C7BB4" w:rsidRPr="00175DD0">
          <w:t>C</w:t>
        </w:r>
      </w:ins>
      <w:ins w:id="147" w:author="Italo Busi" w:date="2019-01-04T16:14:00Z">
        <w:r w:rsidR="00200460" w:rsidRPr="00175DD0">
          <w:t xml:space="preserve">lient Topology </w:t>
        </w:r>
      </w:ins>
      <w:ins w:id="148" w:author="Italo Busi" w:date="2019-01-04T16:19:00Z">
        <w:r w:rsidR="00200460" w:rsidRPr="00175DD0">
          <w:t>augmentation</w:t>
        </w:r>
      </w:ins>
      <w:ins w:id="149" w:author="Italo Busi" w:date="2019-01-04T16:14:00Z">
        <w:r w:rsidR="00200460" w:rsidRPr="00175DD0">
          <w:t xml:space="preserve"> </w:t>
        </w:r>
      </w:ins>
      <w:ins w:id="150" w:author="Italo Busi" w:date="2019-01-04T16:19:00Z">
        <w:r w:rsidR="00200460" w:rsidRPr="00175DD0">
          <w:t xml:space="preserve">defined in [CLIENT-TOPO] as well as </w:t>
        </w:r>
      </w:ins>
      <w:ins w:id="151" w:author="Italo Busi" w:date="2019-01-04T16:14:00Z">
        <w:r w:rsidR="00E743B1" w:rsidRPr="00175DD0">
          <w:t xml:space="preserve">the </w:t>
        </w:r>
      </w:ins>
      <w:ins w:id="152" w:author="Italo Busi" w:date="2019-01-04T16:51:00Z">
        <w:r w:rsidR="000C7BB4" w:rsidRPr="00175DD0">
          <w:t xml:space="preserve">Client Signal </w:t>
        </w:r>
      </w:ins>
      <w:ins w:id="153" w:author="Italo Busi" w:date="2019-01-04T16:14:00Z">
        <w:r w:rsidR="00E743B1" w:rsidRPr="00175DD0">
          <w:t>YANG models defined in [</w:t>
        </w:r>
      </w:ins>
      <w:ins w:id="154" w:author="Italo Busi" w:date="2019-01-04T16:15:00Z">
        <w:r w:rsidR="00E743B1" w:rsidRPr="00175DD0">
          <w:t>CLIENT-SIGNAL</w:t>
        </w:r>
      </w:ins>
      <w:ins w:id="155" w:author="Italo Busi" w:date="2019-01-04T16:14:00Z">
        <w:r w:rsidR="00E743B1" w:rsidRPr="00175DD0">
          <w:t>]</w:t>
        </w:r>
      </w:ins>
      <w:ins w:id="156" w:author="Italo Busi" w:date="2019-01-04T16:51:00Z">
        <w:r w:rsidR="000C7BB4" w:rsidRPr="00175DD0">
          <w:t xml:space="preserve"> for both Transparent and Ethernet clients</w:t>
        </w:r>
      </w:ins>
      <w:ins w:id="157" w:author="Italo Busi" w:date="2019-01-04T16:14:00Z">
        <w:r w:rsidR="00E743B1" w:rsidRPr="00175DD0">
          <w:t>.</w:t>
        </w:r>
      </w:ins>
    </w:p>
    <w:p w14:paraId="06548472" w14:textId="40AE8C0F" w:rsidR="0091245F" w:rsidRPr="00F41C0D" w:rsidDel="00E743B1" w:rsidRDefault="0091245F" w:rsidP="00F4197B">
      <w:pPr>
        <w:rPr>
          <w:del w:id="158" w:author="Italo Busi" w:date="2019-01-04T16:14:00Z"/>
          <w:i/>
        </w:rPr>
      </w:pPr>
      <w:del w:id="159" w:author="Italo Busi" w:date="2019-01-04T16:14:00Z">
        <w:r w:rsidRPr="00F41C0D" w:rsidDel="00E743B1">
          <w:rPr>
            <w:i/>
            <w:highlight w:val="yellow"/>
          </w:rPr>
          <w:delText>[</w:delText>
        </w:r>
        <w:r w:rsidRPr="00F41C0D" w:rsidDel="00E743B1">
          <w:rPr>
            <w:b/>
            <w:i/>
            <w:highlight w:val="yellow"/>
          </w:rPr>
          <w:delText>Editors’ note</w:delText>
        </w:r>
        <w:r w:rsidRPr="00F41C0D" w:rsidDel="00E743B1">
          <w:rPr>
            <w:i/>
            <w:highlight w:val="yellow"/>
          </w:rPr>
          <w:delText>:] Add information about the additional models which are needed for service configuration.</w:delText>
        </w:r>
      </w:del>
    </w:p>
    <w:p w14:paraId="38C66CB4" w14:textId="7E7E2FB8" w:rsidR="00F4197B" w:rsidRDefault="00F4197B" w:rsidP="00F4197B">
      <w:r w:rsidRPr="0086686A">
        <w:t>The ONF Technical Recommendations for Functional Requirements for the transport API in [ONF TR-527]</w:t>
      </w:r>
      <w:bookmarkStart w:id="160" w:name="_Hlk492386031"/>
      <w:r w:rsidRPr="0086686A">
        <w:t xml:space="preserve"> and the ONF transport API multi-</w:t>
      </w:r>
      <w:r w:rsidR="00C330BF" w:rsidRPr="0086686A">
        <w:t>domain</w:t>
      </w:r>
      <w:r w:rsidRPr="0086686A">
        <w:t xml:space="preserve"> examples </w:t>
      </w:r>
      <w:bookmarkEnd w:id="160"/>
      <w:r w:rsidRPr="0086686A">
        <w:t xml:space="preserve">in [ONF GitHub] have been considered as </w:t>
      </w:r>
      <w:r w:rsidRPr="006531CC">
        <w:rPr>
          <w:noProof/>
        </w:rPr>
        <w:t>input</w:t>
      </w:r>
      <w:r w:rsidRPr="0086686A">
        <w:t xml:space="preserve"> for </w:t>
      </w:r>
      <w:r w:rsidR="0086686A">
        <w:t>defining the reference scenarios analyzed in this document</w:t>
      </w:r>
      <w:r w:rsidRPr="0086686A">
        <w:t>.</w:t>
      </w:r>
    </w:p>
    <w:p w14:paraId="2F4513BA" w14:textId="77777777" w:rsidR="00F4197B" w:rsidRDefault="00F4197B" w:rsidP="00F4197B">
      <w:pPr>
        <w:pStyle w:val="Heading2"/>
      </w:pPr>
      <w:bookmarkStart w:id="161" w:name="_Toc497144530"/>
      <w:bookmarkStart w:id="162" w:name="_Ref500430671"/>
      <w:bookmarkStart w:id="163" w:name="_Toc528059332"/>
      <w:r>
        <w:t>Assumptions</w:t>
      </w:r>
      <w:bookmarkEnd w:id="161"/>
      <w:bookmarkEnd w:id="162"/>
      <w:bookmarkEnd w:id="163"/>
    </w:p>
    <w:p w14:paraId="0812945A" w14:textId="7C2D73D3" w:rsidR="000D1432" w:rsidRDefault="000D1432" w:rsidP="000D1432">
      <w:bookmarkStart w:id="164" w:name="_Ref486345367"/>
      <w:r>
        <w:t>This document is making the following assumptions</w:t>
      </w:r>
      <w:r w:rsidRPr="00D23A67">
        <w:rPr>
          <w:highlight w:val="yellow"/>
          <w:rPrChange w:id="165" w:author="Italo Busi" w:date="2019-01-04T17:55:00Z">
            <w:rPr/>
          </w:rPrChange>
        </w:rPr>
        <w:t>, still to be validated with TEAS WG</w:t>
      </w:r>
      <w:r>
        <w:t>:</w:t>
      </w:r>
    </w:p>
    <w:p w14:paraId="4BD1E2A3" w14:textId="2202A514" w:rsidR="00F4197B" w:rsidRDefault="00F4197B" w:rsidP="00EC0ADF">
      <w:pPr>
        <w:pStyle w:val="RFCListNumbered"/>
      </w:pPr>
      <w:r>
        <w:lastRenderedPageBreak/>
        <w:t xml:space="preserve">The MDSC can request, at the MPI, </w:t>
      </w:r>
      <w:r w:rsidR="0091245F">
        <w:t xml:space="preserve">a </w:t>
      </w:r>
      <w:r>
        <w:t xml:space="preserve">PNC to setup a Transit Tunnel Segment using the TE Tunnel YANG model: in this case, since the </w:t>
      </w:r>
      <w:r w:rsidRPr="009571A5">
        <w:t>endpoints of the E2E Tunnel are outside the domain controlled</w:t>
      </w:r>
      <w:r>
        <w:t xml:space="preserve"> by </w:t>
      </w:r>
      <w:r w:rsidR="0091245F">
        <w:t>that</w:t>
      </w:r>
      <w:r>
        <w:t xml:space="preserve">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w:t>
      </w:r>
      <w:r w:rsidR="00EC0ADF">
        <w:t xml:space="preserve">for the tunnel </w:t>
      </w:r>
      <w:r>
        <w:t xml:space="preserve">and it would use the </w:t>
      </w:r>
      <w:r w:rsidRPr="005F1E87">
        <w:t>explicit-route-object</w:t>
      </w:r>
      <w:r w:rsidR="00EC0ADF" w:rsidRPr="005F1E87">
        <w:t>/</w:t>
      </w:r>
      <w:r w:rsidR="00EC0ADF" w:rsidRPr="00EC0ADF">
        <w:t>route-object-include-exclude</w:t>
      </w:r>
      <w:r w:rsidRPr="005F1E87">
        <w:t xml:space="preserve"> list</w:t>
      </w:r>
      <w:r>
        <w:t xml:space="preserve"> to specify the </w:t>
      </w:r>
      <w:r w:rsidRPr="009571A5">
        <w:t xml:space="preserve">ingress and egress links </w:t>
      </w:r>
      <w:r w:rsidR="00EC0ADF">
        <w:t xml:space="preserve">for each path of </w:t>
      </w:r>
      <w:r w:rsidRPr="009571A5">
        <w:t xml:space="preserve">the </w:t>
      </w:r>
      <w:r>
        <w:t>Transit Tunnel Segment.</w:t>
      </w:r>
      <w:bookmarkEnd w:id="164"/>
    </w:p>
    <w:p w14:paraId="4DF06BEB" w14:textId="7DDACCA4" w:rsidR="00F4197B" w:rsidRDefault="0091245F" w:rsidP="00F4197B">
      <w:pPr>
        <w:pStyle w:val="RFCListNumbered"/>
      </w:pPr>
      <w:bookmarkStart w:id="166" w:name="_Ref486345524"/>
      <w:r>
        <w:t>Each</w:t>
      </w:r>
      <w:r w:rsidR="00F4197B">
        <w:t xml:space="preserve"> PNC provides to the MDSC</w:t>
      </w:r>
      <w:r w:rsidR="00F4197B" w:rsidRPr="00C57086">
        <w:t xml:space="preserve">, </w:t>
      </w:r>
      <w:r w:rsidR="00F4197B">
        <w:t xml:space="preserve">at the MPI, </w:t>
      </w:r>
      <w:r w:rsidR="00F4197B" w:rsidRPr="00C57086">
        <w:t xml:space="preserve">the list of available timeslots on the </w:t>
      </w:r>
      <w:r>
        <w:t>inter-domain</w:t>
      </w:r>
      <w:r w:rsidRPr="00C57086">
        <w:t xml:space="preserve"> </w:t>
      </w:r>
      <w:r w:rsidR="00F4197B" w:rsidRPr="00C57086">
        <w:t>links</w:t>
      </w:r>
      <w:r w:rsidR="00F4197B">
        <w:t xml:space="preserve"> using the </w:t>
      </w:r>
      <w:r w:rsidR="00F4197B" w:rsidRPr="00C57086">
        <w:t xml:space="preserve">TE Topology YANG model </w:t>
      </w:r>
      <w:r w:rsidR="00F4197B">
        <w:t>and OTN Topology augmentation</w:t>
      </w:r>
      <w:r w:rsidR="00F4197B" w:rsidRPr="00C57086">
        <w:t>.</w:t>
      </w:r>
      <w:bookmarkEnd w:id="166"/>
      <w:r w:rsidR="00F4197B">
        <w:t xml:space="preserve"> The TE Topology YANG model in [TE-TOPO] is being updated to report the label set information.</w:t>
      </w:r>
    </w:p>
    <w:p w14:paraId="0AF520C3" w14:textId="25A1A36B" w:rsidR="00C94F96" w:rsidRPr="00F41C0D" w:rsidRDefault="00C94F96" w:rsidP="00C94F96">
      <w:pPr>
        <w:rPr>
          <w:i/>
        </w:rPr>
      </w:pPr>
      <w:r w:rsidRPr="00F41C0D">
        <w:rPr>
          <w:i/>
          <w:highlight w:val="yellow"/>
        </w:rPr>
        <w:t>[</w:t>
      </w:r>
      <w:r w:rsidR="00CB2098">
        <w:rPr>
          <w:b/>
          <w:i/>
          <w:highlight w:val="yellow"/>
        </w:rPr>
        <w:t>Editors’ note</w:t>
      </w:r>
      <w:r w:rsidRPr="00F41C0D">
        <w:rPr>
          <w:i/>
          <w:highlight w:val="yellow"/>
        </w:rPr>
        <w:t xml:space="preserve">:] </w:t>
      </w:r>
      <w:r w:rsidR="00386D84">
        <w:rPr>
          <w:i/>
          <w:highlight w:val="yellow"/>
        </w:rPr>
        <w:t>T</w:t>
      </w:r>
      <w:r>
        <w:rPr>
          <w:i/>
          <w:highlight w:val="yellow"/>
        </w:rPr>
        <w:t>hese assumptions should be described in the TE Tutorial and removed from this section (need to check the TE Tutorial document)</w:t>
      </w:r>
      <w:r w:rsidRPr="00F41C0D">
        <w:rPr>
          <w:i/>
          <w:highlight w:val="yellow"/>
        </w:rPr>
        <w:t>.</w:t>
      </w:r>
    </w:p>
    <w:p w14:paraId="1B68F502" w14:textId="77777777" w:rsidR="00F4197B" w:rsidRDefault="00F4197B" w:rsidP="00F4197B">
      <w:r>
        <w:t>This document is also making the following assumptions</w:t>
      </w:r>
      <w:r w:rsidRPr="00D23A67">
        <w:rPr>
          <w:highlight w:val="yellow"/>
          <w:rPrChange w:id="167" w:author="Italo Busi" w:date="2019-01-04T17:55:00Z">
            <w:rPr/>
          </w:rPrChange>
        </w:rPr>
        <w:t>, still to be validated with CCAMP WG</w:t>
      </w:r>
      <w:r>
        <w:t>:</w:t>
      </w:r>
    </w:p>
    <w:p w14:paraId="292B812E" w14:textId="33317E38" w:rsidR="00255FFA" w:rsidRDefault="00255FFA" w:rsidP="005F1E87">
      <w:pPr>
        <w:pStyle w:val="RFCListNumbered"/>
        <w:numPr>
          <w:ilvl w:val="0"/>
          <w:numId w:val="48"/>
        </w:numPr>
        <w:rPr>
          <w:ins w:id="168" w:author="Italo Busi" w:date="2019-01-04T17:55:00Z"/>
        </w:rPr>
      </w:pPr>
      <w:r w:rsidRPr="00364127">
        <w:t xml:space="preserve">The topology information for the </w:t>
      </w:r>
      <w:r w:rsidR="00963190" w:rsidRPr="00364127">
        <w:t xml:space="preserve">Ethernet </w:t>
      </w:r>
      <w:del w:id="169" w:author="Italo Busi" w:date="2019-01-04T17:56:00Z">
        <w:r w:rsidR="00963190" w:rsidRPr="005F1E87" w:rsidDel="00D23A67">
          <w:rPr>
            <w:highlight w:val="red"/>
          </w:rPr>
          <w:delText>and other OTN client layer</w:delText>
        </w:r>
        <w:r w:rsidR="00963190" w:rsidRPr="00364127" w:rsidDel="00D23A67">
          <w:delText xml:space="preserve"> </w:delText>
        </w:r>
      </w:del>
      <w:ins w:id="170" w:author="Italo Busi" w:date="2019-01-04T17:56:00Z">
        <w:r w:rsidR="00D23A67">
          <w:t xml:space="preserve">Client </w:t>
        </w:r>
      </w:ins>
      <w:r w:rsidR="00963190" w:rsidRPr="00364127">
        <w:t xml:space="preserve">access </w:t>
      </w:r>
      <w:r w:rsidRPr="00364127">
        <w:t xml:space="preserve">links </w:t>
      </w:r>
      <w:r w:rsidR="006531CC">
        <w:rPr>
          <w:noProof/>
        </w:rPr>
        <w:t>is</w:t>
      </w:r>
      <w:r w:rsidRPr="00364127">
        <w:t xml:space="preserve"> modelled using the YANG model defined in [</w:t>
      </w:r>
      <w:r w:rsidR="00B8551A">
        <w:t>CLIENT-TOPO</w:t>
      </w:r>
      <w:r w:rsidRPr="00364127">
        <w:t>].</w:t>
      </w:r>
    </w:p>
    <w:p w14:paraId="60F95799" w14:textId="77777777" w:rsidR="00D23A67" w:rsidRPr="00364127" w:rsidRDefault="00D23A67" w:rsidP="005F1E87">
      <w:pPr>
        <w:pStyle w:val="RFCListNumbered"/>
        <w:numPr>
          <w:ilvl w:val="0"/>
          <w:numId w:val="48"/>
        </w:numPr>
      </w:pPr>
      <w:ins w:id="171" w:author="Italo Busi" w:date="2019-01-04T17:55:00Z">
        <w:r>
          <w:t>The topology information for the OTN and Transparent Client access links is modelled using the YANG model defined in [OTN-TOPO].</w:t>
        </w:r>
      </w:ins>
    </w:p>
    <w:p w14:paraId="0CC52FDC" w14:textId="4AA07EE2" w:rsidR="00255FFA" w:rsidRDefault="00255FFA" w:rsidP="005F1E87">
      <w:pPr>
        <w:pStyle w:val="RFCListNumbered"/>
        <w:numPr>
          <w:ilvl w:val="0"/>
          <w:numId w:val="48"/>
        </w:numPr>
      </w:pPr>
      <w:r>
        <w:t xml:space="preserve">The </w:t>
      </w:r>
      <w:del w:id="172" w:author="Italo Busi" w:date="2019-01-04T17:56:00Z">
        <w:r w:rsidDel="00493374">
          <w:delText xml:space="preserve">service </w:delText>
        </w:r>
      </w:del>
      <w:ins w:id="173" w:author="Italo Busi" w:date="2019-01-04T17:56:00Z">
        <w:r w:rsidR="00493374">
          <w:t>mapping</w:t>
        </w:r>
        <w:r w:rsidR="00493374">
          <w:t xml:space="preserve"> </w:t>
        </w:r>
      </w:ins>
      <w:r>
        <w:t xml:space="preserve">information for Ethernet and </w:t>
      </w:r>
      <w:del w:id="174" w:author="Italo Busi" w:date="2019-01-04T17:56:00Z">
        <w:r w:rsidDel="00493374">
          <w:delText>other OTN client layer services</w:delText>
        </w:r>
      </w:del>
      <w:ins w:id="175" w:author="Italo Busi" w:date="2019-01-04T17:56:00Z">
        <w:r w:rsidR="00493374">
          <w:t>Transparent Client signals</w:t>
        </w:r>
      </w:ins>
      <w:r>
        <w:t xml:space="preserve"> are modelled using the YANG model defined in [</w:t>
      </w:r>
      <w:del w:id="176" w:author="Italo Busi" w:date="2019-01-04T17:57:00Z">
        <w:r w:rsidDel="00493374">
          <w:delText>Client-Signal</w:delText>
        </w:r>
      </w:del>
      <w:ins w:id="177" w:author="Italo Busi" w:date="2019-01-04T17:57:00Z">
        <w:r w:rsidR="00493374">
          <w:t>CLIENT-SIGNAL</w:t>
        </w:r>
      </w:ins>
      <w:r>
        <w:t>].</w:t>
      </w:r>
    </w:p>
    <w:p w14:paraId="5CD61854" w14:textId="6DAFD4AD" w:rsidR="00E934D1" w:rsidRDefault="00E934D1" w:rsidP="00E934D1">
      <w:pPr>
        <w:pStyle w:val="RFCListNumbered"/>
        <w:numPr>
          <w:ilvl w:val="0"/>
          <w:numId w:val="0"/>
        </w:numPr>
        <w:ind w:left="432"/>
      </w:pPr>
      <w:r w:rsidRPr="00E934D1">
        <w:t xml:space="preserve">Finally, the Network Elements </w:t>
      </w:r>
      <w:r w:rsidR="00E12BDB">
        <w:t xml:space="preserve">(NEs) </w:t>
      </w:r>
      <w:r w:rsidRPr="00E934D1">
        <w:t xml:space="preserve">described in the scenarios used in </w:t>
      </w:r>
      <w:r>
        <w:t xml:space="preserve">document are </w:t>
      </w:r>
      <w:r w:rsidRPr="00E934D1">
        <w:t>using ODU switching</w:t>
      </w:r>
      <w:r>
        <w:t xml:space="preserve">. </w:t>
      </w:r>
      <w:r w:rsidR="00E12BDB">
        <w:t xml:space="preserve">It is </w:t>
      </w:r>
      <w:r w:rsidRPr="00E934D1">
        <w:t>assume</w:t>
      </w:r>
      <w:r w:rsidR="00E12BDB">
        <w:t>d</w:t>
      </w:r>
      <w:r w:rsidRPr="00E934D1">
        <w:t xml:space="preserve"> that the </w:t>
      </w:r>
      <w:r w:rsidR="00E12BDB">
        <w:t xml:space="preserve">ODU </w:t>
      </w:r>
      <w:r w:rsidRPr="00E934D1">
        <w:t>link</w:t>
      </w:r>
      <w:r w:rsidR="00E12BDB">
        <w:t>s</w:t>
      </w:r>
      <w:r w:rsidRPr="00E934D1">
        <w:t xml:space="preserve"> </w:t>
      </w:r>
      <w:r w:rsidR="00E12BDB">
        <w:t>are</w:t>
      </w:r>
      <w:r w:rsidRPr="00E934D1">
        <w:t xml:space="preserve"> pre</w:t>
      </w:r>
      <w:r w:rsidR="001E4340">
        <w:t>-</w:t>
      </w:r>
      <w:r w:rsidRPr="00E934D1">
        <w:t>configure</w:t>
      </w:r>
      <w:r w:rsidR="001E4340">
        <w:t xml:space="preserve">d and </w:t>
      </w:r>
      <w:r w:rsidR="001E4340" w:rsidRPr="006E05F4">
        <w:t xml:space="preserve">using mechanisms </w:t>
      </w:r>
      <w:r w:rsidR="001E4340">
        <w:t xml:space="preserve">such as WDM wavelength, </w:t>
      </w:r>
      <w:r w:rsidR="001E4340" w:rsidRPr="006E05F4">
        <w:t>which are outside the scope of this document</w:t>
      </w:r>
      <w:r w:rsidR="001E4340">
        <w:t>.</w:t>
      </w:r>
    </w:p>
    <w:p w14:paraId="50EBD3E6" w14:textId="4AB015F1" w:rsidR="00963190" w:rsidRPr="00F41C0D" w:rsidDel="00AD6BB8" w:rsidRDefault="00963190" w:rsidP="00963190">
      <w:pPr>
        <w:pStyle w:val="Heading2"/>
        <w:rPr>
          <w:del w:id="178" w:author="Italo Busi" w:date="2018-11-20T18:43:00Z"/>
          <w:highlight w:val="red"/>
        </w:rPr>
      </w:pPr>
      <w:bookmarkStart w:id="179" w:name="_Toc497142328"/>
      <w:bookmarkStart w:id="180" w:name="_Toc518057836"/>
      <w:bookmarkStart w:id="181" w:name="_Toc528059333"/>
      <w:del w:id="182" w:author="Italo Busi" w:date="2018-11-20T18:43:00Z">
        <w:r w:rsidRPr="00F41C0D" w:rsidDel="00AD6BB8">
          <w:rPr>
            <w:highlight w:val="red"/>
          </w:rPr>
          <w:delText>Feedbacks provided to the IETF Working Groups</w:delText>
        </w:r>
        <w:bookmarkEnd w:id="179"/>
        <w:bookmarkEnd w:id="180"/>
        <w:bookmarkEnd w:id="181"/>
      </w:del>
    </w:p>
    <w:p w14:paraId="022CF912" w14:textId="60469218" w:rsidR="00963190" w:rsidRPr="00F41C0D" w:rsidDel="00AD6BB8" w:rsidRDefault="00963190" w:rsidP="00963190">
      <w:pPr>
        <w:rPr>
          <w:del w:id="183" w:author="Italo Busi" w:date="2018-11-20T18:43:00Z"/>
          <w:highlight w:val="red"/>
        </w:rPr>
      </w:pPr>
      <w:del w:id="184" w:author="Italo Busi" w:date="2018-11-20T18:43:00Z">
        <w:r w:rsidRPr="00F41C0D" w:rsidDel="00AD6BB8">
          <w:rPr>
            <w:highlight w:val="red"/>
          </w:rPr>
          <w:delText>The analysis done in this version of this document has triggered the following feedbacks to CCAMP and/or TEAS WG:</w:delText>
        </w:r>
      </w:del>
    </w:p>
    <w:p w14:paraId="125BEB34" w14:textId="0E5F90DE" w:rsidR="00963190" w:rsidRPr="00F41C0D" w:rsidDel="00AD6BB8" w:rsidRDefault="00963190" w:rsidP="00963190">
      <w:pPr>
        <w:pStyle w:val="RFCListBullet"/>
        <w:rPr>
          <w:del w:id="185" w:author="Italo Busi" w:date="2018-11-20T18:43:00Z"/>
          <w:highlight w:val="red"/>
        </w:rPr>
      </w:pPr>
      <w:del w:id="186" w:author="Italo Busi" w:date="2018-11-20T18:43:00Z">
        <w:r w:rsidRPr="00F41C0D" w:rsidDel="00AD6BB8">
          <w:rPr>
            <w:highlight w:val="red"/>
          </w:rPr>
          <w:lastRenderedPageBreak/>
          <w:delText>To be added (if any)</w:delText>
        </w:r>
      </w:del>
    </w:p>
    <w:p w14:paraId="622EB902" w14:textId="77777777" w:rsidR="003362AE" w:rsidRDefault="003362AE" w:rsidP="00237595">
      <w:pPr>
        <w:pStyle w:val="Heading1"/>
      </w:pPr>
      <w:bookmarkStart w:id="187" w:name="_Toc528059334"/>
      <w:r w:rsidRPr="003362AE">
        <w:t>Terminology</w:t>
      </w:r>
      <w:bookmarkEnd w:id="187"/>
    </w:p>
    <w:p w14:paraId="25513A13" w14:textId="0A3B4D4A" w:rsidR="007C50DE" w:rsidRDefault="007C50DE" w:rsidP="003362AE">
      <w:r w:rsidRPr="007C50DE">
        <w:t xml:space="preserve">Domain: </w:t>
      </w:r>
      <w:ins w:id="188" w:author="Italo Busi" w:date="2018-12-04T12:36:00Z">
        <w:r w:rsidR="006F4C10">
          <w:t>A domain as defined by [</w:t>
        </w:r>
      </w:ins>
      <w:ins w:id="189" w:author="Italo Busi" w:date="2018-12-04T12:37:00Z">
        <w:r w:rsidR="006F4C10">
          <w:t>RFC4655</w:t>
        </w:r>
      </w:ins>
      <w:ins w:id="190" w:author="Italo Busi" w:date="2018-12-04T12:36:00Z">
        <w:r w:rsidR="006F4C10">
          <w:t>] is "any collection of network elements within a common sphere of address management or path computation responsibility".  Specifically, within this document we mean a part of an operator's network that is under common management (i.e., under shared operational management using the same instances of a tool and the same policies).  Network elements will often be grouped into domains based on technology types, vendor profiles, and geographic proximity</w:t>
        </w:r>
      </w:ins>
      <w:del w:id="191" w:author="Italo Busi" w:date="2018-12-04T12:36:00Z">
        <w:r w:rsidR="00BE17B8" w:rsidDel="006F4C10">
          <w:delText>defined as</w:delText>
        </w:r>
        <w:r w:rsidR="00BE17B8" w:rsidRPr="007C50DE" w:rsidDel="006F4C10">
          <w:delText xml:space="preserve"> </w:delText>
        </w:r>
        <w:r w:rsidR="00BE17B8" w:rsidDel="006F4C10">
          <w:delText>a</w:delText>
        </w:r>
        <w:r w:rsidR="00BE17B8" w:rsidRPr="007C50DE" w:rsidDel="006F4C10">
          <w:delText xml:space="preserve"> </w:delText>
        </w:r>
        <w:r w:rsidRPr="007C50DE" w:rsidDel="006F4C10">
          <w:delText>collection of network elements within a common realm of address space or path computation responsibility [RFC5151]</w:delText>
        </w:r>
      </w:del>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731E4DAC" w14:textId="5093B06F" w:rsidR="003362AE" w:rsidRDefault="003362AE" w:rsidP="003362AE">
      <w:r>
        <w:t>OTN: Optical Transport Network</w:t>
      </w:r>
    </w:p>
    <w:p w14:paraId="7B2C4F7A" w14:textId="78D83010" w:rsidR="007C50DE" w:rsidRDefault="007C50DE" w:rsidP="007C50DE">
      <w:r>
        <w:t>Service: A service in the context of this document can be considered as some form of connectivity between customer sites across the network operator</w:t>
      </w:r>
      <w:r>
        <w:rPr>
          <w:rFonts w:ascii="Tahoma" w:hAnsi="Tahoma" w:cs="Tahoma"/>
        </w:rPr>
        <w:t>’</w:t>
      </w:r>
      <w:r>
        <w:t>s network [RFC8309]</w:t>
      </w:r>
    </w:p>
    <w:p w14:paraId="7459F74F" w14:textId="7632A419" w:rsidR="007C50DE" w:rsidRDefault="007C50DE" w:rsidP="007C50DE">
      <w:r>
        <w:t>Service Model: As described in [RFC8309] it describes a service and the parameters of the service in a portable way that can be used uniformly and independent of the equipment and operating environment.</w:t>
      </w:r>
    </w:p>
    <w:p w14:paraId="2E0909EE" w14:textId="0FCE3936" w:rsidR="007C50DE" w:rsidRDefault="007C50DE" w:rsidP="007C50DE">
      <w:r>
        <w:t xml:space="preserve">UNI: User Network Interface </w:t>
      </w:r>
    </w:p>
    <w:p w14:paraId="35B75009" w14:textId="75759645" w:rsidR="007C50DE" w:rsidRDefault="007C50DE" w:rsidP="007C50DE">
      <w:r>
        <w:t>MDSC: Multi-Domain Service Coordinator</w:t>
      </w:r>
    </w:p>
    <w:p w14:paraId="3C7909FA" w14:textId="3B12C41C" w:rsidR="007C50DE" w:rsidRDefault="007C50DE" w:rsidP="007C50DE">
      <w:r>
        <w:t>CNC: Customer Network Controller</w:t>
      </w:r>
    </w:p>
    <w:p w14:paraId="7F6DC36B" w14:textId="59FA4781" w:rsidR="007C50DE" w:rsidRDefault="007C50DE" w:rsidP="007C50DE">
      <w:r>
        <w:t>PNC: Provisioning Network Controller</w:t>
      </w:r>
    </w:p>
    <w:p w14:paraId="28F42274" w14:textId="7195F7D4" w:rsidR="007C50DE" w:rsidRDefault="007C50DE" w:rsidP="007C50DE">
      <w:r w:rsidRPr="00F41C0D">
        <w:rPr>
          <w:highlight w:val="yellow"/>
        </w:rPr>
        <w:t>MAC Bridging: Virtual LANs (VLANs) on IEEE 802.3 Ethernet network</w:t>
      </w:r>
    </w:p>
    <w:p w14:paraId="1D3B7C67" w14:textId="1F627BCB" w:rsidR="00B201D2" w:rsidRPr="00F41C0D" w:rsidRDefault="00B201D2" w:rsidP="007C50DE">
      <w:pPr>
        <w:rPr>
          <w:i/>
        </w:rPr>
      </w:pPr>
      <w:r w:rsidRPr="00F41C0D">
        <w:rPr>
          <w:i/>
          <w:highlight w:val="yellow"/>
        </w:rPr>
        <w:t>[</w:t>
      </w:r>
      <w:r w:rsidRPr="00F41C0D">
        <w:rPr>
          <w:b/>
          <w:i/>
          <w:highlight w:val="yellow"/>
        </w:rPr>
        <w:t>Editors’ note</w:t>
      </w:r>
      <w:r w:rsidRPr="00F41C0D">
        <w:rPr>
          <w:i/>
          <w:highlight w:val="yellow"/>
        </w:rPr>
        <w:t>:] Add terminology for end-to-end data plane connection, data plane segment connection</w:t>
      </w:r>
      <w:r w:rsidR="006531CC">
        <w:rPr>
          <w:i/>
          <w:highlight w:val="yellow"/>
        </w:rPr>
        <w:t>.</w:t>
      </w:r>
    </w:p>
    <w:p w14:paraId="6C96AB14" w14:textId="77777777" w:rsidR="00C330BF" w:rsidRDefault="00C17E38" w:rsidP="00C330BF">
      <w:pPr>
        <w:pStyle w:val="Heading1"/>
      </w:pPr>
      <w:bookmarkStart w:id="192" w:name="_Ref508188386"/>
      <w:bookmarkStart w:id="193" w:name="_Toc528059335"/>
      <w:r w:rsidRPr="00C330BF">
        <w:lastRenderedPageBreak/>
        <w:t>Conventions used in this document</w:t>
      </w:r>
      <w:bookmarkStart w:id="194" w:name="_Ref500169258"/>
      <w:bookmarkEnd w:id="192"/>
      <w:bookmarkEnd w:id="193"/>
    </w:p>
    <w:p w14:paraId="6B2E182C" w14:textId="77777777" w:rsidR="00C330BF" w:rsidRDefault="00C330BF" w:rsidP="00C330BF">
      <w:pPr>
        <w:pStyle w:val="Heading2"/>
      </w:pPr>
      <w:bookmarkStart w:id="195" w:name="_Toc496630298"/>
      <w:bookmarkStart w:id="196" w:name="_Toc528059336"/>
      <w:r>
        <w:t>Topology and traffic flow processing</w:t>
      </w:r>
      <w:bookmarkEnd w:id="195"/>
      <w:bookmarkEnd w:id="196"/>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19385851" w:rsidR="000D1432" w:rsidRPr="0091245F" w:rsidRDefault="000D1432" w:rsidP="000D1432">
      <w:pPr>
        <w:ind w:left="864"/>
      </w:pPr>
      <w:r w:rsidRPr="00AD6BB8">
        <w:rPr>
          <w:rPrChange w:id="197" w:author="Italo Busi" w:date="2018-11-20T18:44:00Z">
            <w:rPr>
              <w:highlight w:val="yellow"/>
            </w:rPr>
          </w:rPrChange>
        </w:rPr>
        <w:t xml:space="preserve">&lt;node&gt; </w:t>
      </w:r>
      <w:del w:id="198" w:author="Italo Busi" w:date="2018-11-20T19:02:00Z">
        <w:r w:rsidRPr="00AD6BB8" w:rsidDel="00AD6BB8">
          <w:rPr>
            <w:rPrChange w:id="199" w:author="Italo Busi" w:date="2018-11-20T18:44:00Z">
              <w:rPr>
                <w:highlight w:val="yellow"/>
              </w:rPr>
            </w:rPrChange>
          </w:rPr>
          <w:delText>(&lt;</w:delText>
        </w:r>
      </w:del>
      <w:ins w:id="200" w:author="Italo Busi" w:date="2018-11-20T19:02:00Z">
        <w:r w:rsidR="00AD6BB8">
          <w:t>[</w:t>
        </w:r>
        <w:r w:rsidR="00AD6BB8" w:rsidRPr="00AD6BB8">
          <w:rPr>
            <w:rPrChange w:id="201" w:author="Italo Busi" w:date="2018-11-20T18:44:00Z">
              <w:rPr>
                <w:highlight w:val="yellow"/>
              </w:rPr>
            </w:rPrChange>
          </w:rPr>
          <w:t>&lt;</w:t>
        </w:r>
      </w:ins>
      <w:r w:rsidRPr="00AD6BB8">
        <w:rPr>
          <w:rPrChange w:id="202" w:author="Italo Busi" w:date="2018-11-20T18:44:00Z">
            <w:rPr>
              <w:highlight w:val="yellow"/>
            </w:rPr>
          </w:rPrChange>
        </w:rPr>
        <w:t>processing</w:t>
      </w:r>
      <w:del w:id="203" w:author="Italo Busi" w:date="2018-11-20T19:02:00Z">
        <w:r w:rsidRPr="00AD6BB8" w:rsidDel="00AD6BB8">
          <w:rPr>
            <w:rPrChange w:id="204" w:author="Italo Busi" w:date="2018-11-20T18:44:00Z">
              <w:rPr>
                <w:highlight w:val="yellow"/>
              </w:rPr>
            </w:rPrChange>
          </w:rPr>
          <w:delText xml:space="preserve">&gt;){, </w:delText>
        </w:r>
      </w:del>
      <w:ins w:id="205" w:author="Italo Busi" w:date="2018-11-20T19:02:00Z">
        <w:r w:rsidR="00AD6BB8" w:rsidRPr="00AD6BB8">
          <w:rPr>
            <w:rPrChange w:id="206" w:author="Italo Busi" w:date="2018-11-20T18:44:00Z">
              <w:rPr>
                <w:highlight w:val="yellow"/>
              </w:rPr>
            </w:rPrChange>
          </w:rPr>
          <w:t>&gt;</w:t>
        </w:r>
        <w:r w:rsidR="00AD6BB8">
          <w:t>]</w:t>
        </w:r>
        <w:r w:rsidR="00AD6BB8" w:rsidRPr="00AD6BB8">
          <w:rPr>
            <w:rPrChange w:id="207" w:author="Italo Busi" w:date="2018-11-20T18:44:00Z">
              <w:rPr>
                <w:highlight w:val="yellow"/>
              </w:rPr>
            </w:rPrChange>
          </w:rPr>
          <w:t xml:space="preserve">{, </w:t>
        </w:r>
      </w:ins>
      <w:r w:rsidRPr="00AD6BB8">
        <w:rPr>
          <w:rPrChange w:id="208" w:author="Italo Busi" w:date="2018-11-20T18:44:00Z">
            <w:rPr>
              <w:highlight w:val="yellow"/>
            </w:rPr>
          </w:rPrChange>
        </w:rPr>
        <w:t xml:space="preserve">&lt;node&gt; </w:t>
      </w:r>
      <w:del w:id="209" w:author="Italo Busi" w:date="2018-11-20T19:02:00Z">
        <w:r w:rsidRPr="00AD6BB8" w:rsidDel="00AD6BB8">
          <w:rPr>
            <w:rPrChange w:id="210" w:author="Italo Busi" w:date="2018-11-20T18:44:00Z">
              <w:rPr>
                <w:highlight w:val="yellow"/>
              </w:rPr>
            </w:rPrChange>
          </w:rPr>
          <w:delText>(&lt;</w:delText>
        </w:r>
      </w:del>
      <w:ins w:id="211" w:author="Italo Busi" w:date="2018-11-20T19:02:00Z">
        <w:r w:rsidR="00AD6BB8">
          <w:t>[</w:t>
        </w:r>
        <w:r w:rsidR="00AD6BB8" w:rsidRPr="00AD6BB8">
          <w:rPr>
            <w:rPrChange w:id="212" w:author="Italo Busi" w:date="2018-11-20T18:44:00Z">
              <w:rPr>
                <w:highlight w:val="yellow"/>
              </w:rPr>
            </w:rPrChange>
          </w:rPr>
          <w:t>&lt;</w:t>
        </w:r>
      </w:ins>
      <w:r w:rsidRPr="00AD6BB8">
        <w:rPr>
          <w:rPrChange w:id="213" w:author="Italo Busi" w:date="2018-11-20T18:44:00Z">
            <w:rPr>
              <w:highlight w:val="yellow"/>
            </w:rPr>
          </w:rPrChange>
        </w:rPr>
        <w:t>processing</w:t>
      </w:r>
      <w:del w:id="214" w:author="Italo Busi" w:date="2018-11-20T19:02:00Z">
        <w:r w:rsidRPr="00AD6BB8" w:rsidDel="00AD6BB8">
          <w:rPr>
            <w:rPrChange w:id="215" w:author="Italo Busi" w:date="2018-11-20T18:44:00Z">
              <w:rPr>
                <w:highlight w:val="yellow"/>
              </w:rPr>
            </w:rPrChange>
          </w:rPr>
          <w:delText>&gt;)}</w:delText>
        </w:r>
      </w:del>
      <w:ins w:id="216" w:author="Italo Busi" w:date="2018-11-20T19:02:00Z">
        <w:r w:rsidR="00AD6BB8" w:rsidRPr="00AD6BB8">
          <w:rPr>
            <w:rPrChange w:id="217" w:author="Italo Busi" w:date="2018-11-20T18:44:00Z">
              <w:rPr>
                <w:highlight w:val="yellow"/>
              </w:rPr>
            </w:rPrChange>
          </w:rPr>
          <w:t>&gt;</w:t>
        </w:r>
        <w:r w:rsidR="00AD6BB8">
          <w:t>]</w:t>
        </w:r>
        <w:r w:rsidR="00AD6BB8" w:rsidRPr="00AD6BB8">
          <w:rPr>
            <w:rPrChange w:id="218" w:author="Italo Busi" w:date="2018-11-20T18:44:00Z">
              <w:rPr>
                <w:highlight w:val="yellow"/>
              </w:rPr>
            </w:rPrChange>
          </w:rPr>
          <w:t>}</w:t>
        </w:r>
      </w:ins>
    </w:p>
    <w:p w14:paraId="3F0985EA" w14:textId="77777777" w:rsidR="00C330BF" w:rsidRDefault="00C330BF" w:rsidP="00C330BF">
      <w:r>
        <w:t>The order represents the order of traffic flow being forwarded through the network.</w:t>
      </w:r>
    </w:p>
    <w:p w14:paraId="6B633D45" w14:textId="3077F2A2" w:rsidR="00C330BF" w:rsidRDefault="00C330BF" w:rsidP="00C330BF">
      <w:r>
        <w:t xml:space="preserve">The processing can be </w:t>
      </w:r>
      <w:del w:id="219" w:author="Italo Busi" w:date="2018-11-20T19:04:00Z">
        <w:r w:rsidDel="003D6FDC">
          <w:delText xml:space="preserve">either </w:delText>
        </w:r>
      </w:del>
      <w:ins w:id="220" w:author="Italo Busi" w:date="2018-11-20T19:04:00Z">
        <w:r w:rsidR="003D6FDC">
          <w:t xml:space="preserve">just </w:t>
        </w:r>
      </w:ins>
      <w:ins w:id="221" w:author="Italo Busi" w:date="2018-11-20T19:03:00Z">
        <w:r w:rsidR="003D6FDC">
          <w:t>switching at a given layer "</w:t>
        </w:r>
      </w:ins>
      <w:ins w:id="222" w:author="Italo Busi" w:date="2018-11-20T19:04:00Z">
        <w:r w:rsidR="003D6FDC">
          <w:t>[(</w:t>
        </w:r>
      </w:ins>
      <w:ins w:id="223" w:author="Italo Busi" w:date="2018-11-20T19:03:00Z">
        <w:r w:rsidR="003D6FDC">
          <w:t>switching</w:t>
        </w:r>
      </w:ins>
      <w:ins w:id="224" w:author="Italo Busi" w:date="2018-11-20T19:04:00Z">
        <w:r w:rsidR="003D6FDC">
          <w:t>)]</w:t>
        </w:r>
      </w:ins>
      <w:ins w:id="225" w:author="Italo Busi" w:date="2018-11-20T19:03:00Z">
        <w:r w:rsidR="003D6FDC">
          <w:t xml:space="preserve">" or </w:t>
        </w:r>
      </w:ins>
      <w:ins w:id="226" w:author="Italo Busi" w:date="2018-11-20T19:04:00Z">
        <w:r w:rsidR="003D6FDC">
          <w:t xml:space="preserve">also having </w:t>
        </w:r>
      </w:ins>
      <w:r>
        <w:t>an adaptation of a client layer into a server layer "</w:t>
      </w:r>
      <w:ins w:id="227" w:author="Italo Busi" w:date="2018-11-20T19:04:00Z">
        <w:r w:rsidR="003D6FDC">
          <w:t>[</w:t>
        </w:r>
      </w:ins>
      <w:r>
        <w:t>(client</w:t>
      </w:r>
      <w:ins w:id="228" w:author="Italo Busi" w:date="2018-11-20T19:04:00Z">
        <w:r w:rsidR="003D6FDC">
          <w:t>)</w:t>
        </w:r>
      </w:ins>
      <w:r>
        <w:t xml:space="preserve"> -&gt; server</w:t>
      </w:r>
      <w:del w:id="229" w:author="Italo Busi" w:date="2018-11-20T19:04:00Z">
        <w:r w:rsidDel="003D6FDC">
          <w:delText>)</w:delText>
        </w:r>
      </w:del>
      <w:ins w:id="230" w:author="Italo Busi" w:date="2018-11-20T19:04:00Z">
        <w:r w:rsidR="003D6FDC">
          <w:t>]</w:t>
        </w:r>
      </w:ins>
      <w:r>
        <w:t>"</w:t>
      </w:r>
      <w:ins w:id="231" w:author="Italo Busi" w:date="2018-11-20T19:04:00Z">
        <w:r w:rsidR="003D6FDC">
          <w:t xml:space="preserve"> or [client -&gt; (server)], depending on whether the node is switching in the client or in the server layer</w:t>
        </w:r>
      </w:ins>
      <w:del w:id="232" w:author="Italo Busi" w:date="2018-11-20T19:03:00Z">
        <w:r w:rsidDel="003D6FDC">
          <w:delText xml:space="preserve"> or switching at a given layer "([switching])"</w:delText>
        </w:r>
      </w:del>
      <w:del w:id="233" w:author="Italo Busi" w:date="2018-11-20T19:05:00Z">
        <w:r w:rsidDel="003D6FDC">
          <w:delText>. Multi-layer switching is indicated by two layer switching with client/server adaptation: "([client] -&gt; [server])"</w:delText>
        </w:r>
      </w:del>
      <w:r>
        <w:t>.</w:t>
      </w:r>
    </w:p>
    <w:p w14:paraId="5932630C" w14:textId="77777777" w:rsidR="00C330BF" w:rsidRDefault="00C330BF" w:rsidP="00C330BF">
      <w:r>
        <w:t>For example, the following traffic flow:</w:t>
      </w:r>
    </w:p>
    <w:p w14:paraId="7D0E9B3F" w14:textId="29B593A4" w:rsidR="00C330BF" w:rsidRDefault="00C330BF" w:rsidP="00C330BF">
      <w:pPr>
        <w:ind w:left="864"/>
      </w:pPr>
      <w:r>
        <w:t xml:space="preserve">R1 </w:t>
      </w:r>
      <w:del w:id="234" w:author="Italo Busi" w:date="2018-11-20T19:05:00Z">
        <w:r w:rsidDel="003D6FDC">
          <w:delText>([</w:delText>
        </w:r>
      </w:del>
      <w:ins w:id="235" w:author="Italo Busi" w:date="2018-11-20T19:05:00Z">
        <w:r w:rsidR="003D6FDC">
          <w:t>[(</w:t>
        </w:r>
      </w:ins>
      <w:r>
        <w:t>PKT</w:t>
      </w:r>
      <w:del w:id="236" w:author="Italo Busi" w:date="2018-11-20T19:05:00Z">
        <w:r w:rsidDel="003D6FDC">
          <w:delText xml:space="preserve">] </w:delText>
        </w:r>
      </w:del>
      <w:ins w:id="237" w:author="Italo Busi" w:date="2018-11-20T19:05:00Z">
        <w:r w:rsidR="003D6FDC">
          <w:t xml:space="preserve">) </w:t>
        </w:r>
      </w:ins>
      <w:r>
        <w:t>-&gt; ODU2</w:t>
      </w:r>
      <w:del w:id="238" w:author="Italo Busi" w:date="2018-11-20T19:05:00Z">
        <w:r w:rsidDel="003D6FDC">
          <w:delText xml:space="preserve">), </w:delText>
        </w:r>
      </w:del>
      <w:ins w:id="239" w:author="Italo Busi" w:date="2018-11-20T19:05:00Z">
        <w:r w:rsidR="003D6FDC">
          <w:t xml:space="preserve">], </w:t>
        </w:r>
      </w:ins>
      <w:r>
        <w:t xml:space="preserve">S3 </w:t>
      </w:r>
      <w:del w:id="240" w:author="Italo Busi" w:date="2018-11-20T19:05:00Z">
        <w:r w:rsidDel="003D6FDC">
          <w:delText>([</w:delText>
        </w:r>
      </w:del>
      <w:ins w:id="241" w:author="Italo Busi" w:date="2018-11-20T19:05:00Z">
        <w:r w:rsidR="003D6FDC">
          <w:t>[(</w:t>
        </w:r>
      </w:ins>
      <w:r>
        <w:t>ODU2</w:t>
      </w:r>
      <w:del w:id="242" w:author="Italo Busi" w:date="2018-11-20T19:05:00Z">
        <w:r w:rsidDel="003D6FDC">
          <w:delText xml:space="preserve">]), </w:delText>
        </w:r>
      </w:del>
      <w:ins w:id="243" w:author="Italo Busi" w:date="2018-11-20T19:05:00Z">
        <w:r w:rsidR="003D6FDC">
          <w:t xml:space="preserve">]), </w:t>
        </w:r>
      </w:ins>
      <w:r>
        <w:t xml:space="preserve">S5 </w:t>
      </w:r>
      <w:del w:id="244" w:author="Italo Busi" w:date="2018-11-20T19:05:00Z">
        <w:r w:rsidDel="003D6FDC">
          <w:delText>([</w:delText>
        </w:r>
      </w:del>
      <w:ins w:id="245" w:author="Italo Busi" w:date="2018-11-20T19:05:00Z">
        <w:r w:rsidR="003D6FDC">
          <w:t>[(</w:t>
        </w:r>
      </w:ins>
      <w:r>
        <w:t>ODU2</w:t>
      </w:r>
      <w:del w:id="246" w:author="Italo Busi" w:date="2018-11-20T19:05:00Z">
        <w:r w:rsidDel="003D6FDC">
          <w:delText xml:space="preserve">]), </w:delText>
        </w:r>
      </w:del>
      <w:ins w:id="247" w:author="Italo Busi" w:date="2018-11-20T19:05:00Z">
        <w:r w:rsidR="003D6FDC">
          <w:t xml:space="preserve">]), </w:t>
        </w:r>
      </w:ins>
      <w:r>
        <w:t xml:space="preserve">S6 </w:t>
      </w:r>
      <w:del w:id="248" w:author="Italo Busi" w:date="2018-11-20T19:05:00Z">
        <w:r w:rsidDel="003D6FDC">
          <w:delText>([</w:delText>
        </w:r>
      </w:del>
      <w:ins w:id="249" w:author="Italo Busi" w:date="2018-11-20T19:05:00Z">
        <w:r w:rsidR="003D6FDC">
          <w:t>[(</w:t>
        </w:r>
      </w:ins>
      <w:r>
        <w:t>ODU2</w:t>
      </w:r>
      <w:del w:id="250" w:author="Italo Busi" w:date="2018-11-20T19:05:00Z">
        <w:r w:rsidDel="003D6FDC">
          <w:delText xml:space="preserve">]), </w:delText>
        </w:r>
      </w:del>
      <w:ins w:id="251" w:author="Italo Busi" w:date="2018-11-20T19:05:00Z">
        <w:r w:rsidR="003D6FDC">
          <w:t xml:space="preserve">]), </w:t>
        </w:r>
      </w:ins>
      <w:r>
        <w:br/>
        <w:t xml:space="preserve">R3 </w:t>
      </w:r>
      <w:del w:id="252" w:author="Italo Busi" w:date="2018-11-20T19:05:00Z">
        <w:r w:rsidDel="003D6FDC">
          <w:delText>(</w:delText>
        </w:r>
      </w:del>
      <w:ins w:id="253" w:author="Italo Busi" w:date="2018-11-20T19:05:00Z">
        <w:r w:rsidR="003D6FDC">
          <w:t>[</w:t>
        </w:r>
      </w:ins>
      <w:r>
        <w:t xml:space="preserve">ODU2 -&gt; </w:t>
      </w:r>
      <w:del w:id="254" w:author="Italo Busi" w:date="2018-11-20T19:05:00Z">
        <w:r w:rsidDel="003D6FDC">
          <w:delText>[</w:delText>
        </w:r>
      </w:del>
      <w:ins w:id="255" w:author="Italo Busi" w:date="2018-11-20T19:05:00Z">
        <w:r w:rsidR="003D6FDC">
          <w:t>(</w:t>
        </w:r>
      </w:ins>
      <w:r>
        <w:t>PKT</w:t>
      </w:r>
      <w:del w:id="256" w:author="Italo Busi" w:date="2018-11-20T19:06:00Z">
        <w:r w:rsidDel="003D6FDC">
          <w:delText>])</w:delText>
        </w:r>
      </w:del>
      <w:ins w:id="257" w:author="Italo Busi" w:date="2018-11-20T19:06:00Z">
        <w:r w:rsidR="003D6FDC">
          <w:t>)]</w:t>
        </w:r>
      </w:ins>
    </w:p>
    <w:p w14:paraId="3466C290" w14:textId="386A2262" w:rsidR="00C330BF" w:rsidRDefault="00C330BF" w:rsidP="00C330BF">
      <w:r>
        <w:t>Node R1 is switching at the packet (PKT) layer and mapping packets into a</w:t>
      </w:r>
      <w:r w:rsidR="0091245F">
        <w:t>n</w:t>
      </w:r>
      <w:r>
        <w:t xml:space="preserve"> ODU2 before transmission to node S3. Nodes S3, S5 and </w:t>
      </w:r>
      <w:r w:rsidRPr="006531CC">
        <w:rPr>
          <w:noProof/>
        </w:rPr>
        <w:t>S6</w:t>
      </w:r>
      <w:r>
        <w:t xml:space="preserve"> are switching at the ODU2 layer: S3 sends the ODU2 traffic to S5 which then sends it to S6 which finally sends to R3. Node 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258" w:name="_Toc528059337"/>
      <w:r w:rsidRPr="00C330BF">
        <w:lastRenderedPageBreak/>
        <w:t>JSON code</w:t>
      </w:r>
      <w:bookmarkEnd w:id="258"/>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t xml:space="preserve">The examples are provided using JSON because JSON code is </w:t>
      </w:r>
      <w:r w:rsidRPr="002D6B5F">
        <w:t>eas</w:t>
      </w:r>
      <w:r>
        <w:t>ier</w:t>
      </w:r>
      <w:r w:rsidRPr="002D6B5F">
        <w:t xml:space="preserve"> for humans to read and write</w:t>
      </w:r>
      <w:r>
        <w:t>.</w:t>
      </w:r>
    </w:p>
    <w:p w14:paraId="49B59A38" w14:textId="78C37A55" w:rsidR="00C330BF" w:rsidRDefault="00C330BF" w:rsidP="00C330BF">
      <w:r>
        <w:t xml:space="preserve">Different objects need to have an identifier. The convention used to create mnemonic identifiers is to use the object name (e.g., S3 for node S3), followed by its type (e.g., NODE), separated by an "-", followed by "-ID". </w:t>
      </w:r>
      <w:r w:rsidR="00BE17B8">
        <w:t xml:space="preserve">For example, the mnemonic </w:t>
      </w:r>
      <w:r>
        <w:t>identifier for node S3 would be S3-NODE-ID.</w:t>
      </w:r>
    </w:p>
    <w:p w14:paraId="56EA2398" w14:textId="78C12880" w:rsidR="00C330BF" w:rsidRDefault="00C330BF" w:rsidP="00C330BF">
      <w:r w:rsidRPr="00F5301C">
        <w:t xml:space="preserve">JSON language does not support the insertion of comments that have been instead found to be useful when writing the examples. This document </w:t>
      </w:r>
      <w:r w:rsidR="006531CC">
        <w:t xml:space="preserve">will </w:t>
      </w:r>
      <w:r w:rsidRPr="006531CC">
        <w:rPr>
          <w:noProof/>
        </w:rPr>
        <w:t>insert</w:t>
      </w:r>
      <w:r w:rsidRPr="00F5301C">
        <w:t xml:space="preserve">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249EC60D"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rsidR="00F65484">
        <w:t>Appendix A</w:t>
      </w:r>
      <w:r>
        <w:rPr>
          <w:highlight w:val="yellow"/>
        </w:rPr>
        <w:fldChar w:fldCharType="end"/>
      </w:r>
      <w:r>
        <w:t>, which would not consider the comments.</w:t>
      </w:r>
    </w:p>
    <w:p w14:paraId="3F0D4287" w14:textId="4674E1BC"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 xml:space="preserve">JSON name/value </w:t>
      </w:r>
      <w:r w:rsidRPr="006531CC">
        <w:rPr>
          <w:noProof/>
        </w:rPr>
        <w:t>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te-node-id": "S3-NODE-ID",</w:t>
      </w:r>
    </w:p>
    <w:p w14:paraId="69AC75FE" w14:textId="77777777" w:rsidR="00C330BF" w:rsidRDefault="00C330BF" w:rsidP="00C330BF">
      <w:r>
        <w:t xml:space="preserve">   </w:t>
      </w:r>
      <w:r w:rsidRPr="0087196F">
        <w:t>"te-node-id": "10.0.0.3",</w:t>
      </w:r>
    </w:p>
    <w:p w14:paraId="18378CFC" w14:textId="34C8D5EE" w:rsidR="00C330BF" w:rsidRDefault="00C330BF" w:rsidP="00C330BF">
      <w:r w:rsidRPr="00F5301C">
        <w:lastRenderedPageBreak/>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w:t>
      </w:r>
      <w:r w:rsidRPr="006531CC">
        <w:rPr>
          <w:noProof/>
        </w:rPr>
        <w:t>be validate</w:t>
      </w:r>
      <w:r w:rsidR="006531CC">
        <w:rPr>
          <w:noProof/>
        </w:rPr>
        <w:t>d</w:t>
      </w:r>
      <w:r w:rsidRPr="00F5301C">
        <w:t xml:space="preserve"> </w:t>
      </w:r>
      <w:r w:rsidRPr="000A0F17">
        <w:t>against</w:t>
      </w:r>
      <w:r w:rsidRPr="00F5301C">
        <w:t xml:space="preserve"> the YANG model definitions.</w:t>
      </w:r>
    </w:p>
    <w:p w14:paraId="26284EC1" w14:textId="77777777" w:rsidR="006F6F19" w:rsidRPr="00C330BF" w:rsidRDefault="003362AE" w:rsidP="00237595">
      <w:pPr>
        <w:pStyle w:val="Heading1"/>
      </w:pPr>
      <w:bookmarkStart w:id="259" w:name="_Ref500417417"/>
      <w:bookmarkStart w:id="260" w:name="_Toc528059338"/>
      <w:r w:rsidRPr="00C330BF">
        <w:t>Scenarios Description</w:t>
      </w:r>
      <w:bookmarkEnd w:id="194"/>
      <w:bookmarkEnd w:id="259"/>
      <w:bookmarkEnd w:id="260"/>
    </w:p>
    <w:p w14:paraId="73620638" w14:textId="77777777" w:rsidR="006F6F19" w:rsidRDefault="003362AE" w:rsidP="00B01DFE">
      <w:pPr>
        <w:pStyle w:val="Heading2"/>
      </w:pPr>
      <w:bookmarkStart w:id="261" w:name="_Ref517959052"/>
      <w:bookmarkStart w:id="262" w:name="_Toc528059339"/>
      <w:r w:rsidRPr="00C330BF">
        <w:t>Reference Network</w:t>
      </w:r>
      <w:bookmarkEnd w:id="261"/>
      <w:bookmarkEnd w:id="262"/>
    </w:p>
    <w:p w14:paraId="0FC7AF2A" w14:textId="35189D6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rsidR="00F65484">
        <w:t>Figure 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lastRenderedPageBreak/>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66A058CE" w:rsidR="00BF35F6" w:rsidRPr="00AE0542" w:rsidRDefault="007445AC" w:rsidP="00BF35F6">
      <w:pPr>
        <w:pStyle w:val="RFCFigure"/>
        <w:rPr>
          <w:lang w:val="en-AU"/>
        </w:rPr>
      </w:pPr>
      <w:r>
        <w:rPr>
          <w:lang w:val="en-AU"/>
        </w:rPr>
        <w:t xml:space="preserve"> </w:t>
      </w:r>
      <w:r w:rsidR="00BF35F6" w:rsidRPr="00AE0542">
        <w:rPr>
          <w:lang w:val="en-AU"/>
        </w:rPr>
        <w:t xml:space="preserve">        :   :   Network domain 1   :   </w:t>
      </w:r>
      <w:r w:rsidR="00BF35F6" w:rsidRPr="00610654">
        <w:rPr>
          <w:noProof/>
          <w:lang w:val="en-AU"/>
        </w:rPr>
        <w:t>.............</w:t>
      </w:r>
    </w:p>
    <w:p w14:paraId="2F633627" w14:textId="307BBBC4" w:rsidR="00BF35F6" w:rsidRPr="00AE0542" w:rsidRDefault="00BF35F6" w:rsidP="00F41C0D">
      <w:pPr>
        <w:pStyle w:val="RFCFigure"/>
        <w:ind w:firstLineChars="50" w:firstLine="120"/>
        <w:rPr>
          <w:lang w:val="en-AU"/>
        </w:rPr>
      </w:pPr>
      <w:r w:rsidRPr="00AE0542">
        <w:rPr>
          <w:lang w:val="en-AU"/>
        </w:rPr>
        <w:t>Customer:   :                      :   :           :</w:t>
      </w:r>
    </w:p>
    <w:p w14:paraId="0C214A9E" w14:textId="2B2A3587" w:rsidR="00BF35F6" w:rsidRPr="00AE0542" w:rsidRDefault="007445AC" w:rsidP="00F41C0D">
      <w:pPr>
        <w:pStyle w:val="RFCFigure"/>
        <w:ind w:firstLineChars="50" w:firstLine="120"/>
        <w:rPr>
          <w:lang w:val="en-AU"/>
        </w:rPr>
      </w:pPr>
      <w:r>
        <w:rPr>
          <w:lang w:val="en-AU"/>
        </w:rPr>
        <w:t xml:space="preserve"> </w:t>
      </w:r>
      <w:r w:rsidR="00BF35F6" w:rsidRPr="00AE0542">
        <w:rPr>
          <w:lang w:val="en-AU"/>
        </w:rPr>
        <w:t>domain :   :     S1 -------+      :   :  Network  :</w:t>
      </w:r>
    </w:p>
    <w:p w14:paraId="743837B5" w14:textId="0D5434FE"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domain 3 :   ..........</w:t>
      </w:r>
    </w:p>
    <w:p w14:paraId="2BBE1051" w14:textId="4573C96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R1 ------- S3 ----- S4    \    :   :           :   :        </w:t>
      </w:r>
      <w:r>
        <w:rPr>
          <w:lang w:val="en-AU"/>
        </w:rPr>
        <w:t xml:space="preserve"> </w:t>
      </w:r>
    </w:p>
    <w:p w14:paraId="3584CD1E" w14:textId="7030C70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S2 --------+        :   :Customer</w:t>
      </w:r>
      <w:r>
        <w:rPr>
          <w:lang w:val="en-AU"/>
        </w:rPr>
        <w:t xml:space="preserve"> </w:t>
      </w:r>
    </w:p>
    <w:p w14:paraId="42BDBBA2" w14:textId="740E2C62"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     \        \    |  :   :   \       :   :</w:t>
      </w:r>
      <w:r>
        <w:rPr>
          <w:lang w:val="en-AU"/>
        </w:rPr>
        <w:t xml:space="preserve"> </w:t>
      </w:r>
      <w:r w:rsidR="00BF35F6" w:rsidRPr="00AE0542">
        <w:rPr>
          <w:lang w:val="en-AU"/>
        </w:rPr>
        <w:t>domain</w:t>
      </w:r>
      <w:r>
        <w:rPr>
          <w:lang w:val="en-AU"/>
        </w:rPr>
        <w:t xml:space="preserve">  </w:t>
      </w:r>
    </w:p>
    <w:p w14:paraId="03D4177D" w14:textId="76BD3304"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S5       \   |  :   :    \      :   :        </w:t>
      </w:r>
      <w:r>
        <w:rPr>
          <w:lang w:val="en-AU"/>
        </w:rPr>
        <w:t xml:space="preserve"> </w:t>
      </w:r>
    </w:p>
    <w:p w14:paraId="7A95BD85" w14:textId="7A2E908B"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 xml:space="preserve">R2 ------+    /  \       \  |  :   :    S31 --------- R7  </w:t>
      </w:r>
      <w:r>
        <w:rPr>
          <w:lang w:val="en-AU"/>
        </w:rPr>
        <w:t xml:space="preserve"> </w:t>
      </w:r>
    </w:p>
    <w:p w14:paraId="5D949079" w14:textId="556C85B8"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  /    \       \ |  :   :   /   \   :   :        </w:t>
      </w:r>
      <w:r>
        <w:rPr>
          <w:lang w:val="en-AU"/>
        </w:rPr>
        <w:t xml:space="preserve"> </w:t>
      </w:r>
    </w:p>
    <w:p w14:paraId="27776739" w14:textId="676C2B97"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 xml:space="preserve">:   :  S6 ---- S7 ---- S8 ------ S32   S33 ------ R8  </w:t>
      </w:r>
      <w:r>
        <w:rPr>
          <w:lang w:val="en-AU"/>
        </w:rPr>
        <w:t xml:space="preserve"> </w:t>
      </w:r>
    </w:p>
    <w:p w14:paraId="2ABFB373" w14:textId="060F93CD" w:rsidR="00BF35F6" w:rsidRPr="00AE0542" w:rsidRDefault="007445AC" w:rsidP="00F41C0D">
      <w:pPr>
        <w:pStyle w:val="RFCFigure"/>
        <w:ind w:firstLineChars="50" w:firstLine="120"/>
        <w:rPr>
          <w:lang w:val="en-AU"/>
        </w:rPr>
      </w:pPr>
      <w:r w:rsidRPr="00AE0542">
        <w:rPr>
          <w:lang w:val="en-AU"/>
        </w:rPr>
        <w:t xml:space="preserve">        </w:t>
      </w:r>
      <w:r w:rsidR="00BF35F6" w:rsidRPr="00AE0542">
        <w:rPr>
          <w:lang w:val="en-AU"/>
        </w:rPr>
        <w:t>:</w:t>
      </w:r>
      <w:r w:rsidR="00BF35F6">
        <w:rPr>
          <w:lang w:val="en-AU"/>
        </w:rPr>
        <w:t xml:space="preserve">   </w:t>
      </w:r>
      <w:r w:rsidR="00BF35F6" w:rsidRPr="00AE0542">
        <w:rPr>
          <w:lang w:val="en-AU"/>
        </w:rPr>
        <w:t>: /        |       |   :   : / \   /   :   :.......</w:t>
      </w:r>
    </w:p>
    <w:p w14:paraId="17541008" w14:textId="3BD12CE0" w:rsidR="00BF35F6" w:rsidRPr="00AE0542" w:rsidRDefault="007445AC" w:rsidP="00F41C0D">
      <w:pPr>
        <w:pStyle w:val="RFCFigure"/>
        <w:ind w:firstLineChars="50" w:firstLine="120"/>
        <w:rPr>
          <w:lang w:val="en-AU"/>
        </w:rPr>
      </w:pPr>
      <w:r w:rsidRPr="00AE0542">
        <w:rPr>
          <w:lang w:val="en-AU"/>
        </w:rPr>
        <w:t xml:space="preserve">  </w:t>
      </w:r>
      <w:r w:rsidR="00255FFA">
        <w:rPr>
          <w:lang w:val="en-AU"/>
        </w:rPr>
        <w:t xml:space="preserve">  </w:t>
      </w:r>
      <w:r w:rsidR="00BF35F6" w:rsidRPr="00AE0542">
        <w:rPr>
          <w:lang w:val="en-AU"/>
        </w:rPr>
        <w:t>R3 ------+         |       |   :   :/   S34    :</w:t>
      </w:r>
      <w:r>
        <w:rPr>
          <w:lang w:val="en-AU"/>
        </w:rPr>
        <w:t xml:space="preserve">          </w:t>
      </w:r>
      <w:r w:rsidRPr="00AE0542">
        <w:rPr>
          <w:lang w:val="en-AU"/>
        </w:rPr>
        <w:t>:</w:t>
      </w:r>
    </w:p>
    <w:p w14:paraId="0EF7C0CD" w14:textId="5AEDE233"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    /      :</w:t>
      </w:r>
      <w:r>
        <w:rPr>
          <w:lang w:val="en-AU"/>
        </w:rPr>
        <w:t xml:space="preserve">          </w:t>
      </w:r>
      <w:r w:rsidRPr="00AE0542">
        <w:rPr>
          <w:lang w:val="en-AU"/>
        </w:rPr>
        <w:t>:</w:t>
      </w:r>
    </w:p>
    <w:p w14:paraId="51AC2D4C" w14:textId="730B937E" w:rsidR="00BF35F6" w:rsidRPr="00F41C0D" w:rsidRDefault="007445AC" w:rsidP="00F41C0D">
      <w:pPr>
        <w:pStyle w:val="RFCFigure"/>
        <w:ind w:firstLineChars="50" w:firstLine="120"/>
        <w:rPr>
          <w:b/>
          <w:lang w:val="en-AU"/>
        </w:rPr>
      </w:pPr>
      <w:r w:rsidRPr="00AE0542">
        <w:rPr>
          <w:lang w:val="en-AU"/>
        </w:rPr>
        <w:t xml:space="preserve">........:              </w:t>
      </w:r>
      <w:r w:rsidR="00BF35F6" w:rsidRPr="00AE0542">
        <w:rPr>
          <w:lang w:val="en-AU"/>
        </w:rPr>
        <w:t>|       |      /:.../.......:</w:t>
      </w:r>
      <w:r>
        <w:rPr>
          <w:lang w:val="en-AU"/>
        </w:rPr>
        <w:t xml:space="preserve">          </w:t>
      </w:r>
      <w:r w:rsidRPr="00AE0542">
        <w:rPr>
          <w:lang w:val="en-AU"/>
        </w:rPr>
        <w:t>:</w:t>
      </w:r>
    </w:p>
    <w:p w14:paraId="5552989F" w14:textId="5ED3AA9E" w:rsidR="00BF35F6" w:rsidRPr="00F41C0D" w:rsidRDefault="00BF35F6" w:rsidP="00BF35F6">
      <w:pPr>
        <w:pStyle w:val="RFCFigure"/>
        <w:rPr>
          <w:b/>
          <w:lang w:val="en-AU"/>
        </w:rPr>
      </w:pPr>
      <w:r w:rsidRPr="00AE0542">
        <w:rPr>
          <w:lang w:val="en-AU"/>
        </w:rPr>
        <w:t xml:space="preserve">                     </w:t>
      </w:r>
      <w:r>
        <w:rPr>
          <w:lang w:val="en-AU"/>
        </w:rPr>
        <w:t xml:space="preserve">   </w:t>
      </w:r>
      <w:r w:rsidRPr="00AE0542">
        <w:rPr>
          <w:lang w:val="en-AU"/>
        </w:rPr>
        <w:t>|       |     /    /</w:t>
      </w:r>
      <w:r w:rsidR="007445AC">
        <w:rPr>
          <w:lang w:val="en-AU"/>
        </w:rPr>
        <w:t xml:space="preserve">                   </w:t>
      </w:r>
      <w:r w:rsidR="007445AC" w:rsidRPr="00AE0542">
        <w:rPr>
          <w:lang w:val="en-AU"/>
        </w:rPr>
        <w:t>:</w:t>
      </w:r>
    </w:p>
    <w:p w14:paraId="5CB5E7B3" w14:textId="74FF24D5" w:rsidR="00BF35F6" w:rsidRPr="00AE0542" w:rsidRDefault="00BF35F6" w:rsidP="00BF35F6">
      <w:pPr>
        <w:pStyle w:val="RFCFigure"/>
        <w:rPr>
          <w:lang w:val="en-AU"/>
        </w:rPr>
      </w:pPr>
      <w:r w:rsidRPr="00AE0542">
        <w:rPr>
          <w:lang w:val="en-AU"/>
        </w:rPr>
        <w:t xml:space="preserve">             ...........|.......|..../..../...</w:t>
      </w:r>
      <w:r w:rsidR="007445AC">
        <w:rPr>
          <w:lang w:val="en-AU"/>
        </w:rPr>
        <w:t xml:space="preserve">                 </w:t>
      </w:r>
      <w:r w:rsidR="007445AC" w:rsidRPr="00AE0542">
        <w:rPr>
          <w:lang w:val="en-AU"/>
        </w:rPr>
        <w:t>:</w:t>
      </w:r>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r w:rsidR="007445AC">
        <w:rPr>
          <w:lang w:val="en-AU"/>
        </w:rPr>
        <w:t>....</w:t>
      </w:r>
    </w:p>
    <w:p w14:paraId="4AC219BA" w14:textId="1E26483B"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r w:rsidR="007445AC">
        <w:rPr>
          <w:lang w:val="en-AU"/>
        </w:rPr>
        <w:t xml:space="preserve"> </w:t>
      </w:r>
    </w:p>
    <w:p w14:paraId="1361CD4A" w14:textId="3DADB1DC" w:rsidR="00BF35F6" w:rsidRPr="00AE0542" w:rsidRDefault="00BF35F6" w:rsidP="00BF35F6">
      <w:pPr>
        <w:pStyle w:val="RFCFigure"/>
        <w:rPr>
          <w:lang w:val="en-AU"/>
        </w:rPr>
      </w:pPr>
      <w:r w:rsidRPr="00AE0542">
        <w:rPr>
          <w:lang w:val="en-AU"/>
        </w:rPr>
        <w:t xml:space="preserve">             : domain 2 |       | /    /     :    :Customer</w:t>
      </w:r>
    </w:p>
    <w:p w14:paraId="2A0D45C2" w14:textId="0149405A" w:rsidR="00BF35F6" w:rsidRPr="00AE0542" w:rsidRDefault="00BF35F6" w:rsidP="00BF35F6">
      <w:pPr>
        <w:pStyle w:val="RFCFigure"/>
        <w:rPr>
          <w:lang w:val="en-AU"/>
        </w:rPr>
      </w:pPr>
      <w:r w:rsidRPr="00AE0542">
        <w:rPr>
          <w:lang w:val="en-AU"/>
        </w:rPr>
        <w:t xml:space="preserve">             :         S11 ---- S12   /      :    :</w:t>
      </w:r>
      <w:r w:rsidR="007445AC">
        <w:rPr>
          <w:lang w:val="en-AU"/>
        </w:rPr>
        <w:t xml:space="preserve"> </w:t>
      </w:r>
      <w:r w:rsidRPr="00AE0542">
        <w:rPr>
          <w:lang w:val="en-AU"/>
        </w:rPr>
        <w:t xml:space="preserve">domain </w:t>
      </w:r>
    </w:p>
    <w:p w14:paraId="5A39EDF4" w14:textId="72365F4F" w:rsidR="00BF35F6" w:rsidRPr="00AE0542" w:rsidRDefault="00BF35F6" w:rsidP="00BF35F6">
      <w:pPr>
        <w:pStyle w:val="RFCFigure"/>
        <w:rPr>
          <w:lang w:val="en-AU"/>
        </w:rPr>
      </w:pPr>
      <w:r w:rsidRPr="00AE0542">
        <w:rPr>
          <w:lang w:val="en-AU"/>
        </w:rPr>
        <w:t xml:space="preserve">             :        /          | \ /       :    :        </w:t>
      </w:r>
    </w:p>
    <w:p w14:paraId="7B6A989B" w14:textId="62B3723A" w:rsidR="00BF35F6" w:rsidRPr="00AE0542" w:rsidRDefault="00BF35F6" w:rsidP="00BF35F6">
      <w:pPr>
        <w:pStyle w:val="RFCFigure"/>
        <w:rPr>
          <w:lang w:val="en-AU"/>
        </w:rPr>
      </w:pPr>
      <w:r w:rsidRPr="00AE0542">
        <w:rPr>
          <w:lang w:val="en-AU"/>
        </w:rPr>
        <w:t xml:space="preserve">             :     S13     S14   | S15 ------------- R4  </w:t>
      </w:r>
    </w:p>
    <w:p w14:paraId="436D72E3" w14:textId="545415A2" w:rsidR="00BF35F6" w:rsidRPr="00AE0542" w:rsidRDefault="00BF35F6" w:rsidP="00BF35F6">
      <w:pPr>
        <w:pStyle w:val="RFCFigure"/>
        <w:rPr>
          <w:lang w:val="en-AU"/>
        </w:rPr>
      </w:pPr>
      <w:r w:rsidRPr="00AE0542">
        <w:rPr>
          <w:lang w:val="en-AU"/>
        </w:rPr>
        <w:t xml:space="preserve">             :     |  \   /   \  |    \      :    :        </w:t>
      </w:r>
    </w:p>
    <w:p w14:paraId="58DD3C9D" w14:textId="38CEDACB" w:rsidR="00BF35F6" w:rsidRPr="00AE0542" w:rsidRDefault="00BF35F6" w:rsidP="00BF35F6">
      <w:pPr>
        <w:pStyle w:val="RFCFigure"/>
        <w:rPr>
          <w:lang w:val="en-AU"/>
        </w:rPr>
      </w:pPr>
      <w:r w:rsidRPr="00AE0542">
        <w:rPr>
          <w:lang w:val="en-AU"/>
        </w:rPr>
        <w:t xml:space="preserve">             :     |   S16     \ |     \     :    :        </w:t>
      </w:r>
    </w:p>
    <w:p w14:paraId="3A6B3E2F" w14:textId="193207A5" w:rsidR="00BF35F6" w:rsidRPr="00AE0542" w:rsidRDefault="00BF35F6" w:rsidP="00BF35F6">
      <w:pPr>
        <w:pStyle w:val="RFCFigure"/>
        <w:rPr>
          <w:lang w:val="en-AU"/>
        </w:rPr>
      </w:pPr>
      <w:r w:rsidRPr="00AE0542">
        <w:rPr>
          <w:lang w:val="en-AU"/>
        </w:rPr>
        <w:t xml:space="preserve">             :     |  /         S17 -- S18 --------- R5  </w:t>
      </w:r>
    </w:p>
    <w:p w14:paraId="3F3D612C" w14:textId="5B5DDF38" w:rsidR="00BF35F6" w:rsidRPr="00AE0542" w:rsidRDefault="00BF35F6" w:rsidP="00BF35F6">
      <w:pPr>
        <w:pStyle w:val="RFCFigure"/>
        <w:rPr>
          <w:lang w:val="en-AU"/>
        </w:rPr>
      </w:pPr>
      <w:r w:rsidRPr="00AE0542">
        <w:rPr>
          <w:lang w:val="en-AU"/>
        </w:rPr>
        <w:t xml:space="preserve">             :     | /             \   /     :    :        </w:t>
      </w:r>
    </w:p>
    <w:p w14:paraId="30C5B57E" w14:textId="2F5BFFFC" w:rsidR="00BF35F6" w:rsidRPr="00AE0542" w:rsidRDefault="00BF35F6" w:rsidP="00BF35F6">
      <w:pPr>
        <w:pStyle w:val="RFCFigure"/>
        <w:rPr>
          <w:lang w:val="en-AU"/>
        </w:rPr>
      </w:pPr>
      <w:r w:rsidRPr="00AE0542">
        <w:rPr>
          <w:lang w:val="en-AU"/>
        </w:rPr>
        <w:t xml:space="preserve">             :    S19 ---- S20 ---- S21 ------------ R6  </w:t>
      </w:r>
    </w:p>
    <w:p w14:paraId="2BD07AD1" w14:textId="04287BD2" w:rsidR="00BF35F6" w:rsidRPr="00AE0542" w:rsidRDefault="00BF35F6" w:rsidP="00BF35F6">
      <w:pPr>
        <w:pStyle w:val="RFCFigure"/>
        <w:rPr>
          <w:lang w:val="en-AU"/>
        </w:rPr>
      </w:pPr>
      <w:r w:rsidRPr="00AE0542">
        <w:rPr>
          <w:lang w:val="en-AU"/>
        </w:rPr>
        <w:t xml:space="preserve">             :                               :    :        </w:t>
      </w:r>
    </w:p>
    <w:p w14:paraId="780467CF" w14:textId="2022CF87" w:rsidR="00BF35F6" w:rsidRDefault="00BF35F6" w:rsidP="00BF35F6">
      <w:pPr>
        <w:pStyle w:val="RFCFigure"/>
        <w:rPr>
          <w:lang w:val="en-AU"/>
        </w:rPr>
      </w:pPr>
      <w:r w:rsidRPr="00AE0542">
        <w:rPr>
          <w:lang w:val="en-AU"/>
        </w:rPr>
        <w:t xml:space="preserve">             :...............................:    :........</w:t>
      </w:r>
      <w:r w:rsidR="007445AC" w:rsidRPr="00AE0542">
        <w:rPr>
          <w:lang w:val="en-AU"/>
        </w:rPr>
        <w:t>.</w:t>
      </w:r>
      <w:r w:rsidR="007445AC">
        <w:rPr>
          <w:lang w:val="en-AU"/>
        </w:rPr>
        <w:t>....</w:t>
      </w:r>
    </w:p>
    <w:p w14:paraId="5C0F5FC4" w14:textId="77777777" w:rsidR="00BF35F6" w:rsidRDefault="00BF35F6" w:rsidP="00BF35F6">
      <w:pPr>
        <w:pStyle w:val="RFCFigure"/>
        <w:rPr>
          <w:lang w:val="en-AU"/>
        </w:rPr>
      </w:pPr>
    </w:p>
    <w:p w14:paraId="54D9CDE0" w14:textId="4D6A21EC" w:rsidR="00BF35F6" w:rsidRPr="005A65EA" w:rsidRDefault="008B1638" w:rsidP="00BF35F6">
      <w:pPr>
        <w:pStyle w:val="Caption"/>
        <w:tabs>
          <w:tab w:val="clear" w:pos="0"/>
        </w:tabs>
        <w:ind w:left="1152" w:hanging="360"/>
        <w:rPr>
          <w:lang w:val="en-AU"/>
        </w:rPr>
      </w:pPr>
      <w:bookmarkStart w:id="263" w:name="_Ref492484562"/>
      <w:bookmarkStart w:id="264" w:name="_Ref488931691"/>
      <w:r>
        <w:t xml:space="preserve">- </w:t>
      </w:r>
      <w:r w:rsidR="00BF35F6" w:rsidRPr="00F67F6C">
        <w:t>Reference network</w:t>
      </w:r>
      <w:bookmarkEnd w:id="263"/>
    </w:p>
    <w:bookmarkEnd w:id="264"/>
    <w:p w14:paraId="2070B745" w14:textId="691F993D" w:rsidR="00260D47" w:rsidRDefault="00260D47" w:rsidP="00BF35F6">
      <w:r>
        <w:t xml:space="preserve">This document assumes that all the transport network switching nodes Si are OTN switching nodes capable </w:t>
      </w:r>
      <w:r w:rsidR="006531CC">
        <w:rPr>
          <w:noProof/>
        </w:rPr>
        <w:t>of switching</w:t>
      </w:r>
      <w:r>
        <w:t xml:space="preserve"> in the electrical domain (ODU switching) and that all the Si-Sj OTN links within the transport network (intra-domain or inter-domain) are 100G links while the access Ri-Sj links are 10G links. Different technologies can be used at the access links (e.g., Ethernet, STM-n, OTN).</w:t>
      </w:r>
    </w:p>
    <w:p w14:paraId="44396F86" w14:textId="42D5DA85" w:rsidR="00C40595" w:rsidRPr="006E05F4" w:rsidRDefault="00C1131F" w:rsidP="006E05F4">
      <w:r w:rsidRPr="006E05F4">
        <w:lastRenderedPageBreak/>
        <w:t>It is also assumed that</w:t>
      </w:r>
      <w:r w:rsidRPr="005F1E87">
        <w:t>,</w:t>
      </w:r>
      <w:r w:rsidRPr="006E05F4">
        <w:t xml:space="preserve"> </w:t>
      </w:r>
      <w:r w:rsidRPr="005F1E87">
        <w:t xml:space="preserve">within the transport network, </w:t>
      </w:r>
      <w:r w:rsidR="00C40595" w:rsidRPr="006E05F4">
        <w:t xml:space="preserve">the physical/optical interconnections </w:t>
      </w:r>
      <w:r w:rsidRPr="005F1E87">
        <w:t>supporting the Si-Sj OTN links (up to the OTU4 trail),</w:t>
      </w:r>
      <w:r w:rsidR="00C40595" w:rsidRPr="006E05F4">
        <w:t xml:space="preserve"> are pre-configured </w:t>
      </w:r>
      <w:r w:rsidRPr="006E05F4">
        <w:t>using mechanisms which are outside the scope of this document</w:t>
      </w:r>
      <w:r w:rsidRPr="005F1E87">
        <w:t xml:space="preserve"> </w:t>
      </w:r>
      <w:r w:rsidR="00C40595" w:rsidRPr="006E05F4">
        <w:t xml:space="preserve">and </w:t>
      </w:r>
      <w:r w:rsidRPr="005F1E87">
        <w:t xml:space="preserve">are </w:t>
      </w:r>
      <w:r w:rsidR="00C40595" w:rsidRPr="006E05F4">
        <w:t>not exposed at the MPIs to the MDSC.</w:t>
      </w:r>
    </w:p>
    <w:p w14:paraId="3D48C27D" w14:textId="2F7D5298" w:rsidR="00BF35F6" w:rsidRDefault="00BF35F6" w:rsidP="00BF35F6">
      <w:r>
        <w:t>The transport domain control architecture</w:t>
      </w:r>
      <w:r w:rsidR="00602C6C">
        <w:t>, shown</w:t>
      </w:r>
      <w:r>
        <w:t xml:space="preserve"> in </w:t>
      </w:r>
      <w:r>
        <w:fldChar w:fldCharType="begin"/>
      </w:r>
      <w:r>
        <w:instrText xml:space="preserve"> REF _Ref492484585 \r \h </w:instrText>
      </w:r>
      <w:r>
        <w:fldChar w:fldCharType="separate"/>
      </w:r>
      <w:r w:rsidR="00F65484">
        <w:t>Figure 2</w:t>
      </w:r>
      <w:r>
        <w:fldChar w:fldCharType="end"/>
      </w:r>
      <w:r w:rsidR="00602C6C">
        <w:t>,</w:t>
      </w:r>
      <w:r>
        <w:t xml:space="preserve"> follows the ACTN architecture and framework document [</w:t>
      </w:r>
      <w:r w:rsidR="00246BE3">
        <w:t>RFC8453</w:t>
      </w:r>
      <w:r>
        <w:t xml:space="preserve">], and functional components: </w:t>
      </w:r>
    </w:p>
    <w:p w14:paraId="2B5A1013" w14:textId="77777777" w:rsidR="00602C6C" w:rsidRPr="00AE0542" w:rsidRDefault="00602C6C" w:rsidP="00602C6C">
      <w:pPr>
        <w:pStyle w:val="RFCFigure"/>
        <w:rPr>
          <w:lang w:val="en-AU"/>
        </w:rPr>
      </w:pPr>
      <w:r w:rsidRPr="00AE0542">
        <w:rPr>
          <w:lang w:val="en-AU"/>
        </w:rPr>
        <w:lastRenderedPageBreak/>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  Network  )    ----------</w:t>
      </w:r>
    </w:p>
    <w:p w14:paraId="07965002" w14:textId="77777777" w:rsidR="00602C6C" w:rsidRPr="00AE0542" w:rsidRDefault="00602C6C" w:rsidP="00602C6C">
      <w:pPr>
        <w:pStyle w:val="RFCFigure"/>
        <w:rPr>
          <w:lang w:val="en-AU"/>
        </w:rPr>
      </w:pPr>
      <w:r w:rsidRPr="00AE0542">
        <w:rPr>
          <w:lang w:val="en-AU"/>
        </w:rPr>
        <w:t xml:space="preserve">          (       )    (  Domain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  Network  )    (       )      (       )</w:t>
      </w:r>
    </w:p>
    <w:p w14:paraId="303DD01F" w14:textId="77777777" w:rsidR="00602C6C" w:rsidRPr="00AE0542" w:rsidRDefault="00602C6C" w:rsidP="00602C6C">
      <w:pPr>
        <w:pStyle w:val="RFCFigure"/>
        <w:rPr>
          <w:lang w:val="en-AU"/>
        </w:rPr>
      </w:pPr>
      <w:r w:rsidRPr="00AE0542">
        <w:rPr>
          <w:lang w:val="en-AU"/>
        </w:rPr>
        <w:t xml:space="preserve">        (  Domain 1 )      -----       (         )</w:t>
      </w:r>
    </w:p>
    <w:p w14:paraId="4E660D01" w14:textId="77777777" w:rsidR="00602C6C" w:rsidRPr="00AE0542" w:rsidRDefault="00602C6C" w:rsidP="00602C6C">
      <w:pPr>
        <w:pStyle w:val="RFCFigure"/>
        <w:rPr>
          <w:lang w:val="en-AU"/>
        </w:rPr>
      </w:pPr>
      <w:r w:rsidRPr="00AE0542">
        <w:rPr>
          <w:lang w:val="en-AU"/>
        </w:rPr>
        <w:t xml:space="preserve">         (         )                  (  Network  )</w:t>
      </w:r>
    </w:p>
    <w:p w14:paraId="3C0DADBD" w14:textId="77777777" w:rsidR="00602C6C" w:rsidRPr="00AE0542" w:rsidRDefault="00602C6C" w:rsidP="00602C6C">
      <w:pPr>
        <w:pStyle w:val="RFCFigure"/>
        <w:rPr>
          <w:lang w:val="en-AU"/>
        </w:rPr>
      </w:pPr>
      <w:r w:rsidRPr="00AE0542">
        <w:rPr>
          <w:lang w:val="en-AU"/>
        </w:rPr>
        <w:t xml:space="preserve">          (       )                   (  Domain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B7F07F4" w:rsidR="00602C6C" w:rsidRPr="00BF35F6" w:rsidRDefault="008B1638" w:rsidP="00602C6C">
      <w:pPr>
        <w:pStyle w:val="Caption"/>
        <w:rPr>
          <w:lang w:val="en-AU"/>
        </w:rPr>
      </w:pPr>
      <w:bookmarkStart w:id="265" w:name="_Ref492484585"/>
      <w:r>
        <w:t xml:space="preserve">- </w:t>
      </w:r>
      <w:r w:rsidR="00602C6C" w:rsidRPr="00F52EE9">
        <w:t>Controlling Hierarchy</w:t>
      </w:r>
      <w:bookmarkEnd w:id="265"/>
    </w:p>
    <w:p w14:paraId="484186B1" w14:textId="35BB78D7" w:rsidR="00BF35F6" w:rsidRDefault="00BF35F6" w:rsidP="00BF35F6">
      <w:r>
        <w:t xml:space="preserve">The ACTN framework facilitates the detachment of the network and service control from the underlying technology and </w:t>
      </w:r>
      <w:r w:rsidRPr="006531CC">
        <w:rPr>
          <w:noProof/>
        </w:rPr>
        <w:t>help</w:t>
      </w:r>
      <w:r w:rsidR="006531CC">
        <w:rPr>
          <w:noProof/>
        </w:rPr>
        <w:t>s</w:t>
      </w:r>
      <w:r>
        <w:t xml:space="preserve"> the customer express the network as desired by business needs. Therefore, care must be taken to keep </w:t>
      </w:r>
      <w:r w:rsidR="006531CC">
        <w:t xml:space="preserve">a </w:t>
      </w:r>
      <w:r w:rsidRPr="006531CC">
        <w:rPr>
          <w:noProof/>
        </w:rPr>
        <w:t>minimal</w:t>
      </w:r>
      <w:r>
        <w:t xml:space="preserve"> dependency on the CMI (or no dependency at all) with respect to the network domain technologies. </w:t>
      </w:r>
      <w:r>
        <w:lastRenderedPageBreak/>
        <w:t>The MPI instead requires some specialization according to the domain technology.</w:t>
      </w:r>
    </w:p>
    <w:p w14:paraId="24DEA7CA" w14:textId="77777777" w:rsidR="00200460" w:rsidRDefault="00200460" w:rsidP="009B2D2A">
      <w:pPr>
        <w:rPr>
          <w:ins w:id="266" w:author="Italo Busi" w:date="2019-01-04T16:27:00Z"/>
        </w:rPr>
      </w:pPr>
      <w:moveToRangeStart w:id="267" w:author="Italo Busi" w:date="2019-01-04T16:27:00Z" w:name="move534382556"/>
      <w:moveTo w:id="268" w:author="Italo Busi" w:date="2019-01-04T16:27:00Z">
        <w:r w:rsidRPr="00EC53D3">
          <w:t xml:space="preserve">The </w:t>
        </w:r>
        <w:r>
          <w:t xml:space="preserve">control </w:t>
        </w:r>
        <w:r w:rsidRPr="00EC53D3">
          <w:t>interface</w:t>
        </w:r>
        <w:r>
          <w:t>s</w:t>
        </w:r>
        <w:r w:rsidRPr="00EC53D3">
          <w:t xml:space="preserve"> within</w:t>
        </w:r>
        <w:r>
          <w:t xml:space="preserve"> the </w:t>
        </w:r>
        <w:r w:rsidRPr="006531CC">
          <w:rPr>
            <w:noProof/>
          </w:rPr>
          <w:t>scope</w:t>
        </w:r>
        <w:r w:rsidRPr="00EC53D3">
          <w:t xml:space="preserve"> of this document </w:t>
        </w:r>
        <w:r>
          <w:t xml:space="preserve">are the three </w:t>
        </w:r>
        <w:r w:rsidRPr="00EC53D3">
          <w:t>MPI</w:t>
        </w:r>
        <w:r>
          <w:t>s</w:t>
        </w:r>
        <w:del w:id="269" w:author="Italo Busi" w:date="2019-01-04T16:27:00Z">
          <w:r w:rsidDel="00200460">
            <w:delText>,</w:delText>
          </w:r>
          <w:r w:rsidRPr="00EC53D3" w:rsidDel="00200460">
            <w:delText xml:space="preserve"> </w:delText>
          </w:r>
          <w:r w:rsidRPr="00330A1F" w:rsidDel="00200460">
            <w:rPr>
              <w:highlight w:val="yellow"/>
            </w:rPr>
            <w:delText>while the control interface(s) between the CNC and the IP routers is outside the scope</w:delText>
          </w:r>
          <w:r w:rsidRPr="005F1E87" w:rsidDel="00200460">
            <w:rPr>
              <w:highlight w:val="yellow"/>
            </w:rPr>
            <w:delText xml:space="preserve"> of this document</w:delText>
          </w:r>
        </w:del>
        <w:r>
          <w:t>.</w:t>
        </w:r>
        <w:del w:id="270" w:author="Italo Busi" w:date="2019-01-04T16:27:00Z">
          <w:r w:rsidDel="00200460">
            <w:delText xml:space="preserve"> </w:delText>
          </w:r>
        </w:del>
      </w:moveTo>
      <w:moveToRangeEnd w:id="267"/>
    </w:p>
    <w:p w14:paraId="296339C9" w14:textId="3CB2F0A2" w:rsidR="000C7BB4" w:rsidRDefault="00853887" w:rsidP="009B2D2A">
      <w:pPr>
        <w:rPr>
          <w:ins w:id="271" w:author="Italo Busi" w:date="2019-01-04T16:52:00Z"/>
        </w:rPr>
      </w:pPr>
      <w:r w:rsidRPr="00200460">
        <w:rPr>
          <w:rPrChange w:id="272" w:author="Italo Busi" w:date="2019-01-04T16:25:00Z">
            <w:rPr>
              <w:highlight w:val="yellow"/>
            </w:rPr>
          </w:rPrChange>
        </w:rPr>
        <w:t>This</w:t>
      </w:r>
      <w:r w:rsidR="009B2D2A" w:rsidRPr="00200460">
        <w:rPr>
          <w:rPrChange w:id="273" w:author="Italo Busi" w:date="2019-01-04T16:25:00Z">
            <w:rPr>
              <w:highlight w:val="yellow"/>
            </w:rPr>
          </w:rPrChange>
        </w:rPr>
        <w:t xml:space="preserve"> document </w:t>
      </w:r>
      <w:ins w:id="274" w:author="Italo Busi" w:date="2019-01-04T16:24:00Z">
        <w:r w:rsidR="00200460" w:rsidRPr="00200460">
          <w:rPr>
            <w:rPrChange w:id="275" w:author="Italo Busi" w:date="2019-01-04T16:25:00Z">
              <w:rPr>
                <w:highlight w:val="yellow"/>
              </w:rPr>
            </w:rPrChange>
          </w:rPr>
          <w:t xml:space="preserve">does not make any assumption about the control architecture of </w:t>
        </w:r>
      </w:ins>
      <w:del w:id="276" w:author="Italo Busi" w:date="2019-01-04T16:24:00Z">
        <w:r w:rsidRPr="00200460" w:rsidDel="00200460">
          <w:rPr>
            <w:rPrChange w:id="277" w:author="Italo Busi" w:date="2019-01-04T16:25:00Z">
              <w:rPr>
                <w:highlight w:val="yellow"/>
              </w:rPr>
            </w:rPrChange>
          </w:rPr>
          <w:delText xml:space="preserve">assumes that </w:delText>
        </w:r>
        <w:r w:rsidR="009B2D2A" w:rsidRPr="00200460" w:rsidDel="00200460">
          <w:rPr>
            <w:rPrChange w:id="278" w:author="Italo Busi" w:date="2019-01-04T16:25:00Z">
              <w:rPr>
                <w:highlight w:val="yellow"/>
              </w:rPr>
            </w:rPrChange>
          </w:rPr>
          <w:delText xml:space="preserve">the CNC controls </w:delText>
        </w:r>
      </w:del>
      <w:r w:rsidR="009B2D2A" w:rsidRPr="00200460">
        <w:rPr>
          <w:rPrChange w:id="279" w:author="Italo Busi" w:date="2019-01-04T16:25:00Z">
            <w:rPr>
              <w:highlight w:val="yellow"/>
            </w:rPr>
          </w:rPrChange>
        </w:rPr>
        <w:t>the customer IP network</w:t>
      </w:r>
      <w:ins w:id="280" w:author="Italo Busi" w:date="2019-01-04T16:48:00Z">
        <w:r w:rsidR="00124182">
          <w:t>: in line with [RFC8453]</w:t>
        </w:r>
      </w:ins>
      <w:ins w:id="281" w:author="Italo Busi" w:date="2019-01-04T16:24:00Z">
        <w:r w:rsidR="00200460" w:rsidRPr="00200460">
          <w:t xml:space="preserve">, </w:t>
        </w:r>
      </w:ins>
      <w:ins w:id="282" w:author="Italo Busi" w:date="2019-01-04T16:25:00Z">
        <w:r w:rsidR="00200460" w:rsidRPr="00200460">
          <w:rPr>
            <w:rPrChange w:id="283" w:author="Italo Busi" w:date="2019-01-04T16:25:00Z">
              <w:rPr>
                <w:highlight w:val="yellow"/>
              </w:rPr>
            </w:rPrChange>
          </w:rPr>
          <w:t>the CNC</w:t>
        </w:r>
        <w:r w:rsidR="00200460">
          <w:t xml:space="preserve"> is </w:t>
        </w:r>
      </w:ins>
      <w:ins w:id="284" w:author="Italo Busi" w:date="2019-01-04T16:48:00Z">
        <w:r w:rsidR="00124182">
          <w:t xml:space="preserve">just </w:t>
        </w:r>
      </w:ins>
      <w:ins w:id="285" w:author="Italo Busi" w:date="2019-01-04T16:25:00Z">
        <w:r w:rsidR="00200460">
          <w:t>a functional component within the customer control architecture which</w:t>
        </w:r>
        <w:r w:rsidR="00200460" w:rsidRPr="00200460">
          <w:rPr>
            <w:rPrChange w:id="286" w:author="Italo Busi" w:date="2019-01-04T16:25:00Z">
              <w:rPr>
                <w:highlight w:val="yellow"/>
              </w:rPr>
            </w:rPrChange>
          </w:rPr>
          <w:t xml:space="preserve"> </w:t>
        </w:r>
        <w:r w:rsidR="00200460" w:rsidRPr="00200460">
          <w:t>is capable to request</w:t>
        </w:r>
      </w:ins>
      <w:del w:id="287" w:author="Italo Busi" w:date="2019-01-04T16:25:00Z">
        <w:r w:rsidR="009B2D2A" w:rsidRPr="00200460" w:rsidDel="00200460">
          <w:delText xml:space="preserve"> and requests</w:delText>
        </w:r>
      </w:del>
      <w:r w:rsidR="009B2D2A" w:rsidRPr="00200460">
        <w:t xml:space="preserve">, at the CMI, transport connectivity </w:t>
      </w:r>
      <w:r w:rsidR="00B755E3" w:rsidRPr="00200460">
        <w:t xml:space="preserve">between </w:t>
      </w:r>
      <w:r w:rsidR="009B2D2A" w:rsidRPr="00200460">
        <w:t>IP routers</w:t>
      </w:r>
      <w:ins w:id="288" w:author="Italo Busi" w:date="2019-01-04T16:25:00Z">
        <w:r w:rsidR="00200460" w:rsidRPr="00200460">
          <w:t>, when needed</w:t>
        </w:r>
      </w:ins>
      <w:r>
        <w:t>.</w:t>
      </w:r>
      <w:r w:rsidR="009B2D2A">
        <w:t xml:space="preserve"> </w:t>
      </w:r>
      <w:moveToRangeStart w:id="289" w:author="Italo Busi" w:date="2019-01-04T16:52:00Z" w:name="move534384085"/>
      <w:moveTo w:id="290" w:author="Italo Busi" w:date="2019-01-04T16:52:00Z">
        <w:r w:rsidR="000C7BB4">
          <w:t xml:space="preserve">It is </w:t>
        </w:r>
        <w:del w:id="291" w:author="Italo Busi" w:date="2019-01-04T16:52:00Z">
          <w:r w:rsidR="000C7BB4" w:rsidDel="000C7BB4">
            <w:delText xml:space="preserve">also </w:delText>
          </w:r>
        </w:del>
        <w:r w:rsidR="000C7BB4">
          <w:t xml:space="preserve">assumed that the CMI allows the CNC to provide all the information that is required by the MDSC </w:t>
        </w:r>
        <w:r w:rsidR="000C7BB4" w:rsidRPr="006531CC">
          <w:rPr>
            <w:noProof/>
          </w:rPr>
          <w:t>to properly configure the transport connectivity requested by the customer</w:t>
        </w:r>
        <w:r w:rsidR="000C7BB4">
          <w:t>.</w:t>
        </w:r>
      </w:moveTo>
      <w:moveToRangeEnd w:id="289"/>
    </w:p>
    <w:p w14:paraId="14D91171" w14:textId="09A1E0A1" w:rsidR="009B2D2A" w:rsidDel="000C7BB4" w:rsidRDefault="00853887" w:rsidP="009B2D2A">
      <w:pPr>
        <w:rPr>
          <w:del w:id="292" w:author="Italo Busi" w:date="2019-01-04T16:54:00Z"/>
        </w:rPr>
      </w:pPr>
      <w:r>
        <w:t xml:space="preserve">The </w:t>
      </w:r>
      <w:r w:rsidR="009B2D2A">
        <w:t xml:space="preserve">MDSC coordinates, via </w:t>
      </w:r>
      <w:ins w:id="293" w:author="Italo Busi" w:date="2019-01-04T16:53:00Z">
        <w:r w:rsidR="000C7BB4">
          <w:t xml:space="preserve">its </w:t>
        </w:r>
      </w:ins>
      <w:del w:id="294" w:author="Italo Busi" w:date="2019-01-04T16:53:00Z">
        <w:r w:rsidR="009B2D2A" w:rsidDel="000C7BB4">
          <w:delText xml:space="preserve">three </w:delText>
        </w:r>
      </w:del>
      <w:r w:rsidR="009B2D2A">
        <w:t xml:space="preserve">MPIs, the </w:t>
      </w:r>
      <w:del w:id="295" w:author="Italo Busi" w:date="2019-01-04T16:53:00Z">
        <w:r w:rsidR="009B2D2A" w:rsidDel="000C7BB4">
          <w:delText xml:space="preserve">control </w:delText>
        </w:r>
      </w:del>
      <w:ins w:id="296" w:author="Italo Busi" w:date="2019-01-04T16:53:00Z">
        <w:r w:rsidR="000C7BB4">
          <w:t>setup of the required</w:t>
        </w:r>
      </w:ins>
      <w:ins w:id="297" w:author="Italo Busi" w:date="2019-01-04T16:54:00Z">
        <w:r w:rsidR="000C7BB4">
          <w:t xml:space="preserve"> transport connectivity through </w:t>
        </w:r>
      </w:ins>
      <w:del w:id="298" w:author="Italo Busi" w:date="2019-01-04T16:54:00Z">
        <w:r w:rsidR="009B2D2A" w:rsidDel="000C7BB4">
          <w:delText xml:space="preserve">of </w:delText>
        </w:r>
      </w:del>
      <w:r w:rsidR="009B2D2A">
        <w:t>a multi-domain transport network</w:t>
      </w:r>
      <w:del w:id="299" w:author="Italo Busi" w:date="2019-01-04T16:53:00Z">
        <w:r w:rsidR="009B2D2A" w:rsidDel="000C7BB4">
          <w:delText xml:space="preserve"> through three PNCs</w:delText>
        </w:r>
      </w:del>
      <w:r w:rsidR="009B2D2A">
        <w:t>.</w:t>
      </w:r>
    </w:p>
    <w:p w14:paraId="3B211A36" w14:textId="1CA7FBED" w:rsidR="00BE17B8" w:rsidDel="000C7BB4" w:rsidRDefault="00BE17B8" w:rsidP="00BE17B8">
      <w:pPr>
        <w:rPr>
          <w:del w:id="300" w:author="Italo Busi" w:date="2019-01-04T16:54:00Z"/>
        </w:rPr>
      </w:pPr>
      <w:moveFromRangeStart w:id="301" w:author="Italo Busi" w:date="2019-01-04T16:27:00Z" w:name="move534382556"/>
      <w:moveFrom w:id="302" w:author="Italo Busi" w:date="2019-01-04T16:27:00Z">
        <w:del w:id="303" w:author="Italo Busi" w:date="2019-01-04T16:54:00Z">
          <w:r w:rsidRPr="00EC53D3" w:rsidDel="000C7BB4">
            <w:delText xml:space="preserve">The </w:delText>
          </w:r>
          <w:r w:rsidR="00853887" w:rsidDel="000C7BB4">
            <w:delText xml:space="preserve">control </w:delText>
          </w:r>
          <w:r w:rsidRPr="00EC53D3" w:rsidDel="000C7BB4">
            <w:delText>interface</w:delText>
          </w:r>
          <w:r w:rsidDel="000C7BB4">
            <w:delText>s</w:delText>
          </w:r>
          <w:r w:rsidRPr="00EC53D3" w:rsidDel="000C7BB4">
            <w:delText xml:space="preserve"> within</w:delText>
          </w:r>
          <w:r w:rsidDel="000C7BB4">
            <w:delText xml:space="preserve"> </w:delText>
          </w:r>
          <w:r w:rsidR="006531CC" w:rsidDel="000C7BB4">
            <w:delText xml:space="preserve">the </w:delText>
          </w:r>
          <w:r w:rsidRPr="006531CC" w:rsidDel="000C7BB4">
            <w:rPr>
              <w:noProof/>
            </w:rPr>
            <w:delText>scope</w:delText>
          </w:r>
          <w:r w:rsidRPr="00EC53D3" w:rsidDel="000C7BB4">
            <w:delText xml:space="preserve"> of this document </w:delText>
          </w:r>
          <w:r w:rsidDel="000C7BB4">
            <w:delText xml:space="preserve">are the three </w:delText>
          </w:r>
          <w:r w:rsidRPr="00EC53D3" w:rsidDel="000C7BB4">
            <w:delText>MPI</w:delText>
          </w:r>
          <w:r w:rsidDel="000C7BB4">
            <w:delText>s,</w:delText>
          </w:r>
          <w:r w:rsidRPr="00EC53D3" w:rsidDel="000C7BB4">
            <w:delText xml:space="preserve"> </w:delText>
          </w:r>
          <w:r w:rsidRPr="00330A1F" w:rsidDel="000C7BB4">
            <w:rPr>
              <w:highlight w:val="yellow"/>
            </w:rPr>
            <w:delText xml:space="preserve">while the </w:delText>
          </w:r>
          <w:r w:rsidR="00853887" w:rsidRPr="00330A1F" w:rsidDel="000C7BB4">
            <w:rPr>
              <w:highlight w:val="yellow"/>
            </w:rPr>
            <w:delText xml:space="preserve">control </w:delText>
          </w:r>
          <w:r w:rsidRPr="00330A1F" w:rsidDel="000C7BB4">
            <w:rPr>
              <w:highlight w:val="yellow"/>
            </w:rPr>
            <w:delText>interface</w:delText>
          </w:r>
          <w:r w:rsidR="00853887" w:rsidRPr="00330A1F" w:rsidDel="000C7BB4">
            <w:rPr>
              <w:highlight w:val="yellow"/>
            </w:rPr>
            <w:delText>(s)</w:delText>
          </w:r>
          <w:r w:rsidRPr="00330A1F" w:rsidDel="000C7BB4">
            <w:rPr>
              <w:highlight w:val="yellow"/>
            </w:rPr>
            <w:delText xml:space="preserve"> between the CNC and the IP routers is out</w:delText>
          </w:r>
          <w:r w:rsidR="00853887" w:rsidRPr="00330A1F" w:rsidDel="000C7BB4">
            <w:rPr>
              <w:highlight w:val="yellow"/>
            </w:rPr>
            <w:delText>side the</w:delText>
          </w:r>
          <w:r w:rsidRPr="00330A1F" w:rsidDel="000C7BB4">
            <w:rPr>
              <w:highlight w:val="yellow"/>
            </w:rPr>
            <w:delText xml:space="preserve"> scope</w:delText>
          </w:r>
          <w:r w:rsidRPr="005F1E87" w:rsidDel="000C7BB4">
            <w:rPr>
              <w:highlight w:val="yellow"/>
            </w:rPr>
            <w:delText xml:space="preserve"> of this document</w:delText>
          </w:r>
          <w:r w:rsidDel="000C7BB4">
            <w:delText xml:space="preserve">. </w:delText>
          </w:r>
        </w:del>
      </w:moveFrom>
      <w:moveFromRangeStart w:id="304" w:author="Italo Busi" w:date="2019-01-04T16:52:00Z" w:name="move534384085"/>
      <w:moveFromRangeEnd w:id="301"/>
      <w:moveFrom w:id="305" w:author="Italo Busi" w:date="2019-01-04T16:52:00Z">
        <w:del w:id="306" w:author="Italo Busi" w:date="2019-01-04T16:54:00Z">
          <w:r w:rsidDel="000C7BB4">
            <w:delText xml:space="preserve">It is also assumed that the CMI allows the CNC to provide all the information that is required by the MDSC </w:delText>
          </w:r>
          <w:r w:rsidRPr="006531CC" w:rsidDel="000C7BB4">
            <w:rPr>
              <w:noProof/>
            </w:rPr>
            <w:delText>to properly configure the transport connectivity requested by the customer</w:delText>
          </w:r>
          <w:r w:rsidDel="000C7BB4">
            <w:delText>.</w:delText>
          </w:r>
        </w:del>
      </w:moveFrom>
      <w:moveFromRangeEnd w:id="304"/>
    </w:p>
    <w:p w14:paraId="50AE9B42" w14:textId="2DA3DD24" w:rsidR="008B1638" w:rsidDel="000C7BB4" w:rsidRDefault="008B1638" w:rsidP="00BE17B8">
      <w:pPr>
        <w:rPr>
          <w:del w:id="307" w:author="Italo Busi" w:date="2019-01-04T16:49:00Z"/>
          <w:highlight w:val="yellow"/>
        </w:rPr>
      </w:pPr>
      <w:del w:id="308" w:author="Italo Busi" w:date="2019-01-04T16:49:00Z">
        <w:r w:rsidRPr="00CF311B" w:rsidDel="000C7BB4">
          <w:rPr>
            <w:i/>
            <w:highlight w:val="yellow"/>
          </w:rPr>
          <w:delText>[</w:delText>
        </w:r>
        <w:r w:rsidRPr="00CF311B" w:rsidDel="000C7BB4">
          <w:rPr>
            <w:b/>
            <w:i/>
            <w:highlight w:val="yellow"/>
          </w:rPr>
          <w:delText>Editors’ note</w:delText>
        </w:r>
        <w:r w:rsidRPr="00CF311B" w:rsidDel="000C7BB4">
          <w:rPr>
            <w:i/>
            <w:highlight w:val="yellow"/>
          </w:rPr>
          <w:delText xml:space="preserve">:] </w:delText>
        </w:r>
        <w:r w:rsidRPr="0075368B" w:rsidDel="000C7BB4">
          <w:rPr>
            <w:highlight w:val="yellow"/>
          </w:rPr>
          <w:delText>Check the assumption above with the latest version of the ACTN framework: it is the CNC or "something" above the CNC which controls the customer IP network</w:delText>
        </w:r>
      </w:del>
    </w:p>
    <w:p w14:paraId="43116426" w14:textId="1DA0A28B" w:rsidR="008B1638" w:rsidRDefault="008B1638" w:rsidP="00175DD0">
      <w:del w:id="309" w:author="Italo Busi" w:date="2019-01-04T16:54:00Z">
        <w:r w:rsidRPr="009B2D2A" w:rsidDel="000C7BB4">
          <w:delText>In case</w:delText>
        </w:r>
      </w:del>
      <w:ins w:id="310" w:author="Italo Busi" w:date="2019-01-04T16:54:00Z">
        <w:r w:rsidR="000C7BB4">
          <w:t xml:space="preserve"> In case </w:t>
        </w:r>
      </w:ins>
      <w:del w:id="311" w:author="Italo Busi" w:date="2019-01-04T16:54:00Z">
        <w:r w:rsidRPr="009B2D2A" w:rsidDel="000C7BB4">
          <w:delText xml:space="preserve"> </w:delText>
        </w:r>
      </w:del>
      <w:r w:rsidRPr="009B2D2A">
        <w:t>the CNC requests transport connectivity bet</w:t>
      </w:r>
      <w:r>
        <w:t xml:space="preserve">ween IP routers attached to different </w:t>
      </w:r>
      <w:r w:rsidRPr="009B2D2A">
        <w:t>transport domain</w:t>
      </w:r>
      <w:r>
        <w:t>s (e.g., between R1 and R5)</w:t>
      </w:r>
      <w:r w:rsidRPr="009B2D2A">
        <w:t xml:space="preserve">, the MDSC </w:t>
      </w:r>
      <w:r>
        <w:t>coordinates the setup of a multi-domain end-to-end OTN connection across</w:t>
      </w:r>
      <w:r w:rsidRPr="00853887">
        <w:t xml:space="preserve"> multiple PNCs (</w:t>
      </w:r>
      <w:r>
        <w:t xml:space="preserve">e.g., </w:t>
      </w:r>
      <w:r w:rsidRPr="00853887">
        <w:t>PNC1</w:t>
      </w:r>
      <w:r>
        <w:t>,</w:t>
      </w:r>
      <w:r w:rsidRPr="00853887">
        <w:t xml:space="preserve"> PNC2 </w:t>
      </w:r>
      <w:r>
        <w:t xml:space="preserve">and PNC3 </w:t>
      </w:r>
      <w:r w:rsidRPr="00853887">
        <w:t xml:space="preserve">in </w:t>
      </w:r>
      <w:r>
        <w:t xml:space="preserve">in </w:t>
      </w:r>
      <w:r>
        <w:fldChar w:fldCharType="begin"/>
      </w:r>
      <w:r>
        <w:instrText xml:space="preserve"> REF _Ref492484585 \r \h </w:instrText>
      </w:r>
      <w:r>
        <w:fldChar w:fldCharType="separate"/>
      </w:r>
      <w:r w:rsidR="00F65484">
        <w:t>Figure 2</w:t>
      </w:r>
      <w:r>
        <w:fldChar w:fldCharType="end"/>
      </w:r>
      <w:r w:rsidRPr="00853887">
        <w:t xml:space="preserve">) </w:t>
      </w:r>
      <w:r>
        <w:t xml:space="preserve">as well as the configuration of the client signal mapping at the PNCs controlling the edge domains (e.g., PNC1 and PNC2 in </w:t>
      </w:r>
      <w:r>
        <w:fldChar w:fldCharType="begin"/>
      </w:r>
      <w:r>
        <w:instrText xml:space="preserve"> REF _Ref492484585 \r \h </w:instrText>
      </w:r>
      <w:r>
        <w:fldChar w:fldCharType="separate"/>
      </w:r>
      <w:r w:rsidR="00F65484">
        <w:t>Figure 2</w:t>
      </w:r>
      <w:r>
        <w:fldChar w:fldCharType="end"/>
      </w:r>
      <w:r>
        <w:t>).</w:t>
      </w:r>
    </w:p>
    <w:p w14:paraId="28A76E55" w14:textId="58E1A8AA" w:rsidR="009D0BF8" w:rsidRPr="009B2D2A" w:rsidRDefault="003362AE" w:rsidP="005010FF">
      <w:pPr>
        <w:pStyle w:val="Heading3"/>
      </w:pPr>
      <w:bookmarkStart w:id="312" w:name="_Toc528059340"/>
      <w:r w:rsidRPr="009B2D2A">
        <w:lastRenderedPageBreak/>
        <w:t>Single-Domain Scenario</w:t>
      </w:r>
      <w:bookmarkEnd w:id="312"/>
    </w:p>
    <w:p w14:paraId="3C6D2855" w14:textId="7A025548" w:rsidR="00D23A67" w:rsidRDefault="009B2D2A" w:rsidP="003362AE">
      <w:r w:rsidRPr="009B2D2A">
        <w:t>In case the CNC requests transport connectivity between IP routers attached to the same transport domain</w:t>
      </w:r>
      <w:r>
        <w:t xml:space="preserve"> (e.g., between R1 and R3</w:t>
      </w:r>
      <w:r w:rsidR="00853887">
        <w:t xml:space="preserve"> in </w:t>
      </w:r>
      <w:r w:rsidR="00853887">
        <w:fldChar w:fldCharType="begin"/>
      </w:r>
      <w:r w:rsidR="00853887">
        <w:instrText xml:space="preserve"> REF _Ref492484562 \r \h </w:instrText>
      </w:r>
      <w:r w:rsidR="00853887">
        <w:fldChar w:fldCharType="separate"/>
      </w:r>
      <w:r w:rsidR="00F65484">
        <w:t>Figure 1</w:t>
      </w:r>
      <w:r w:rsidR="00853887">
        <w:fldChar w:fldCharType="end"/>
      </w:r>
      <w:r>
        <w:t>)</w:t>
      </w:r>
      <w:r w:rsidRPr="009B2D2A">
        <w:t xml:space="preserve">, the MDSC can </w:t>
      </w:r>
      <w:r>
        <w:t xml:space="preserve">request the PNC </w:t>
      </w:r>
      <w:r w:rsidR="00853887">
        <w:t xml:space="preserve">controlling that </w:t>
      </w:r>
      <w:r w:rsidR="00B755E3">
        <w:t xml:space="preserve">domain </w:t>
      </w:r>
      <w:r>
        <w:t>(e.g., PNC1</w:t>
      </w:r>
      <w:r w:rsidR="00853887">
        <w:t xml:space="preserve"> in </w:t>
      </w:r>
      <w:r w:rsidR="00853887">
        <w:fldChar w:fldCharType="begin"/>
      </w:r>
      <w:r w:rsidR="00853887">
        <w:instrText xml:space="preserve"> REF _Ref492484585 \r \h </w:instrText>
      </w:r>
      <w:r w:rsidR="00853887">
        <w:fldChar w:fldCharType="separate"/>
      </w:r>
      <w:r w:rsidR="00F65484">
        <w:t>Figure 2</w:t>
      </w:r>
      <w:r w:rsidR="00853887">
        <w:fldChar w:fldCharType="end"/>
      </w:r>
      <w:r>
        <w:t xml:space="preserve">) </w:t>
      </w:r>
      <w:r w:rsidR="0012314C">
        <w:t>to setup an intra-domain end-to-end OTN connection and configure the client signal mapping.</w:t>
      </w:r>
    </w:p>
    <w:p w14:paraId="545E5A53" w14:textId="06E4FD2E" w:rsidR="009B2D2A" w:rsidRDefault="0012314C" w:rsidP="003362AE">
      <w:r w:rsidRPr="00CF7DA5">
        <w:t xml:space="preserve">Alternatively, the MDSC can just configure the client signal mapping </w:t>
      </w:r>
      <w:r w:rsidR="009B2D2A" w:rsidRPr="00CF7DA5">
        <w:t>and let the PNC take decisions about how to implement the service</w:t>
      </w:r>
      <w:r w:rsidR="00853887" w:rsidRPr="00CF7DA5">
        <w:t xml:space="preserve"> (e.g., </w:t>
      </w:r>
      <w:r w:rsidR="00EC0ADF" w:rsidRPr="00CF7DA5">
        <w:t xml:space="preserve">setting up the intra-domain end-to-end </w:t>
      </w:r>
      <w:r w:rsidR="00853887" w:rsidRPr="00CF7DA5">
        <w:t>OTN connection)</w:t>
      </w:r>
      <w:r w:rsidR="009B2D2A" w:rsidRPr="00CF7DA5">
        <w:t>.</w:t>
      </w:r>
    </w:p>
    <w:p w14:paraId="42BBFC37" w14:textId="77777777" w:rsidR="003362AE" w:rsidRPr="00D87A26" w:rsidRDefault="003362AE" w:rsidP="003362AE">
      <w:pPr>
        <w:pStyle w:val="Heading2"/>
      </w:pPr>
      <w:bookmarkStart w:id="313" w:name="_Ref500419268"/>
      <w:bookmarkStart w:id="314" w:name="_Ref500428446"/>
      <w:bookmarkStart w:id="315" w:name="_Ref508187878"/>
      <w:bookmarkStart w:id="316" w:name="_Toc528059341"/>
      <w:r w:rsidRPr="00D87A26">
        <w:t>Topology Abstractions</w:t>
      </w:r>
      <w:bookmarkEnd w:id="313"/>
      <w:bookmarkEnd w:id="314"/>
      <w:bookmarkEnd w:id="315"/>
      <w:bookmarkEnd w:id="316"/>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2F686A29" w:rsidR="00BF35F6" w:rsidRDefault="00BF35F6" w:rsidP="00BF35F6">
      <w:pPr>
        <w:ind w:left="720"/>
      </w:pPr>
      <w:r>
        <w:t xml:space="preserve">“Abstraction is the process of applying </w:t>
      </w:r>
      <w:r w:rsidR="006531CC">
        <w:t xml:space="preserve">the </w:t>
      </w:r>
      <w:r w:rsidRPr="006531CC">
        <w:rPr>
          <w:noProof/>
        </w:rPr>
        <w:t>policy</w:t>
      </w:r>
      <w:r>
        <w:t xml:space="preserve">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50498FDF" w14:textId="3E31EBFC" w:rsidR="00BF35F6" w:rsidRDefault="00BE17B8" w:rsidP="00BF35F6">
      <w:r w:rsidRPr="00CA3204">
        <w:t>[</w:t>
      </w:r>
      <w:r w:rsidR="00246BE3">
        <w:t>RFC8453</w:t>
      </w:r>
      <w:r w:rsidRPr="00CA3204">
        <w:t>] Provides</w:t>
      </w:r>
      <w:r w:rsidRPr="005719C7">
        <w:t xml:space="preserve"> </w:t>
      </w:r>
      <w:r w:rsidR="00BF35F6" w:rsidRPr="005719C7">
        <w:t>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w:t>
      </w:r>
      <w:r w:rsidR="00246BE3">
        <w:t>RFC8453</w:t>
      </w:r>
      <w:r w:rsidR="00BF35F6" w:rsidRPr="005719C7">
        <w:t>], there are three types of topology:</w:t>
      </w:r>
    </w:p>
    <w:p w14:paraId="31214484" w14:textId="47DC4829" w:rsidR="00BF35F6" w:rsidRDefault="00BF35F6" w:rsidP="00BF35F6">
      <w:pPr>
        <w:pStyle w:val="RFCListBullet"/>
      </w:pPr>
      <w:r>
        <w:t xml:space="preserve">White topology: This is a case where the PNC provides the actual network topology to the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5D0ECADE" w:rsidR="00BF35F6" w:rsidRDefault="00BF35F6" w:rsidP="00BF35F6">
      <w:pPr>
        <w:pStyle w:val="RFCListBullet"/>
      </w:pPr>
      <w:r>
        <w:lastRenderedPageBreak/>
        <w:t xml:space="preserve">Grey topology: This abstraction level is between black topology and white topology from a granularity point of view. This is </w:t>
      </w:r>
      <w:r w:rsidR="006531CC">
        <w:t xml:space="preserve">an </w:t>
      </w:r>
      <w:r w:rsidRPr="006531CC">
        <w:rPr>
          <w:noProof/>
        </w:rPr>
        <w:t>abstraction</w:t>
      </w:r>
      <w:r>
        <w:t xml:space="preserve"> of TE tunnels for all pairs of border nodes. We may further differentiate from a perspective of how to abstract internal TE resources between the pairs of border nodes: </w:t>
      </w:r>
    </w:p>
    <w:p w14:paraId="2D849520" w14:textId="24C52512" w:rsidR="00BF35F6" w:rsidRPr="00996E73" w:rsidRDefault="00BF35F6" w:rsidP="00BF35F6">
      <w:pPr>
        <w:pStyle w:val="RFCListBullet"/>
        <w:numPr>
          <w:ilvl w:val="1"/>
          <w:numId w:val="35"/>
        </w:numPr>
        <w:tabs>
          <w:tab w:val="clear" w:pos="1296"/>
          <w:tab w:val="left" w:pos="1440"/>
        </w:tabs>
      </w:pPr>
      <w:r>
        <w:t xml:space="preserve">Grey topology type A: border nodes with </w:t>
      </w:r>
      <w:r w:rsidRPr="006531CC">
        <w:rPr>
          <w:noProof/>
        </w:rPr>
        <w:t>TE links</w:t>
      </w:r>
      <w:r>
        <w:t xml:space="preserve"> between them in a full mesh fashion;</w:t>
      </w:r>
    </w:p>
    <w:p w14:paraId="5259CB09" w14:textId="5838216F" w:rsidR="00BF35F6" w:rsidRPr="00996E73" w:rsidRDefault="00BF35F6" w:rsidP="00BF35F6">
      <w:pPr>
        <w:pStyle w:val="RFCListBullet"/>
        <w:numPr>
          <w:ilvl w:val="1"/>
          <w:numId w:val="35"/>
        </w:numPr>
        <w:tabs>
          <w:tab w:val="clear" w:pos="1296"/>
          <w:tab w:val="left" w:pos="1440"/>
        </w:tabs>
      </w:pPr>
      <w:r>
        <w:t>Grey topology type B: border nodes with some internal abstracted nodes and abstracted links.</w:t>
      </w:r>
    </w:p>
    <w:p w14:paraId="59CEED03" w14:textId="02EA3233" w:rsidR="00D87A26" w:rsidRDefault="00D87A26" w:rsidP="00D87A26">
      <w:r>
        <w:t xml:space="preserve">Each PNC should provide the MDSC </w:t>
      </w:r>
      <w:r w:rsidR="006531CC">
        <w:t xml:space="preserve">with </w:t>
      </w:r>
      <w:r w:rsidRPr="006531CC">
        <w:rPr>
          <w:noProof/>
        </w:rPr>
        <w:t>a</w:t>
      </w:r>
      <w:r>
        <w:t xml:space="preserve"> topology abstraction of the domain’s network topology.</w:t>
      </w:r>
    </w:p>
    <w:p w14:paraId="726776A3" w14:textId="0A959A87" w:rsidR="00D87A26" w:rsidRDefault="00D87A26" w:rsidP="00D87A26">
      <w:r>
        <w:t>Each PNC provides topology abstraction of its own domain topology independently from each other</w:t>
      </w:r>
      <w:r w:rsidR="006531CC">
        <w:t>,</w:t>
      </w:r>
      <w:r>
        <w:t xml:space="preserve"> </w:t>
      </w:r>
      <w:r w:rsidRPr="006531CC">
        <w:rPr>
          <w:noProof/>
        </w:rPr>
        <w:t>and</w:t>
      </w:r>
      <w:r>
        <w:t xml:space="preserve"> therefore it is possible that different PNCs provide different types of topology abstractions.</w:t>
      </w:r>
    </w:p>
    <w:p w14:paraId="188E9CDF" w14:textId="7C677AE2" w:rsidR="007445AC" w:rsidRDefault="007445AC" w:rsidP="00D87A26">
      <w:r>
        <w:t xml:space="preserve">The MPI operates on the abstract topology regardless </w:t>
      </w:r>
      <w:r w:rsidR="00B81C57">
        <w:t xml:space="preserve">of, and independently from, </w:t>
      </w:r>
      <w:r>
        <w:t>the type of abstraction provided by the PNC.</w:t>
      </w:r>
    </w:p>
    <w:p w14:paraId="063F304C" w14:textId="0387E35E" w:rsidR="00D87A26" w:rsidRDefault="00A032F2" w:rsidP="00D87A26">
      <w:r>
        <w:t>To</w:t>
      </w:r>
      <w:r w:rsidR="007445AC">
        <w:t xml:space="preserve"> </w:t>
      </w:r>
      <w:r w:rsidR="0091245F">
        <w:t>analyze</w:t>
      </w:r>
      <w:r w:rsidR="007445AC">
        <w:t xml:space="preserve"> how the MPI operates on abstract topologies independently from the topology abstraction provided by each PNC and, therefore, that different PNCs can provide different topology abstractions, </w:t>
      </w:r>
      <w:r w:rsidR="006728E6">
        <w:t>that the following examples are assumed</w:t>
      </w:r>
      <w:r w:rsidR="00D87A26">
        <w:t>:</w:t>
      </w:r>
    </w:p>
    <w:p w14:paraId="412C886F" w14:textId="4EB27A0A" w:rsidR="00D87A26" w:rsidRPr="001C5276" w:rsidRDefault="00D87A26" w:rsidP="00D87A26">
      <w:pPr>
        <w:pStyle w:val="RFCListBullet"/>
      </w:pPr>
      <w:r w:rsidRPr="001C5276">
        <w:t xml:space="preserve">PNC1 provides a </w:t>
      </w:r>
      <w:r w:rsidR="001C5276">
        <w:t>black</w:t>
      </w:r>
      <w:r w:rsidR="006728E6" w:rsidRPr="001C5276">
        <w:t xml:space="preserve"> </w:t>
      </w:r>
      <w:r w:rsidRPr="001C5276">
        <w:t xml:space="preserve">topology abstraction </w:t>
      </w:r>
      <w:r w:rsidR="007445AC" w:rsidRPr="001C5276">
        <w:t>which exposes at MPI</w:t>
      </w:r>
      <w:r w:rsidR="00260D47" w:rsidRPr="001C5276">
        <w:t>1</w:t>
      </w:r>
      <w:r w:rsidR="007445AC" w:rsidRPr="001C5276">
        <w:t xml:space="preserve"> </w:t>
      </w:r>
      <w:r w:rsidR="001C5276">
        <w:t>a single virtual</w:t>
      </w:r>
      <w:r w:rsidR="001C5276" w:rsidRPr="001C5276">
        <w:t xml:space="preserve"> </w:t>
      </w:r>
      <w:r w:rsidR="007445AC" w:rsidRPr="001C5276">
        <w:t>node</w:t>
      </w:r>
      <w:r w:rsidR="001C5276">
        <w:t xml:space="preserve"> </w:t>
      </w:r>
      <w:r w:rsidR="002E31C9" w:rsidRPr="001C5276">
        <w:t>(</w:t>
      </w:r>
      <w:r w:rsidR="001C5276">
        <w:t xml:space="preserve">representing the whole </w:t>
      </w:r>
      <w:r w:rsidR="007445AC" w:rsidRPr="001C5276">
        <w:t>network domain 1</w:t>
      </w:r>
      <w:r w:rsidR="001C5276">
        <w:t>).</w:t>
      </w:r>
    </w:p>
    <w:p w14:paraId="647AE656" w14:textId="27D2AF32" w:rsidR="000D1432" w:rsidRDefault="000D1432" w:rsidP="000D1432">
      <w:pPr>
        <w:pStyle w:val="RFCListBullet"/>
      </w:pPr>
      <w:r w:rsidRPr="009F417A">
        <w:t>PNC2</w:t>
      </w:r>
      <w:r>
        <w:t xml:space="preserve"> provides a </w:t>
      </w:r>
      <w:r w:rsidR="006728E6">
        <w:t xml:space="preserve">black </w:t>
      </w:r>
      <w:r>
        <w:t>topology abstraction</w:t>
      </w:r>
      <w:r w:rsidR="007445AC">
        <w:t xml:space="preserve"> which exposes at MPI</w:t>
      </w:r>
      <w:r w:rsidR="00260D47">
        <w:t>2</w:t>
      </w:r>
      <w:r w:rsidR="007445AC">
        <w:t xml:space="preserve"> </w:t>
      </w:r>
      <w:r w:rsidR="009F417A">
        <w:t xml:space="preserve">a single </w:t>
      </w:r>
      <w:r w:rsidR="001C5276">
        <w:t>virtual</w:t>
      </w:r>
      <w:r w:rsidR="009F417A">
        <w:t xml:space="preserve"> node (</w:t>
      </w:r>
      <w:r w:rsidR="001C5276">
        <w:t xml:space="preserve">representing </w:t>
      </w:r>
      <w:r w:rsidR="009F417A">
        <w:t xml:space="preserve">the whole network domain </w:t>
      </w:r>
      <w:r w:rsidR="00C33FD5">
        <w:t>2</w:t>
      </w:r>
      <w:r w:rsidR="001C5276">
        <w:t>).</w:t>
      </w:r>
    </w:p>
    <w:p w14:paraId="59E34D2E" w14:textId="4F75C118" w:rsidR="000D1432" w:rsidRPr="00F36A9C" w:rsidRDefault="000D1432" w:rsidP="009F417A">
      <w:pPr>
        <w:pStyle w:val="RFCListBullet"/>
      </w:pPr>
      <w:r w:rsidRPr="009F417A">
        <w:t>PNC3</w:t>
      </w:r>
      <w:r>
        <w:t xml:space="preserve"> provides a </w:t>
      </w:r>
      <w:r w:rsidR="006728E6">
        <w:t xml:space="preserve">white </w:t>
      </w:r>
      <w:r>
        <w:t>topology abstraction</w:t>
      </w:r>
      <w:r w:rsidR="007445AC">
        <w:t xml:space="preserve"> which exposes at MPI</w:t>
      </w:r>
      <w:r w:rsidR="00260D47">
        <w:t>3</w:t>
      </w:r>
      <w:r w:rsidR="007445AC">
        <w:t xml:space="preserve"> </w:t>
      </w:r>
      <w:r w:rsidR="006728E6">
        <w:t xml:space="preserve">all the </w:t>
      </w:r>
      <w:r w:rsidR="009F417A">
        <w:t>physical node</w:t>
      </w:r>
      <w:r w:rsidR="006728E6">
        <w:t>s</w:t>
      </w:r>
      <w:r w:rsidR="009F417A">
        <w:t xml:space="preserve"> and link</w:t>
      </w:r>
      <w:r w:rsidR="006728E6">
        <w:t>s</w:t>
      </w:r>
      <w:r w:rsidR="009F417A">
        <w:t xml:space="preserve"> within network domain </w:t>
      </w:r>
      <w:r w:rsidR="001C5276">
        <w:t>3</w:t>
      </w:r>
      <w:r w:rsidRPr="00AD0B22">
        <w:t>.</w:t>
      </w:r>
    </w:p>
    <w:p w14:paraId="1998DB38" w14:textId="034E19E9" w:rsidR="001C5276" w:rsidRPr="0078595D" w:rsidDel="000C7BB4" w:rsidRDefault="001C5276" w:rsidP="001C5276">
      <w:pPr>
        <w:rPr>
          <w:del w:id="317" w:author="Italo Busi" w:date="2019-01-04T16:57:00Z"/>
          <w:i/>
          <w:highlight w:val="yellow"/>
        </w:rPr>
      </w:pPr>
      <w:del w:id="318" w:author="Italo Busi" w:date="2019-01-04T16:57:00Z">
        <w:r w:rsidRPr="0078595D" w:rsidDel="000C7BB4">
          <w:rPr>
            <w:b/>
            <w:i/>
            <w:highlight w:val="yellow"/>
          </w:rPr>
          <w:delText>[Editors’ note:]</w:delText>
        </w:r>
        <w:r w:rsidRPr="0078595D" w:rsidDel="000C7BB4">
          <w:rPr>
            <w:i/>
            <w:highlight w:val="yellow"/>
          </w:rPr>
          <w:delText xml:space="preserve"> Evaluate whether to change the description of the PNC2 abstraction to provide an example of a grey topology abstraction (pending discussion about grey topology abstraction)</w:delText>
        </w:r>
      </w:del>
    </w:p>
    <w:p w14:paraId="625F85B6" w14:textId="3B5475C2" w:rsidR="00A032F2" w:rsidRDefault="00A032F2" w:rsidP="00A032F2">
      <w:r>
        <w:t xml:space="preserve">The MDSC should be capable </w:t>
      </w:r>
      <w:r w:rsidR="006531CC">
        <w:rPr>
          <w:noProof/>
        </w:rPr>
        <w:t>of stitching</w:t>
      </w:r>
      <w:r>
        <w:t xml:space="preserve"> together each abstracted topology to build its own view of the multi-domain network topology. </w:t>
      </w:r>
      <w:r w:rsidRPr="000C7BB4">
        <w:rPr>
          <w:highlight w:val="green"/>
          <w:rPrChange w:id="319" w:author="Italo Busi" w:date="2019-01-04T16:58:00Z">
            <w:rPr>
              <w:highlight w:val="yellow"/>
            </w:rPr>
          </w:rPrChange>
        </w:rPr>
        <w:t xml:space="preserve">The process may require suitable oversight, including administrative </w:t>
      </w:r>
      <w:r w:rsidRPr="000C7BB4">
        <w:rPr>
          <w:highlight w:val="green"/>
          <w:rPrChange w:id="320" w:author="Italo Busi" w:date="2019-01-04T16:58:00Z">
            <w:rPr>
              <w:highlight w:val="yellow"/>
            </w:rPr>
          </w:rPrChange>
        </w:rPr>
        <w:lastRenderedPageBreak/>
        <w:t>configuration and trust models, but this is out of scope for this document.</w:t>
      </w:r>
    </w:p>
    <w:p w14:paraId="0599954D" w14:textId="3129A685" w:rsidR="00A032F2" w:rsidRPr="005F1E87" w:rsidRDefault="00F74AD8" w:rsidP="00A032F2">
      <w:r>
        <w:t>The MDSC can also</w:t>
      </w:r>
      <w:r w:rsidR="00365ABD">
        <w:t xml:space="preserve"> provide topology abstraction of its own </w:t>
      </w:r>
      <w:r>
        <w:t xml:space="preserve">view of the multi-domain network topology at its CMIs depending on the customers’ needs: it can provide </w:t>
      </w:r>
      <w:r w:rsidR="00365ABD">
        <w:t>different types of topology abstractions</w:t>
      </w:r>
      <w:r>
        <w:t xml:space="preserve"> at different CMIs</w:t>
      </w:r>
      <w:r w:rsidR="00A032F2" w:rsidRPr="005F1E87">
        <w:t>.</w:t>
      </w:r>
    </w:p>
    <w:p w14:paraId="64EDE0B0" w14:textId="77777777" w:rsidR="003362AE" w:rsidRPr="00D87A26" w:rsidRDefault="003362AE" w:rsidP="003362AE">
      <w:pPr>
        <w:pStyle w:val="Heading2"/>
      </w:pPr>
      <w:bookmarkStart w:id="321" w:name="_Ref500415983"/>
      <w:bookmarkStart w:id="322" w:name="_Ref500416429"/>
      <w:bookmarkStart w:id="323" w:name="_Ref500419007"/>
      <w:bookmarkStart w:id="324" w:name="_Ref500429287"/>
      <w:bookmarkStart w:id="325" w:name="_Toc528059342"/>
      <w:r w:rsidRPr="00D87A26">
        <w:t>Service Configuration</w:t>
      </w:r>
      <w:bookmarkEnd w:id="321"/>
      <w:bookmarkEnd w:id="322"/>
      <w:bookmarkEnd w:id="323"/>
      <w:bookmarkEnd w:id="324"/>
      <w:bookmarkEnd w:id="325"/>
    </w:p>
    <w:p w14:paraId="4A6C5D4A" w14:textId="4CAAE17C" w:rsidR="00D87A26" w:rsidRDefault="00D87A26" w:rsidP="00D87A26">
      <w:r w:rsidRPr="00E36718">
        <w:t xml:space="preserve">In the following </w:t>
      </w:r>
      <w:r w:rsidR="00C47452">
        <w:t>scenarios</w:t>
      </w:r>
      <w:r w:rsidRPr="00E36718">
        <w:t xml:space="preserve">, </w:t>
      </w:r>
      <w:r>
        <w:t xml:space="preserve">it is assumed that the CNC is capable </w:t>
      </w:r>
      <w:r w:rsidR="006531CC">
        <w:rPr>
          <w:noProof/>
        </w:rPr>
        <w:t>of requesting</w:t>
      </w:r>
      <w:r>
        <w:t xml:space="preserve"> service connectivity from the MDSC to support IP routers connectivity.</w:t>
      </w:r>
    </w:p>
    <w:p w14:paraId="3A43B9B9" w14:textId="57A5EAA9" w:rsidR="0086686A" w:rsidRDefault="0086686A" w:rsidP="0086686A">
      <w:r>
        <w:t xml:space="preserve">The type of services could depend </w:t>
      </w:r>
      <w:r w:rsidRPr="006531CC">
        <w:rPr>
          <w:noProof/>
        </w:rPr>
        <w:t>o</w:t>
      </w:r>
      <w:r w:rsidR="006531CC">
        <w:rPr>
          <w:noProof/>
        </w:rPr>
        <w:t>n</w:t>
      </w:r>
      <w:r>
        <w:t xml:space="preserve"> the type of physical links (e.g. OTN link, ETH link or SDH link) between the routers and transport network.</w:t>
      </w:r>
    </w:p>
    <w:p w14:paraId="5338BFE1" w14:textId="737D9E04" w:rsidR="0086686A" w:rsidRPr="00DA1B42" w:rsidRDefault="0086686A" w:rsidP="0086686A">
      <w:pPr>
        <w:rPr>
          <w:highlight w:val="yellow"/>
        </w:rPr>
      </w:pPr>
      <w:r>
        <w:t xml:space="preserve">The control of different </w:t>
      </w:r>
      <w:r w:rsidR="00BB7E7B">
        <w:t xml:space="preserve">adaptations </w:t>
      </w:r>
      <w:r>
        <w:t xml:space="preserve">inside IP routers, Ri (PKT -&gt; foo) and Rj (foo -&gt; PKT), are assumed to be performed by means that are not under the control of, and not visible to, the </w:t>
      </w:r>
      <w:r w:rsidRPr="0086686A">
        <w:t>MDSC nor to the PNCs</w:t>
      </w:r>
      <w:r>
        <w:t>. Therefore, these mechanisms are outside the scope of this document.</w:t>
      </w:r>
    </w:p>
    <w:p w14:paraId="4325F421" w14:textId="100876FE" w:rsidR="00D87A26" w:rsidRPr="009A379D" w:rsidDel="00417D00" w:rsidRDefault="00D87A26" w:rsidP="00D87A26">
      <w:pPr>
        <w:rPr>
          <w:del w:id="326" w:author="Italo Busi" w:date="2019-01-04T16:59:00Z"/>
        </w:rPr>
      </w:pPr>
      <w:del w:id="327" w:author="Italo Busi" w:date="2019-01-04T16:59:00Z">
        <w:r w:rsidRPr="009A379D" w:rsidDel="00417D00">
          <w:delText xml:space="preserve">It is </w:delText>
        </w:r>
        <w:r w:rsidR="009A379D" w:rsidRPr="009A379D" w:rsidDel="00417D00">
          <w:delText xml:space="preserve">just </w:delText>
        </w:r>
        <w:r w:rsidRPr="009A379D" w:rsidDel="00417D00">
          <w:delText xml:space="preserve">assumed that the CNC is capable </w:delText>
        </w:r>
        <w:r w:rsidR="006531CC" w:rsidDel="00417D00">
          <w:rPr>
            <w:noProof/>
          </w:rPr>
          <w:delText>of requesting</w:delText>
        </w:r>
        <w:r w:rsidRPr="009A379D" w:rsidDel="00417D00">
          <w:delText xml:space="preserve"> the proper configuration of the different adaptation functions inside the customer’s IP routers, by means which are outside the scope of this document.</w:delText>
        </w:r>
      </w:del>
    </w:p>
    <w:p w14:paraId="22136437" w14:textId="77777777" w:rsidR="00D87A26" w:rsidRDefault="00D87A26" w:rsidP="00D87A26">
      <w:pPr>
        <w:pStyle w:val="Heading3"/>
      </w:pPr>
      <w:bookmarkStart w:id="328" w:name="_Ref500411426"/>
      <w:bookmarkStart w:id="329" w:name="_Toc528059343"/>
      <w:r>
        <w:t>ODU Transit</w:t>
      </w:r>
      <w:bookmarkEnd w:id="328"/>
      <w:bookmarkEnd w:id="329"/>
    </w:p>
    <w:p w14:paraId="5CF85DBB" w14:textId="3523F9AA" w:rsidR="00854E72" w:rsidRDefault="004D0C44" w:rsidP="00854E72">
      <w:r w:rsidRPr="006E05F4">
        <w:t>The</w:t>
      </w:r>
      <w:r w:rsidR="00854E72" w:rsidRPr="006E05F4">
        <w:t xml:space="preserve"> physical links interconnecting the </w:t>
      </w:r>
      <w:r w:rsidRPr="006E05F4">
        <w:t xml:space="preserve">IP </w:t>
      </w:r>
      <w:r w:rsidR="00854E72" w:rsidRPr="006E05F4">
        <w:t xml:space="preserve">routers and the transport network </w:t>
      </w:r>
      <w:r w:rsidRPr="006E05F4">
        <w:t xml:space="preserve">can be </w:t>
      </w:r>
      <w:r w:rsidR="002C75C8">
        <w:t xml:space="preserve">10G </w:t>
      </w:r>
      <w:r w:rsidR="00854E72" w:rsidRPr="006E05F4">
        <w:t>OTN links.</w:t>
      </w:r>
      <w:r w:rsidR="00854E72" w:rsidRPr="006E05F4" w:rsidDel="00E80B33">
        <w:t xml:space="preserve"> </w:t>
      </w:r>
      <w:r w:rsidRPr="006E05F4">
        <w:t xml:space="preserve">In this case, </w:t>
      </w:r>
      <w:r w:rsidR="00C1131F" w:rsidRPr="005F1E87">
        <w:t xml:space="preserve">it is assumed that </w:t>
      </w:r>
      <w:r w:rsidRPr="006E05F4">
        <w:t>t</w:t>
      </w:r>
      <w:r w:rsidR="00854E72" w:rsidRPr="006E05F4">
        <w:t>he physical/optical interconnection</w:t>
      </w:r>
      <w:r w:rsidRPr="006E05F4">
        <w:t>s</w:t>
      </w:r>
      <w:r w:rsidR="00854E72" w:rsidRPr="006E05F4">
        <w:t xml:space="preserve"> below the ODU layer </w:t>
      </w:r>
      <w:r w:rsidR="00C1131F" w:rsidRPr="005F1E87">
        <w:t xml:space="preserve">(up to the OTU2 trail) </w:t>
      </w:r>
      <w:r w:rsidRPr="006E05F4">
        <w:t xml:space="preserve">are </w:t>
      </w:r>
      <w:r w:rsidR="00854E72" w:rsidRPr="006E05F4">
        <w:t xml:space="preserve">pre-configured </w:t>
      </w:r>
      <w:r w:rsidR="007674E4" w:rsidRPr="006E05F4">
        <w:t xml:space="preserve">using mechanisms which are outside the scope of this document </w:t>
      </w:r>
      <w:r w:rsidR="00854E72" w:rsidRPr="006E05F4">
        <w:t>and not exposed at the MPI</w:t>
      </w:r>
      <w:r w:rsidR="00C40595" w:rsidRPr="006E05F4">
        <w:t>s</w:t>
      </w:r>
      <w:r w:rsidR="00854E72" w:rsidRPr="006E05F4">
        <w:t xml:space="preserve"> </w:t>
      </w:r>
      <w:r w:rsidR="002C75C8">
        <w:t xml:space="preserve">between the PNCs and </w:t>
      </w:r>
      <w:r w:rsidR="00854E72" w:rsidRPr="006E05F4">
        <w:t>the MDSC.</w:t>
      </w:r>
      <w:r w:rsidR="00C67061">
        <w:t xml:space="preserve"> For simplicity of the description, it is also assumed that these interfaces are not channelized (i.e., they can only support one ODU2).</w:t>
      </w:r>
    </w:p>
    <w:p w14:paraId="4C737B50" w14:textId="524AF264" w:rsidR="00D87A26" w:rsidRDefault="00A032F2" w:rsidP="00F959A2">
      <w:r>
        <w:t>To</w:t>
      </w:r>
      <w:r w:rsidR="00D87A26">
        <w:t xml:space="preserve"> setup a 10Gb IP link between R1 and R5, an ODU2 end-to-end connection needs be created </w:t>
      </w:r>
      <w:r w:rsidR="002C75C8">
        <w:t xml:space="preserve">in the data plane </w:t>
      </w:r>
      <w:r w:rsidR="00D87A26">
        <w:t xml:space="preserve">between R1 and R5, </w:t>
      </w:r>
      <w:r w:rsidR="002C75C8">
        <w:lastRenderedPageBreak/>
        <w:t xml:space="preserve">through </w:t>
      </w:r>
      <w:r w:rsidR="00D87A26">
        <w:t>transport nodes S3, S1, S2, S31, S33, S34, S15 and S18 which belong to different PNC domains</w:t>
      </w:r>
      <w:r w:rsidR="00F959A2">
        <w:t xml:space="preserve"> (multi-domain service request)</w:t>
      </w:r>
      <w:r w:rsidR="00D87A26">
        <w:t>:</w:t>
      </w:r>
    </w:p>
    <w:p w14:paraId="054E8096" w14:textId="291FA11A" w:rsidR="00D87A26" w:rsidRDefault="00D87A26" w:rsidP="00D87A26">
      <w:pPr>
        <w:ind w:left="864"/>
      </w:pPr>
      <w:r>
        <w:t>R1 ([PKT] -&gt; ODU2), S3 ([ODU2]), S1 ([ODU2]), S2 ([ODU2]),</w:t>
      </w:r>
      <w:r>
        <w:br/>
        <w:t>S31 ([ODU2]), S33 ([ODU2]), S34 ([ODU2]),</w:t>
      </w:r>
      <w:r>
        <w:br/>
        <w:t>S15 ([ODU2]), S18 ([ODU2]), R5 (ODU2 -&gt; [PKT])</w:t>
      </w:r>
    </w:p>
    <w:p w14:paraId="2FA7A9C6" w14:textId="701642EA" w:rsidR="00541653" w:rsidRDefault="00A3074C" w:rsidP="00F959A2">
      <w:r>
        <w:t>I</w:t>
      </w:r>
      <w:r w:rsidR="00854E72">
        <w:t>t is assumed that</w:t>
      </w:r>
      <w:r w:rsidR="00D86611">
        <w:t>, at the CMI,</w:t>
      </w:r>
      <w:r w:rsidR="00854E72">
        <w:t xml:space="preserve"> the CNC </w:t>
      </w:r>
      <w:r w:rsidR="00D95E8B">
        <w:t>requests</w:t>
      </w:r>
      <w:r w:rsidR="00A72213">
        <w:t xml:space="preserve">, </w:t>
      </w:r>
      <w:r w:rsidR="00D86611">
        <w:t>using mechanisms which are outside the scope of this document</w:t>
      </w:r>
      <w:r w:rsidR="00A72213">
        <w:t xml:space="preserve">, the </w:t>
      </w:r>
      <w:r w:rsidR="00D86611">
        <w:t xml:space="preserve">MDSC to </w:t>
      </w:r>
      <w:r w:rsidR="00A72213">
        <w:t>setup of an ODU2 transit service</w:t>
      </w:r>
      <w:r w:rsidR="00D86611">
        <w:t xml:space="preserve"> between the access links on S3 and S8</w:t>
      </w:r>
      <w:r w:rsidR="00F959A2">
        <w:t xml:space="preserve"> and that the MDSC understand</w:t>
      </w:r>
      <w:r w:rsidR="002B5DE3">
        <w:t>s</w:t>
      </w:r>
      <w:r w:rsidR="00F959A2">
        <w:t xml:space="preserve"> that it </w:t>
      </w:r>
      <w:r w:rsidR="00852397">
        <w:t xml:space="preserve">shall </w:t>
      </w:r>
      <w:r w:rsidR="00541653">
        <w:t xml:space="preserve">setup </w:t>
      </w:r>
      <w:r w:rsidR="002C75C8">
        <w:t>an</w:t>
      </w:r>
      <w:r w:rsidR="00541653">
        <w:t xml:space="preserve"> ODU2 segment connection between </w:t>
      </w:r>
      <w:r w:rsidR="002C75C8">
        <w:t xml:space="preserve">the access links on </w:t>
      </w:r>
      <w:r w:rsidR="00541653">
        <w:t>S3 and S18</w:t>
      </w:r>
      <w:r w:rsidR="002C75C8">
        <w:t>, which belongs to different PNC domains (multi-domain service request)</w:t>
      </w:r>
      <w:r w:rsidR="00541653">
        <w:t>.</w:t>
      </w:r>
    </w:p>
    <w:p w14:paraId="4E28DC02" w14:textId="05965D6B" w:rsidR="00854E72" w:rsidRPr="00D95E8B" w:rsidRDefault="00F959A2" w:rsidP="00854E72">
      <w:r>
        <w:t>To</w:t>
      </w:r>
      <w:r w:rsidR="00854E72" w:rsidRPr="00D95E8B">
        <w:t xml:space="preserve"> setup of a 10Gb IP link between R1 and R3</w:t>
      </w:r>
      <w:r>
        <w:t xml:space="preserve">, an ODU2 end-to-end connection needs </w:t>
      </w:r>
      <w:r w:rsidR="006531CC">
        <w:rPr>
          <w:noProof/>
        </w:rPr>
        <w:t>ar</w:t>
      </w:r>
      <w:r w:rsidRPr="006531CC">
        <w:rPr>
          <w:noProof/>
        </w:rPr>
        <w:t>e</w:t>
      </w:r>
      <w:r>
        <w:t xml:space="preserve"> created in the data plane between R1 and R3, through transport nodes S3, S5 and S6 which belong to the same PNC domain</w:t>
      </w:r>
      <w:r w:rsidR="0009151B" w:rsidRPr="00D95E8B">
        <w:t xml:space="preserve"> (single-domain service request)</w:t>
      </w:r>
      <w:r w:rsidR="00854E72" w:rsidRPr="00D95E8B">
        <w:t>:</w:t>
      </w:r>
    </w:p>
    <w:p w14:paraId="108D12B8" w14:textId="19BB4F80" w:rsidR="00854E72" w:rsidRPr="00D95E8B" w:rsidRDefault="00854E72" w:rsidP="00854E72">
      <w:pPr>
        <w:ind w:left="864"/>
      </w:pPr>
      <w:r w:rsidRPr="00D95E8B">
        <w:t xml:space="preserve">R1 ([PKT] -&gt; ODU2), S3 ([ODU2]), S5 ([ODU2]), S6 ([ODU2]), </w:t>
      </w:r>
      <w:r w:rsidRPr="00D95E8B">
        <w:br/>
        <w:t>R3 (ODU2 -&gt; [PKT])</w:t>
      </w:r>
    </w:p>
    <w:p w14:paraId="0F13D618" w14:textId="69BD2FED" w:rsidR="00852397" w:rsidRDefault="00852397" w:rsidP="00852397">
      <w:r>
        <w:t xml:space="preserve">Since the CNC is </w:t>
      </w:r>
      <w:r w:rsidR="002C75C8">
        <w:t xml:space="preserve">not aware </w:t>
      </w:r>
      <w:r>
        <w:t xml:space="preserve">of the transport network </w:t>
      </w:r>
      <w:r w:rsidR="00F959A2">
        <w:t>controlling hierarchy</w:t>
      </w:r>
      <w:r>
        <w:t xml:space="preserve">, </w:t>
      </w:r>
      <w:r w:rsidR="002C75C8">
        <w:t xml:space="preserve">the </w:t>
      </w:r>
      <w:r w:rsidR="00F959A2">
        <w:t xml:space="preserve">mechanisms </w:t>
      </w:r>
      <w:r w:rsidR="002B5DE3">
        <w:t xml:space="preserve">used </w:t>
      </w:r>
      <w:r w:rsidR="00124AB6">
        <w:t xml:space="preserve">by the CNC </w:t>
      </w:r>
      <w:r w:rsidR="002B5DE3">
        <w:t xml:space="preserve">to </w:t>
      </w:r>
      <w:r>
        <w:t xml:space="preserve">request </w:t>
      </w:r>
      <w:r w:rsidR="00124AB6">
        <w:t xml:space="preserve">at the CMI </w:t>
      </w:r>
      <w:r>
        <w:t xml:space="preserve">the </w:t>
      </w:r>
      <w:r w:rsidR="002B5DE3">
        <w:t xml:space="preserve">MDSC to </w:t>
      </w:r>
      <w:r>
        <w:t xml:space="preserve">setup an ODU2 transit service </w:t>
      </w:r>
      <w:r w:rsidR="00124AB6">
        <w:t xml:space="preserve">are </w:t>
      </w:r>
      <w:r w:rsidR="002B5DE3">
        <w:t xml:space="preserve">independent on whether the service request is </w:t>
      </w:r>
      <w:r w:rsidRPr="00253155">
        <w:t xml:space="preserve">single-domain </w:t>
      </w:r>
      <w:r w:rsidR="002B5DE3">
        <w:t>or</w:t>
      </w:r>
      <w:r w:rsidR="00124AB6">
        <w:t xml:space="preserve"> </w:t>
      </w:r>
      <w:r w:rsidR="002B5DE3">
        <w:t>multi-domain</w:t>
      </w:r>
      <w:r>
        <w:t>.</w:t>
      </w:r>
    </w:p>
    <w:p w14:paraId="7F8B80D6" w14:textId="760D2CFD" w:rsidR="00852397" w:rsidRPr="00D95E8B" w:rsidRDefault="002C75C8" w:rsidP="002B5DE3">
      <w:r>
        <w:t xml:space="preserve">Based on the assumption above, the MDSC understands that it shall setup an ODU2 segment connection between the access links on S3 and S6, which belong to the same PNC domain </w:t>
      </w:r>
      <w:r w:rsidR="002B5DE3">
        <w:t xml:space="preserve">(single-domain service request) and it can </w:t>
      </w:r>
      <w:del w:id="330" w:author="Italo Busi" w:date="2019-01-04T18:01:00Z">
        <w:r w:rsidR="00852397" w:rsidRPr="00D95E8B" w:rsidDel="00493374">
          <w:delText xml:space="preserve">just </w:delText>
        </w:r>
        <w:r w:rsidR="002B5DE3" w:rsidDel="00493374">
          <w:delText xml:space="preserve">pass the </w:delText>
        </w:r>
      </w:del>
      <w:r w:rsidR="00852397" w:rsidRPr="00D95E8B">
        <w:t>request</w:t>
      </w:r>
      <w:ins w:id="331" w:author="Italo Busi" w:date="2019-01-04T18:01:00Z">
        <w:r w:rsidR="00493374">
          <w:t>,</w:t>
        </w:r>
      </w:ins>
      <w:r w:rsidR="00852397" w:rsidRPr="00D95E8B">
        <w:t xml:space="preserve"> </w:t>
      </w:r>
      <w:del w:id="332" w:author="Italo Busi" w:date="2019-01-04T18:01:00Z">
        <w:r w:rsidR="002B5DE3" w:rsidDel="00493374">
          <w:delText xml:space="preserve">at </w:delText>
        </w:r>
      </w:del>
      <w:ins w:id="333" w:author="Italo Busi" w:date="2019-01-04T18:01:00Z">
        <w:r w:rsidR="00493374">
          <w:t>via</w:t>
        </w:r>
        <w:r w:rsidR="00493374">
          <w:t xml:space="preserve"> </w:t>
        </w:r>
      </w:ins>
      <w:r w:rsidR="002B5DE3">
        <w:t>the MPI</w:t>
      </w:r>
      <w:ins w:id="334" w:author="Italo Busi" w:date="2019-01-04T18:01:00Z">
        <w:r w:rsidR="00493374">
          <w:t>,</w:t>
        </w:r>
      </w:ins>
      <w:r w:rsidR="002B5DE3">
        <w:t xml:space="preserve"> </w:t>
      </w:r>
      <w:del w:id="335" w:author="Italo Busi" w:date="2019-01-04T18:02:00Z">
        <w:r w:rsidR="002B5DE3" w:rsidDel="00493374">
          <w:delText xml:space="preserve">to </w:delText>
        </w:r>
      </w:del>
      <w:r w:rsidR="00852397" w:rsidRPr="00D95E8B">
        <w:t xml:space="preserve">PNC1 to setup a single-domain ODU2 segment connection between </w:t>
      </w:r>
      <w:r w:rsidR="002B5DE3">
        <w:t>its</w:t>
      </w:r>
      <w:r w:rsidR="00D86611">
        <w:t xml:space="preserve"> access links on </w:t>
      </w:r>
      <w:r w:rsidR="00852397" w:rsidRPr="00D95E8B">
        <w:t>S3 and S6.</w:t>
      </w:r>
    </w:p>
    <w:p w14:paraId="25DA7CD1" w14:textId="77777777" w:rsidR="00D87A26" w:rsidRDefault="00D87A26" w:rsidP="00D87A26">
      <w:pPr>
        <w:pStyle w:val="Heading3"/>
      </w:pPr>
      <w:bookmarkStart w:id="336" w:name="_Ref500347772"/>
      <w:bookmarkStart w:id="337" w:name="_Toc528059344"/>
      <w:r>
        <w:t>EPL over ODU</w:t>
      </w:r>
      <w:bookmarkEnd w:id="336"/>
      <w:bookmarkEnd w:id="337"/>
    </w:p>
    <w:p w14:paraId="07857155" w14:textId="009A099F" w:rsidR="002823AF" w:rsidRDefault="004D0C44" w:rsidP="002823AF">
      <w:r>
        <w:t>The</w:t>
      </w:r>
      <w:r w:rsidR="00854E72">
        <w:t xml:space="preserve"> physical links interconnecting the </w:t>
      </w:r>
      <w:r>
        <w:t xml:space="preserve">IP routers </w:t>
      </w:r>
      <w:r w:rsidR="00854E72">
        <w:t xml:space="preserve">and the transport network </w:t>
      </w:r>
      <w:r>
        <w:t>can be</w:t>
      </w:r>
      <w:r w:rsidR="00854E72">
        <w:t xml:space="preserve"> Ethernet </w:t>
      </w:r>
      <w:r w:rsidR="009B5600">
        <w:t xml:space="preserve">physical </w:t>
      </w:r>
      <w:r w:rsidR="00854E72">
        <w:t>links</w:t>
      </w:r>
      <w:r w:rsidR="002823AF" w:rsidRPr="006E05F4">
        <w:t>.</w:t>
      </w:r>
    </w:p>
    <w:p w14:paraId="4423360A" w14:textId="78B5E3C2" w:rsidR="00D87A26" w:rsidRDefault="00A032F2" w:rsidP="00D87A26">
      <w:r>
        <w:t>To</w:t>
      </w:r>
      <w:r w:rsidR="00D87A26">
        <w:t xml:space="preserve"> setup a 10Gb IP link between R1 and R5, an EPL service needs to be created between R1 and R5, supported by an ODU2 end-to-end connection </w:t>
      </w:r>
      <w:r w:rsidR="00D86611">
        <w:t xml:space="preserve">in the data plane </w:t>
      </w:r>
      <w:r w:rsidR="00D87A26">
        <w:t xml:space="preserve">between transport nodes S3 and S18, </w:t>
      </w:r>
      <w:r w:rsidR="00D86611">
        <w:t xml:space="preserve">through </w:t>
      </w:r>
      <w:r w:rsidR="00D87A26">
        <w:lastRenderedPageBreak/>
        <w:t>transport nodes S1, S2, S31, S33, S34 and S15</w:t>
      </w:r>
      <w:r w:rsidR="00D86611">
        <w:t>,</w:t>
      </w:r>
      <w:r w:rsidR="00D87A26">
        <w:t xml:space="preserve"> which belong to different PNC domains</w:t>
      </w:r>
      <w:r w:rsidR="00D86611">
        <w:t xml:space="preserve"> (multi-domain service request</w:t>
      </w:r>
      <w:r w:rsidR="00D87A26">
        <w:t>:</w:t>
      </w:r>
    </w:p>
    <w:p w14:paraId="15DCE56B" w14:textId="69FAF845" w:rsidR="00D87A26" w:rsidRDefault="00D87A26" w:rsidP="00D87A26">
      <w:pPr>
        <w:ind w:left="864"/>
      </w:pPr>
      <w:r>
        <w:t>R1 ([PKT] -&gt; ETH), S3 (ETH -&gt; [ODU2]), S1 ([ODU2]),</w:t>
      </w:r>
      <w:r>
        <w:br/>
        <w:t>S2 ([ODU2]), S31 ([ODU2]), S33 ([ODU2]), S34 ([ODU2]),</w:t>
      </w:r>
      <w:r>
        <w:br/>
        <w:t>S15 ([ODU2]), S18 ([ODU2] -&gt; ETH), R5 (ETH -&gt; [PKT])</w:t>
      </w:r>
    </w:p>
    <w:p w14:paraId="5659EDCC" w14:textId="144D3C0D" w:rsidR="00A72213" w:rsidRDefault="002B5DE3" w:rsidP="00124AB6">
      <w:r>
        <w:t xml:space="preserve">Based on the assumptions described in section </w:t>
      </w:r>
      <w:r>
        <w:fldChar w:fldCharType="begin"/>
      </w:r>
      <w:r>
        <w:instrText xml:space="preserve"> REF _Ref500411426 \r \h \t </w:instrText>
      </w:r>
      <w:r>
        <w:fldChar w:fldCharType="separate"/>
      </w:r>
      <w:r w:rsidR="00493374">
        <w:t>4.3.1</w:t>
      </w:r>
      <w:r>
        <w:fldChar w:fldCharType="end"/>
      </w:r>
      <w:r>
        <w:t>, the CNC request</w:t>
      </w:r>
      <w:r w:rsidR="00C11C80">
        <w:t>s</w:t>
      </w:r>
      <w:ins w:id="338" w:author="Italo Busi" w:date="2019-01-04T18:02:00Z">
        <w:r w:rsidR="00493374">
          <w:t>,</w:t>
        </w:r>
      </w:ins>
      <w:r>
        <w:t xml:space="preserve"> </w:t>
      </w:r>
      <w:del w:id="339" w:author="Italo Busi" w:date="2019-01-04T18:02:00Z">
        <w:r w:rsidDel="00493374">
          <w:delText xml:space="preserve">at </w:delText>
        </w:r>
      </w:del>
      <w:ins w:id="340" w:author="Italo Busi" w:date="2019-01-04T18:02:00Z">
        <w:r w:rsidR="00493374">
          <w:t>via</w:t>
        </w:r>
        <w:r w:rsidR="00493374">
          <w:t xml:space="preserve"> </w:t>
        </w:r>
      </w:ins>
      <w:r>
        <w:t>the CMI</w:t>
      </w:r>
      <w:ins w:id="341" w:author="Italo Busi" w:date="2019-01-04T18:02:00Z">
        <w:r w:rsidR="00493374">
          <w:t>,</w:t>
        </w:r>
      </w:ins>
      <w:r>
        <w:t xml:space="preserve"> the MDSC to setup an EPL service between the access links on S</w:t>
      </w:r>
      <w:r w:rsidR="00124AB6">
        <w:t xml:space="preserve">3 and S8 and the MDSC understands that it shall setup an ODU2 end-to-end connection between </w:t>
      </w:r>
      <w:r w:rsidR="00A72213">
        <w:t>nodes S3 and S18</w:t>
      </w:r>
      <w:r w:rsidR="00124AB6">
        <w:t>, which belongs to different PNC domains (multi-domain service request).</w:t>
      </w:r>
      <w:r w:rsidR="00A72213">
        <w:t xml:space="preserve"> </w:t>
      </w:r>
      <w:r w:rsidR="00124AB6">
        <w:t xml:space="preserve">The MDSC also understands how </w:t>
      </w:r>
      <w:r w:rsidR="00A72213">
        <w:t>the adaptation functions inside nodes S3 and S18</w:t>
      </w:r>
      <w:r w:rsidR="00124AB6">
        <w:t xml:space="preserve"> (i.e., </w:t>
      </w:r>
      <w:r w:rsidR="00A72213">
        <w:t>S3 (ETH -&gt; [ODU2]), S18 ([ODU2] -&gt; ETH), S18 (ETH -&gt; [ODU2]) and S3 ([ODU2] -&gt; ETH)</w:t>
      </w:r>
      <w:r w:rsidR="00124AB6">
        <w:t>) should be configured</w:t>
      </w:r>
      <w:r w:rsidR="00A72213">
        <w:t>.</w:t>
      </w:r>
    </w:p>
    <w:p w14:paraId="5304803A" w14:textId="4781C223" w:rsidR="00852397" w:rsidRPr="00D95E8B" w:rsidRDefault="00124AB6" w:rsidP="00852397">
      <w:r>
        <w:t>To</w:t>
      </w:r>
      <w:r w:rsidR="00852397" w:rsidRPr="00D95E8B">
        <w:t xml:space="preserve"> setup a 10Gb IP link between R1 and R3</w:t>
      </w:r>
      <w:r w:rsidR="00C11C80">
        <w:t>,</w:t>
      </w:r>
      <w:r w:rsidR="00852397" w:rsidRPr="00D95E8B">
        <w:t xml:space="preserve"> </w:t>
      </w:r>
      <w:r>
        <w:t xml:space="preserve">an EPL service needs to be created between R1 and R3, supported by an ODU2 end-to-end connection in the data plane between transport nodes S3 and S6, through the transport node S5, which belong to the same PNC domain </w:t>
      </w:r>
      <w:r w:rsidR="00852397" w:rsidRPr="00D95E8B">
        <w:t>(single-domain service request):</w:t>
      </w:r>
    </w:p>
    <w:p w14:paraId="6EB81818" w14:textId="58D35E08" w:rsidR="00253155" w:rsidRDefault="00253155" w:rsidP="00253155">
      <w:pPr>
        <w:ind w:left="864"/>
      </w:pPr>
      <w:r>
        <w:t xml:space="preserve">R1 ([PKT] -&gt; ETH), S3 (ETH -&gt; [ODU2]), S5 ([ODU2]), </w:t>
      </w:r>
      <w:r>
        <w:br/>
        <w:t>S6 ([ODU2] -&gt; ETH), R3 (ETH-&gt; [PKT])</w:t>
      </w:r>
    </w:p>
    <w:p w14:paraId="2781478F" w14:textId="1B95D7BB" w:rsidR="00852397" w:rsidRDefault="00852397" w:rsidP="008710E4">
      <w:r>
        <w:t xml:space="preserve">As described in section </w:t>
      </w:r>
      <w:r>
        <w:fldChar w:fldCharType="begin"/>
      </w:r>
      <w:r>
        <w:instrText xml:space="preserve"> REF _Ref500411426 \r \h \t </w:instrText>
      </w:r>
      <w:r>
        <w:fldChar w:fldCharType="separate"/>
      </w:r>
      <w:r w:rsidR="00493374">
        <w:t>4.3.1</w:t>
      </w:r>
      <w:r>
        <w:fldChar w:fldCharType="end"/>
      </w:r>
      <w:r>
        <w:t xml:space="preserve">, </w:t>
      </w:r>
      <w:r w:rsidR="008C65BF">
        <w:t xml:space="preserve">the </w:t>
      </w:r>
      <w:r w:rsidR="00124AB6">
        <w:t xml:space="preserve">mechanisms used by the </w:t>
      </w:r>
      <w:r w:rsidR="008C65BF">
        <w:t xml:space="preserve">CNC </w:t>
      </w:r>
      <w:r w:rsidR="00124AB6">
        <w:t xml:space="preserve">at the CMI are independent on whether the service request is </w:t>
      </w:r>
      <w:r w:rsidR="008C65BF">
        <w:t xml:space="preserve">single-domain service </w:t>
      </w:r>
      <w:r w:rsidR="00124AB6">
        <w:t>or multi-domain</w:t>
      </w:r>
      <w:r w:rsidR="008C65BF">
        <w:t>.</w:t>
      </w:r>
    </w:p>
    <w:p w14:paraId="25A2EFB9" w14:textId="74E40BAD" w:rsidR="008710E4" w:rsidRDefault="00124AB6" w:rsidP="008710E4">
      <w:r>
        <w:t xml:space="preserve">Based on the assumption above, the </w:t>
      </w:r>
      <w:r w:rsidR="008C65BF" w:rsidRPr="00D95E8B">
        <w:t xml:space="preserve">MDSC </w:t>
      </w:r>
      <w:r>
        <w:t xml:space="preserve">understands that it shall setup an EPL service between the access links on S3 and S6, which belong to the same PNC domain (single-domain service request) and it can </w:t>
      </w:r>
      <w:r w:rsidR="008C65BF" w:rsidRPr="00D95E8B">
        <w:t xml:space="preserve">just </w:t>
      </w:r>
      <w:r w:rsidR="00C11C80">
        <w:t xml:space="preserve">pass the </w:t>
      </w:r>
      <w:r w:rsidR="008C65BF" w:rsidRPr="00D95E8B">
        <w:t xml:space="preserve">request </w:t>
      </w:r>
      <w:r w:rsidR="00C11C80">
        <w:t xml:space="preserve">at the MPI to </w:t>
      </w:r>
      <w:r w:rsidR="008C65BF" w:rsidRPr="00D95E8B">
        <w:t xml:space="preserve">PNC1 to setup a single-domain </w:t>
      </w:r>
      <w:r w:rsidR="008C65BF" w:rsidRPr="00253155">
        <w:t xml:space="preserve">EPL service </w:t>
      </w:r>
      <w:r w:rsidR="00C11C80">
        <w:t xml:space="preserve">its access links on </w:t>
      </w:r>
      <w:r w:rsidR="008C65BF" w:rsidRPr="00D95E8B">
        <w:t>S3 and S6.</w:t>
      </w:r>
      <w:r w:rsidR="008C65BF">
        <w:t xml:space="preserve"> </w:t>
      </w:r>
      <w:r w:rsidR="00C11C80">
        <w:t xml:space="preserve">In this case, </w:t>
      </w:r>
      <w:r w:rsidR="008710E4">
        <w:t xml:space="preserve">PNC1 can take care of setting up the single-domain ODU2 end-to-end connection between nodes S3 and S6 as well as of configuring the adaptation functions </w:t>
      </w:r>
      <w:r w:rsidR="008C65BF">
        <w:t>on these edge nodes</w:t>
      </w:r>
      <w:r w:rsidR="008710E4">
        <w:t>.</w:t>
      </w:r>
    </w:p>
    <w:p w14:paraId="76D35D93" w14:textId="77777777" w:rsidR="00D87A26" w:rsidRPr="0009151B" w:rsidRDefault="00D87A26" w:rsidP="00D87A26">
      <w:pPr>
        <w:pStyle w:val="Heading3"/>
      </w:pPr>
      <w:bookmarkStart w:id="342" w:name="_Ref500432768"/>
      <w:bookmarkStart w:id="343" w:name="_Toc528059345"/>
      <w:r w:rsidRPr="0009151B">
        <w:t>Other OTN Clients Services</w:t>
      </w:r>
      <w:bookmarkEnd w:id="342"/>
      <w:bookmarkEnd w:id="343"/>
    </w:p>
    <w:p w14:paraId="25B9DAA6" w14:textId="061821DA" w:rsidR="004D0C44" w:rsidRDefault="00594C3D" w:rsidP="0009151B">
      <w:r>
        <w:t xml:space="preserve">[ITU-T G.709] defines mappings of different </w:t>
      </w:r>
      <w:ins w:id="344" w:author="Italo Busi" w:date="2019-01-04T18:06:00Z">
        <w:r w:rsidR="00493374">
          <w:t xml:space="preserve">Transparent </w:t>
        </w:r>
      </w:ins>
      <w:del w:id="345" w:author="Italo Busi" w:date="2019-01-04T18:06:00Z">
        <w:r w:rsidDel="00493374">
          <w:delText xml:space="preserve">client </w:delText>
        </w:r>
      </w:del>
      <w:ins w:id="346" w:author="Italo Busi" w:date="2019-01-04T18:06:00Z">
        <w:r w:rsidR="00493374">
          <w:t>C</w:t>
        </w:r>
        <w:r w:rsidR="00493374">
          <w:t xml:space="preserve">lient </w:t>
        </w:r>
      </w:ins>
      <w:r>
        <w:t xml:space="preserve">layers </w:t>
      </w:r>
      <w:del w:id="347" w:author="Italo Busi" w:date="2019-01-04T18:06:00Z">
        <w:r w:rsidDel="00493374">
          <w:delText xml:space="preserve">into   </w:delText>
        </w:r>
      </w:del>
      <w:ins w:id="348" w:author="Italo Busi" w:date="2019-01-04T18:06:00Z">
        <w:r w:rsidR="00493374">
          <w:t>into</w:t>
        </w:r>
        <w:r w:rsidR="00493374">
          <w:t xml:space="preserve"> </w:t>
        </w:r>
      </w:ins>
      <w:r>
        <w:t xml:space="preserve">ODU. Most of them are used to provide Private Line services </w:t>
      </w:r>
      <w:r w:rsidR="0060385B">
        <w:t xml:space="preserve">over </w:t>
      </w:r>
      <w:r>
        <w:t xml:space="preserve">an OTN transport network supporting a variety of types </w:t>
      </w:r>
      <w:r>
        <w:lastRenderedPageBreak/>
        <w:t>of physical access links (e.g., Ethernet, SDH STM-N, Fibre Channel, InfiniBand, etc.</w:t>
      </w:r>
      <w:r w:rsidR="0009151B">
        <w:t>).</w:t>
      </w:r>
    </w:p>
    <w:p w14:paraId="6605CAB9" w14:textId="77777777" w:rsidR="004D0C44" w:rsidRDefault="004D0C44" w:rsidP="004D0C44">
      <w:r>
        <w:t>The physical links interconnecting the IP routers and the transport network can be any of these types.</w:t>
      </w:r>
    </w:p>
    <w:p w14:paraId="19C0CBB1" w14:textId="017273E1" w:rsidR="00D87A26" w:rsidRDefault="00D87A26" w:rsidP="00C11C80">
      <w:r w:rsidRPr="00CA3204">
        <w:t>In order to</w:t>
      </w:r>
      <w:r w:rsidRPr="005719C7">
        <w:t xml:space="preserve"> setup a 10Gb IP link between R1 and R5 using, for example SDH physical links between the IP routers and the transport network, an STM-64 Private Line service needs to be created between R1 and R5, supported by </w:t>
      </w:r>
      <w:r w:rsidR="00C11C80">
        <w:t xml:space="preserve">an </w:t>
      </w:r>
      <w:r w:rsidRPr="005719C7">
        <w:t>ODU2 end-to-end connection</w:t>
      </w:r>
      <w:r w:rsidR="00C11C80">
        <w:t xml:space="preserve"> in the data plane</w:t>
      </w:r>
      <w:r w:rsidRPr="005719C7">
        <w:t xml:space="preserve"> between transport nodes S3 and S18, </w:t>
      </w:r>
      <w:r w:rsidR="00C11C80">
        <w:t>through</w:t>
      </w:r>
      <w:r w:rsidR="00C11C80" w:rsidRPr="005719C7">
        <w:t xml:space="preserve"> </w:t>
      </w:r>
      <w:r w:rsidRPr="005719C7">
        <w:t>transport nodes S1, S2, S31, S33, S34 and S15</w:t>
      </w:r>
      <w:r w:rsidR="00C11C80">
        <w:t>,</w:t>
      </w:r>
      <w:r w:rsidRPr="005719C7">
        <w:t xml:space="preserve"> which belong to different PNC domains</w:t>
      </w:r>
      <w:r w:rsidR="00C11C80">
        <w:t xml:space="preserve"> (multi-domain service request)</w:t>
      </w:r>
      <w:r>
        <w:t>:</w:t>
      </w:r>
    </w:p>
    <w:p w14:paraId="145305E4" w14:textId="2C06100C" w:rsidR="00D87A26" w:rsidRDefault="00D87A26" w:rsidP="00D87A26">
      <w:pPr>
        <w:ind w:left="864"/>
      </w:pPr>
      <w:r>
        <w:t>R1 ([PKT] -&gt; STM-64), S3 (STM-64 -&gt; [ODU2]), S1 ([ODU2]),</w:t>
      </w:r>
      <w:r>
        <w:br/>
        <w:t>S2 ([ODU2]), S31 ([ODU2]), S33 ([ODU2]), S34 ([ODU2]),</w:t>
      </w:r>
      <w:r>
        <w:br/>
        <w:t>S15 ([ODU2]), S18 ([ODU2] -&gt; STM-64), R5 (STM-64 -&gt; [PKT])</w:t>
      </w:r>
    </w:p>
    <w:p w14:paraId="5015C555" w14:textId="5344BD19" w:rsidR="00594C3D" w:rsidRDefault="00C11C80" w:rsidP="00C11C80">
      <w:r>
        <w:t>Based on the assumptions described</w:t>
      </w:r>
      <w:r w:rsidR="00594C3D">
        <w:t xml:space="preserve"> in section </w:t>
      </w:r>
      <w:r>
        <w:fldChar w:fldCharType="begin"/>
      </w:r>
      <w:r>
        <w:instrText xml:space="preserve"> REF _Ref500411426 \r \h \t </w:instrText>
      </w:r>
      <w:r>
        <w:fldChar w:fldCharType="separate"/>
      </w:r>
      <w:r w:rsidR="00F65484">
        <w:t>4.3.1</w:t>
      </w:r>
      <w:r>
        <w:fldChar w:fldCharType="end"/>
      </w:r>
      <w:r w:rsidR="00594C3D">
        <w:t xml:space="preserve">, </w:t>
      </w:r>
      <w:r w:rsidR="0009151B">
        <w:t xml:space="preserve">the CNC </w:t>
      </w:r>
      <w:r>
        <w:t xml:space="preserve">requests </w:t>
      </w:r>
      <w:r w:rsidR="0009151B">
        <w:t xml:space="preserve">the CMI </w:t>
      </w:r>
      <w:r>
        <w:t xml:space="preserve">the MDSC </w:t>
      </w:r>
      <w:r w:rsidR="0009151B">
        <w:t>to setup an STM-64 Private Line service</w:t>
      </w:r>
      <w:r w:rsidRPr="00C11C80">
        <w:t xml:space="preserve"> </w:t>
      </w:r>
      <w:r>
        <w:t xml:space="preserve">between the access links on S3 and S8 and the MDSC understands what to do as described in section </w:t>
      </w:r>
      <w:r>
        <w:fldChar w:fldCharType="begin"/>
      </w:r>
      <w:r>
        <w:instrText xml:space="preserve"> REF _Ref500347772 \r \h \t </w:instrText>
      </w:r>
      <w:r>
        <w:fldChar w:fldCharType="separate"/>
      </w:r>
      <w:r w:rsidR="00F65484">
        <w:t>4.3.2</w:t>
      </w:r>
      <w:r>
        <w:fldChar w:fldCharType="end"/>
      </w:r>
      <w:r>
        <w:t xml:space="preserve"> (multi-domain service request)</w:t>
      </w:r>
      <w:r w:rsidR="0009151B">
        <w:t>.</w:t>
      </w:r>
    </w:p>
    <w:p w14:paraId="6E402EFC" w14:textId="3FE5F2AC" w:rsidR="00253155" w:rsidRDefault="00C11C80" w:rsidP="00253155">
      <w:r>
        <w:t xml:space="preserve">To setup a </w:t>
      </w:r>
      <w:r w:rsidR="00253155">
        <w:t xml:space="preserve">10Gb IP link between R1 and R3), </w:t>
      </w:r>
      <w:r>
        <w:t>an STM-64 Private Line service</w:t>
      </w:r>
      <w:r w:rsidRPr="00C11C80">
        <w:t xml:space="preserve"> </w:t>
      </w:r>
      <w:r>
        <w:t>needs to be created between R1 and R3 (</w:t>
      </w:r>
      <w:r w:rsidRPr="00D95E8B">
        <w:t>single-domain service request</w:t>
      </w:r>
      <w:r>
        <w:t>)</w:t>
      </w:r>
      <w:r w:rsidR="00253155">
        <w:t>:</w:t>
      </w:r>
    </w:p>
    <w:p w14:paraId="2F5762F9" w14:textId="5BF164A4" w:rsidR="00253155" w:rsidRDefault="00253155" w:rsidP="00253155">
      <w:pPr>
        <w:ind w:left="864"/>
      </w:pPr>
      <w:r w:rsidRPr="006417A3">
        <w:t>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R3 (STM-64 -&gt; </w:t>
      </w:r>
      <w:r>
        <w:t>[</w:t>
      </w:r>
      <w:r w:rsidRPr="006417A3">
        <w:t>PKT</w:t>
      </w:r>
      <w:r>
        <w:t>]</w:t>
      </w:r>
      <w:r w:rsidRPr="006417A3">
        <w:t>)</w:t>
      </w:r>
    </w:p>
    <w:p w14:paraId="467CB3D0" w14:textId="0AB327A0" w:rsidR="008C65BF" w:rsidRDefault="008C65BF" w:rsidP="008C65BF">
      <w:r>
        <w:t xml:space="preserve">As described in section </w:t>
      </w:r>
      <w:r>
        <w:fldChar w:fldCharType="begin"/>
      </w:r>
      <w:r>
        <w:instrText xml:space="preserve"> REF _Ref500411426 \r \h \t </w:instrText>
      </w:r>
      <w:r>
        <w:fldChar w:fldCharType="separate"/>
      </w:r>
      <w:r w:rsidR="00F65484">
        <w:t>4.3.1</w:t>
      </w:r>
      <w:r>
        <w:fldChar w:fldCharType="end"/>
      </w:r>
      <w:r>
        <w:t xml:space="preserve">, the </w:t>
      </w:r>
      <w:r w:rsidR="009B5600">
        <w:t xml:space="preserve">mechanisms used by the </w:t>
      </w:r>
      <w:r>
        <w:t xml:space="preserve">CNC </w:t>
      </w:r>
      <w:r w:rsidR="009B5600">
        <w:t xml:space="preserve">at the CMI are independent on whether the service request is </w:t>
      </w:r>
      <w:r>
        <w:t xml:space="preserve">single-domain </w:t>
      </w:r>
      <w:r w:rsidR="009B5600">
        <w:t>or multi-domain</w:t>
      </w:r>
      <w:r>
        <w:t>.</w:t>
      </w:r>
    </w:p>
    <w:p w14:paraId="390B05BC" w14:textId="2CAD7CB7" w:rsidR="0009151B" w:rsidRDefault="0009151B" w:rsidP="0009151B">
      <w:r>
        <w:t xml:space="preserve">As described in section </w:t>
      </w:r>
      <w:r>
        <w:fldChar w:fldCharType="begin"/>
      </w:r>
      <w:r>
        <w:instrText xml:space="preserve"> REF _Ref500347772 \r \h \t </w:instrText>
      </w:r>
      <w:r>
        <w:fldChar w:fldCharType="separate"/>
      </w:r>
      <w:r w:rsidR="00F65484">
        <w:t>4.3.2</w:t>
      </w:r>
      <w:r>
        <w:fldChar w:fldCharType="end"/>
      </w:r>
      <w:r>
        <w:t xml:space="preserve">, the MDSC </w:t>
      </w:r>
      <w:r w:rsidR="009B5600">
        <w:t xml:space="preserve">can </w:t>
      </w:r>
      <w:r>
        <w:t xml:space="preserve">just </w:t>
      </w:r>
      <w:r w:rsidR="009B5600">
        <w:t xml:space="preserve">pass the </w:t>
      </w:r>
      <w:r>
        <w:t xml:space="preserve">request </w:t>
      </w:r>
      <w:r w:rsidR="009B5600">
        <w:t xml:space="preserve">at the MPI to </w:t>
      </w:r>
      <w:r>
        <w:t xml:space="preserve">PNC1 to setup a single-domain STM-64 Private Line service between </w:t>
      </w:r>
      <w:r w:rsidR="009B5600">
        <w:t xml:space="preserve">it access links on </w:t>
      </w:r>
      <w:r>
        <w:t>S3 and S6.</w:t>
      </w:r>
    </w:p>
    <w:p w14:paraId="76E7C899" w14:textId="77777777" w:rsidR="00D87A26" w:rsidRPr="004D0C44" w:rsidRDefault="00D87A26" w:rsidP="00D87A26">
      <w:pPr>
        <w:pStyle w:val="Heading3"/>
      </w:pPr>
      <w:bookmarkStart w:id="349" w:name="_Ref500412190"/>
      <w:bookmarkStart w:id="350" w:name="_Toc528059346"/>
      <w:r w:rsidRPr="004D0C44">
        <w:t>EVPL over ODU</w:t>
      </w:r>
      <w:bookmarkEnd w:id="349"/>
      <w:bookmarkEnd w:id="350"/>
    </w:p>
    <w:p w14:paraId="3507847A" w14:textId="14EE6B3F" w:rsidR="004D0C44" w:rsidRDefault="004D0C44" w:rsidP="004D0C44">
      <w:r>
        <w:t xml:space="preserve">When the physical links interconnecting the IP routers and the transport network are Ethernet </w:t>
      </w:r>
      <w:r w:rsidR="009B5600">
        <w:t xml:space="preserve">physical </w:t>
      </w:r>
      <w:r>
        <w:t xml:space="preserve">links, it is also possible </w:t>
      </w:r>
      <w:r>
        <w:lastRenderedPageBreak/>
        <w:t>that different Ethernet services (</w:t>
      </w:r>
      <w:r w:rsidR="00A032F2">
        <w:t>e.g., EVPL</w:t>
      </w:r>
      <w:r>
        <w:t xml:space="preserve">) can share the same physical </w:t>
      </w:r>
      <w:r w:rsidR="009B5600">
        <w:t xml:space="preserve">access </w:t>
      </w:r>
      <w:r>
        <w:t>link using different VLANs.</w:t>
      </w:r>
    </w:p>
    <w:p w14:paraId="7C720F90" w14:textId="0569C79F" w:rsidR="00D87A26" w:rsidRDefault="00A032F2" w:rsidP="00D87A26">
      <w:r>
        <w:t>To</w:t>
      </w:r>
      <w:r w:rsidR="00D87A26">
        <w:t xml:space="preserve"> setup two 1Gb IP links between R1 to R3 and between R1 and R5, two EVPL services need to be created, supported by two ODU0 end-to-end connections </w:t>
      </w:r>
      <w:r w:rsidR="009B5600">
        <w:t xml:space="preserve">in the data plane </w:t>
      </w:r>
      <w:r w:rsidR="00D87A26">
        <w:t xml:space="preserve">respectively between </w:t>
      </w:r>
      <w:r w:rsidR="009B5600">
        <w:t xml:space="preserve">transport nodes </w:t>
      </w:r>
      <w:r w:rsidR="00D87A26">
        <w:t xml:space="preserve">S3 and S6, </w:t>
      </w:r>
      <w:r w:rsidR="009B5600">
        <w:t xml:space="preserve">through </w:t>
      </w:r>
      <w:r w:rsidR="00D87A26">
        <w:t xml:space="preserve">transport node S5, </w:t>
      </w:r>
      <w:r w:rsidR="009B5600">
        <w:t xml:space="preserve">which belong </w:t>
      </w:r>
      <w:del w:id="351" w:author="Italo Busi" w:date="2019-01-04T18:07:00Z">
        <w:r w:rsidR="009B5600" w:rsidDel="00175DD0">
          <w:delText>ot</w:delText>
        </w:r>
      </w:del>
      <w:ins w:id="352" w:author="Italo Busi" w:date="2019-01-04T18:07:00Z">
        <w:r w:rsidR="00175DD0">
          <w:t>to</w:t>
        </w:r>
      </w:ins>
      <w:r w:rsidR="009B5600">
        <w:t xml:space="preserve"> the same PNC domain (single-domain service request) </w:t>
      </w:r>
      <w:r w:rsidR="00D87A26">
        <w:t xml:space="preserve">and between </w:t>
      </w:r>
      <w:r w:rsidR="009B5600">
        <w:t xml:space="preserve">transport nodes </w:t>
      </w:r>
      <w:r w:rsidR="00D87A26">
        <w:t xml:space="preserve">S3 and S18, </w:t>
      </w:r>
      <w:r w:rsidR="009B5600">
        <w:t xml:space="preserve">through </w:t>
      </w:r>
      <w:r w:rsidR="00D87A26">
        <w:t>transport nodes S1, S2, S31, S33, S34 and S15</w:t>
      </w:r>
      <w:r w:rsidR="009B5600">
        <w:t>,</w:t>
      </w:r>
      <w:r w:rsidR="00D87A26">
        <w:t xml:space="preserve"> which belong to different PNC domains</w:t>
      </w:r>
      <w:r w:rsidR="009B5600">
        <w:t xml:space="preserve"> (multi-domain service request):</w:t>
      </w:r>
    </w:p>
    <w:p w14:paraId="4CD69252" w14:textId="77777777" w:rsidR="00175DD0" w:rsidRDefault="00175DD0" w:rsidP="00175DD0">
      <w:pPr>
        <w:ind w:left="864"/>
        <w:rPr>
          <w:moveTo w:id="353" w:author="Italo Busi" w:date="2019-01-04T18:07:00Z"/>
        </w:rPr>
      </w:pPr>
      <w:moveToRangeStart w:id="354" w:author="Italo Busi" w:date="2019-01-04T18:07:00Z" w:name="move534388585"/>
      <w:moveTo w:id="355" w:author="Italo Busi" w:date="2019-01-04T18:07:00Z">
        <w:r>
          <w:t xml:space="preserve">R1 ([PKT] -&gt; VLAN), S3 (VLAN -&gt; [ODU0]), S5 ([ODU0]), </w:t>
        </w:r>
        <w:r>
          <w:br/>
          <w:t>S6 ([ODU0] -&gt; VLAN), R3 (VLAN -&gt; [PKT])</w:t>
        </w:r>
      </w:moveTo>
    </w:p>
    <w:moveToRangeEnd w:id="354"/>
    <w:p w14:paraId="734CE04C" w14:textId="2AADA287" w:rsidR="00213A0A" w:rsidRDefault="00213A0A" w:rsidP="00213A0A">
      <w:pPr>
        <w:ind w:left="864"/>
      </w:pPr>
      <w:r>
        <w:t>R1 ([PKT] -&gt; VLAN), S3 (VLAN -&gt; [ODU0]), S1 ([ODU0]),</w:t>
      </w:r>
      <w:r>
        <w:br/>
        <w:t>S2 ([ODU0]), S31 ([ODU0]), S33 ([ODU0]), S34 ([ODU0]),</w:t>
      </w:r>
      <w:r>
        <w:br/>
        <w:t>S15 ([ODU0]), S18 ([ODU0] -&gt; VLAN), R5 (VLAN -&gt; [PKT])</w:t>
      </w:r>
    </w:p>
    <w:p w14:paraId="779035AC" w14:textId="0775CA17" w:rsidR="008C65BF" w:rsidDel="00175DD0" w:rsidRDefault="008C65BF" w:rsidP="008C65BF">
      <w:pPr>
        <w:ind w:left="864"/>
        <w:rPr>
          <w:moveFrom w:id="356" w:author="Italo Busi" w:date="2019-01-04T18:07:00Z"/>
        </w:rPr>
      </w:pPr>
      <w:moveFromRangeStart w:id="357" w:author="Italo Busi" w:date="2019-01-04T18:07:00Z" w:name="move534388585"/>
      <w:moveFrom w:id="358" w:author="Italo Busi" w:date="2019-01-04T18:07:00Z">
        <w:r w:rsidDel="00175DD0">
          <w:t xml:space="preserve">R1 ([PKT] -&gt; VLAN), S3 (VLAN -&gt; [ODU0]), S5 ([ODU0]), </w:t>
        </w:r>
        <w:r w:rsidDel="00175DD0">
          <w:br/>
          <w:t>S6 ([ODU0] -&gt; VLAN), R3 (VLAN -&gt; [PKT])</w:t>
        </w:r>
      </w:moveFrom>
    </w:p>
    <w:moveFromRangeEnd w:id="357"/>
    <w:p w14:paraId="501E3C95" w14:textId="77777777" w:rsidR="009B5600" w:rsidRDefault="009B5600" w:rsidP="009B5600">
      <w:r>
        <w:t>Since the two EVPL services are sharing the same Ethernet physical link between R1 and S3, different VLAN IDs are associated with different EVPL services: for example, VLAN IDs 10 and 20 respectively.</w:t>
      </w:r>
    </w:p>
    <w:p w14:paraId="2874B78D" w14:textId="5F7467EB" w:rsidR="009B5600" w:rsidRDefault="009B5600" w:rsidP="00213A0A">
      <w:r>
        <w:t xml:space="preserve">Based on the assumptions described in section </w:t>
      </w:r>
      <w:r>
        <w:fldChar w:fldCharType="begin"/>
      </w:r>
      <w:r>
        <w:instrText xml:space="preserve"> REF _Ref500411426 \r \h \t </w:instrText>
      </w:r>
      <w:r>
        <w:fldChar w:fldCharType="separate"/>
      </w:r>
      <w:r w:rsidR="00F65484">
        <w:t>4.3.1</w:t>
      </w:r>
      <w:r>
        <w:fldChar w:fldCharType="end"/>
      </w:r>
      <w:r>
        <w:t xml:space="preserve">, </w:t>
      </w:r>
      <w:r w:rsidR="00213A0A">
        <w:t xml:space="preserve">the CNC </w:t>
      </w:r>
      <w:r>
        <w:t>requests at</w:t>
      </w:r>
      <w:r w:rsidR="00213A0A">
        <w:t xml:space="preserve"> the CMI</w:t>
      </w:r>
      <w:r>
        <w:t xml:space="preserve"> the MDSC to </w:t>
      </w:r>
      <w:r w:rsidR="00213A0A">
        <w:t xml:space="preserve">setup </w:t>
      </w:r>
      <w:r w:rsidR="008C65BF">
        <w:t>these</w:t>
      </w:r>
      <w:r w:rsidR="00213A0A">
        <w:t xml:space="preserve"> EVPL service</w:t>
      </w:r>
      <w:r w:rsidR="008C65BF">
        <w:t>s</w:t>
      </w:r>
      <w:r>
        <w:t xml:space="preserve"> and the MDSC understands what to do as described in section </w:t>
      </w:r>
      <w:r>
        <w:fldChar w:fldCharType="begin"/>
      </w:r>
      <w:r>
        <w:instrText xml:space="preserve"> REF _Ref500347772 \r \h \t </w:instrText>
      </w:r>
      <w:r>
        <w:fldChar w:fldCharType="separate"/>
      </w:r>
      <w:r w:rsidR="00F65484">
        <w:t>4.3.2</w:t>
      </w:r>
      <w:r>
        <w:fldChar w:fldCharType="end"/>
      </w:r>
      <w:r>
        <w:t>.</w:t>
      </w:r>
    </w:p>
    <w:p w14:paraId="1B52243E" w14:textId="1A6C9514" w:rsidR="00D87A26" w:rsidRPr="009F3B7C" w:rsidDel="00175DD0" w:rsidRDefault="00D87A26" w:rsidP="00D87A26">
      <w:pPr>
        <w:pStyle w:val="Heading3"/>
        <w:rPr>
          <w:del w:id="359" w:author="Italo Busi" w:date="2019-01-04T18:08:00Z"/>
        </w:rPr>
      </w:pPr>
      <w:bookmarkStart w:id="360" w:name="_Toc490666712"/>
      <w:bookmarkStart w:id="361" w:name="_Toc496630324"/>
      <w:bookmarkStart w:id="362" w:name="_Toc528059347"/>
      <w:commentRangeStart w:id="363"/>
      <w:del w:id="364" w:author="Italo Busi" w:date="2019-01-04T18:08:00Z">
        <w:r w:rsidRPr="009F3B7C" w:rsidDel="00175DD0">
          <w:delText>EVPLAN and EVPTree Services</w:delText>
        </w:r>
        <w:bookmarkEnd w:id="360"/>
        <w:bookmarkEnd w:id="361"/>
        <w:bookmarkEnd w:id="362"/>
      </w:del>
    </w:p>
    <w:p w14:paraId="39451E96" w14:textId="29E4474C" w:rsidR="008C65BF" w:rsidDel="00175DD0" w:rsidRDefault="008C65BF" w:rsidP="009530FB">
      <w:pPr>
        <w:rPr>
          <w:del w:id="365" w:author="Italo Busi" w:date="2019-01-04T18:08:00Z"/>
        </w:rPr>
      </w:pPr>
      <w:del w:id="366" w:author="Italo Busi" w:date="2019-01-04T18:08:00Z">
        <w:r w:rsidDel="00175DD0">
          <w:delText xml:space="preserve">When the physical links interconnecting the IP routers and the transport network are Ethernet links, </w:delText>
        </w:r>
        <w:r w:rsidR="009530FB" w:rsidDel="00175DD0">
          <w:delText>multipoint Ethernet services (</w:delText>
        </w:r>
        <w:r w:rsidR="009530FB" w:rsidRPr="00610654" w:rsidDel="00175DD0">
          <w:rPr>
            <w:noProof/>
          </w:rPr>
          <w:delText>e.g</w:delText>
        </w:r>
        <w:r w:rsidR="00610654" w:rsidDel="00175DD0">
          <w:rPr>
            <w:noProof/>
          </w:rPr>
          <w:delText>.</w:delText>
        </w:r>
        <w:r w:rsidR="009530FB" w:rsidDel="00175DD0">
          <w:delText xml:space="preserve">, EPLAN and EPTree) </w:delText>
        </w:r>
        <w:r w:rsidR="00953AD7" w:rsidDel="00175DD0">
          <w:delText xml:space="preserve">can also be supported. It is also possible </w:delText>
        </w:r>
        <w:r w:rsidR="009530FB" w:rsidDel="00175DD0">
          <w:delText>that multiple</w:delText>
        </w:r>
        <w:r w:rsidDel="00175DD0">
          <w:delText xml:space="preserve"> Ethernet services (</w:delText>
        </w:r>
        <w:r w:rsidRPr="00610654" w:rsidDel="00175DD0">
          <w:rPr>
            <w:noProof/>
          </w:rPr>
          <w:delText>e.g</w:delText>
        </w:r>
        <w:r w:rsidR="00610654" w:rsidDel="00175DD0">
          <w:rPr>
            <w:noProof/>
          </w:rPr>
          <w:delText>.</w:delText>
        </w:r>
        <w:r w:rsidDel="00175DD0">
          <w:delText>, EVPL, EVPLAN and EVPTree) share the same physical link using different VLANs.</w:delText>
        </w:r>
      </w:del>
    </w:p>
    <w:p w14:paraId="2BB345F2" w14:textId="6C8AD008" w:rsidR="009530FB" w:rsidDel="00175DD0" w:rsidRDefault="009530FB" w:rsidP="009530FB">
      <w:pPr>
        <w:rPr>
          <w:del w:id="367" w:author="Italo Busi" w:date="2019-01-04T18:08:00Z"/>
        </w:rPr>
      </w:pPr>
      <w:del w:id="368" w:author="Italo Busi" w:date="2019-01-04T18:08:00Z">
        <w:r w:rsidDel="00175DD0">
          <w:delText>Note – it is assumed that EPLAN and EPTree services can be supported by configuring EVPLAN and EVPTree with port mapping.</w:delText>
        </w:r>
      </w:del>
    </w:p>
    <w:p w14:paraId="178F2C82" w14:textId="78F3F11B" w:rsidR="00B45CF2" w:rsidDel="00175DD0" w:rsidRDefault="00B45CF2" w:rsidP="00B45CF2">
      <w:pPr>
        <w:rPr>
          <w:del w:id="369" w:author="Italo Busi" w:date="2019-01-04T18:08:00Z"/>
        </w:rPr>
      </w:pPr>
      <w:del w:id="370" w:author="Italo Busi" w:date="2019-01-04T18:08:00Z">
        <w:r w:rsidDel="00175DD0">
          <w:delText xml:space="preserve">Since this EVPLAN/EVPTree service can share the same Ethernet physical links between IP routers and transport nodes (e.g., with the </w:delText>
        </w:r>
        <w:r w:rsidDel="00175DD0">
          <w:lastRenderedPageBreak/>
          <w:delText xml:space="preserve">EVPL services described in section </w:delText>
        </w:r>
        <w:r w:rsidDel="00175DD0">
          <w:fldChar w:fldCharType="begin"/>
        </w:r>
        <w:r w:rsidDel="00175DD0">
          <w:delInstrText xml:space="preserve"> REF _Ref500412190 \r \h \t </w:delInstrText>
        </w:r>
        <w:r w:rsidDel="00175DD0">
          <w:fldChar w:fldCharType="separate"/>
        </w:r>
        <w:r w:rsidR="00F65484" w:rsidDel="00175DD0">
          <w:delText>4.3.4</w:delText>
        </w:r>
        <w:r w:rsidDel="00175DD0">
          <w:fldChar w:fldCharType="end"/>
        </w:r>
        <w:r w:rsidDel="00175DD0">
          <w:delText>), a different VLAN ID (e.g., 30) can be associated with this EVPLAN/EVPTree service.</w:delText>
        </w:r>
      </w:del>
    </w:p>
    <w:p w14:paraId="6AAB37AA" w14:textId="62925915" w:rsidR="00D87A26" w:rsidDel="00175DD0" w:rsidRDefault="00D87A26" w:rsidP="00D87A26">
      <w:pPr>
        <w:rPr>
          <w:del w:id="371" w:author="Italo Busi" w:date="2019-01-04T18:08:00Z"/>
        </w:rPr>
      </w:pPr>
      <w:del w:id="372" w:author="Italo Busi" w:date="2019-01-04T18:08:00Z">
        <w:r w:rsidDel="00175DD0">
          <w:delText xml:space="preserve">In order to setup an IP subnet between R1, R2, R3 and </w:delText>
        </w:r>
        <w:r w:rsidRPr="00953AD7" w:rsidDel="00175DD0">
          <w:delText>R</w:delText>
        </w:r>
        <w:r w:rsidR="00953AD7" w:rsidRPr="00953AD7" w:rsidDel="00175DD0">
          <w:delText>5</w:delText>
        </w:r>
        <w:r w:rsidDel="00175DD0">
          <w:delText>, an EVPLAN/EVPTree service needs to be created, supported by two ODUflex end-to-end connections respectively between S3 and S6, crossing transport node S5, and between S3 and S18, crossing transport nodes S1, S2, S31, S33, S34 and S15 which belong to different PNC domains.</w:delText>
        </w:r>
      </w:del>
    </w:p>
    <w:p w14:paraId="458356B0" w14:textId="1909682E" w:rsidR="007B0690" w:rsidDel="00175DD0" w:rsidRDefault="00B45CF2" w:rsidP="007B0690">
      <w:pPr>
        <w:rPr>
          <w:del w:id="373" w:author="Italo Busi" w:date="2019-01-04T18:08:00Z"/>
        </w:rPr>
      </w:pPr>
      <w:del w:id="374" w:author="Italo Busi" w:date="2019-01-04T18:08:00Z">
        <w:r w:rsidDel="00175DD0">
          <w:delText>S</w:delText>
        </w:r>
        <w:r w:rsidR="007B0690" w:rsidDel="00175DD0">
          <w:delText xml:space="preserve">ome MAC Bridging capabilities are </w:delText>
        </w:r>
        <w:r w:rsidDel="00175DD0">
          <w:delText xml:space="preserve">also </w:delText>
        </w:r>
        <w:r w:rsidR="007B0690" w:rsidDel="00175DD0">
          <w:delText xml:space="preserve">required on some nodes at the edge of the transport network: for </w:delText>
        </w:r>
        <w:r w:rsidR="007B0690" w:rsidRPr="00610654" w:rsidDel="00175DD0">
          <w:rPr>
            <w:noProof/>
          </w:rPr>
          <w:delText>example</w:delText>
        </w:r>
        <w:r w:rsidR="00610654" w:rsidDel="00175DD0">
          <w:rPr>
            <w:noProof/>
          </w:rPr>
          <w:delText>,</w:delText>
        </w:r>
        <w:r w:rsidR="007B0690" w:rsidDel="00175DD0">
          <w:delText xml:space="preserve"> Ethernet Bridging capabilities can be configured in nodes S3 and S6:</w:delText>
        </w:r>
      </w:del>
    </w:p>
    <w:p w14:paraId="5AA18749" w14:textId="20205C3C" w:rsidR="007B0690" w:rsidDel="00175DD0" w:rsidRDefault="007B0690" w:rsidP="007B0690">
      <w:pPr>
        <w:pStyle w:val="RFCListBullet"/>
        <w:rPr>
          <w:del w:id="375" w:author="Italo Busi" w:date="2019-01-04T18:08:00Z"/>
        </w:rPr>
      </w:pPr>
      <w:del w:id="376" w:author="Italo Busi" w:date="2019-01-04T18:08:00Z">
        <w:r w:rsidDel="00175DD0">
          <w:delText xml:space="preserve">MAC Bridging in node S3 is needed to select, based on the MAC Destination Address, whether </w:delText>
        </w:r>
        <w:r w:rsidR="00B45CF2" w:rsidDel="00175DD0">
          <w:delText xml:space="preserve">received </w:delText>
        </w:r>
        <w:r w:rsidDel="00175DD0">
          <w:delText xml:space="preserve">Ethernet frames </w:delText>
        </w:r>
        <w:r w:rsidR="00B45CF2" w:rsidDel="00175DD0">
          <w:delText xml:space="preserve">should be forwarded to </w:delText>
        </w:r>
        <w:r w:rsidDel="00175DD0">
          <w:delText>R1</w:delText>
        </w:r>
        <w:r w:rsidR="00B45CF2" w:rsidDel="00175DD0">
          <w:delText xml:space="preserve"> or </w:delText>
        </w:r>
        <w:r w:rsidDel="00175DD0">
          <w:delText>to the ODUflex terminating on node S6 or to the other ODUflex terminating on node S</w:delText>
        </w:r>
        <w:r w:rsidR="00B45CF2" w:rsidDel="00175DD0">
          <w:delText>18;</w:delText>
        </w:r>
      </w:del>
    </w:p>
    <w:p w14:paraId="01CFE433" w14:textId="7515832E" w:rsidR="007B0690" w:rsidDel="00175DD0" w:rsidRDefault="007B0690" w:rsidP="007B0690">
      <w:pPr>
        <w:pStyle w:val="RFCListBullet"/>
        <w:rPr>
          <w:del w:id="377" w:author="Italo Busi" w:date="2019-01-04T18:08:00Z"/>
        </w:rPr>
      </w:pPr>
      <w:del w:id="378" w:author="Italo Busi" w:date="2019-01-04T18:08:00Z">
        <w:r w:rsidDel="00175DD0">
          <w:delText xml:space="preserve">MAC bridging function in node S6 is needed to select, based on the MAC Destination Address, whether </w:delText>
        </w:r>
        <w:r w:rsidR="00B45CF2" w:rsidDel="00175DD0">
          <w:delText>received</w:delText>
        </w:r>
        <w:r w:rsidDel="00175DD0">
          <w:delText xml:space="preserve"> Ethernet frames should be se</w:delText>
        </w:r>
        <w:r w:rsidR="00B45CF2" w:rsidDel="00175DD0">
          <w:delText>n</w:delText>
        </w:r>
        <w:r w:rsidDel="00175DD0">
          <w:delText xml:space="preserve">t to R2 or </w:delText>
        </w:r>
        <w:r w:rsidR="00B45CF2" w:rsidDel="00175DD0">
          <w:delText xml:space="preserve">to </w:delText>
        </w:r>
        <w:r w:rsidDel="00175DD0">
          <w:delText>R3</w:delText>
        </w:r>
        <w:r w:rsidR="00B45CF2" w:rsidDel="00175DD0">
          <w:delText xml:space="preserve"> or to the ODUflex terminating on node S3</w:delText>
        </w:r>
        <w:r w:rsidDel="00175DD0">
          <w:delText>.</w:delText>
        </w:r>
      </w:del>
    </w:p>
    <w:p w14:paraId="1F72227D" w14:textId="6DEB9F12" w:rsidR="00B45CF2" w:rsidDel="00175DD0" w:rsidRDefault="00B45CF2" w:rsidP="00B45CF2">
      <w:pPr>
        <w:rPr>
          <w:del w:id="379" w:author="Italo Busi" w:date="2019-01-04T18:08:00Z"/>
        </w:rPr>
      </w:pPr>
      <w:del w:id="380" w:author="Italo Busi" w:date="2019-01-04T18:08:00Z">
        <w:r w:rsidDel="00175DD0">
          <w:delText>In order to support an EVPTree service instead of an EVPLAN, additional configuration of the Ethernet Bridging capabilities on the nodes at the edge of the transport network is required.</w:delText>
        </w:r>
      </w:del>
    </w:p>
    <w:p w14:paraId="78A1E475" w14:textId="034269FB" w:rsidR="00B45CF2" w:rsidDel="00175DD0" w:rsidRDefault="00B45CF2" w:rsidP="00B45CF2">
      <w:pPr>
        <w:rPr>
          <w:del w:id="381" w:author="Italo Busi" w:date="2019-01-04T18:08:00Z"/>
        </w:rPr>
      </w:pPr>
      <w:del w:id="382" w:author="Italo Busi" w:date="2019-01-04T18:08:00Z">
        <w:r w:rsidDel="00175DD0">
          <w:delText>The traffic flows between R1 and R3, between R3 and R5 and between R1 and R5 can be summarized as:</w:delText>
        </w:r>
      </w:del>
    </w:p>
    <w:p w14:paraId="75C6658B" w14:textId="7705C8C7" w:rsidR="00B45CF2" w:rsidDel="00175DD0" w:rsidRDefault="00B45CF2" w:rsidP="00B45CF2">
      <w:pPr>
        <w:ind w:left="864"/>
        <w:rPr>
          <w:del w:id="383" w:author="Italo Busi" w:date="2019-01-04T18:08:00Z"/>
        </w:rPr>
      </w:pPr>
      <w:del w:id="384" w:author="Italo Busi" w:date="2019-01-04T18:08:00Z">
        <w:r w:rsidDel="00175DD0">
          <w:delText xml:space="preserve">R1 ([PKT] -&gt; VLAN), </w:delText>
        </w:r>
        <w:r w:rsidRPr="00AD0B22" w:rsidDel="00175DD0">
          <w:rPr>
            <w:highlight w:val="yellow"/>
          </w:rPr>
          <w:delText>S3 (VLAN -&gt; [M</w:delText>
        </w:r>
        <w:r w:rsidR="007445AC" w:rsidDel="00175DD0">
          <w:rPr>
            <w:highlight w:val="yellow"/>
          </w:rPr>
          <w:delText>A</w:delText>
        </w:r>
        <w:r w:rsidRPr="00AD0B22" w:rsidDel="00175DD0">
          <w:rPr>
            <w:highlight w:val="yellow"/>
          </w:rPr>
          <w:delText>C] -&gt; [ODUflex])</w:delText>
        </w:r>
        <w:r w:rsidDel="00175DD0">
          <w:delText>,</w:delText>
        </w:r>
        <w:r w:rsidDel="00175DD0">
          <w:br/>
          <w:delText xml:space="preserve">S5 ([ODUflex]), </w:delText>
        </w:r>
        <w:r w:rsidRPr="00AD0B22" w:rsidDel="00175DD0">
          <w:rPr>
            <w:highlight w:val="yellow"/>
          </w:rPr>
          <w:delText>S6 ([ODUflex] -&gt; [MAC] -&gt; VLAN),</w:delText>
        </w:r>
        <w:r w:rsidDel="00175DD0">
          <w:br/>
          <w:delText>R3 (VLAN -&gt; [PKT])</w:delText>
        </w:r>
      </w:del>
    </w:p>
    <w:p w14:paraId="57328E3D" w14:textId="3D74D1E7" w:rsidR="00B45CF2" w:rsidDel="00175DD0" w:rsidRDefault="00B45CF2" w:rsidP="00B45CF2">
      <w:pPr>
        <w:ind w:left="864"/>
        <w:rPr>
          <w:del w:id="385" w:author="Italo Busi" w:date="2019-01-04T18:08:00Z"/>
        </w:rPr>
      </w:pPr>
      <w:del w:id="386" w:author="Italo Busi" w:date="2019-01-04T18:08:00Z">
        <w:r w:rsidDel="00175DD0">
          <w:delText xml:space="preserve">R3 ([PKT] -&gt; VLAN), </w:delText>
        </w:r>
        <w:r w:rsidRPr="00111169" w:rsidDel="00175DD0">
          <w:rPr>
            <w:highlight w:val="yellow"/>
          </w:rPr>
          <w:delText>S6 (VLAN -&gt; [MAC] -&gt; [ODUflex]),</w:delText>
        </w:r>
        <w:r w:rsidDel="00175DD0">
          <w:br/>
          <w:delText xml:space="preserve">S5 ([ODUflex]), </w:delText>
        </w:r>
        <w:r w:rsidRPr="00111169" w:rsidDel="00175DD0">
          <w:rPr>
            <w:highlight w:val="yellow"/>
          </w:rPr>
          <w:delText>S3 ([ODUflex] -&gt; [MAC] -&gt; [ODUflex]),</w:delText>
        </w:r>
        <w:r w:rsidDel="00175DD0">
          <w:br/>
        </w:r>
        <w:r w:rsidR="007445AC" w:rsidDel="00175DD0">
          <w:delText>S1 ([ODUflex]), S2 ([ODUflex]), S31 ([ODUflex]),</w:delText>
        </w:r>
        <w:r w:rsidR="007445AC" w:rsidDel="00175DD0">
          <w:br/>
        </w:r>
        <w:r w:rsidDel="00175DD0">
          <w:delText>S33 ([ODUflex]), S34 ([ODUflex]),</w:delText>
        </w:r>
        <w:r w:rsidDel="00175DD0">
          <w:br/>
          <w:delText>S15 ([ODUflex]), S18 ([ODUflex] -&gt; VLAN), R5 (VLAN -&gt; [PKT])</w:delText>
        </w:r>
      </w:del>
    </w:p>
    <w:p w14:paraId="4987A708" w14:textId="2D8BE653" w:rsidR="00D87A26" w:rsidDel="00175DD0" w:rsidRDefault="00D87A26" w:rsidP="00D87A26">
      <w:pPr>
        <w:ind w:left="864"/>
        <w:rPr>
          <w:del w:id="387" w:author="Italo Busi" w:date="2019-01-04T18:08:00Z"/>
        </w:rPr>
      </w:pPr>
      <w:del w:id="388" w:author="Italo Busi" w:date="2019-01-04T18:08:00Z">
        <w:r w:rsidDel="00175DD0">
          <w:delText xml:space="preserve">R1 ([PKT] -&gt; VLAN), </w:delText>
        </w:r>
        <w:r w:rsidRPr="006035C2" w:rsidDel="00175DD0">
          <w:rPr>
            <w:highlight w:val="yellow"/>
          </w:rPr>
          <w:delText>S3 (VLAN -&gt; [MAC] -&gt; [ODUflex]),</w:delText>
        </w:r>
        <w:r w:rsidDel="00175DD0">
          <w:br/>
          <w:delText>S1 ([ODUflex]), S2 ([ODUflex]), S31 ([ODUflex]),</w:delText>
        </w:r>
        <w:r w:rsidDel="00175DD0">
          <w:br/>
          <w:delText>S33 ([ODUflex]), S34 ([ODUflex]),</w:delText>
        </w:r>
        <w:r w:rsidDel="00175DD0">
          <w:br/>
          <w:delText>S15 ([ODUflex]), S18 ([ODUflex] -&gt; VLAN), R5 (VLAN -&gt; [PKT])</w:delText>
        </w:r>
      </w:del>
    </w:p>
    <w:p w14:paraId="44B3A27B" w14:textId="3F2E3AE9" w:rsidR="007445AC" w:rsidDel="00175DD0" w:rsidRDefault="007445AC" w:rsidP="007445AC">
      <w:pPr>
        <w:rPr>
          <w:del w:id="389" w:author="Italo Busi" w:date="2019-01-04T18:08:00Z"/>
        </w:rPr>
      </w:pPr>
      <w:del w:id="390" w:author="Italo Busi" w:date="2019-01-04T18:08:00Z">
        <w:r w:rsidDel="00175DD0">
          <w:lastRenderedPageBreak/>
          <w:delText xml:space="preserve">As described in section </w:delText>
        </w:r>
        <w:r w:rsidDel="00175DD0">
          <w:fldChar w:fldCharType="begin"/>
        </w:r>
        <w:r w:rsidDel="00175DD0">
          <w:delInstrText xml:space="preserve"> REF _Ref500347772 \r \h \t </w:delInstrText>
        </w:r>
        <w:r w:rsidDel="00175DD0">
          <w:fldChar w:fldCharType="separate"/>
        </w:r>
        <w:r w:rsidR="00F65484" w:rsidDel="00175DD0">
          <w:delText>4.3.2</w:delText>
        </w:r>
        <w:r w:rsidDel="00175DD0">
          <w:fldChar w:fldCharType="end"/>
        </w:r>
        <w:r w:rsidDel="00175DD0">
          <w:delText>, it is assumed that the CNC is capable, via the CMI, to request the setup of this EVPLAN/EVPTree service, providing all the information that the MDSC needs to understand that it need to request PNC1 to setup an ODUflex connection between nodes S3 and S6 (single-domain service request) and it also needs to coordinate the setup of a multi-domain ODUflex connection between nodes S3 and S16 as well as the MAC bridging and the adaptation functions on these edge nodes.</w:delText>
        </w:r>
      </w:del>
    </w:p>
    <w:p w14:paraId="1CE35E72" w14:textId="5B73CE3F" w:rsidR="0091245F" w:rsidDel="00175DD0" w:rsidRDefault="0091245F" w:rsidP="0091245F">
      <w:pPr>
        <w:rPr>
          <w:del w:id="391" w:author="Italo Busi" w:date="2019-01-04T18:08:00Z"/>
        </w:rPr>
      </w:pPr>
      <w:del w:id="392" w:author="Italo Busi" w:date="2019-01-04T18:08:00Z">
        <w:r w:rsidRPr="00D95E8B" w:rsidDel="00175DD0">
          <w:delText xml:space="preserve">In case the CNC needs the setup of </w:delText>
        </w:r>
        <w:r w:rsidDel="00175DD0">
          <w:delText xml:space="preserve">an EVPLAN/EVPTree service only between </w:delText>
        </w:r>
        <w:r w:rsidR="00FF5399" w:rsidDel="00175DD0">
          <w:delText>R</w:delText>
        </w:r>
        <w:r w:rsidDel="00175DD0">
          <w:delText xml:space="preserve">1, </w:delText>
        </w:r>
        <w:r w:rsidR="00FF5399" w:rsidDel="00175DD0">
          <w:delText>R</w:delText>
        </w:r>
        <w:r w:rsidDel="00175DD0">
          <w:delText xml:space="preserve">2 and </w:delText>
        </w:r>
        <w:r w:rsidR="00FF5399" w:rsidDel="00175DD0">
          <w:delText>R</w:delText>
        </w:r>
        <w:r w:rsidDel="00175DD0">
          <w:delText>3 (</w:delText>
        </w:r>
        <w:r w:rsidRPr="00D95E8B" w:rsidDel="00175DD0">
          <w:delText xml:space="preserve">single-domain service request), </w:delText>
        </w:r>
        <w:r w:rsidDel="00175DD0">
          <w:delText>it would request the setup of this service in the same way as before and the information provided at the CMI is sufficient for the MDSC to understand that this is a single-domain service request.</w:delText>
        </w:r>
      </w:del>
    </w:p>
    <w:p w14:paraId="59AB012C" w14:textId="1BAB6028" w:rsidR="0091245F" w:rsidDel="00175DD0" w:rsidRDefault="0091245F" w:rsidP="0091245F">
      <w:pPr>
        <w:rPr>
          <w:del w:id="393" w:author="Italo Busi" w:date="2019-01-04T18:08:00Z"/>
        </w:rPr>
      </w:pPr>
      <w:del w:id="394" w:author="Italo Busi" w:date="2019-01-04T18:08:00Z">
        <w:r w:rsidDel="00175DD0">
          <w:delText>T</w:delText>
        </w:r>
        <w:r w:rsidRPr="00D95E8B" w:rsidDel="00175DD0">
          <w:delText xml:space="preserve">he MDSC can </w:delText>
        </w:r>
        <w:r w:rsidDel="00175DD0">
          <w:delText xml:space="preserve">then </w:delText>
        </w:r>
        <w:r w:rsidRPr="00D95E8B" w:rsidDel="00175DD0">
          <w:delText xml:space="preserve">just request PNC1 to setup a single-domain </w:delText>
        </w:r>
        <w:r w:rsidDel="00175DD0">
          <w:delText xml:space="preserve">EVPLAN/EVPTree service </w:delText>
        </w:r>
        <w:r w:rsidRPr="00D95E8B" w:rsidDel="00175DD0">
          <w:delText xml:space="preserve">between </w:delText>
        </w:r>
        <w:r w:rsidDel="00175DD0">
          <w:delText xml:space="preserve">nodes </w:delText>
        </w:r>
        <w:r w:rsidRPr="00D95E8B" w:rsidDel="00175DD0">
          <w:delText>S3 and S6.</w:delText>
        </w:r>
        <w:r w:rsidDel="00175DD0">
          <w:delText xml:space="preserve"> PNC1 can take care of setting up the single-domain ODUflex end-to-end connection between nodes S3 and S6 as well as of configuring the MAC bridging and the adaptation functions on these edge nodes.</w:delText>
        </w:r>
      </w:del>
      <w:commentRangeEnd w:id="363"/>
      <w:r w:rsidR="00175DD0">
        <w:rPr>
          <w:rStyle w:val="CommentReference"/>
        </w:rPr>
        <w:commentReference w:id="363"/>
      </w:r>
    </w:p>
    <w:p w14:paraId="2DAD69F0" w14:textId="3493E309" w:rsidR="00CC0754" w:rsidRPr="00F41C0D" w:rsidDel="00175DD0" w:rsidRDefault="00CC0754" w:rsidP="00F41C0D">
      <w:pPr>
        <w:pStyle w:val="Heading3"/>
        <w:rPr>
          <w:del w:id="395" w:author="Italo Busi" w:date="2019-01-04T18:09:00Z"/>
        </w:rPr>
      </w:pPr>
      <w:bookmarkStart w:id="396" w:name="_Toc528059348"/>
      <w:bookmarkStart w:id="397" w:name="_Ref500419020"/>
      <w:commentRangeStart w:id="398"/>
      <w:del w:id="399" w:author="Italo Busi" w:date="2019-01-04T18:09:00Z">
        <w:r w:rsidRPr="00F41C0D" w:rsidDel="00175DD0">
          <w:delText>Dynamic Service Configuration</w:delText>
        </w:r>
        <w:bookmarkEnd w:id="396"/>
      </w:del>
    </w:p>
    <w:p w14:paraId="70C5FA98" w14:textId="48035FA5" w:rsidR="00CC0754" w:rsidDel="00175DD0" w:rsidRDefault="00CC0754" w:rsidP="00CC0754">
      <w:pPr>
        <w:pStyle w:val="CommentText"/>
        <w:rPr>
          <w:del w:id="400" w:author="Italo Busi" w:date="2019-01-04T18:09:00Z"/>
          <w:rFonts w:eastAsiaTheme="minorEastAsia"/>
          <w:lang w:eastAsia="zh-CN"/>
        </w:rPr>
      </w:pPr>
      <w:del w:id="401" w:author="Italo Busi" w:date="2019-01-04T18:09:00Z">
        <w:r w:rsidDel="00175DD0">
          <w:rPr>
            <w:rFonts w:eastAsiaTheme="minorEastAsia" w:hint="eastAsia"/>
            <w:lang w:eastAsia="zh-CN"/>
          </w:rPr>
          <w:delText xml:space="preserve">Given the service established in the previous sections, there is a demand for </w:delText>
        </w:r>
        <w:r w:rsidDel="00175DD0">
          <w:rPr>
            <w:rFonts w:eastAsiaTheme="minorEastAsia"/>
            <w:lang w:eastAsia="zh-CN"/>
          </w:rPr>
          <w:delText>an update</w:delText>
        </w:r>
        <w:r w:rsidDel="00175DD0">
          <w:rPr>
            <w:rFonts w:eastAsiaTheme="minorEastAsia" w:hint="eastAsia"/>
            <w:lang w:eastAsia="zh-CN"/>
          </w:rPr>
          <w:delText xml:space="preserve"> of some service characteristics. </w:delText>
        </w:r>
        <w:r w:rsidDel="00175DD0">
          <w:rPr>
            <w:rFonts w:eastAsiaTheme="minorEastAsia"/>
            <w:lang w:eastAsia="zh-CN"/>
          </w:rPr>
          <w:delText xml:space="preserve">A straightforward approach would be terminate the current service and replace with a new one. Another more advanced approach would be </w:delText>
        </w:r>
        <w:r w:rsidR="00610654" w:rsidDel="00175DD0">
          <w:rPr>
            <w:rFonts w:eastAsiaTheme="minorEastAsia"/>
            <w:lang w:eastAsia="zh-CN"/>
          </w:rPr>
          <w:delText xml:space="preserve">a </w:delText>
        </w:r>
        <w:r w:rsidRPr="00610654" w:rsidDel="00175DD0">
          <w:rPr>
            <w:rFonts w:eastAsiaTheme="minorEastAsia"/>
            <w:noProof/>
            <w:lang w:eastAsia="zh-CN"/>
          </w:rPr>
          <w:delText>dynamic</w:delText>
        </w:r>
        <w:r w:rsidDel="00175DD0">
          <w:rPr>
            <w:rFonts w:eastAsiaTheme="minorEastAsia"/>
            <w:lang w:eastAsia="zh-CN"/>
          </w:rPr>
          <w:delText xml:space="preserve"> configuration, in which case there will be no interruption for the connection.</w:delText>
        </w:r>
      </w:del>
    </w:p>
    <w:p w14:paraId="762B9453" w14:textId="37E2FBEE" w:rsidR="00CC0754" w:rsidDel="00175DD0" w:rsidRDefault="00CC0754" w:rsidP="00F41C0D">
      <w:pPr>
        <w:pStyle w:val="CommentText"/>
        <w:rPr>
          <w:del w:id="402" w:author="Italo Busi" w:date="2019-01-04T18:09:00Z"/>
          <w:i/>
          <w:iCs/>
          <w:highlight w:val="yellow"/>
        </w:rPr>
      </w:pPr>
      <w:del w:id="403" w:author="Italo Busi" w:date="2019-01-04T18:09:00Z">
        <w:r w:rsidDel="00175DD0">
          <w:rPr>
            <w:rFonts w:eastAsiaTheme="minorEastAsia"/>
            <w:lang w:eastAsia="zh-CN"/>
          </w:rPr>
          <w:delText xml:space="preserve">An example application would be updating the SLA information for a certain connection. For example, an ODU transit connection is set up according to section </w:delText>
        </w:r>
        <w:r w:rsidDel="00175DD0">
          <w:rPr>
            <w:rFonts w:eastAsiaTheme="minorEastAsia"/>
            <w:lang w:eastAsia="zh-CN"/>
          </w:rPr>
          <w:fldChar w:fldCharType="begin"/>
        </w:r>
        <w:r w:rsidDel="00175DD0">
          <w:rPr>
            <w:rFonts w:eastAsiaTheme="minorEastAsia"/>
            <w:lang w:eastAsia="zh-CN"/>
          </w:rPr>
          <w:delInstrText xml:space="preserve"> REF _Ref500411426 \r \h \t </w:delInstrText>
        </w:r>
        <w:r w:rsidDel="00175DD0">
          <w:rPr>
            <w:rFonts w:eastAsiaTheme="minorEastAsia"/>
            <w:lang w:eastAsia="zh-CN"/>
          </w:rPr>
        </w:r>
        <w:r w:rsidDel="00175DD0">
          <w:rPr>
            <w:rFonts w:eastAsiaTheme="minorEastAsia"/>
            <w:lang w:eastAsia="zh-CN"/>
          </w:rPr>
          <w:fldChar w:fldCharType="separate"/>
        </w:r>
        <w:r w:rsidR="00F65484" w:rsidDel="00175DD0">
          <w:rPr>
            <w:rFonts w:eastAsiaTheme="minorEastAsia"/>
            <w:lang w:eastAsia="zh-CN"/>
          </w:rPr>
          <w:delText>4.3.1</w:delText>
        </w:r>
        <w:r w:rsidDel="00175DD0">
          <w:rPr>
            <w:rFonts w:eastAsiaTheme="minorEastAsia"/>
            <w:lang w:eastAsia="zh-CN"/>
          </w:rPr>
          <w:fldChar w:fldCharType="end"/>
        </w:r>
        <w:r w:rsidDel="00175DD0">
          <w:rPr>
            <w:rFonts w:eastAsiaTheme="minorEastAsia"/>
            <w:lang w:eastAsia="zh-CN"/>
          </w:rPr>
          <w:delText xml:space="preserve">, with the corresponding SLA level of ‘no protection’. After the establishment of this connection, the user would like to enhance this service by providing a restoration after potential failure, and a request is generated on the CMI. In this case, after receiving the request, the MDSC would need to send an update message to the PNC, changing the SLA parameters in TE Tunnel model. Then the connection characteristic would be changed by PNC, and a notification would be sent to MDSC for acknowledgement. </w:delText>
        </w:r>
      </w:del>
      <w:commentRangeEnd w:id="398"/>
      <w:r w:rsidR="00175DD0">
        <w:rPr>
          <w:rStyle w:val="CommentReference"/>
        </w:rPr>
        <w:commentReference w:id="398"/>
      </w:r>
    </w:p>
    <w:p w14:paraId="732AB32D" w14:textId="77777777" w:rsidR="003362AE" w:rsidRPr="00D87A26" w:rsidRDefault="003362AE" w:rsidP="003362AE">
      <w:pPr>
        <w:pStyle w:val="Heading2"/>
      </w:pPr>
      <w:bookmarkStart w:id="404" w:name="_Toc528059349"/>
      <w:r w:rsidRPr="00D87A26">
        <w:lastRenderedPageBreak/>
        <w:t>Multi-function Access Links</w:t>
      </w:r>
      <w:bookmarkEnd w:id="397"/>
      <w:bookmarkEnd w:id="404"/>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7C7ABDDE" w:rsidR="009F3B7C" w:rsidRDefault="009F3B7C" w:rsidP="009F3B7C">
      <w:r>
        <w:t xml:space="preserve">This configuration can be done a-priori by means </w:t>
      </w:r>
      <w:ins w:id="405" w:author="Italo Busi" w:date="2019-01-04T18:10:00Z">
        <w:r w:rsidR="00175DD0">
          <w:t xml:space="preserve">which are </w:t>
        </w:r>
      </w:ins>
      <w:r>
        <w:t xml:space="preserve">outside the scope of this document. In this case, these links will appear at the MPI either as an ODU Link or as </w:t>
      </w:r>
      <w:r w:rsidRPr="00610654">
        <w:rPr>
          <w:noProof/>
        </w:rPr>
        <w:t>a</w:t>
      </w:r>
      <w:r w:rsidR="00610654">
        <w:rPr>
          <w:noProof/>
        </w:rPr>
        <w:t>n</w:t>
      </w:r>
      <w:r w:rsidRPr="00610654">
        <w:rPr>
          <w:noProof/>
        </w:rPr>
        <w:t xml:space="preserve"> STM-64</w:t>
      </w:r>
      <w:r>
        <w:t xml:space="preserve"> Link or as a 10GE Link (depending on the a-priori configuration) and will be controlled at the MPI as discussed in section </w:t>
      </w:r>
      <w:r>
        <w:fldChar w:fldCharType="begin"/>
      </w:r>
      <w:r>
        <w:instrText xml:space="preserve"> REF _Ref500415983 \r \h \t </w:instrText>
      </w:r>
      <w:r>
        <w:fldChar w:fldCharType="separate"/>
      </w:r>
      <w:r w:rsidR="00F65484">
        <w:t>4.3</w:t>
      </w:r>
      <w:r>
        <w:fldChar w:fldCharType="end"/>
      </w:r>
      <w:r>
        <w:t>.</w:t>
      </w:r>
    </w:p>
    <w:p w14:paraId="2A7C7557" w14:textId="0324FED0" w:rsidR="009F3B7C" w:rsidRDefault="009F3B7C" w:rsidP="009F3B7C">
      <w:r>
        <w:t xml:space="preserve">It is also possible not to configure these links a-priori and </w:t>
      </w:r>
      <w:del w:id="406" w:author="Italo Busi" w:date="2019-01-04T18:10:00Z">
        <w:r w:rsidDel="00175DD0">
          <w:delText>give the control to the MPI</w:delText>
        </w:r>
      </w:del>
      <w:ins w:id="407" w:author="Italo Busi" w:date="2019-01-04T18:10:00Z">
        <w:r w:rsidR="00175DD0">
          <w:t>let the MDSC</w:t>
        </w:r>
      </w:ins>
      <w:ins w:id="408" w:author="Italo Busi" w:date="2019-01-04T18:11:00Z">
        <w:r w:rsidR="00175DD0">
          <w:t xml:space="preserve"> (or, in case of a single-domain service request, the PNC,</w:t>
        </w:r>
      </w:ins>
      <w:r>
        <w:t xml:space="preserve"> to decide, based on the service configuration, how to configure </w:t>
      </w:r>
      <w:del w:id="409" w:author="Italo Busi" w:date="2019-01-04T18:10:00Z">
        <w:r w:rsidDel="00175DD0">
          <w:delText>it</w:delText>
        </w:r>
      </w:del>
      <w:ins w:id="410" w:author="Italo Busi" w:date="2019-01-04T18:10:00Z">
        <w:r w:rsidR="00175DD0">
          <w:t>these links</w:t>
        </w:r>
      </w:ins>
      <w:r>
        <w:t>.</w:t>
      </w:r>
    </w:p>
    <w:p w14:paraId="03AE43A1" w14:textId="49B2994A" w:rsidR="00D87A26" w:rsidRDefault="00D87A26" w:rsidP="00D87A26">
      <w:r>
        <w:t xml:space="preserve">For example, if the physical link between </w:t>
      </w:r>
      <w:r w:rsidR="00FF5399">
        <w:t>R</w:t>
      </w:r>
      <w:r>
        <w:t xml:space="preserve">1 and S3 is a multi-functional access link while the physical links between </w:t>
      </w:r>
      <w:r w:rsidR="00FF5399">
        <w:t>R</w:t>
      </w:r>
      <w:r>
        <w:t xml:space="preserve">7 and S31 and between </w:t>
      </w:r>
      <w:r w:rsidR="00FF5399">
        <w:t>R</w:t>
      </w:r>
      <w:r>
        <w:t xml:space="preserve">5 and S18 are STM-64 and 10GE physical links respectively, it is possible to configure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5.</w:t>
      </w:r>
    </w:p>
    <w:p w14:paraId="4F6533BB" w14:textId="6289BAC5" w:rsidR="00D87A26" w:rsidRDefault="00D87A26" w:rsidP="00D87A26">
      <w:r>
        <w:t xml:space="preserve">The traffic flow between </w:t>
      </w:r>
      <w:r w:rsidR="00FF5399">
        <w:t>R</w:t>
      </w:r>
      <w:r>
        <w:t xml:space="preserve">1 and </w:t>
      </w:r>
      <w:r w:rsidR="00FF5399">
        <w:t>R</w:t>
      </w:r>
      <w:r>
        <w:t>7 can be summarized as:</w:t>
      </w:r>
    </w:p>
    <w:p w14:paraId="787E6845" w14:textId="18DE9420" w:rsidR="00D87A26" w:rsidRDefault="00FF5399" w:rsidP="00D87A26">
      <w:pPr>
        <w:ind w:left="864"/>
      </w:pPr>
      <w:r>
        <w:t>R</w:t>
      </w:r>
      <w:r w:rsidR="00D87A26">
        <w:t xml:space="preserve">1 ([PKT] -&gt; STM-64), S3 (STM-64 -&gt; [ODU2]), S1 ([ODU2]), </w:t>
      </w:r>
      <w:r w:rsidR="00D87A26">
        <w:br/>
        <w:t xml:space="preserve">S2 ([ODU2]), S31 ([ODU2] -&gt; STM-64), </w:t>
      </w:r>
      <w:r>
        <w:t>R</w:t>
      </w:r>
      <w:r w:rsidR="00D87A26">
        <w:t>3 (STM-64 -&gt; [PKT])</w:t>
      </w:r>
    </w:p>
    <w:p w14:paraId="24730904" w14:textId="500F8553" w:rsidR="00D87A26" w:rsidRDefault="00D87A26" w:rsidP="00D87A26">
      <w:r>
        <w:t xml:space="preserve">The traffic flow between </w:t>
      </w:r>
      <w:r w:rsidR="00FF5399">
        <w:t>R</w:t>
      </w:r>
      <w:r>
        <w:t xml:space="preserve">1 and </w:t>
      </w:r>
      <w:r w:rsidR="00FF5399">
        <w:t>R</w:t>
      </w:r>
      <w:r>
        <w:t>5 can be summarized as:</w:t>
      </w:r>
    </w:p>
    <w:p w14:paraId="6C2DB24C" w14:textId="3EC728E5" w:rsidR="00D87A26" w:rsidRDefault="00FF5399" w:rsidP="00D87A26">
      <w:pPr>
        <w:ind w:left="864"/>
      </w:pPr>
      <w:r>
        <w:t>R</w:t>
      </w:r>
      <w:r w:rsidR="00D87A26">
        <w:t>1 ([PKT] -&gt; ETH), S3 (ETH -&gt; [ODU2]), S1 ([ODU2]),</w:t>
      </w:r>
      <w:r w:rsidR="00D87A26">
        <w:br/>
        <w:t>S2 ([ODU2]), S31 ([ODU2]), S33 ([ODU2]), S34 ([ODU2]),</w:t>
      </w:r>
      <w:r w:rsidR="00D87A26">
        <w:br/>
        <w:t xml:space="preserve">S15 ([ODU2]), S18 ([ODU2] -&gt; ETH), </w:t>
      </w:r>
      <w:r>
        <w:t>R</w:t>
      </w:r>
      <w:r w:rsidR="00D87A26">
        <w:t>5 (ETH -&gt; [PKT])</w:t>
      </w:r>
    </w:p>
    <w:p w14:paraId="0B66F869" w14:textId="09D4F0EF" w:rsidR="007445AC" w:rsidRDefault="007445AC" w:rsidP="007445AC">
      <w:r>
        <w:t xml:space="preserve">As described in section </w:t>
      </w:r>
      <w:r>
        <w:fldChar w:fldCharType="begin"/>
      </w:r>
      <w:r>
        <w:instrText xml:space="preserve"> REF _Ref500347772 \r \h \t </w:instrText>
      </w:r>
      <w:r>
        <w:fldChar w:fldCharType="separate"/>
      </w:r>
      <w:r w:rsidR="00F65484">
        <w:t>4.3.2</w:t>
      </w:r>
      <w:r>
        <w:fldChar w:fldCharType="end"/>
      </w:r>
      <w:r>
        <w:t xml:space="preserve">, it is assumed that the CNC is capable, via the CMI, to request the setup either an STM-64 Private Line service between </w:t>
      </w:r>
      <w:r w:rsidR="00FF5399">
        <w:t>R</w:t>
      </w:r>
      <w:r>
        <w:t xml:space="preserve">1 and </w:t>
      </w:r>
      <w:r w:rsidR="00FF5399">
        <w:t>R</w:t>
      </w:r>
      <w:r>
        <w:t xml:space="preserve">7 or an EPL service between </w:t>
      </w:r>
      <w:r w:rsidR="00FF5399">
        <w:t>R</w:t>
      </w:r>
      <w:r>
        <w:t xml:space="preserve">1 and </w:t>
      </w:r>
      <w:r w:rsidR="00FF5399">
        <w:t>R</w:t>
      </w:r>
      <w:r>
        <w:t xml:space="preserve">5, providing all the information that the MDSC needs to understand that it </w:t>
      </w:r>
      <w:r w:rsidRPr="00610654">
        <w:rPr>
          <w:noProof/>
        </w:rPr>
        <w:t>need</w:t>
      </w:r>
      <w:r w:rsidR="00610654">
        <w:rPr>
          <w:noProof/>
        </w:rPr>
        <w:t>s</w:t>
      </w:r>
      <w:r>
        <w:t xml:space="preserve"> to coordinate the setup of a multi-domain ODU2 connection, either between nodes S3 and S31, or between nodes S3 and S18, as well as the adaptation functions on these edge nodes, and in particular whether the multi-function access link </w:t>
      </w:r>
      <w:del w:id="411" w:author="Italo Busi" w:date="2019-01-04T18:12:00Z">
        <w:r w:rsidDel="00175DD0">
          <w:delText xml:space="preserve">on </w:delText>
        </w:r>
      </w:del>
      <w:r>
        <w:t xml:space="preserve">between </w:t>
      </w:r>
      <w:r w:rsidR="00FF5399">
        <w:t>R</w:t>
      </w:r>
      <w:r>
        <w:t>1 and S3 should operate as an STM-64 or as a 10GE link.</w:t>
      </w:r>
    </w:p>
    <w:p w14:paraId="07BD87A9" w14:textId="058DD8C4" w:rsidR="003362AE" w:rsidRPr="00D87A26" w:rsidRDefault="000A3A23" w:rsidP="003362AE">
      <w:pPr>
        <w:pStyle w:val="Heading2"/>
      </w:pPr>
      <w:bookmarkStart w:id="412" w:name="_Toc500168645"/>
      <w:bookmarkStart w:id="413" w:name="_Toc528059350"/>
      <w:r w:rsidRPr="00D87A26">
        <w:lastRenderedPageBreak/>
        <w:t xml:space="preserve">Protection </w:t>
      </w:r>
      <w:r>
        <w:t xml:space="preserve">and Restoration </w:t>
      </w:r>
      <w:r w:rsidRPr="00D87A26">
        <w:t>Configuration</w:t>
      </w:r>
      <w:bookmarkEnd w:id="412"/>
      <w:bookmarkEnd w:id="413"/>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6766C80C" w:rsidR="004710F8" w:rsidRDefault="004710F8" w:rsidP="004710F8">
      <w:r>
        <w:t>R</w:t>
      </w:r>
      <w:r w:rsidRPr="0098249C">
        <w:t xml:space="preserve">estoration </w:t>
      </w:r>
      <w:r>
        <w:t xml:space="preserve">methods would provide </w:t>
      </w:r>
      <w:r w:rsidR="00610654">
        <w:t xml:space="preserve">the </w:t>
      </w:r>
      <w:r w:rsidRPr="00610654">
        <w:rPr>
          <w:noProof/>
        </w:rPr>
        <w:t>capability</w:t>
      </w:r>
      <w:r>
        <w:t xml:space="preserve">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65854751" w14:textId="32F57F7B" w:rsidR="000A3A23" w:rsidRDefault="000A3A23" w:rsidP="000A3A23">
      <w:r>
        <w:t>This section describes only services which are protected with linear protection</w:t>
      </w:r>
      <w:del w:id="414" w:author="Italo Busi" w:date="2019-01-04T18:13:00Z">
        <w:r w:rsidDel="00175DD0">
          <w:delText xml:space="preserve"> and with dynamic restoration</w:delText>
        </w:r>
      </w:del>
      <w:r>
        <w:t xml:space="preserve">. </w:t>
      </w:r>
    </w:p>
    <w:p w14:paraId="19F5EC87" w14:textId="4BB9F419" w:rsidR="00D87A26" w:rsidRDefault="00D87A26" w:rsidP="00D87A26">
      <w:r>
        <w:t xml:space="preserve">The MDSC needs to be capable </w:t>
      </w:r>
      <w:r w:rsidR="00610654">
        <w:rPr>
          <w:noProof/>
        </w:rPr>
        <w:t>of coordinating</w:t>
      </w:r>
      <w:r>
        <w:t xml:space="preserv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F65484">
        <w:t>4.3</w:t>
      </w:r>
      <w:r w:rsidR="004710F8">
        <w:fldChar w:fldCharType="end"/>
      </w:r>
      <w:r>
        <w:t>.</w:t>
      </w:r>
    </w:p>
    <w:p w14:paraId="0A7FA43A" w14:textId="22D54A28"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w:t>
      </w:r>
      <w:r w:rsidR="00610654">
        <w:rPr>
          <w:noProof/>
        </w:rPr>
        <w:t>. A</w:t>
      </w:r>
      <w:r w:rsidRPr="00610654">
        <w:rPr>
          <w:noProof/>
        </w:rPr>
        <w:t>lso</w:t>
      </w:r>
      <w:r>
        <w:t xml:space="preserve"> protection switching within the transport network domain can only be provided at the OTN ODU layer.</w:t>
      </w:r>
    </w:p>
    <w:p w14:paraId="5DCC0CDA" w14:textId="77777777" w:rsidR="00D87A26" w:rsidRPr="00D87A26" w:rsidRDefault="00D87A26" w:rsidP="00D87A26">
      <w:pPr>
        <w:pStyle w:val="Heading3"/>
      </w:pPr>
      <w:bookmarkStart w:id="415" w:name="_Toc528059351"/>
      <w:r w:rsidRPr="00D87A26">
        <w:t>Linear Protection (end-to-end)</w:t>
      </w:r>
      <w:bookmarkEnd w:id="415"/>
    </w:p>
    <w:p w14:paraId="7815E17B" w14:textId="547260B5"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F65484">
        <w:t>4.3</w:t>
      </w:r>
      <w:r w:rsidR="008E44B8">
        <w:fldChar w:fldCharType="end"/>
      </w:r>
      <w:r>
        <w:t xml:space="preserve"> from failures within the OTN multi-domain transport network, the MDSC should be capable </w:t>
      </w:r>
      <w:r w:rsidR="00610654">
        <w:rPr>
          <w:noProof/>
        </w:rPr>
        <w:t>of coordinating</w:t>
      </w:r>
      <w:r>
        <w:t xml:space="preserve"> different PNCs to configure and control OTN </w:t>
      </w:r>
      <w:r w:rsidRPr="00C50CF6">
        <w:t xml:space="preserve">linear protection </w:t>
      </w:r>
      <w:r>
        <w:t xml:space="preserve">in the data plane between </w:t>
      </w:r>
      <w:ins w:id="416" w:author="Italo Busi" w:date="2019-01-04T18:14:00Z">
        <w:r w:rsidR="00175DD0">
          <w:t xml:space="preserve">the access </w:t>
        </w:r>
      </w:ins>
      <w:r>
        <w:t xml:space="preserve">nodes </w:t>
      </w:r>
      <w:ins w:id="417" w:author="Italo Busi" w:date="2019-01-04T18:14:00Z">
        <w:r w:rsidR="00175DD0">
          <w:t xml:space="preserve">(e.g., nodes </w:t>
        </w:r>
      </w:ins>
      <w:r>
        <w:t xml:space="preserve">S3 and </w:t>
      </w:r>
      <w:del w:id="418" w:author="Italo Busi" w:date="2019-01-04T18:14:00Z">
        <w:r w:rsidDel="00175DD0">
          <w:delText xml:space="preserve">node </w:delText>
        </w:r>
      </w:del>
      <w:r>
        <w:t>S18</w:t>
      </w:r>
      <w:ins w:id="419" w:author="Italo Busi" w:date="2019-01-04T18:14:00Z">
        <w:r w:rsidR="00175DD0">
          <w:t xml:space="preserve"> for the servic</w:t>
        </w:r>
      </w:ins>
      <w:ins w:id="420" w:author="Italo Busi" w:date="2019-01-04T18:15:00Z">
        <w:r w:rsidR="00175DD0">
          <w:t>es setup between R1 and R5</w:t>
        </w:r>
      </w:ins>
      <w:ins w:id="421" w:author="Italo Busi" w:date="2019-01-04T18:14:00Z">
        <w:r w:rsidR="00175DD0">
          <w:t>)</w:t>
        </w:r>
      </w:ins>
      <w:r>
        <w:t>.</w:t>
      </w:r>
    </w:p>
    <w:p w14:paraId="7A78272A" w14:textId="3149872A" w:rsidR="000D1432" w:rsidRDefault="000D1432" w:rsidP="000D1432">
      <w:r>
        <w:t>It is assumed that the OTN linear protection is configured to with 1+1 unidirectional protection switching type, as defined in [ITU-T G.808.1] and [</w:t>
      </w:r>
      <w:r w:rsidRPr="00C50CF6">
        <w:t>ITU-T G.873.1]</w:t>
      </w:r>
      <w:r>
        <w:t>, as well as in [</w:t>
      </w:r>
      <w:r w:rsidRPr="00C50CF6">
        <w:t>RFC</w:t>
      </w:r>
      <w:r>
        <w:t>4427].</w:t>
      </w:r>
    </w:p>
    <w:p w14:paraId="6E835D48" w14:textId="6CD32561" w:rsidR="008E44B8" w:rsidRDefault="008E44B8" w:rsidP="008E44B8">
      <w:r>
        <w:t xml:space="preserve">In these scenarios, a </w:t>
      </w:r>
      <w:r w:rsidRPr="00C50CF6">
        <w:t>working transport entity</w:t>
      </w:r>
      <w:r>
        <w:t xml:space="preserve"> and a </w:t>
      </w:r>
      <w:r w:rsidRPr="00C50CF6">
        <w:t>protection transport entity</w:t>
      </w:r>
      <w:r>
        <w:t>, as defined in [ITU-T G.808.1],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lastRenderedPageBreak/>
        <w:t>In one case, the working and protection transport entities pass through the same PNC domains:</w:t>
      </w:r>
    </w:p>
    <w:p w14:paraId="78ACC189" w14:textId="77777777" w:rsidR="00D87A26" w:rsidRDefault="00D87A26" w:rsidP="008E44B8">
      <w:pPr>
        <w:ind w:left="1296"/>
      </w:pPr>
      <w:r>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7B4DF33F" w:rsidR="008E44B8" w:rsidRDefault="008E44B8" w:rsidP="008E44B8">
      <w:r w:rsidRPr="008E44B8">
        <w:t>The PNCs should be capable to report to the MDSC which is the active transport entity, as defined in [ITU-T G.808.1],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422" w:name="_Toc528059352"/>
      <w:r w:rsidRPr="00D87A26">
        <w:t>Segmented Protection</w:t>
      </w:r>
      <w:bookmarkEnd w:id="422"/>
    </w:p>
    <w:p w14:paraId="4708D63C" w14:textId="121B8083" w:rsidR="00D87A26" w:rsidRDefault="00A032F2" w:rsidP="00D87A26">
      <w:r>
        <w:t>To</w:t>
      </w:r>
      <w:r w:rsidR="00D87A26">
        <w:t xml:space="preserve">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F65484">
        <w:t>4.3</w:t>
      </w:r>
      <w:r w:rsidR="008E44B8">
        <w:fldChar w:fldCharType="end"/>
      </w:r>
      <w:r w:rsidR="00D87A26">
        <w:t xml:space="preserve"> from failures within the OTN multi-domain transport network, the MDSC should be capable </w:t>
      </w:r>
      <w:r w:rsidR="00610654">
        <w:rPr>
          <w:noProof/>
        </w:rPr>
        <w:t>of requesting</w:t>
      </w:r>
      <w:r w:rsidR="00D87A26">
        <w:t xml:space="preserve"> each PNC to configure OTN intra-domain protection</w:t>
      </w:r>
      <w:del w:id="423" w:author="Italo Busi" w:date="2019-01-04T18:17:00Z">
        <w:r w:rsidR="00D87A26" w:rsidDel="00B946B7">
          <w:delText xml:space="preserve"> when requesting the setup of the ODU2 </w:delText>
        </w:r>
        <w:r w:rsidR="00D87A26" w:rsidRPr="00175DD0" w:rsidDel="00B946B7">
          <w:rPr>
            <w:rPrChange w:id="424" w:author="Italo Busi" w:date="2019-01-04T18:16:00Z">
              <w:rPr>
                <w:highlight w:val="yellow"/>
              </w:rPr>
            </w:rPrChange>
          </w:rPr>
          <w:delText>data plane connection segment</w:delText>
        </w:r>
      </w:del>
      <w:r w:rsidR="00D87A26">
        <w: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lastRenderedPageBreak/>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pPr>
      <w:r>
        <w:t>Protection transport entity:</w:t>
      </w:r>
      <w:r>
        <w:tab/>
        <w:t>S31, S32, S34</w:t>
      </w:r>
    </w:p>
    <w:p w14:paraId="43D1AFBB" w14:textId="646E67B2" w:rsidR="000A3A23" w:rsidDel="00B946B7" w:rsidRDefault="000A3A23" w:rsidP="00F41C0D">
      <w:pPr>
        <w:pStyle w:val="Heading3"/>
        <w:rPr>
          <w:del w:id="425" w:author="Italo Busi" w:date="2019-01-04T18:17:00Z"/>
          <w:lang w:eastAsia="zh-CN"/>
        </w:rPr>
      </w:pPr>
      <w:bookmarkStart w:id="426" w:name="_Toc528059353"/>
      <w:commentRangeStart w:id="427"/>
      <w:del w:id="428" w:author="Italo Busi" w:date="2019-01-04T18:17:00Z">
        <w:r w:rsidDel="00B946B7">
          <w:rPr>
            <w:lang w:eastAsia="zh-CN"/>
          </w:rPr>
          <w:delText xml:space="preserve">End-to-End </w:delText>
        </w:r>
        <w:r w:rsidDel="00B946B7">
          <w:rPr>
            <w:rFonts w:hint="eastAsia"/>
            <w:lang w:eastAsia="zh-CN"/>
          </w:rPr>
          <w:delText>Dynamic</w:delText>
        </w:r>
        <w:r w:rsidDel="00B946B7">
          <w:rPr>
            <w:lang w:eastAsia="zh-CN"/>
          </w:rPr>
          <w:delText xml:space="preserve"> restoration</w:delText>
        </w:r>
        <w:bookmarkEnd w:id="426"/>
      </w:del>
    </w:p>
    <w:p w14:paraId="5E4F6369" w14:textId="589B348B" w:rsidR="000A3A23" w:rsidDel="00B946B7" w:rsidRDefault="00A032F2" w:rsidP="00F41C0D">
      <w:pPr>
        <w:rPr>
          <w:del w:id="429" w:author="Italo Busi" w:date="2019-01-04T18:17:00Z"/>
        </w:rPr>
      </w:pPr>
      <w:del w:id="430" w:author="Italo Busi" w:date="2019-01-04T18:17:00Z">
        <w:r w:rsidDel="00B946B7">
          <w:delText>To</w:delText>
        </w:r>
        <w:r w:rsidR="000A3A23" w:rsidDel="00B946B7">
          <w:delText xml:space="preserve"> restore any service defined in section </w:delText>
        </w:r>
        <w:r w:rsidR="000A3A23" w:rsidDel="00B946B7">
          <w:fldChar w:fldCharType="begin"/>
        </w:r>
        <w:r w:rsidR="000A3A23" w:rsidDel="00B946B7">
          <w:delInstrText xml:space="preserve"> REF _Ref500416429 \r \h \t </w:delInstrText>
        </w:r>
        <w:r w:rsidR="000A3A23" w:rsidDel="00B946B7">
          <w:fldChar w:fldCharType="separate"/>
        </w:r>
        <w:r w:rsidR="00F65484" w:rsidDel="00B946B7">
          <w:delText>4.3</w:delText>
        </w:r>
        <w:r w:rsidR="000A3A23" w:rsidDel="00B946B7">
          <w:fldChar w:fldCharType="end"/>
        </w:r>
        <w:r w:rsidR="000A3A23" w:rsidDel="00B946B7">
          <w:delText xml:space="preserve"> from failures within the OTN multi-domain transport network, the MDSC should be capable </w:delText>
        </w:r>
        <w:r w:rsidR="00610654" w:rsidDel="00B946B7">
          <w:rPr>
            <w:noProof/>
          </w:rPr>
          <w:delText>of coordinating</w:delText>
        </w:r>
        <w:r w:rsidR="000A3A23" w:rsidDel="00B946B7">
          <w:delText xml:space="preserve"> different PNCs to configure and control OTN end-to-end dynamic Restoration</w:delText>
        </w:r>
        <w:r w:rsidR="000A3A23" w:rsidRPr="00C50CF6" w:rsidDel="00B946B7">
          <w:delText xml:space="preserve"> </w:delText>
        </w:r>
        <w:r w:rsidR="000A3A23" w:rsidDel="00B946B7">
          <w:delText xml:space="preserve">in the data plane between nodes S3 and node S18. For example, the MDSC can request the PNC1, PNC2 and PNC3 to create a service with no-protection, MDSC set the end-to-end service with the dynamic restoration. </w:delText>
        </w:r>
      </w:del>
    </w:p>
    <w:p w14:paraId="26A5A21D" w14:textId="575E09F0" w:rsidR="000A3A23" w:rsidDel="00B946B7" w:rsidRDefault="000A3A23" w:rsidP="000A3A23">
      <w:pPr>
        <w:ind w:left="1296"/>
        <w:rPr>
          <w:del w:id="431" w:author="Italo Busi" w:date="2019-01-04T18:17:00Z"/>
        </w:rPr>
      </w:pPr>
      <w:del w:id="432" w:author="Italo Busi" w:date="2019-01-04T18:17:00Z">
        <w:r w:rsidDel="00B946B7">
          <w:delText>Working transport entity:</w:delText>
        </w:r>
        <w:r w:rsidDel="00B946B7">
          <w:tab/>
        </w:r>
        <w:r w:rsidDel="00B946B7">
          <w:tab/>
          <w:delText xml:space="preserve">S3, S1, S2,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S31, S33, S34,</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S15, S18</w:delText>
        </w:r>
      </w:del>
    </w:p>
    <w:p w14:paraId="3B490CC0" w14:textId="77A5D813" w:rsidR="000A3A23" w:rsidDel="00B946B7" w:rsidRDefault="000A3A23" w:rsidP="00F41C0D">
      <w:pPr>
        <w:rPr>
          <w:del w:id="433" w:author="Italo Busi" w:date="2019-01-04T18:17:00Z"/>
          <w:rFonts w:eastAsiaTheme="minorEastAsia"/>
          <w:lang w:eastAsia="zh-CN"/>
        </w:rPr>
      </w:pPr>
      <w:del w:id="434" w:author="Italo Busi" w:date="2019-01-04T18:17:00Z">
        <w:r w:rsidDel="00B946B7">
          <w:rPr>
            <w:rFonts w:eastAsiaTheme="minorEastAsia"/>
            <w:lang w:eastAsia="zh-CN"/>
          </w:rPr>
          <w:delText>When a link failure between S1 and s2 occurred in network domain 1, PNC1 does not restore the tunnel and send the alarm notification to the MDSC, MDSC will perform the end-to-end restoration.</w:delText>
        </w:r>
      </w:del>
    </w:p>
    <w:p w14:paraId="7C7AEFE6" w14:textId="2670E718" w:rsidR="000A3A23" w:rsidDel="00B946B7" w:rsidRDefault="000A3A23" w:rsidP="000A3A23">
      <w:pPr>
        <w:tabs>
          <w:tab w:val="clear" w:pos="6912"/>
          <w:tab w:val="clear" w:pos="7344"/>
          <w:tab w:val="left" w:pos="6792"/>
        </w:tabs>
        <w:ind w:left="1296"/>
        <w:rPr>
          <w:del w:id="435" w:author="Italo Busi" w:date="2019-01-04T18:17:00Z"/>
        </w:rPr>
      </w:pPr>
      <w:del w:id="436" w:author="Italo Busi" w:date="2019-01-04T18:17:00Z">
        <w:r w:rsidDel="00B946B7">
          <w:delText>Restored transport entity:</w:delText>
        </w:r>
        <w:r w:rsidDel="00B946B7">
          <w:tab/>
        </w:r>
        <w:r w:rsidDel="00B946B7">
          <w:tab/>
          <w:delText xml:space="preserve">S3, S4, S8,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S12, S15, S18</w:delText>
        </w:r>
      </w:del>
      <w:commentRangeEnd w:id="427"/>
      <w:r w:rsidR="00B946B7">
        <w:rPr>
          <w:rStyle w:val="CommentReference"/>
        </w:rPr>
        <w:commentReference w:id="427"/>
      </w:r>
    </w:p>
    <w:p w14:paraId="53E30AA3" w14:textId="6BCC7A3E" w:rsidR="000A3A23" w:rsidDel="00B946B7" w:rsidRDefault="000A3A23" w:rsidP="00F41C0D">
      <w:pPr>
        <w:pStyle w:val="Heading3"/>
        <w:rPr>
          <w:del w:id="437" w:author="Italo Busi" w:date="2019-01-04T18:17:00Z"/>
          <w:rFonts w:eastAsiaTheme="minorEastAsia"/>
          <w:lang w:eastAsia="zh-CN"/>
        </w:rPr>
      </w:pPr>
      <w:bookmarkStart w:id="438" w:name="_Toc507866122"/>
      <w:bookmarkStart w:id="439" w:name="_Toc528059354"/>
      <w:bookmarkEnd w:id="438"/>
      <w:commentRangeStart w:id="440"/>
      <w:del w:id="441" w:author="Italo Busi" w:date="2019-01-04T18:17:00Z">
        <w:r w:rsidDel="00B946B7">
          <w:rPr>
            <w:rFonts w:eastAsiaTheme="minorEastAsia"/>
            <w:lang w:eastAsia="zh-CN"/>
          </w:rPr>
          <w:delText>S</w:delText>
        </w:r>
        <w:r w:rsidDel="00B946B7">
          <w:rPr>
            <w:rFonts w:eastAsiaTheme="minorEastAsia" w:hint="eastAsia"/>
            <w:lang w:eastAsia="zh-CN"/>
          </w:rPr>
          <w:delText xml:space="preserve">egmented </w:delText>
        </w:r>
        <w:r w:rsidR="00A032F2" w:rsidDel="00B946B7">
          <w:rPr>
            <w:rFonts w:eastAsiaTheme="minorEastAsia"/>
            <w:lang w:eastAsia="zh-CN"/>
          </w:rPr>
          <w:delText>D</w:delText>
        </w:r>
        <w:r w:rsidDel="00B946B7">
          <w:rPr>
            <w:rFonts w:eastAsiaTheme="minorEastAsia"/>
            <w:lang w:eastAsia="zh-CN"/>
          </w:rPr>
          <w:delText xml:space="preserve">ynamic </w:delText>
        </w:r>
        <w:r w:rsidR="00A032F2" w:rsidDel="00B946B7">
          <w:rPr>
            <w:rFonts w:eastAsiaTheme="minorEastAsia"/>
            <w:lang w:eastAsia="zh-CN"/>
          </w:rPr>
          <w:delText>R</w:delText>
        </w:r>
        <w:r w:rsidDel="00B946B7">
          <w:rPr>
            <w:rFonts w:eastAsiaTheme="minorEastAsia"/>
            <w:lang w:eastAsia="zh-CN"/>
          </w:rPr>
          <w:delText>estoration</w:delText>
        </w:r>
        <w:bookmarkEnd w:id="439"/>
      </w:del>
    </w:p>
    <w:p w14:paraId="481BFDA9" w14:textId="0B9248B6" w:rsidR="000A3A23" w:rsidDel="00B946B7" w:rsidRDefault="00A032F2" w:rsidP="000A3A23">
      <w:pPr>
        <w:rPr>
          <w:del w:id="442" w:author="Italo Busi" w:date="2019-01-04T18:17:00Z"/>
        </w:rPr>
      </w:pPr>
      <w:del w:id="443" w:author="Italo Busi" w:date="2019-01-04T18:17:00Z">
        <w:r w:rsidDel="00B946B7">
          <w:delText>To</w:delText>
        </w:r>
        <w:r w:rsidR="000A3A23" w:rsidDel="00B946B7">
          <w:delText xml:space="preserve"> restore any service defined in section </w:delText>
        </w:r>
        <w:r w:rsidR="000A3A23" w:rsidDel="00B946B7">
          <w:fldChar w:fldCharType="begin"/>
        </w:r>
        <w:r w:rsidR="000A3A23" w:rsidDel="00B946B7">
          <w:delInstrText xml:space="preserve"> REF _Ref500416429 \r \h \t </w:delInstrText>
        </w:r>
        <w:r w:rsidR="000A3A23" w:rsidDel="00B946B7">
          <w:fldChar w:fldCharType="separate"/>
        </w:r>
        <w:r w:rsidR="00F65484" w:rsidDel="00B946B7">
          <w:delText>4.3</w:delText>
        </w:r>
        <w:r w:rsidR="000A3A23" w:rsidDel="00B946B7">
          <w:fldChar w:fldCharType="end"/>
        </w:r>
        <w:r w:rsidR="000A3A23" w:rsidDel="00B946B7">
          <w:delText xml:space="preserve"> from failures within the OTN multi-domain transport network, the MDSC should be capable </w:delText>
        </w:r>
        <w:r w:rsidR="00610654" w:rsidDel="00B946B7">
          <w:rPr>
            <w:noProof/>
          </w:rPr>
          <w:delText>of coordinating</w:delText>
        </w:r>
        <w:r w:rsidR="000A3A23" w:rsidDel="00B946B7">
          <w:delText xml:space="preserve"> different PNCs to configure and control OTN segmented dynamic Restoration</w:delText>
        </w:r>
        <w:r w:rsidR="000A3A23" w:rsidRPr="00C50CF6" w:rsidDel="00B946B7">
          <w:delText xml:space="preserve"> </w:delText>
        </w:r>
        <w:r w:rsidR="000A3A23" w:rsidDel="00B946B7">
          <w:delText xml:space="preserve">in the data plane between nodes S3 and node S18. </w:delText>
        </w:r>
      </w:del>
    </w:p>
    <w:p w14:paraId="74DF0C31" w14:textId="5F471ABC" w:rsidR="000A3A23" w:rsidDel="00B946B7" w:rsidRDefault="000A3A23" w:rsidP="000A3A23">
      <w:pPr>
        <w:ind w:left="1296"/>
        <w:rPr>
          <w:del w:id="444" w:author="Italo Busi" w:date="2019-01-04T18:17:00Z"/>
        </w:rPr>
      </w:pPr>
      <w:del w:id="445" w:author="Italo Busi" w:date="2019-01-04T18:17:00Z">
        <w:r w:rsidDel="00B946B7">
          <w:lastRenderedPageBreak/>
          <w:delText>Working transport entity:</w:delText>
        </w:r>
        <w:r w:rsidDel="00B946B7">
          <w:tab/>
        </w:r>
        <w:r w:rsidDel="00B946B7">
          <w:tab/>
          <w:delText xml:space="preserve">S3, S1, S2,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S31, S33, S34,</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S15, S18</w:delText>
        </w:r>
      </w:del>
    </w:p>
    <w:p w14:paraId="2BE39ECD" w14:textId="437261EC" w:rsidR="000A3A23" w:rsidDel="00B946B7" w:rsidRDefault="000A3A23" w:rsidP="000A3A23">
      <w:pPr>
        <w:rPr>
          <w:del w:id="446" w:author="Italo Busi" w:date="2019-01-04T18:17:00Z"/>
          <w:rFonts w:eastAsiaTheme="minorEastAsia"/>
          <w:lang w:eastAsia="zh-CN"/>
        </w:rPr>
      </w:pPr>
      <w:del w:id="447" w:author="Italo Busi" w:date="2019-01-04T18:17:00Z">
        <w:r w:rsidDel="00B946B7">
          <w:rPr>
            <w:rFonts w:eastAsiaTheme="minorEastAsia"/>
            <w:lang w:eastAsia="zh-CN"/>
          </w:rPr>
          <w:delText>When a link failure between S1 and s2 occurred in network domain 1, PNC1 will restore the tunnel and send the alarm or tunnel update notification to the MDSC, MDSC will update the restored tunnel.</w:delText>
        </w:r>
      </w:del>
    </w:p>
    <w:p w14:paraId="564FE0A2" w14:textId="4F7F88B9" w:rsidR="000A3A23" w:rsidDel="00B946B7" w:rsidRDefault="000A3A23" w:rsidP="000A3A23">
      <w:pPr>
        <w:tabs>
          <w:tab w:val="clear" w:pos="6912"/>
          <w:tab w:val="clear" w:pos="7344"/>
          <w:tab w:val="left" w:pos="6792"/>
        </w:tabs>
        <w:ind w:left="1296"/>
        <w:rPr>
          <w:del w:id="448" w:author="Italo Busi" w:date="2019-01-04T18:17:00Z"/>
        </w:rPr>
      </w:pPr>
      <w:del w:id="449" w:author="Italo Busi" w:date="2019-01-04T18:17:00Z">
        <w:r w:rsidDel="00B946B7">
          <w:delText>Restored transport entity:</w:delText>
        </w:r>
        <w:r w:rsidDel="00B946B7">
          <w:tab/>
        </w:r>
        <w:r w:rsidDel="00B946B7">
          <w:tab/>
          <w:delText xml:space="preserve">S3, S4, S8, S2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S31, S33, S34,</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S15, S18</w:delText>
        </w:r>
      </w:del>
    </w:p>
    <w:p w14:paraId="51698F9A" w14:textId="07E8BB64" w:rsidR="000A3A23" w:rsidDel="00B946B7" w:rsidRDefault="000A3A23" w:rsidP="000A3A23">
      <w:pPr>
        <w:rPr>
          <w:del w:id="450" w:author="Italo Busi" w:date="2019-01-04T18:17:00Z"/>
          <w:rFonts w:eastAsiaTheme="minorEastAsia"/>
          <w:lang w:eastAsia="zh-CN"/>
        </w:rPr>
      </w:pPr>
      <w:del w:id="451" w:author="Italo Busi" w:date="2019-01-04T18:17:00Z">
        <w:r w:rsidDel="00B946B7">
          <w:rPr>
            <w:rFonts w:eastAsiaTheme="minorEastAsia"/>
            <w:lang w:eastAsia="zh-CN"/>
          </w:rPr>
          <w:delText>When a link failure between network domain 1 and network domain 2 occurred, PNC1 and PNC2 will send the alarm notification to the MDSC, MDSC will update the restored tunnel.</w:delText>
        </w:r>
      </w:del>
    </w:p>
    <w:p w14:paraId="59B6DE3C" w14:textId="7851B588" w:rsidR="000A3A23" w:rsidDel="00B946B7" w:rsidRDefault="000A3A23" w:rsidP="000A3A23">
      <w:pPr>
        <w:tabs>
          <w:tab w:val="clear" w:pos="6912"/>
          <w:tab w:val="clear" w:pos="7344"/>
          <w:tab w:val="left" w:pos="6792"/>
        </w:tabs>
        <w:ind w:left="1296"/>
        <w:rPr>
          <w:del w:id="452" w:author="Italo Busi" w:date="2019-01-04T18:17:00Z"/>
        </w:rPr>
      </w:pPr>
      <w:del w:id="453" w:author="Italo Busi" w:date="2019-01-04T18:17:00Z">
        <w:r w:rsidDel="00B946B7">
          <w:delText>Restored transport entity:</w:delText>
        </w:r>
        <w:r w:rsidDel="00B946B7">
          <w:tab/>
        </w:r>
        <w:r w:rsidDel="00B946B7">
          <w:tab/>
          <w:delText xml:space="preserve">S3, S4, S8, </w:delText>
        </w:r>
        <w:r w:rsidDel="00B946B7">
          <w:br/>
        </w:r>
        <w:r w:rsidDel="00B946B7">
          <w:tab/>
        </w:r>
        <w:r w:rsidDel="00B946B7">
          <w:tab/>
        </w:r>
        <w:r w:rsidDel="00B946B7">
          <w:tab/>
        </w:r>
        <w:r w:rsidDel="00B946B7">
          <w:tab/>
        </w:r>
        <w:r w:rsidDel="00B946B7">
          <w:tab/>
        </w:r>
        <w:r w:rsidDel="00B946B7">
          <w:tab/>
        </w:r>
        <w:r w:rsidDel="00B946B7">
          <w:tab/>
        </w:r>
        <w:r w:rsidDel="00B946B7">
          <w:tab/>
        </w:r>
        <w:r w:rsidDel="00B946B7">
          <w:tab/>
        </w:r>
        <w:r w:rsidDel="00B946B7">
          <w:tab/>
          <w:delText>S12, S15, S18</w:delText>
        </w:r>
      </w:del>
    </w:p>
    <w:p w14:paraId="57789516" w14:textId="11D46D2D" w:rsidR="000A3A23" w:rsidRPr="00BE6117" w:rsidDel="00B946B7" w:rsidRDefault="000A3A23" w:rsidP="000A3A23">
      <w:pPr>
        <w:rPr>
          <w:del w:id="454" w:author="Italo Busi" w:date="2019-01-04T18:17:00Z"/>
          <w:rFonts w:eastAsiaTheme="minorEastAsia"/>
          <w:lang w:eastAsia="zh-CN"/>
        </w:rPr>
      </w:pPr>
      <w:del w:id="455" w:author="Italo Busi" w:date="2019-01-04T18:17:00Z">
        <w:r w:rsidRPr="00231472" w:rsidDel="00B946B7">
          <w:rPr>
            <w:rFonts w:eastAsiaTheme="minorEastAsia" w:hint="eastAsia"/>
            <w:lang w:eastAsia="zh-CN"/>
          </w:rPr>
          <w:delText xml:space="preserve">In order to improve the efficiency of recovery, the controller can establish a recovery path in a concurrent way. When the </w:delText>
        </w:r>
        <w:r w:rsidRPr="00231472" w:rsidDel="00B946B7">
          <w:rPr>
            <w:rFonts w:eastAsiaTheme="minorEastAsia"/>
            <w:lang w:eastAsia="zh-CN"/>
          </w:rPr>
          <w:delText>recovery fails in one domain or one network element, the rollback operation should be supported.</w:delText>
        </w:r>
      </w:del>
    </w:p>
    <w:p w14:paraId="47FC5F68" w14:textId="52B95825" w:rsidR="000A3A23" w:rsidRPr="00F41C0D" w:rsidDel="00B946B7" w:rsidRDefault="000A3A23" w:rsidP="00F41C0D">
      <w:pPr>
        <w:rPr>
          <w:del w:id="456" w:author="Italo Busi" w:date="2019-01-04T18:17:00Z"/>
          <w:rFonts w:eastAsiaTheme="minorEastAsia"/>
          <w:lang w:eastAsia="zh-CN"/>
        </w:rPr>
      </w:pPr>
      <w:del w:id="457" w:author="Italo Busi" w:date="2019-01-04T18:17:00Z">
        <w:r w:rsidRPr="00231472" w:rsidDel="00B946B7">
          <w:rPr>
            <w:rFonts w:eastAsiaTheme="minorEastAsia"/>
            <w:lang w:eastAsia="zh-CN"/>
          </w:rPr>
          <w:delText>The creation of the recovery path by the controller can use the method of “make-before-break”, in order to reduce the impact of the recovery operation on the services.</w:delText>
        </w:r>
      </w:del>
      <w:commentRangeEnd w:id="440"/>
      <w:r w:rsidR="00B946B7">
        <w:rPr>
          <w:rStyle w:val="CommentReference"/>
        </w:rPr>
        <w:commentReference w:id="440"/>
      </w:r>
    </w:p>
    <w:p w14:paraId="32E15727" w14:textId="676B4092" w:rsidR="00B940F0" w:rsidDel="00B946B7" w:rsidRDefault="00B940F0" w:rsidP="00F41C0D">
      <w:pPr>
        <w:pStyle w:val="Heading2"/>
        <w:rPr>
          <w:del w:id="458" w:author="Italo Busi" w:date="2019-01-04T18:18:00Z"/>
        </w:rPr>
      </w:pPr>
      <w:bookmarkStart w:id="459" w:name="_Toc528059355"/>
      <w:commentRangeStart w:id="460"/>
      <w:del w:id="461" w:author="Italo Busi" w:date="2019-01-04T18:18:00Z">
        <w:r w:rsidDel="00B946B7">
          <w:rPr>
            <w:rFonts w:hint="eastAsia"/>
          </w:rPr>
          <w:delText>S</w:delText>
        </w:r>
        <w:r w:rsidDel="00B946B7">
          <w:delText>ervice Modification and Deletion</w:delText>
        </w:r>
        <w:bookmarkEnd w:id="459"/>
      </w:del>
    </w:p>
    <w:p w14:paraId="16837EA7" w14:textId="295F24B7" w:rsidR="00B940F0" w:rsidRPr="00F41C0D" w:rsidDel="00B946B7" w:rsidRDefault="00B940F0" w:rsidP="00F5036B">
      <w:pPr>
        <w:rPr>
          <w:del w:id="462" w:author="Italo Busi" w:date="2019-01-04T18:18:00Z"/>
          <w:i/>
          <w:highlight w:val="yellow"/>
        </w:rPr>
      </w:pPr>
      <w:del w:id="463" w:author="Italo Busi" w:date="2019-01-04T18:18:00Z">
        <w:r w:rsidRPr="00F41C0D" w:rsidDel="00B946B7">
          <w:rPr>
            <w:i/>
            <w:highlight w:val="yellow"/>
          </w:rPr>
          <w:delText>[</w:delText>
        </w:r>
        <w:r w:rsidRPr="00F41C0D" w:rsidDel="00B946B7">
          <w:rPr>
            <w:b/>
            <w:i/>
            <w:highlight w:val="yellow"/>
          </w:rPr>
          <w:delText>Editors’ Note</w:delText>
        </w:r>
        <w:r w:rsidRPr="00F41C0D" w:rsidDel="00B946B7">
          <w:rPr>
            <w:i/>
            <w:highlight w:val="yellow"/>
          </w:rPr>
          <w:delText>:] The service configuration include service creation, modification and deletion.</w:delText>
        </w:r>
      </w:del>
    </w:p>
    <w:p w14:paraId="6A947F0B" w14:textId="6A8D8126" w:rsidR="00B940F0" w:rsidRPr="00F41C0D" w:rsidDel="00B946B7" w:rsidRDefault="00B940F0" w:rsidP="00F41C0D">
      <w:pPr>
        <w:rPr>
          <w:del w:id="464" w:author="Italo Busi" w:date="2019-01-04T18:18:00Z"/>
          <w:i/>
        </w:rPr>
      </w:pPr>
      <w:del w:id="465" w:author="Italo Busi" w:date="2019-01-04T18:18:00Z">
        <w:r w:rsidRPr="00F41C0D" w:rsidDel="00B946B7">
          <w:rPr>
            <w:i/>
            <w:highlight w:val="yellow"/>
          </w:rPr>
          <w:delText xml:space="preserve">For example, the service modification </w:delText>
        </w:r>
        <w:r w:rsidRPr="00523D6B" w:rsidDel="00B946B7">
          <w:rPr>
            <w:i/>
            <w:noProof/>
            <w:highlight w:val="yellow"/>
          </w:rPr>
          <w:delText>include</w:delText>
        </w:r>
        <w:r w:rsidR="00523D6B" w:rsidDel="00B946B7">
          <w:rPr>
            <w:i/>
            <w:noProof/>
            <w:highlight w:val="yellow"/>
          </w:rPr>
          <w:delText>s</w:delText>
        </w:r>
        <w:r w:rsidRPr="00F41C0D" w:rsidDel="00B946B7">
          <w:rPr>
            <w:i/>
            <w:highlight w:val="yellow"/>
          </w:rPr>
          <w:delText xml:space="preserve"> the service bandwidth modification and service SLA level upgrade and degrade, such as service protection type changed from no protection to 1+1 protection.</w:delText>
        </w:r>
      </w:del>
    </w:p>
    <w:p w14:paraId="0ECA27CB" w14:textId="1BE66477" w:rsidR="00B940F0" w:rsidRPr="00B940F0" w:rsidDel="00B946B7" w:rsidRDefault="00B940F0" w:rsidP="00F41C0D">
      <w:pPr>
        <w:rPr>
          <w:del w:id="466" w:author="Italo Busi" w:date="2019-01-04T18:18:00Z"/>
        </w:rPr>
      </w:pPr>
      <w:del w:id="467" w:author="Italo Busi" w:date="2019-01-04T18:18:00Z">
        <w:r w:rsidRPr="00CA3204" w:rsidDel="00B946B7">
          <w:delText xml:space="preserve">To be </w:delText>
        </w:r>
        <w:r w:rsidR="00A032F2" w:rsidRPr="005719C7" w:rsidDel="00B946B7">
          <w:delText>discussed in future versions of this document.</w:delText>
        </w:r>
      </w:del>
      <w:commentRangeEnd w:id="460"/>
      <w:r w:rsidR="00B946B7">
        <w:rPr>
          <w:rStyle w:val="CommentReference"/>
        </w:rPr>
        <w:commentReference w:id="460"/>
      </w:r>
    </w:p>
    <w:p w14:paraId="4D393E65" w14:textId="77777777" w:rsidR="000A3A23" w:rsidRDefault="000A3A23" w:rsidP="00F41C0D">
      <w:pPr>
        <w:pStyle w:val="Heading2"/>
        <w:rPr>
          <w:rFonts w:eastAsiaTheme="minorEastAsia"/>
          <w:lang w:eastAsia="zh-CN"/>
        </w:rPr>
      </w:pPr>
      <w:bookmarkStart w:id="468" w:name="_Toc528059356"/>
      <w:r>
        <w:rPr>
          <w:rFonts w:eastAsiaTheme="minorEastAsia"/>
          <w:lang w:eastAsia="zh-CN"/>
        </w:rPr>
        <w:t>N</w:t>
      </w:r>
      <w:r>
        <w:rPr>
          <w:rFonts w:eastAsiaTheme="minorEastAsia" w:hint="eastAsia"/>
          <w:lang w:eastAsia="zh-CN"/>
        </w:rPr>
        <w:t>otification</w:t>
      </w:r>
      <w:bookmarkEnd w:id="468"/>
    </w:p>
    <w:p w14:paraId="431CF3B7" w14:textId="2AEA60AD" w:rsidR="00F5036B" w:rsidRPr="00FA051B" w:rsidRDefault="00F5036B" w:rsidP="00F5036B">
      <w:pPr>
        <w:rPr>
          <w:ins w:id="469" w:author="Italo Busi" w:date="2018-11-08T18:36:00Z"/>
          <w:i/>
        </w:rPr>
      </w:pPr>
      <w:ins w:id="470" w:author="Italo Busi" w:date="2018-11-08T18:36:00Z">
        <w:r w:rsidRPr="00F5036B">
          <w:rPr>
            <w:b/>
            <w:i/>
            <w:highlight w:val="cyan"/>
          </w:rPr>
          <w:t>[Editors’ note:]</w:t>
        </w:r>
        <w:r w:rsidRPr="00F5036B">
          <w:rPr>
            <w:i/>
            <w:highlight w:val="cyan"/>
          </w:rPr>
          <w:t xml:space="preserve"> </w:t>
        </w:r>
        <w:r w:rsidRPr="00F5036B">
          <w:rPr>
            <w:i/>
            <w:highlight w:val="cyan"/>
            <w:rPrChange w:id="471" w:author="Italo Busi" w:date="2018-11-08T18:37:00Z">
              <w:rPr>
                <w:i/>
              </w:rPr>
            </w:rPrChange>
          </w:rPr>
          <w:t>K</w:t>
        </w:r>
      </w:ins>
      <w:ins w:id="472" w:author="Italo Busi" w:date="2018-11-08T18:37:00Z">
        <w:r w:rsidRPr="00F5036B">
          <w:rPr>
            <w:i/>
            <w:highlight w:val="cyan"/>
            <w:rPrChange w:id="473" w:author="Italo Busi" w:date="2018-11-08T18:37:00Z">
              <w:rPr>
                <w:i/>
              </w:rPr>
            </w:rPrChange>
          </w:rPr>
          <w:t>eep the description but point to specific drafts in the description</w:t>
        </w:r>
      </w:ins>
    </w:p>
    <w:p w14:paraId="281B8348" w14:textId="61676159" w:rsidR="000A3A23" w:rsidRDefault="00A032F2" w:rsidP="00F41C0D">
      <w:pPr>
        <w:rPr>
          <w:rFonts w:eastAsiaTheme="minorEastAsia"/>
          <w:lang w:eastAsia="zh-CN"/>
        </w:rPr>
      </w:pPr>
      <w:r>
        <w:rPr>
          <w:rFonts w:eastAsiaTheme="minorEastAsia"/>
          <w:lang w:eastAsia="zh-CN"/>
        </w:rPr>
        <w:lastRenderedPageBreak/>
        <w:t>To</w:t>
      </w:r>
      <w:r w:rsidR="000A3A23">
        <w:rPr>
          <w:rFonts w:eastAsiaTheme="minorEastAsia"/>
          <w:lang w:eastAsia="zh-CN"/>
        </w:rPr>
        <w:t xml:space="preserve"> realize the topology update, service update and restoration</w:t>
      </w:r>
      <w:r w:rsidR="000A3A23" w:rsidRPr="00865DF1">
        <w:rPr>
          <w:rFonts w:eastAsiaTheme="minorEastAsia"/>
          <w:lang w:eastAsia="zh-CN"/>
        </w:rPr>
        <w:t xml:space="preserve"> </w:t>
      </w:r>
      <w:r w:rsidR="000A3A23">
        <w:rPr>
          <w:rFonts w:eastAsiaTheme="minorEastAsia"/>
          <w:lang w:eastAsia="zh-CN"/>
        </w:rPr>
        <w:t>function, following notification type should be supported.</w:t>
      </w:r>
    </w:p>
    <w:p w14:paraId="42882BC9" w14:textId="77777777" w:rsidR="000A3A23" w:rsidRPr="00F41C0D" w:rsidRDefault="000A3A23" w:rsidP="00F41C0D">
      <w:pPr>
        <w:pStyle w:val="ListParagraph"/>
        <w:numPr>
          <w:ilvl w:val="0"/>
          <w:numId w:val="40"/>
        </w:numPr>
        <w:ind w:firstLineChars="0"/>
        <w:rPr>
          <w:rFonts w:eastAsiaTheme="minorEastAsia"/>
          <w:lang w:eastAsia="zh-CN"/>
        </w:rPr>
      </w:pPr>
      <w:r w:rsidRPr="00F41C0D">
        <w:rPr>
          <w:rFonts w:eastAsiaTheme="minorEastAsia"/>
          <w:lang w:eastAsia="zh-CN"/>
        </w:rPr>
        <w:t xml:space="preserve">Object </w:t>
      </w:r>
      <w:r>
        <w:rPr>
          <w:rFonts w:eastAsiaTheme="minorEastAsia"/>
          <w:lang w:eastAsia="zh-CN"/>
        </w:rPr>
        <w:t>create</w:t>
      </w:r>
    </w:p>
    <w:p w14:paraId="7D04948F"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delete</w:t>
      </w:r>
    </w:p>
    <w:p w14:paraId="33C42A49"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Object state change</w:t>
      </w:r>
    </w:p>
    <w:p w14:paraId="07970193" w14:textId="77777777" w:rsidR="000A3A23" w:rsidRDefault="000A3A23" w:rsidP="00F41C0D">
      <w:pPr>
        <w:pStyle w:val="ListParagraph"/>
        <w:numPr>
          <w:ilvl w:val="0"/>
          <w:numId w:val="40"/>
        </w:numPr>
        <w:ind w:firstLineChars="0"/>
        <w:rPr>
          <w:rFonts w:eastAsiaTheme="minorEastAsia"/>
          <w:lang w:eastAsia="zh-CN"/>
        </w:rPr>
      </w:pPr>
      <w:r>
        <w:rPr>
          <w:rFonts w:eastAsiaTheme="minorEastAsia"/>
          <w:lang w:eastAsia="zh-CN"/>
        </w:rPr>
        <w:t>Alarm</w:t>
      </w:r>
    </w:p>
    <w:p w14:paraId="472409B7" w14:textId="2E122007" w:rsidR="000A3A23" w:rsidRDefault="000A3A23" w:rsidP="00F41C0D">
      <w:pPr>
        <w:rPr>
          <w:rFonts w:eastAsiaTheme="minorEastAsia"/>
          <w:lang w:eastAsia="zh-CN"/>
        </w:rPr>
      </w:pPr>
      <w:r>
        <w:rPr>
          <w:rFonts w:eastAsiaTheme="minorEastAsia"/>
          <w:lang w:eastAsia="zh-CN"/>
        </w:rPr>
        <w:t>B</w:t>
      </w:r>
      <w:r>
        <w:rPr>
          <w:rFonts w:eastAsiaTheme="minorEastAsia" w:hint="eastAsia"/>
          <w:lang w:eastAsia="zh-CN"/>
        </w:rPr>
        <w:t xml:space="preserve">ecause </w:t>
      </w:r>
      <w:r>
        <w:rPr>
          <w:rFonts w:eastAsiaTheme="minorEastAsia"/>
          <w:lang w:eastAsia="zh-CN"/>
        </w:rPr>
        <w:t>there are three type</w:t>
      </w:r>
      <w:r w:rsidR="00A032F2">
        <w:rPr>
          <w:rFonts w:eastAsiaTheme="minorEastAsia"/>
          <w:lang w:eastAsia="zh-CN"/>
        </w:rPr>
        <w:t>s of</w:t>
      </w:r>
      <w:r>
        <w:rPr>
          <w:rFonts w:eastAsiaTheme="minorEastAsia"/>
          <w:lang w:eastAsia="zh-CN"/>
        </w:rPr>
        <w:t xml:space="preserve"> topology abstraction type defined in section</w:t>
      </w:r>
      <w:r w:rsidR="00F320EA">
        <w:rPr>
          <w:rFonts w:eastAsiaTheme="minorEastAsia"/>
          <w:lang w:eastAsia="zh-CN"/>
        </w:rPr>
        <w:t xml:space="preserve"> </w:t>
      </w:r>
      <w:r w:rsidR="00F320EA">
        <w:rPr>
          <w:rFonts w:eastAsiaTheme="minorEastAsia"/>
          <w:lang w:eastAsia="zh-CN"/>
        </w:rPr>
        <w:fldChar w:fldCharType="begin"/>
      </w:r>
      <w:r w:rsidR="00F320EA">
        <w:rPr>
          <w:rFonts w:eastAsiaTheme="minorEastAsia"/>
          <w:lang w:eastAsia="zh-CN"/>
        </w:rPr>
        <w:instrText xml:space="preserve"> REF _Ref508187878 \r \h \t </w:instrText>
      </w:r>
      <w:r w:rsidR="00F320EA">
        <w:rPr>
          <w:rFonts w:eastAsiaTheme="minorEastAsia"/>
          <w:lang w:eastAsia="zh-CN"/>
        </w:rPr>
      </w:r>
      <w:r w:rsidR="00F320EA">
        <w:rPr>
          <w:rFonts w:eastAsiaTheme="minorEastAsia"/>
          <w:lang w:eastAsia="zh-CN"/>
        </w:rPr>
        <w:fldChar w:fldCharType="separate"/>
      </w:r>
      <w:r w:rsidR="00F65484">
        <w:rPr>
          <w:rFonts w:eastAsiaTheme="minorEastAsia"/>
          <w:lang w:eastAsia="zh-CN"/>
        </w:rPr>
        <w:t>4.2</w:t>
      </w:r>
      <w:r w:rsidR="00F320EA">
        <w:rPr>
          <w:rFonts w:eastAsiaTheme="minorEastAsia"/>
          <w:lang w:eastAsia="zh-CN"/>
        </w:rPr>
        <w:fldChar w:fldCharType="end"/>
      </w:r>
      <w:r>
        <w:rPr>
          <w:rFonts w:eastAsiaTheme="minorEastAsia"/>
          <w:lang w:eastAsia="zh-CN"/>
        </w:rPr>
        <w:t>, the notification should also be abstracted. The PNC and MDSC should coordinate together to determine the notification policy, such as when an intra-domain alarm occurred, the PNC may not report the alarm but the service state change notification to the MDSC.</w:t>
      </w:r>
    </w:p>
    <w:p w14:paraId="4C959CDA" w14:textId="77777777" w:rsidR="000A3A23" w:rsidRDefault="000A3A23" w:rsidP="00F41C0D">
      <w:pPr>
        <w:pStyle w:val="Heading2"/>
        <w:rPr>
          <w:rFonts w:eastAsiaTheme="minorEastAsia"/>
          <w:lang w:eastAsia="zh-CN"/>
        </w:rPr>
      </w:pPr>
      <w:bookmarkStart w:id="474" w:name="_Toc528059357"/>
      <w:r>
        <w:rPr>
          <w:rFonts w:eastAsiaTheme="minorEastAsia"/>
          <w:lang w:eastAsia="zh-CN"/>
        </w:rPr>
        <w:t>Path Computation with Constraint</w:t>
      </w:r>
      <w:bookmarkEnd w:id="474"/>
    </w:p>
    <w:p w14:paraId="1189E203" w14:textId="77777777" w:rsidR="00F5036B" w:rsidRPr="00FA051B" w:rsidRDefault="00F5036B" w:rsidP="00F5036B">
      <w:pPr>
        <w:rPr>
          <w:ins w:id="475" w:author="Italo Busi" w:date="2018-11-08T18:37:00Z"/>
          <w:i/>
        </w:rPr>
      </w:pPr>
      <w:ins w:id="476" w:author="Italo Busi" w:date="2018-11-08T18:37:00Z">
        <w:r w:rsidRPr="00FA051B">
          <w:rPr>
            <w:b/>
            <w:i/>
            <w:highlight w:val="cyan"/>
          </w:rPr>
          <w:t>[Editors’ note:]</w:t>
        </w:r>
        <w:r w:rsidRPr="00FA051B">
          <w:rPr>
            <w:i/>
            <w:highlight w:val="cyan"/>
          </w:rPr>
          <w:t xml:space="preserve"> Keep the description but point to specific drafts in the description</w:t>
        </w:r>
      </w:ins>
    </w:p>
    <w:p w14:paraId="22AF3C33" w14:textId="69CBB5F1" w:rsidR="000A3A23" w:rsidRDefault="000A3A23" w:rsidP="00F41C0D">
      <w:pPr>
        <w:rPr>
          <w:rFonts w:eastAsiaTheme="minorEastAsia"/>
          <w:lang w:eastAsia="zh-CN"/>
        </w:rPr>
      </w:pPr>
      <w:r>
        <w:rPr>
          <w:rFonts w:eastAsiaTheme="minorEastAsia" w:hint="eastAsia"/>
          <w:lang w:eastAsia="zh-CN"/>
        </w:rPr>
        <w:t>It is possible to have constraint during path computation</w:t>
      </w:r>
      <w:r>
        <w:rPr>
          <w:rFonts w:eastAsiaTheme="minorEastAsia"/>
          <w:lang w:eastAsia="zh-CN"/>
        </w:rPr>
        <w:t xml:space="preserve"> procedure</w:t>
      </w:r>
      <w:r w:rsidR="00523D6B">
        <w:rPr>
          <w:rFonts w:eastAsiaTheme="minorEastAsia"/>
          <w:noProof/>
          <w:lang w:eastAsia="zh-CN"/>
        </w:rPr>
        <w:t>;</w:t>
      </w:r>
      <w:r w:rsidRPr="00523D6B">
        <w:rPr>
          <w:rFonts w:eastAsiaTheme="minorEastAsia"/>
          <w:noProof/>
          <w:lang w:eastAsia="zh-CN"/>
        </w:rPr>
        <w:t xml:space="preserve"> typical</w:t>
      </w:r>
      <w:r>
        <w:rPr>
          <w:rFonts w:eastAsiaTheme="minorEastAsia"/>
          <w:lang w:eastAsia="zh-CN"/>
        </w:rPr>
        <w:t xml:space="preserve"> cases include IRO/XRO and so on. This information is carried in the TE Tunnel model and used when there is a request with constraint. Consider the example in section </w:t>
      </w:r>
      <w:r w:rsidR="00F320EA">
        <w:rPr>
          <w:rFonts w:eastAsiaTheme="minorEastAsia"/>
          <w:lang w:eastAsia="zh-CN"/>
        </w:rPr>
        <w:fldChar w:fldCharType="begin"/>
      </w:r>
      <w:r w:rsidR="00F320EA">
        <w:rPr>
          <w:rFonts w:eastAsiaTheme="minorEastAsia"/>
          <w:lang w:eastAsia="zh-CN"/>
        </w:rPr>
        <w:instrText xml:space="preserve"> REF _Ref500411426 \r \h </w:instrText>
      </w:r>
      <w:r w:rsidR="00F320EA">
        <w:rPr>
          <w:rFonts w:eastAsiaTheme="minorEastAsia"/>
          <w:lang w:eastAsia="zh-CN"/>
        </w:rPr>
      </w:r>
      <w:r w:rsidR="00F320EA">
        <w:rPr>
          <w:rFonts w:eastAsiaTheme="minorEastAsia"/>
          <w:lang w:eastAsia="zh-CN"/>
        </w:rPr>
        <w:fldChar w:fldCharType="separate"/>
      </w:r>
      <w:r w:rsidR="00F65484">
        <w:rPr>
          <w:rFonts w:eastAsiaTheme="minorEastAsia"/>
          <w:lang w:eastAsia="zh-CN"/>
        </w:rPr>
        <w:t xml:space="preserve">4.3.1. </w:t>
      </w:r>
      <w:r w:rsidR="00F320EA">
        <w:rPr>
          <w:rFonts w:eastAsiaTheme="minorEastAsia"/>
          <w:lang w:eastAsia="zh-CN"/>
        </w:rPr>
        <w:fldChar w:fldCharType="end"/>
      </w:r>
      <w:r>
        <w:rPr>
          <w:rFonts w:eastAsiaTheme="minorEastAsia"/>
          <w:lang w:eastAsia="zh-CN"/>
        </w:rPr>
        <w:t xml:space="preserve">, the request can be a Tunnel from </w:t>
      </w:r>
      <w:r w:rsidR="00FF5399">
        <w:rPr>
          <w:rFonts w:eastAsiaTheme="minorEastAsia"/>
          <w:lang w:eastAsia="zh-CN"/>
        </w:rPr>
        <w:t>R</w:t>
      </w:r>
      <w:r>
        <w:rPr>
          <w:rFonts w:eastAsiaTheme="minorEastAsia"/>
          <w:lang w:eastAsia="zh-CN"/>
        </w:rPr>
        <w:t xml:space="preserve">1 to </w:t>
      </w:r>
      <w:r w:rsidR="00FF5399">
        <w:rPr>
          <w:rFonts w:eastAsiaTheme="minorEastAsia"/>
          <w:lang w:eastAsia="zh-CN"/>
        </w:rPr>
        <w:t>R</w:t>
      </w:r>
      <w:r>
        <w:rPr>
          <w:rFonts w:eastAsiaTheme="minorEastAsia"/>
          <w:lang w:eastAsia="zh-CN"/>
        </w:rPr>
        <w:t xml:space="preserve">5 with an IRO from S2 to S31, then </w:t>
      </w:r>
      <w:r w:rsidRPr="00523D6B">
        <w:rPr>
          <w:rFonts w:eastAsiaTheme="minorEastAsia"/>
          <w:noProof/>
          <w:lang w:eastAsia="zh-CN"/>
        </w:rPr>
        <w:t>qualified</w:t>
      </w:r>
      <w:r>
        <w:rPr>
          <w:rFonts w:eastAsiaTheme="minorEastAsia"/>
          <w:lang w:eastAsia="zh-CN"/>
        </w:rPr>
        <w:t xml:space="preserve"> feedback would become: </w:t>
      </w:r>
    </w:p>
    <w:p w14:paraId="37A544AC" w14:textId="5E872454"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r w:rsidR="000A3A23" w:rsidRPr="00F41C0D">
        <w:rPr>
          <w:rFonts w:eastAsiaTheme="minorEastAsia"/>
          <w:lang w:eastAsia="zh-CN"/>
        </w:rPr>
        <w:br/>
        <w:t>S31 ([ODU2]), S33 ([ODU2]), S34 ([ODU2]),</w:t>
      </w:r>
      <w:r w:rsidR="000A3A23" w:rsidRPr="00F41C0D">
        <w:rPr>
          <w:rFonts w:eastAsiaTheme="minorEastAsia"/>
          <w:lang w:eastAsia="zh-CN"/>
        </w:rPr>
        <w:br/>
        <w:t xml:space="preserve">S15 ([ODU2]), S18 ([ODU2]), </w:t>
      </w:r>
      <w:r>
        <w:rPr>
          <w:rFonts w:eastAsiaTheme="minorEastAsia"/>
          <w:lang w:eastAsia="zh-CN"/>
        </w:rPr>
        <w:t>R</w:t>
      </w:r>
      <w:r w:rsidR="000A3A23" w:rsidRPr="00F41C0D">
        <w:rPr>
          <w:rFonts w:eastAsiaTheme="minorEastAsia"/>
          <w:lang w:eastAsia="zh-CN"/>
        </w:rPr>
        <w:t>5 (ODU2 -&gt; [PKT])</w:t>
      </w:r>
    </w:p>
    <w:p w14:paraId="5A4853A6" w14:textId="77777777" w:rsidR="000A3A23" w:rsidRDefault="000A3A23" w:rsidP="00F41C0D">
      <w:pPr>
        <w:rPr>
          <w:rFonts w:eastAsiaTheme="minorEastAsia"/>
          <w:lang w:eastAsia="zh-CN"/>
        </w:rPr>
      </w:pPr>
      <w:r w:rsidRPr="00F41C0D">
        <w:rPr>
          <w:rFonts w:eastAsiaTheme="minorEastAsia"/>
          <w:lang w:eastAsia="zh-CN"/>
        </w:rPr>
        <w:t xml:space="preserve">If the request covers the IRO from S8 to S12, then the above path would not be qualified, while a possible computation result may be: </w:t>
      </w:r>
    </w:p>
    <w:p w14:paraId="23BDE6FD" w14:textId="16ACA5F2" w:rsidR="000A3A23" w:rsidRPr="00F41C0D" w:rsidRDefault="00FF5399" w:rsidP="00F41C0D">
      <w:pPr>
        <w:rPr>
          <w:rFonts w:eastAsiaTheme="minorEastAsia"/>
          <w:lang w:eastAsia="zh-CN"/>
        </w:rPr>
      </w:pPr>
      <w:r>
        <w:rPr>
          <w:rFonts w:eastAsiaTheme="minorEastAsia"/>
          <w:lang w:eastAsia="zh-CN"/>
        </w:rPr>
        <w:t>R</w:t>
      </w:r>
      <w:r w:rsidR="000A3A23" w:rsidRPr="00F41C0D">
        <w:rPr>
          <w:rFonts w:eastAsiaTheme="minorEastAsia"/>
          <w:lang w:eastAsia="zh-CN"/>
        </w:rPr>
        <w:t>1 ([PKT] -&gt; ODU2), S3 ([ODU2]), S1 ([ODU2]), S2 ([ODU2]),</w:t>
      </w:r>
      <w:r w:rsidR="000A3A23" w:rsidRPr="00F41C0D">
        <w:rPr>
          <w:rFonts w:eastAsiaTheme="minorEastAsia"/>
          <w:lang w:eastAsia="zh-CN"/>
        </w:rPr>
        <w:br/>
        <w:t xml:space="preserve">S8 ([ODU2]), S12 ([ODU2]), S15 ([ODU2]), S18 ([ODU2]), </w:t>
      </w:r>
      <w:r>
        <w:rPr>
          <w:rFonts w:eastAsiaTheme="minorEastAsia"/>
          <w:lang w:eastAsia="zh-CN"/>
        </w:rPr>
        <w:t>R</w:t>
      </w:r>
      <w:r w:rsidR="000A3A23" w:rsidRPr="00F41C0D">
        <w:rPr>
          <w:rFonts w:eastAsiaTheme="minorEastAsia"/>
          <w:lang w:eastAsia="zh-CN"/>
        </w:rPr>
        <w:t>5 (ODU2 -&gt; [PKT])</w:t>
      </w:r>
    </w:p>
    <w:p w14:paraId="47535007" w14:textId="1E104B39" w:rsidR="000A3A23" w:rsidRPr="00F41C0D" w:rsidRDefault="000A3A23" w:rsidP="00F41C0D">
      <w:pPr>
        <w:rPr>
          <w:rFonts w:eastAsiaTheme="minorEastAsia"/>
          <w:lang w:eastAsia="zh-CN"/>
        </w:rPr>
      </w:pPr>
      <w:r w:rsidRPr="00F41C0D">
        <w:rPr>
          <w:rFonts w:eastAsiaTheme="minorEastAsia"/>
          <w:lang w:eastAsia="zh-CN"/>
        </w:rPr>
        <w:t xml:space="preserve">Similarly, the XRO can be represented by </w:t>
      </w:r>
      <w:r w:rsidR="00523D6B">
        <w:rPr>
          <w:rFonts w:eastAsiaTheme="minorEastAsia"/>
          <w:lang w:eastAsia="zh-CN"/>
        </w:rPr>
        <w:t xml:space="preserve">the </w:t>
      </w:r>
      <w:r w:rsidRPr="00523D6B">
        <w:rPr>
          <w:rFonts w:eastAsiaTheme="minorEastAsia"/>
          <w:noProof/>
          <w:lang w:eastAsia="zh-CN"/>
        </w:rPr>
        <w:t>TE</w:t>
      </w:r>
      <w:r w:rsidRPr="00F41C0D">
        <w:rPr>
          <w:rFonts w:eastAsiaTheme="minorEastAsia"/>
          <w:lang w:eastAsia="zh-CN"/>
        </w:rPr>
        <w:t xml:space="preserve"> tunnel model as well. </w:t>
      </w:r>
    </w:p>
    <w:p w14:paraId="6231E765" w14:textId="500CDA6C" w:rsidR="000A3A23" w:rsidRPr="00F41C0D" w:rsidRDefault="000A3A23" w:rsidP="00F41C0D">
      <w:pPr>
        <w:rPr>
          <w:rFonts w:eastAsiaTheme="minorEastAsia"/>
          <w:lang w:eastAsia="zh-CN"/>
        </w:rPr>
      </w:pPr>
      <w:r w:rsidRPr="00F41C0D">
        <w:rPr>
          <w:rFonts w:eastAsiaTheme="minorEastAsia"/>
          <w:lang w:eastAsia="zh-CN"/>
        </w:rPr>
        <w:lastRenderedPageBreak/>
        <w:t>When there is a technology specific network (</w:t>
      </w:r>
      <w:r w:rsidRPr="00523D6B">
        <w:rPr>
          <w:rFonts w:eastAsiaTheme="minorEastAsia"/>
          <w:noProof/>
          <w:lang w:eastAsia="zh-CN"/>
        </w:rPr>
        <w:t>e.g</w:t>
      </w:r>
      <w:r w:rsidR="00523D6B">
        <w:rPr>
          <w:rFonts w:eastAsiaTheme="minorEastAsia"/>
          <w:noProof/>
          <w:lang w:eastAsia="zh-CN"/>
        </w:rPr>
        <w:t>.</w:t>
      </w:r>
      <w:r w:rsidRPr="00F41C0D">
        <w:rPr>
          <w:rFonts w:eastAsiaTheme="minorEastAsia"/>
          <w:lang w:eastAsia="zh-CN"/>
        </w:rPr>
        <w:t>, OTN), the corresponding technology (OTN) model should also be used to specify the tunnel information on MPI, with the constraint included in TE Tunnel model.</w:t>
      </w:r>
    </w:p>
    <w:p w14:paraId="419DFC94" w14:textId="77777777" w:rsidR="006F6F19" w:rsidRPr="003362AE" w:rsidRDefault="003362AE" w:rsidP="00237595">
      <w:pPr>
        <w:pStyle w:val="Heading1"/>
      </w:pPr>
      <w:bookmarkStart w:id="477" w:name="_Toc528059358"/>
      <w:r>
        <w:t>YANG Model Analysis</w:t>
      </w:r>
      <w:bookmarkStart w:id="478" w:name="_GoBack"/>
      <w:bookmarkEnd w:id="477"/>
      <w:bookmarkEnd w:id="478"/>
    </w:p>
    <w:p w14:paraId="54A590E3" w14:textId="41BFBEE3"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rsidR="00F65484">
        <w:t>4</w:t>
      </w:r>
      <w:r>
        <w:fldChar w:fldCharType="end"/>
      </w:r>
      <w:r>
        <w:t>.</w:t>
      </w:r>
    </w:p>
    <w:p w14:paraId="6EB424DC" w14:textId="615B30B4"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F65484">
        <w:t>5.1</w:t>
      </w:r>
      <w:r w:rsidR="007F6BD4">
        <w:fldChar w:fldCharType="end"/>
      </w:r>
      <w:r>
        <w:t xml:space="preserve"> describes the different topology abstractions provided to the MDSC by each PNC</w:t>
      </w:r>
      <w:r w:rsidRPr="005E4EEA">
        <w:t xml:space="preserve"> </w:t>
      </w:r>
      <w:r>
        <w:t>via its own MPI.</w:t>
      </w:r>
    </w:p>
    <w:p w14:paraId="0FF7084E" w14:textId="61CBB795" w:rsidR="007F6BD4" w:rsidRDefault="007F6BD4" w:rsidP="007F6BD4">
      <w:r>
        <w:t xml:space="preserve">Section </w:t>
      </w:r>
      <w:r w:rsidR="00EC0ADF">
        <w:fldChar w:fldCharType="begin"/>
      </w:r>
      <w:r w:rsidR="00EC0ADF">
        <w:instrText xml:space="preserve"> REF _Ref517947725 \r \h \t </w:instrText>
      </w:r>
      <w:r w:rsidR="00EC0ADF">
        <w:fldChar w:fldCharType="separate"/>
      </w:r>
      <w:r w:rsidR="00F65484">
        <w:t>5.2</w:t>
      </w:r>
      <w:r w:rsidR="00EC0ADF">
        <w:fldChar w:fldCharType="end"/>
      </w:r>
      <w:r w:rsidRPr="007F6BD4">
        <w:t xml:space="preserve"> </w:t>
      </w:r>
      <w:r>
        <w:t xml:space="preserve">describes how the MDSC can coordinate different requests to different PNCs, via their own MPIs, to setup </w:t>
      </w:r>
      <w:r w:rsidR="00EC0ADF">
        <w:t xml:space="preserve">the </w:t>
      </w:r>
      <w:r>
        <w:t>different services</w:t>
      </w:r>
      <w:r w:rsidR="00EC0ADF">
        <w:t xml:space="preserve"> described </w:t>
      </w:r>
      <w:r>
        <w:t xml:space="preserve">in section </w:t>
      </w:r>
      <w:r>
        <w:fldChar w:fldCharType="begin"/>
      </w:r>
      <w:r>
        <w:instrText xml:space="preserve"> REF _Ref500419007 \r \h \t </w:instrText>
      </w:r>
      <w:r>
        <w:fldChar w:fldCharType="separate"/>
      </w:r>
      <w:r w:rsidR="00F65484">
        <w:t>4.3</w:t>
      </w:r>
      <w:r>
        <w:fldChar w:fldCharType="end"/>
      </w:r>
      <w:r>
        <w:t>.</w:t>
      </w:r>
    </w:p>
    <w:p w14:paraId="13065FE5" w14:textId="6CA2EAFD" w:rsidR="007F6BD4" w:rsidRDefault="007F6BD4" w:rsidP="007F6BD4">
      <w:r>
        <w:t xml:space="preserve">Section </w:t>
      </w:r>
      <w:r>
        <w:fldChar w:fldCharType="begin"/>
      </w:r>
      <w:r>
        <w:instrText xml:space="preserve"> REF _Ref500419166 \r \h \t </w:instrText>
      </w:r>
      <w:r>
        <w:fldChar w:fldCharType="separate"/>
      </w:r>
      <w:r w:rsidR="00F65484">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479" w:name="_Ref500417451"/>
      <w:bookmarkStart w:id="480" w:name="_Ref500418942"/>
      <w:bookmarkStart w:id="481" w:name="_Ref500430602"/>
      <w:bookmarkStart w:id="482" w:name="_Toc528059359"/>
      <w:r w:rsidRPr="00A07622">
        <w:t>YANG Models for Topology Abstraction</w:t>
      </w:r>
      <w:bookmarkEnd w:id="479"/>
      <w:bookmarkEnd w:id="480"/>
      <w:bookmarkEnd w:id="481"/>
      <w:bookmarkEnd w:id="482"/>
    </w:p>
    <w:p w14:paraId="50DB2D14" w14:textId="32FDD176" w:rsidR="007F6BD4" w:rsidRDefault="007F6BD4" w:rsidP="007F6BD4">
      <w:bookmarkStart w:id="483" w:name="_Ref500418984"/>
      <w:r>
        <w:t xml:space="preserve">Each PNC reports its respective </w:t>
      </w:r>
      <w:r w:rsidR="0091245F">
        <w:t xml:space="preserve">abstract </w:t>
      </w:r>
      <w:r>
        <w:t>topology to the MDSC, as described in section</w:t>
      </w:r>
      <w:r w:rsidR="00C1131F">
        <w:t xml:space="preserve"> </w:t>
      </w:r>
      <w:r w:rsidR="00C1131F">
        <w:fldChar w:fldCharType="begin"/>
      </w:r>
      <w:r w:rsidR="00C1131F">
        <w:instrText xml:space="preserve"> REF _Ref508187878 \r \h \t </w:instrText>
      </w:r>
      <w:r w:rsidR="00C1131F">
        <w:fldChar w:fldCharType="separate"/>
      </w:r>
      <w:r w:rsidR="00F65484">
        <w:t>4.2</w:t>
      </w:r>
      <w:r w:rsidR="00C1131F">
        <w:fldChar w:fldCharType="end"/>
      </w:r>
      <w:r>
        <w:t>.</w:t>
      </w:r>
    </w:p>
    <w:p w14:paraId="035D3A5A" w14:textId="27780126" w:rsidR="007F6BD4" w:rsidRPr="001C5276" w:rsidRDefault="007F6BD4" w:rsidP="007F6BD4">
      <w:pPr>
        <w:pStyle w:val="Heading3"/>
      </w:pPr>
      <w:bookmarkStart w:id="484" w:name="_Ref500432575"/>
      <w:bookmarkStart w:id="485" w:name="_Toc528059360"/>
      <w:r w:rsidRPr="001C5276">
        <w:lastRenderedPageBreak/>
        <w:t xml:space="preserve">Domain 1 </w:t>
      </w:r>
      <w:r w:rsidR="001C5276" w:rsidRPr="0078595D">
        <w:t>Black</w:t>
      </w:r>
      <w:r w:rsidR="00E20CCB" w:rsidRPr="001C5276">
        <w:t xml:space="preserve"> </w:t>
      </w:r>
      <w:r w:rsidRPr="001C5276">
        <w:t>Topology Abstraction</w:t>
      </w:r>
      <w:bookmarkEnd w:id="484"/>
      <w:bookmarkEnd w:id="485"/>
    </w:p>
    <w:p w14:paraId="2A943942" w14:textId="5D6A1AFE" w:rsidR="007F6BD4" w:rsidRDefault="00CB49C5" w:rsidP="00F320EA">
      <w:pPr>
        <w:pStyle w:val="RFCFigure"/>
      </w:pPr>
      <w:r>
        <w:t xml:space="preserve">PNC1 provides </w:t>
      </w:r>
      <w:r w:rsidR="0091245F">
        <w:t xml:space="preserve">the required </w:t>
      </w:r>
      <w:r w:rsidR="001C5276">
        <w:t>black</w:t>
      </w:r>
      <w:r w:rsidR="00E20CCB">
        <w:t xml:space="preserve"> </w:t>
      </w:r>
      <w:r>
        <w:t>topology abstraction</w:t>
      </w:r>
      <w:r w:rsidR="00876585">
        <w:t xml:space="preserve">, as described in section </w:t>
      </w:r>
      <w:r w:rsidR="00876585">
        <w:fldChar w:fldCharType="begin"/>
      </w:r>
      <w:r w:rsidR="00876585">
        <w:instrText xml:space="preserve"> REF _Ref508187878 \r \h \t </w:instrText>
      </w:r>
      <w:r w:rsidR="00876585">
        <w:fldChar w:fldCharType="separate"/>
      </w:r>
      <w:r w:rsidR="00F65484">
        <w:t>4.2</w:t>
      </w:r>
      <w:r w:rsidR="00876585">
        <w:fldChar w:fldCharType="end"/>
      </w:r>
      <w:r w:rsidR="00876585">
        <w:t>,</w:t>
      </w:r>
      <w:r>
        <w:t xml:space="preserve"> </w:t>
      </w:r>
      <w:r w:rsidR="0091245F">
        <w:t xml:space="preserve">to </w:t>
      </w:r>
      <w:r>
        <w:t>expose</w:t>
      </w:r>
      <w:r w:rsidR="0091245F">
        <w:t xml:space="preserve"> </w:t>
      </w:r>
      <w:r w:rsidR="00E20CCB">
        <w:t xml:space="preserve">to the MDSC, </w:t>
      </w:r>
      <w:r w:rsidR="0091245F">
        <w:t>at MPI</w:t>
      </w:r>
      <w:r w:rsidR="00AE3943">
        <w:t>1</w:t>
      </w:r>
      <w:r w:rsidR="002A58DA">
        <w:t>,</w:t>
      </w:r>
      <w:r>
        <w:t xml:space="preserve"> </w:t>
      </w:r>
      <w:r w:rsidR="007F6BD4">
        <w:t>one TE Topology instance for the ODU layer (</w:t>
      </w:r>
      <w:r>
        <w:t xml:space="preserve">MPI1 </w:t>
      </w:r>
      <w:r w:rsidR="001C5276">
        <w:t>OTN</w:t>
      </w:r>
      <w:r w:rsidR="001C5276" w:rsidRPr="00AD373D">
        <w:t xml:space="preserve"> </w:t>
      </w:r>
      <w:r w:rsidR="007F6BD4" w:rsidRPr="00AD373D">
        <w:t>Topology</w:t>
      </w:r>
      <w:r w:rsidR="007F6BD4">
        <w:t>)</w:t>
      </w:r>
      <w:r>
        <w:t xml:space="preserve"> </w:t>
      </w:r>
      <w:r w:rsidR="007F6BD4">
        <w:t xml:space="preserve">containing </w:t>
      </w:r>
      <w:r w:rsidR="00876585">
        <w:t xml:space="preserve">only </w:t>
      </w:r>
      <w:r w:rsidR="001C5276">
        <w:t>one</w:t>
      </w:r>
      <w:r w:rsidR="00876585">
        <w:t xml:space="preserve"> abstract </w:t>
      </w:r>
      <w:r w:rsidR="00AE3943">
        <w:t xml:space="preserve">TE </w:t>
      </w:r>
      <w:r w:rsidR="00876585">
        <w:t xml:space="preserve">node (i.e., </w:t>
      </w:r>
      <w:r w:rsidR="001C5276">
        <w:t>AN1</w:t>
      </w:r>
      <w:r w:rsidR="00876585">
        <w:t xml:space="preserve">) and </w:t>
      </w:r>
      <w:r w:rsidR="001C5276">
        <w:t xml:space="preserve">only inter-domain and access </w:t>
      </w:r>
      <w:r w:rsidR="00876585">
        <w:t xml:space="preserve">abstract </w:t>
      </w:r>
      <w:r w:rsidR="00AE3943">
        <w:t xml:space="preserve">TE </w:t>
      </w:r>
      <w:r w:rsidR="00876585">
        <w:t>links (</w:t>
      </w:r>
      <w:r w:rsidR="001C5276">
        <w:t xml:space="preserve">which </w:t>
      </w:r>
      <w:r w:rsidR="00386D84">
        <w:t>represent</w:t>
      </w:r>
      <w:r w:rsidR="001C5276">
        <w:t xml:space="preserve"> the inter-domain and access physical links</w:t>
      </w:r>
      <w:r w:rsidR="00876585">
        <w:t>)</w:t>
      </w:r>
      <w:r w:rsidR="007F6BD4" w:rsidRPr="00C314F6">
        <w:t xml:space="preserve">, as shown in </w:t>
      </w:r>
      <w:r w:rsidR="00544911" w:rsidRPr="00876585">
        <w:rPr>
          <w:highlight w:val="yellow"/>
        </w:rPr>
        <w:fldChar w:fldCharType="begin"/>
      </w:r>
      <w:r w:rsidR="00544911" w:rsidRPr="00C314F6">
        <w:instrText xml:space="preserve"> REF _Ref508189687 \r \h </w:instrText>
      </w:r>
      <w:r w:rsidR="00876585">
        <w:rPr>
          <w:highlight w:val="yellow"/>
        </w:rPr>
        <w:instrText xml:space="preserve"> \* MERGEFORMAT </w:instrText>
      </w:r>
      <w:r w:rsidR="00544911" w:rsidRPr="00876585">
        <w:rPr>
          <w:highlight w:val="yellow"/>
        </w:rPr>
      </w:r>
      <w:r w:rsidR="00544911" w:rsidRPr="00876585">
        <w:rPr>
          <w:highlight w:val="yellow"/>
        </w:rPr>
        <w:fldChar w:fldCharType="separate"/>
      </w:r>
      <w:r w:rsidR="00F65484">
        <w:t>Figure 3</w:t>
      </w:r>
      <w:r w:rsidR="00544911" w:rsidRPr="00876585">
        <w:rPr>
          <w:highlight w:val="yellow"/>
        </w:rPr>
        <w:fldChar w:fldCharType="end"/>
      </w:r>
      <w:r w:rsidR="007F6BD4" w:rsidRPr="00C314F6">
        <w:t xml:space="preserve"> below</w:t>
      </w:r>
      <w:r w:rsidR="007F6BD4">
        <w:t>.</w:t>
      </w:r>
    </w:p>
    <w:p w14:paraId="2F31189B" w14:textId="77777777" w:rsidR="00DC54A1" w:rsidRPr="00DC54A1" w:rsidRDefault="00DC54A1" w:rsidP="00DC54A1">
      <w:pPr>
        <w:pStyle w:val="RFCFigure"/>
        <w:rPr>
          <w:lang w:val="en-AU"/>
        </w:rPr>
      </w:pPr>
    </w:p>
    <w:p w14:paraId="0989B4B3" w14:textId="77777777" w:rsidR="00DC54A1" w:rsidRPr="00DC54A1" w:rsidRDefault="00DC54A1" w:rsidP="00DC54A1">
      <w:pPr>
        <w:pStyle w:val="RFCFigure"/>
        <w:rPr>
          <w:lang w:val="en-AU"/>
        </w:rPr>
      </w:pPr>
      <w:r w:rsidRPr="00DC54A1">
        <w:rPr>
          <w:lang w:val="en-AU"/>
        </w:rPr>
        <w:t xml:space="preserve">                ...................................</w:t>
      </w:r>
    </w:p>
    <w:p w14:paraId="02E5E7F6" w14:textId="77777777" w:rsidR="00DC54A1" w:rsidRPr="00DC54A1" w:rsidRDefault="00DC54A1" w:rsidP="00DC54A1">
      <w:pPr>
        <w:pStyle w:val="RFCFigure"/>
        <w:rPr>
          <w:lang w:val="en-AU"/>
        </w:rPr>
      </w:pPr>
      <w:r w:rsidRPr="00DC54A1">
        <w:rPr>
          <w:lang w:val="en-AU"/>
        </w:rPr>
        <w:t xml:space="preserve">                :                                 :</w:t>
      </w:r>
    </w:p>
    <w:p w14:paraId="49006CEF" w14:textId="77777777" w:rsidR="00DC54A1" w:rsidRPr="00DC54A1" w:rsidRDefault="00DC54A1" w:rsidP="00DC54A1">
      <w:pPr>
        <w:pStyle w:val="RFCFigure"/>
        <w:rPr>
          <w:lang w:val="en-AU"/>
        </w:rPr>
      </w:pPr>
      <w:r w:rsidRPr="00DC54A1">
        <w:rPr>
          <w:lang w:val="en-AU"/>
        </w:rPr>
        <w:t xml:space="preserve">                :       +-----------------+       :</w:t>
      </w:r>
    </w:p>
    <w:p w14:paraId="305FD8E1" w14:textId="77777777" w:rsidR="00DC54A1" w:rsidRPr="00DC54A1" w:rsidRDefault="00DC54A1" w:rsidP="00DC54A1">
      <w:pPr>
        <w:pStyle w:val="RFCFigure"/>
        <w:rPr>
          <w:lang w:val="en-AU"/>
        </w:rPr>
      </w:pPr>
      <w:r w:rsidRPr="00DC54A1">
        <w:rPr>
          <w:lang w:val="en-AU"/>
        </w:rPr>
        <w:t xml:space="preserve">                :       |                 |       :</w:t>
      </w:r>
    </w:p>
    <w:p w14:paraId="6810083A" w14:textId="77777777" w:rsidR="00DC54A1" w:rsidRPr="00DC54A1" w:rsidRDefault="00DC54A1" w:rsidP="00DC54A1">
      <w:pPr>
        <w:pStyle w:val="RFCFigure"/>
        <w:rPr>
          <w:lang w:val="en-AU"/>
        </w:rPr>
      </w:pPr>
      <w:r w:rsidRPr="00DC54A1">
        <w:rPr>
          <w:lang w:val="en-AU"/>
        </w:rPr>
        <w:t xml:space="preserve">        (R1)- - --------|                 |-------- - -(S31)</w:t>
      </w:r>
    </w:p>
    <w:p w14:paraId="4A1886C4" w14:textId="77777777" w:rsidR="00DC54A1" w:rsidRPr="00DC54A1" w:rsidRDefault="00DC54A1" w:rsidP="00DC54A1">
      <w:pPr>
        <w:pStyle w:val="RFCFigure"/>
        <w:rPr>
          <w:lang w:val="en-AU"/>
        </w:rPr>
      </w:pPr>
      <w:r w:rsidRPr="00DC54A1">
        <w:rPr>
          <w:lang w:val="en-AU"/>
        </w:rPr>
        <w:t xml:space="preserve">                : AN1-1 |                 | AN1-2 :</w:t>
      </w:r>
    </w:p>
    <w:p w14:paraId="29F6E40C" w14:textId="77777777" w:rsidR="00DC54A1" w:rsidRPr="00DC54A1" w:rsidRDefault="00DC54A1" w:rsidP="00DC54A1">
      <w:pPr>
        <w:pStyle w:val="RFCFigure"/>
        <w:rPr>
          <w:lang w:val="en-AU"/>
        </w:rPr>
      </w:pPr>
      <w:r w:rsidRPr="00DC54A1">
        <w:rPr>
          <w:lang w:val="en-AU"/>
        </w:rPr>
        <w:t xml:space="preserve">                :       |                 |       :</w:t>
      </w:r>
    </w:p>
    <w:p w14:paraId="7F9767D6" w14:textId="77777777" w:rsidR="00DC54A1" w:rsidRPr="00DC54A1" w:rsidRDefault="00DC54A1" w:rsidP="00DC54A1">
      <w:pPr>
        <w:pStyle w:val="RFCFigure"/>
        <w:rPr>
          <w:lang w:val="en-AU"/>
        </w:rPr>
      </w:pPr>
      <w:r w:rsidRPr="00DC54A1">
        <w:rPr>
          <w:lang w:val="en-AU"/>
        </w:rPr>
        <w:t xml:space="preserve">        (R2)- - --------|                 |       :</w:t>
      </w:r>
    </w:p>
    <w:p w14:paraId="6E7787E2" w14:textId="77777777" w:rsidR="00DC54A1" w:rsidRPr="00DC54A1" w:rsidRDefault="00DC54A1" w:rsidP="00DC54A1">
      <w:pPr>
        <w:pStyle w:val="RFCFigure"/>
        <w:rPr>
          <w:lang w:val="en-AU"/>
        </w:rPr>
      </w:pPr>
      <w:r w:rsidRPr="00DC54A1">
        <w:rPr>
          <w:lang w:val="en-AU"/>
        </w:rPr>
        <w:t xml:space="preserve">                : AN1-3 |       AN1       |       :</w:t>
      </w:r>
    </w:p>
    <w:p w14:paraId="7AA4CEC7" w14:textId="77777777" w:rsidR="00DC54A1" w:rsidRPr="00DC54A1" w:rsidRDefault="00DC54A1" w:rsidP="00DC54A1">
      <w:pPr>
        <w:pStyle w:val="RFCFigure"/>
        <w:rPr>
          <w:lang w:val="en-AU"/>
        </w:rPr>
      </w:pPr>
      <w:r w:rsidRPr="00DC54A1">
        <w:rPr>
          <w:lang w:val="en-AU"/>
        </w:rPr>
        <w:t xml:space="preserve">                :       |                 |       :</w:t>
      </w:r>
    </w:p>
    <w:p w14:paraId="1F9D94DE" w14:textId="77777777" w:rsidR="00DC54A1" w:rsidRPr="00DC54A1" w:rsidRDefault="00DC54A1" w:rsidP="00DC54A1">
      <w:pPr>
        <w:pStyle w:val="RFCFigure"/>
        <w:rPr>
          <w:lang w:val="en-AU"/>
        </w:rPr>
      </w:pPr>
      <w:r w:rsidRPr="00DC54A1">
        <w:rPr>
          <w:lang w:val="en-AU"/>
        </w:rPr>
        <w:t xml:space="preserve">        (R3)- - --------|                 |-------- - -(S32)</w:t>
      </w:r>
    </w:p>
    <w:p w14:paraId="7B64C3C3" w14:textId="77777777" w:rsidR="00DC54A1" w:rsidRPr="00DC54A1" w:rsidRDefault="00DC54A1" w:rsidP="00DC54A1">
      <w:pPr>
        <w:pStyle w:val="RFCFigure"/>
        <w:rPr>
          <w:lang w:val="en-AU"/>
        </w:rPr>
      </w:pPr>
      <w:r w:rsidRPr="00DC54A1">
        <w:rPr>
          <w:lang w:val="en-AU"/>
        </w:rPr>
        <w:t xml:space="preserve">                : AN1-7 |                 | AN1-4 :</w:t>
      </w:r>
    </w:p>
    <w:p w14:paraId="63B71C1B" w14:textId="77777777" w:rsidR="00DC54A1" w:rsidRPr="00DC54A1" w:rsidRDefault="00DC54A1" w:rsidP="00DC54A1">
      <w:pPr>
        <w:pStyle w:val="RFCFigure"/>
        <w:rPr>
          <w:lang w:val="en-AU"/>
        </w:rPr>
      </w:pPr>
      <w:r w:rsidRPr="00DC54A1">
        <w:rPr>
          <w:lang w:val="en-AU"/>
        </w:rPr>
        <w:t xml:space="preserve">                :       |                 |       :</w:t>
      </w:r>
    </w:p>
    <w:p w14:paraId="02BE12DA" w14:textId="77777777" w:rsidR="00DC54A1" w:rsidRPr="00DC54A1" w:rsidRDefault="00DC54A1" w:rsidP="00DC54A1">
      <w:pPr>
        <w:pStyle w:val="RFCFigure"/>
        <w:rPr>
          <w:lang w:val="en-AU"/>
        </w:rPr>
      </w:pPr>
      <w:r w:rsidRPr="00DC54A1">
        <w:rPr>
          <w:lang w:val="en-AU"/>
        </w:rPr>
        <w:t xml:space="preserve">                :       +-----------------+       :</w:t>
      </w:r>
    </w:p>
    <w:p w14:paraId="50E5DCE8" w14:textId="77777777" w:rsidR="00DC54A1" w:rsidRPr="00DC54A1" w:rsidRDefault="00DC54A1" w:rsidP="00DC54A1">
      <w:pPr>
        <w:pStyle w:val="RFCFigure"/>
        <w:rPr>
          <w:lang w:val="en-AU"/>
        </w:rPr>
      </w:pPr>
      <w:r w:rsidRPr="00DC54A1">
        <w:rPr>
          <w:lang w:val="en-AU"/>
        </w:rPr>
        <w:t xml:space="preserve">                :          |          |           :</w:t>
      </w:r>
    </w:p>
    <w:p w14:paraId="1D589477" w14:textId="77777777" w:rsidR="00DC54A1" w:rsidRPr="00DC54A1" w:rsidRDefault="00DC54A1" w:rsidP="00DC54A1">
      <w:pPr>
        <w:pStyle w:val="RFCFigure"/>
        <w:rPr>
          <w:lang w:val="en-AU"/>
        </w:rPr>
      </w:pPr>
      <w:r w:rsidRPr="00DC54A1">
        <w:rPr>
          <w:lang w:val="en-AU"/>
        </w:rPr>
        <w:t xml:space="preserve">                :    AN1-6 |          | AN1-5     :</w:t>
      </w:r>
    </w:p>
    <w:p w14:paraId="6A445E16" w14:textId="77777777" w:rsidR="00DC54A1" w:rsidRPr="00DC54A1" w:rsidRDefault="00DC54A1" w:rsidP="00DC54A1">
      <w:pPr>
        <w:pStyle w:val="RFCFigure"/>
        <w:rPr>
          <w:lang w:val="en-AU"/>
        </w:rPr>
      </w:pPr>
      <w:r w:rsidRPr="00DC54A1">
        <w:rPr>
          <w:lang w:val="en-AU"/>
        </w:rPr>
        <w:t xml:space="preserve">                :..........|..........|...........:</w:t>
      </w:r>
    </w:p>
    <w:p w14:paraId="5BDA6F6C" w14:textId="77777777" w:rsidR="00DC54A1" w:rsidRPr="00DC54A1" w:rsidRDefault="00DC54A1" w:rsidP="00DC54A1">
      <w:pPr>
        <w:pStyle w:val="RFCFigure"/>
        <w:rPr>
          <w:lang w:val="en-AU"/>
        </w:rPr>
      </w:pPr>
    </w:p>
    <w:p w14:paraId="65F15E9E" w14:textId="77777777" w:rsidR="00DC54A1" w:rsidRPr="00DC54A1" w:rsidRDefault="00DC54A1" w:rsidP="00DC54A1">
      <w:pPr>
        <w:pStyle w:val="RFCFigure"/>
        <w:rPr>
          <w:lang w:val="en-AU"/>
        </w:rPr>
      </w:pPr>
      <w:r w:rsidRPr="00DC54A1">
        <w:rPr>
          <w:lang w:val="en-AU"/>
        </w:rPr>
        <w:t xml:space="preserve">                           |          |</w:t>
      </w:r>
    </w:p>
    <w:p w14:paraId="47D6EF13" w14:textId="77777777" w:rsidR="00DC54A1" w:rsidRDefault="00DC54A1" w:rsidP="00DC54A1">
      <w:pPr>
        <w:pStyle w:val="RFCFigure"/>
        <w:rPr>
          <w:lang w:val="en-AU"/>
        </w:rPr>
      </w:pPr>
      <w:r w:rsidRPr="00DC54A1">
        <w:rPr>
          <w:lang w:val="en-AU"/>
        </w:rPr>
        <w:t xml:space="preserve">                         (S11)      (S12)</w:t>
      </w:r>
    </w:p>
    <w:p w14:paraId="2BAB99A1" w14:textId="77777777" w:rsidR="00DC54A1" w:rsidRDefault="00DC54A1" w:rsidP="00DC54A1">
      <w:pPr>
        <w:pStyle w:val="RFCFigure"/>
        <w:rPr>
          <w:lang w:val="en-AU"/>
        </w:rPr>
      </w:pPr>
    </w:p>
    <w:p w14:paraId="604AE934" w14:textId="3175A8CA" w:rsidR="007F6BD4" w:rsidRPr="005E4EEA" w:rsidRDefault="006832B9" w:rsidP="007F6BD4">
      <w:pPr>
        <w:pStyle w:val="Caption"/>
      </w:pPr>
      <w:bookmarkStart w:id="486" w:name="_Ref508189687"/>
      <w:r>
        <w:t xml:space="preserve">- </w:t>
      </w:r>
      <w:r w:rsidR="0091245F">
        <w:t xml:space="preserve">Abstract Topology exposed at MPI1 (MPI1 </w:t>
      </w:r>
      <w:r w:rsidR="001C5276">
        <w:t xml:space="preserve">OTN </w:t>
      </w:r>
      <w:r w:rsidR="0091245F">
        <w:t>Topology)</w:t>
      </w:r>
      <w:bookmarkEnd w:id="486"/>
    </w:p>
    <w:p w14:paraId="63CA50C2" w14:textId="75873D93" w:rsidR="00876585" w:rsidRPr="0078595D" w:rsidRDefault="00876585" w:rsidP="007F6BD4">
      <w:pPr>
        <w:rPr>
          <w:i/>
          <w:highlight w:val="yellow"/>
        </w:rPr>
      </w:pPr>
      <w:r w:rsidRPr="0078595D">
        <w:rPr>
          <w:b/>
          <w:i/>
          <w:highlight w:val="yellow"/>
        </w:rPr>
        <w:t>[Editors’ note:]</w:t>
      </w:r>
      <w:r w:rsidRPr="0078595D">
        <w:rPr>
          <w:i/>
          <w:highlight w:val="yellow"/>
        </w:rPr>
        <w:t xml:space="preserve"> Update figure 3 to match with the new topology abstraction</w:t>
      </w:r>
    </w:p>
    <w:p w14:paraId="429F938E" w14:textId="1E6DBA7A" w:rsidR="007F6BD4" w:rsidRDefault="007F6BD4" w:rsidP="007F6BD4">
      <w:r>
        <w:t xml:space="preserve">As described in section </w:t>
      </w:r>
      <w:r w:rsidR="00C1131F">
        <w:fldChar w:fldCharType="begin"/>
      </w:r>
      <w:r w:rsidR="00C1131F">
        <w:instrText xml:space="preserve"> REF _Ref517959052 \r \h \t </w:instrText>
      </w:r>
      <w:r w:rsidR="00C1131F">
        <w:fldChar w:fldCharType="separate"/>
      </w:r>
      <w:r w:rsidR="00F65484">
        <w:t>4.1</w:t>
      </w:r>
      <w:r w:rsidR="00C1131F">
        <w:fldChar w:fldCharType="end"/>
      </w:r>
      <w:r>
        <w:t xml:space="preserve">, it is assumed that the physical links between the physical nodes are pre-configured </w:t>
      </w:r>
      <w:r w:rsidR="00C1131F">
        <w:t xml:space="preserve">and therefore </w:t>
      </w:r>
      <w:r>
        <w:t>PNC</w:t>
      </w:r>
      <w:r w:rsidR="0091245F">
        <w:t>1</w:t>
      </w:r>
      <w:r>
        <w:t xml:space="preserve"> exports </w:t>
      </w:r>
      <w:r w:rsidR="0091245F">
        <w:t xml:space="preserve">at MPI1 </w:t>
      </w:r>
      <w:r>
        <w:t xml:space="preserve">one </w:t>
      </w:r>
      <w:r w:rsidR="00AE3943">
        <w:t xml:space="preserve">abstract </w:t>
      </w:r>
      <w:r>
        <w:t>TE Link</w:t>
      </w:r>
      <w:r w:rsidR="00AE3943">
        <w:t xml:space="preserve">, within the MPI1 </w:t>
      </w:r>
      <w:r w:rsidR="008A7960">
        <w:t>OTN</w:t>
      </w:r>
      <w:r w:rsidR="00AE3943">
        <w:t xml:space="preserve"> topology, </w:t>
      </w:r>
      <w:r>
        <w:t xml:space="preserve">for each </w:t>
      </w:r>
      <w:r w:rsidR="00E20CCB">
        <w:t xml:space="preserve">OTU2 or </w:t>
      </w:r>
      <w:r w:rsidR="0091245F">
        <w:t>OTU4 trail</w:t>
      </w:r>
      <w:r w:rsidR="00876585">
        <w:t xml:space="preserve"> which support </w:t>
      </w:r>
      <w:r w:rsidR="00AE3943">
        <w:t xml:space="preserve">an abstract </w:t>
      </w:r>
      <w:r w:rsidR="00E20CCB">
        <w:t xml:space="preserve">TE </w:t>
      </w:r>
      <w:r w:rsidR="00AE3943">
        <w:t xml:space="preserve">link </w:t>
      </w:r>
      <w:r w:rsidR="00E20CCB">
        <w:t>in the MPI1 ODU Topology</w:t>
      </w:r>
      <w:r>
        <w:t>.</w:t>
      </w:r>
    </w:p>
    <w:p w14:paraId="7131734D" w14:textId="54F6DD15" w:rsidR="00DC54A1" w:rsidRPr="0078595D" w:rsidRDefault="00DC54A1" w:rsidP="007F6BD4">
      <w:pPr>
        <w:rPr>
          <w:i/>
        </w:rPr>
      </w:pPr>
      <w:r w:rsidRPr="0078595D">
        <w:rPr>
          <w:i/>
          <w:highlight w:val="yellow"/>
        </w:rPr>
        <w:t>[</w:t>
      </w:r>
      <w:r w:rsidRPr="0078595D">
        <w:rPr>
          <w:b/>
          <w:i/>
          <w:highlight w:val="yellow"/>
        </w:rPr>
        <w:t>Editors’ note:</w:t>
      </w:r>
      <w:r w:rsidRPr="0078595D">
        <w:rPr>
          <w:i/>
          <w:highlight w:val="yellow"/>
        </w:rPr>
        <w:t>] Add some description about the relationship between the abstract and the physical topology within the PNC1 “</w:t>
      </w:r>
      <w:r w:rsidRPr="00523D6B">
        <w:rPr>
          <w:i/>
          <w:noProof/>
          <w:highlight w:val="yellow"/>
        </w:rPr>
        <w:t>brain</w:t>
      </w:r>
      <w:r w:rsidR="00523D6B">
        <w:rPr>
          <w:i/>
          <w:noProof/>
          <w:highlight w:val="yellow"/>
        </w:rPr>
        <w:t>.</w:t>
      </w:r>
      <w:r w:rsidRPr="0078595D">
        <w:rPr>
          <w:i/>
          <w:highlight w:val="yellow"/>
        </w:rPr>
        <w:t>”</w:t>
      </w:r>
    </w:p>
    <w:p w14:paraId="1B3B2C6A" w14:textId="77777777" w:rsidR="00DC54A1" w:rsidRDefault="00DC54A1" w:rsidP="00DC54A1">
      <w:pPr>
        <w:pStyle w:val="RFCFigure"/>
        <w:rPr>
          <w:lang w:val="en-AU"/>
        </w:rPr>
      </w:pPr>
    </w:p>
    <w:p w14:paraId="2E37834F" w14:textId="77777777" w:rsidR="00DC54A1" w:rsidRPr="00DC54A1" w:rsidRDefault="00DC54A1" w:rsidP="00DC54A1">
      <w:pPr>
        <w:pStyle w:val="RFCFigure"/>
        <w:rPr>
          <w:lang w:val="en-AU"/>
        </w:rPr>
      </w:pPr>
      <w:r w:rsidRPr="00DC54A1">
        <w:rPr>
          <w:lang w:val="en-AU"/>
        </w:rPr>
        <w:t xml:space="preserve">               ..................................</w:t>
      </w:r>
    </w:p>
    <w:p w14:paraId="22B52A05" w14:textId="77777777" w:rsidR="00DC54A1" w:rsidRPr="00DC54A1" w:rsidRDefault="00DC54A1" w:rsidP="00DC54A1">
      <w:pPr>
        <w:pStyle w:val="RFCFigure"/>
        <w:rPr>
          <w:lang w:val="en-AU"/>
        </w:rPr>
      </w:pPr>
      <w:r w:rsidRPr="00DC54A1">
        <w:rPr>
          <w:lang w:val="en-AU"/>
        </w:rPr>
        <w:t xml:space="preserve">               :                                :</w:t>
      </w:r>
    </w:p>
    <w:p w14:paraId="1B19BDC3" w14:textId="77777777" w:rsidR="00DC54A1" w:rsidRPr="00DC54A1" w:rsidRDefault="00DC54A1" w:rsidP="00DC54A1">
      <w:pPr>
        <w:pStyle w:val="RFCFigure"/>
        <w:rPr>
          <w:lang w:val="en-AU"/>
        </w:rPr>
      </w:pPr>
      <w:r w:rsidRPr="00DC54A1">
        <w:rPr>
          <w:lang w:val="en-AU"/>
        </w:rPr>
        <w:t xml:space="preserve">               :   ODU Abstract Topology @ MPI  :</w:t>
      </w:r>
    </w:p>
    <w:p w14:paraId="4591A14E" w14:textId="77777777" w:rsidR="00DC54A1" w:rsidRPr="00DC54A1" w:rsidRDefault="00DC54A1" w:rsidP="00DC54A1">
      <w:pPr>
        <w:pStyle w:val="RFCFigure"/>
        <w:rPr>
          <w:lang w:val="en-AU"/>
        </w:rPr>
      </w:pPr>
      <w:r w:rsidRPr="00DC54A1">
        <w:rPr>
          <w:lang w:val="en-AU"/>
        </w:rPr>
        <w:t xml:space="preserve">               :        Gotham City Area        :</w:t>
      </w:r>
    </w:p>
    <w:p w14:paraId="7EE60167" w14:textId="77777777" w:rsidR="00DC54A1" w:rsidRPr="00DC54A1" w:rsidRDefault="00DC54A1" w:rsidP="00DC54A1">
      <w:pPr>
        <w:pStyle w:val="RFCFigure"/>
        <w:rPr>
          <w:lang w:val="en-AU"/>
        </w:rPr>
      </w:pPr>
      <w:r w:rsidRPr="00DC54A1">
        <w:rPr>
          <w:lang w:val="en-AU"/>
        </w:rPr>
        <w:t xml:space="preserve">               :     Metro Transport Network    :</w:t>
      </w:r>
    </w:p>
    <w:p w14:paraId="58D0C4FA" w14:textId="77777777" w:rsidR="00DC54A1" w:rsidRPr="00DC54A1" w:rsidRDefault="00DC54A1" w:rsidP="00DC54A1">
      <w:pPr>
        <w:pStyle w:val="RFCFigure"/>
        <w:rPr>
          <w:lang w:val="en-AU"/>
        </w:rPr>
      </w:pPr>
      <w:r w:rsidRPr="00DC54A1">
        <w:rPr>
          <w:lang w:val="en-AU"/>
        </w:rPr>
        <w:t xml:space="preserve">               :                                :</w:t>
      </w:r>
    </w:p>
    <w:p w14:paraId="5C218EB3" w14:textId="77777777" w:rsidR="00DC54A1" w:rsidRPr="00DC54A1" w:rsidRDefault="00DC54A1" w:rsidP="00DC54A1">
      <w:pPr>
        <w:pStyle w:val="RFCFigure"/>
        <w:rPr>
          <w:lang w:val="en-AU"/>
        </w:rPr>
      </w:pPr>
      <w:r w:rsidRPr="00DC54A1">
        <w:rPr>
          <w:lang w:val="en-AU"/>
        </w:rPr>
        <w:t xml:space="preserve">               :        +----+        +----+    :</w:t>
      </w:r>
    </w:p>
    <w:p w14:paraId="0E6C47BD" w14:textId="77777777" w:rsidR="00DC54A1" w:rsidRPr="00DC54A1" w:rsidRDefault="00DC54A1" w:rsidP="00DC54A1">
      <w:pPr>
        <w:pStyle w:val="RFCFigure"/>
        <w:rPr>
          <w:lang w:val="en-AU"/>
        </w:rPr>
      </w:pPr>
      <w:r w:rsidRPr="00DC54A1">
        <w:rPr>
          <w:lang w:val="en-AU"/>
        </w:rPr>
        <w:t xml:space="preserve">               :        |    |S1-1    |    |S2-1:</w:t>
      </w:r>
    </w:p>
    <w:p w14:paraId="6B08E7E9" w14:textId="77777777" w:rsidR="00DC54A1" w:rsidRPr="00DC54A1" w:rsidRDefault="00DC54A1" w:rsidP="00DC54A1">
      <w:pPr>
        <w:pStyle w:val="RFCFigure"/>
        <w:rPr>
          <w:lang w:val="en-AU"/>
        </w:rPr>
      </w:pPr>
      <w:r w:rsidRPr="00DC54A1">
        <w:rPr>
          <w:lang w:val="en-AU"/>
        </w:rPr>
        <w:t xml:space="preserve">               :        | S1 |--------| S2 |----- - -(S31)</w:t>
      </w:r>
    </w:p>
    <w:p w14:paraId="4FB5D612" w14:textId="77777777" w:rsidR="00DC54A1" w:rsidRPr="00DC54A1" w:rsidRDefault="00DC54A1" w:rsidP="00DC54A1">
      <w:pPr>
        <w:pStyle w:val="RFCFigure"/>
        <w:rPr>
          <w:lang w:val="en-AU"/>
        </w:rPr>
      </w:pPr>
      <w:r w:rsidRPr="00DC54A1">
        <w:rPr>
          <w:lang w:val="en-AU"/>
        </w:rPr>
        <w:t xml:space="preserve">               :        +----+    S2-2+----+    :</w:t>
      </w:r>
    </w:p>
    <w:p w14:paraId="0DE25745" w14:textId="77777777" w:rsidR="00DC54A1" w:rsidRPr="00DC54A1" w:rsidRDefault="00DC54A1" w:rsidP="00DC54A1">
      <w:pPr>
        <w:pStyle w:val="RFCFigure"/>
        <w:rPr>
          <w:lang w:val="en-AU"/>
        </w:rPr>
      </w:pPr>
      <w:r w:rsidRPr="00DC54A1">
        <w:rPr>
          <w:lang w:val="en-AU"/>
        </w:rPr>
        <w:t xml:space="preserve">               :     S1-2/               |S2-3  :</w:t>
      </w:r>
    </w:p>
    <w:p w14:paraId="3F3AA6AB" w14:textId="77777777" w:rsidR="00DC54A1" w:rsidRPr="00DC54A1" w:rsidRDefault="00DC54A1" w:rsidP="00DC54A1">
      <w:pPr>
        <w:pStyle w:val="RFCFigure"/>
        <w:rPr>
          <w:lang w:val="en-AU"/>
        </w:rPr>
      </w:pPr>
      <w:r w:rsidRPr="00DC54A1">
        <w:rPr>
          <w:lang w:val="en-AU"/>
        </w:rPr>
        <w:t xml:space="preserve">               :    S3-2/ Robinson Park  |      :</w:t>
      </w:r>
    </w:p>
    <w:p w14:paraId="4818B53A" w14:textId="77777777" w:rsidR="00DC54A1" w:rsidRPr="00DC54A1" w:rsidRDefault="00DC54A1" w:rsidP="00DC54A1">
      <w:pPr>
        <w:pStyle w:val="RFCFigure"/>
        <w:rPr>
          <w:lang w:val="en-AU"/>
        </w:rPr>
      </w:pPr>
      <w:r w:rsidRPr="00DC54A1">
        <w:rPr>
          <w:lang w:val="en-AU"/>
        </w:rPr>
        <w:t xml:space="preserve">               :    +----+   +----+      |      :</w:t>
      </w:r>
    </w:p>
    <w:p w14:paraId="76ED5A5E" w14:textId="77777777" w:rsidR="00DC54A1" w:rsidRPr="00DC54A1" w:rsidRDefault="00DC54A1" w:rsidP="00DC54A1">
      <w:pPr>
        <w:pStyle w:val="RFCFigure"/>
        <w:rPr>
          <w:lang w:val="en-AU"/>
        </w:rPr>
      </w:pPr>
      <w:r w:rsidRPr="00DC54A1">
        <w:rPr>
          <w:lang w:val="en-AU"/>
        </w:rPr>
        <w:t xml:space="preserve">               :    |    |3 1|    |      |      :</w:t>
      </w:r>
    </w:p>
    <w:p w14:paraId="0AB0C25C" w14:textId="77777777" w:rsidR="00DC54A1" w:rsidRPr="00DC54A1" w:rsidRDefault="00DC54A1" w:rsidP="00DC54A1">
      <w:pPr>
        <w:pStyle w:val="RFCFigure"/>
        <w:rPr>
          <w:lang w:val="en-AU"/>
        </w:rPr>
      </w:pPr>
      <w:r w:rsidRPr="00DC54A1">
        <w:rPr>
          <w:lang w:val="en-AU"/>
        </w:rPr>
        <w:t xml:space="preserve">       (R1)- - -----| S3 |---| S4 |      |      :</w:t>
      </w:r>
    </w:p>
    <w:p w14:paraId="3A1D00CA" w14:textId="77777777" w:rsidR="00DC54A1" w:rsidRPr="00DC54A1" w:rsidRDefault="00DC54A1" w:rsidP="00DC54A1">
      <w:pPr>
        <w:pStyle w:val="RFCFigure"/>
        <w:rPr>
          <w:lang w:val="en-AU"/>
        </w:rPr>
      </w:pPr>
      <w:r w:rsidRPr="00DC54A1">
        <w:rPr>
          <w:lang w:val="en-AU"/>
        </w:rPr>
        <w:t xml:space="preserve">               :S3-1+----+   +----+      |      :</w:t>
      </w:r>
    </w:p>
    <w:p w14:paraId="05B41629" w14:textId="77777777" w:rsidR="00DC54A1" w:rsidRPr="00DC54A1" w:rsidRDefault="00DC54A1" w:rsidP="00DC54A1">
      <w:pPr>
        <w:pStyle w:val="RFCFigure"/>
        <w:rPr>
          <w:lang w:val="en-AU"/>
        </w:rPr>
      </w:pPr>
      <w:r w:rsidRPr="00DC54A1">
        <w:rPr>
          <w:lang w:val="en-AU"/>
        </w:rPr>
        <w:t xml:space="preserve">               :   S3-4 \        \S4-2   |      :</w:t>
      </w:r>
    </w:p>
    <w:p w14:paraId="68C2CF06" w14:textId="77777777" w:rsidR="00DC54A1" w:rsidRPr="00DC54A1" w:rsidRDefault="00DC54A1" w:rsidP="00DC54A1">
      <w:pPr>
        <w:pStyle w:val="RFCFigure"/>
        <w:rPr>
          <w:lang w:val="en-AU"/>
        </w:rPr>
      </w:pPr>
      <w:r w:rsidRPr="00DC54A1">
        <w:rPr>
          <w:lang w:val="en-AU"/>
        </w:rPr>
        <w:t xml:space="preserve">               :         \S5-1    \      |      :</w:t>
      </w:r>
    </w:p>
    <w:p w14:paraId="148D18DC" w14:textId="77777777" w:rsidR="00DC54A1" w:rsidRPr="00DC54A1" w:rsidRDefault="00DC54A1" w:rsidP="00DC54A1">
      <w:pPr>
        <w:pStyle w:val="RFCFigure"/>
        <w:rPr>
          <w:lang w:val="en-AU"/>
        </w:rPr>
      </w:pPr>
      <w:r w:rsidRPr="00DC54A1">
        <w:rPr>
          <w:lang w:val="en-AU"/>
        </w:rPr>
        <w:t xml:space="preserve">               :        +----+     \     |      :</w:t>
      </w:r>
    </w:p>
    <w:p w14:paraId="03FF772F" w14:textId="77777777" w:rsidR="00DC54A1" w:rsidRPr="00DC54A1" w:rsidRDefault="00DC54A1" w:rsidP="00DC54A1">
      <w:pPr>
        <w:pStyle w:val="RFCFigure"/>
        <w:rPr>
          <w:lang w:val="en-AU"/>
        </w:rPr>
      </w:pPr>
      <w:r w:rsidRPr="00DC54A1">
        <w:rPr>
          <w:lang w:val="en-AU"/>
        </w:rPr>
        <w:t xml:space="preserve">               :        |    |      \S8-3|      :</w:t>
      </w:r>
    </w:p>
    <w:p w14:paraId="7A8BEF95" w14:textId="77777777" w:rsidR="00DC54A1" w:rsidRPr="00DC54A1" w:rsidRDefault="00DC54A1" w:rsidP="00DC54A1">
      <w:pPr>
        <w:pStyle w:val="RFCFigure"/>
        <w:rPr>
          <w:lang w:val="en-AU"/>
        </w:rPr>
      </w:pPr>
      <w:r w:rsidRPr="00DC54A1">
        <w:rPr>
          <w:lang w:val="en-AU"/>
        </w:rPr>
        <w:t xml:space="preserve">               :        | S5 |       \   |      :</w:t>
      </w:r>
    </w:p>
    <w:p w14:paraId="65731918" w14:textId="77777777" w:rsidR="00DC54A1" w:rsidRPr="00E743B1" w:rsidRDefault="00DC54A1" w:rsidP="00DC54A1">
      <w:pPr>
        <w:pStyle w:val="RFCFigure"/>
        <w:rPr>
          <w:rPrChange w:id="487" w:author="Italo Busi" w:date="2019-01-04T16:09:00Z">
            <w:rPr>
              <w:lang w:val="it-IT"/>
            </w:rPr>
          </w:rPrChange>
        </w:rPr>
      </w:pPr>
      <w:r w:rsidRPr="00DC54A1">
        <w:rPr>
          <w:lang w:val="en-AU"/>
        </w:rPr>
        <w:t xml:space="preserve">               </w:t>
      </w:r>
      <w:r w:rsidRPr="00E743B1">
        <w:rPr>
          <w:rPrChange w:id="488" w:author="Italo Busi" w:date="2019-01-04T16:09:00Z">
            <w:rPr>
              <w:lang w:val="it-IT"/>
            </w:rPr>
          </w:rPrChange>
        </w:rPr>
        <w:t>:        +----+ Metro  \  |S8-2  :</w:t>
      </w:r>
    </w:p>
    <w:p w14:paraId="0B969233" w14:textId="77777777" w:rsidR="00DC54A1" w:rsidRPr="00E743B1" w:rsidRDefault="00DC54A1" w:rsidP="00DC54A1">
      <w:pPr>
        <w:pStyle w:val="RFCFigure"/>
        <w:rPr>
          <w:rPrChange w:id="489" w:author="Italo Busi" w:date="2019-01-04T16:09:00Z">
            <w:rPr>
              <w:lang w:val="it-IT"/>
            </w:rPr>
          </w:rPrChange>
        </w:rPr>
      </w:pPr>
      <w:r w:rsidRPr="00E743B1">
        <w:rPr>
          <w:rPrChange w:id="490" w:author="Italo Busi" w:date="2019-01-04T16:09:00Z">
            <w:rPr>
              <w:lang w:val="it-IT"/>
            </w:rPr>
          </w:rPrChange>
        </w:rPr>
        <w:t xml:space="preserve">       (R2)- - ------  2/ E  \3 Main   \ |      :</w:t>
      </w:r>
    </w:p>
    <w:p w14:paraId="2A737842" w14:textId="77777777" w:rsidR="00DC54A1" w:rsidRPr="00DC54A1" w:rsidRDefault="00DC54A1" w:rsidP="00DC54A1">
      <w:pPr>
        <w:pStyle w:val="RFCFigure"/>
        <w:rPr>
          <w:lang w:val="en-AU"/>
        </w:rPr>
      </w:pPr>
      <w:r w:rsidRPr="00E743B1">
        <w:rPr>
          <w:rPrChange w:id="491" w:author="Italo Busi" w:date="2019-01-04T16:09:00Z">
            <w:rPr>
              <w:lang w:val="it-IT"/>
            </w:rPr>
          </w:rPrChange>
        </w:rPr>
        <w:t xml:space="preserve">               </w:t>
      </w:r>
      <w:r w:rsidRPr="00DC54A1">
        <w:rPr>
          <w:lang w:val="en-AU"/>
        </w:rPr>
        <w:t>:S6-1 \ /3 a E \1 Ring   \|      :</w:t>
      </w:r>
    </w:p>
    <w:p w14:paraId="2AD94BA1" w14:textId="77777777" w:rsidR="00DC54A1" w:rsidRPr="00DC54A1" w:rsidRDefault="00DC54A1" w:rsidP="00DC54A1">
      <w:pPr>
        <w:pStyle w:val="RFCFigure"/>
        <w:rPr>
          <w:lang w:val="en-AU"/>
        </w:rPr>
      </w:pPr>
      <w:r w:rsidRPr="00DC54A1">
        <w:rPr>
          <w:lang w:val="en-AU"/>
        </w:rPr>
        <w:t xml:space="preserve">               :    +----+s-n+----+   +----+    :</w:t>
      </w:r>
    </w:p>
    <w:p w14:paraId="6D37162F" w14:textId="77777777" w:rsidR="00DC54A1" w:rsidRPr="00DC54A1" w:rsidRDefault="00DC54A1" w:rsidP="00DC54A1">
      <w:pPr>
        <w:pStyle w:val="RFCFigure"/>
        <w:rPr>
          <w:lang w:val="en-AU"/>
        </w:rPr>
      </w:pPr>
      <w:r w:rsidRPr="00DC54A1">
        <w:rPr>
          <w:lang w:val="en-AU"/>
        </w:rPr>
        <w:t xml:space="preserve">               :    |    |t d|    |   |    |S8-1:</w:t>
      </w:r>
    </w:p>
    <w:p w14:paraId="755AF9D7" w14:textId="77777777" w:rsidR="00DC54A1" w:rsidRPr="00DC54A1" w:rsidRDefault="00DC54A1" w:rsidP="00DC54A1">
      <w:pPr>
        <w:pStyle w:val="RFCFigure"/>
        <w:rPr>
          <w:lang w:val="en-AU"/>
        </w:rPr>
      </w:pPr>
      <w:r w:rsidRPr="00DC54A1">
        <w:rPr>
          <w:lang w:val="en-AU"/>
        </w:rPr>
        <w:t xml:space="preserve">               :    | S6 |---| S7 |---| S8 |----- - -(S32)</w:t>
      </w:r>
    </w:p>
    <w:p w14:paraId="3E2F952E" w14:textId="77777777" w:rsidR="00DC54A1" w:rsidRPr="00DC54A1" w:rsidRDefault="00DC54A1" w:rsidP="00DC54A1">
      <w:pPr>
        <w:pStyle w:val="RFCFigure"/>
        <w:rPr>
          <w:lang w:val="en-AU"/>
        </w:rPr>
      </w:pPr>
      <w:r w:rsidRPr="00DC54A1">
        <w:rPr>
          <w:lang w:val="en-AU"/>
        </w:rPr>
        <w:t xml:space="preserve">               :    +----+4 2+----+3 4+----+    :</w:t>
      </w:r>
    </w:p>
    <w:p w14:paraId="427AEB17" w14:textId="77777777" w:rsidR="00DC54A1" w:rsidRPr="00DC54A1" w:rsidRDefault="00DC54A1" w:rsidP="00DC54A1">
      <w:pPr>
        <w:pStyle w:val="RFCFigure"/>
        <w:rPr>
          <w:lang w:val="en-AU"/>
        </w:rPr>
      </w:pPr>
      <w:r w:rsidRPr="00DC54A1">
        <w:rPr>
          <w:lang w:val="en-AU"/>
        </w:rPr>
        <w:t xml:space="preserve">               :     /         |        |       :</w:t>
      </w:r>
    </w:p>
    <w:p w14:paraId="0099A1FC" w14:textId="77777777" w:rsidR="00DC54A1" w:rsidRPr="00DC54A1" w:rsidRDefault="00DC54A1" w:rsidP="00DC54A1">
      <w:pPr>
        <w:pStyle w:val="RFCFigure"/>
        <w:rPr>
          <w:lang w:val="en-AU"/>
        </w:rPr>
      </w:pPr>
      <w:r w:rsidRPr="00DC54A1">
        <w:rPr>
          <w:lang w:val="en-AU"/>
        </w:rPr>
        <w:t xml:space="preserve">       (R3)- - ------     S7-4 |        | S8-5  :</w:t>
      </w:r>
    </w:p>
    <w:p w14:paraId="20E7DEBF" w14:textId="77777777" w:rsidR="00DC54A1" w:rsidRPr="00DC54A1" w:rsidRDefault="00DC54A1" w:rsidP="00DC54A1">
      <w:pPr>
        <w:pStyle w:val="RFCFigure"/>
        <w:rPr>
          <w:lang w:val="en-AU"/>
        </w:rPr>
      </w:pPr>
      <w:r w:rsidRPr="00DC54A1">
        <w:rPr>
          <w:lang w:val="en-AU"/>
        </w:rPr>
        <w:t xml:space="preserve">               :S6-2           |        |       :</w:t>
      </w:r>
    </w:p>
    <w:p w14:paraId="7A590094" w14:textId="77777777" w:rsidR="00DC54A1" w:rsidRPr="00DC54A1" w:rsidRDefault="00DC54A1" w:rsidP="00DC54A1">
      <w:pPr>
        <w:pStyle w:val="RFCFigure"/>
        <w:rPr>
          <w:lang w:val="en-AU"/>
        </w:rPr>
      </w:pPr>
      <w:r w:rsidRPr="00DC54A1">
        <w:rPr>
          <w:lang w:val="en-AU"/>
        </w:rPr>
        <w:t xml:space="preserve">               :...............|........|.......:</w:t>
      </w:r>
    </w:p>
    <w:p w14:paraId="43782623" w14:textId="77777777" w:rsidR="00DC54A1" w:rsidRPr="00DC54A1" w:rsidRDefault="00DC54A1" w:rsidP="00DC54A1">
      <w:pPr>
        <w:pStyle w:val="RFCFigure"/>
        <w:rPr>
          <w:lang w:val="en-AU"/>
        </w:rPr>
      </w:pPr>
    </w:p>
    <w:p w14:paraId="735BF264" w14:textId="77777777" w:rsidR="00DC54A1" w:rsidRPr="00DC54A1" w:rsidRDefault="00DC54A1" w:rsidP="00DC54A1">
      <w:pPr>
        <w:pStyle w:val="RFCFigure"/>
        <w:rPr>
          <w:lang w:val="en-AU"/>
        </w:rPr>
      </w:pPr>
      <w:r w:rsidRPr="00DC54A1">
        <w:rPr>
          <w:lang w:val="en-AU"/>
        </w:rPr>
        <w:t xml:space="preserve">                               |        |</w:t>
      </w:r>
    </w:p>
    <w:p w14:paraId="07E7597E" w14:textId="296ED2D3" w:rsidR="00DC54A1" w:rsidRDefault="00DC54A1" w:rsidP="00DC54A1">
      <w:pPr>
        <w:pStyle w:val="RFCFigure"/>
        <w:rPr>
          <w:lang w:val="en-AU"/>
        </w:rPr>
      </w:pPr>
      <w:r w:rsidRPr="00DC54A1">
        <w:rPr>
          <w:lang w:val="en-AU"/>
        </w:rPr>
        <w:t xml:space="preserve">                             (S11)    (S12)</w:t>
      </w:r>
    </w:p>
    <w:p w14:paraId="1B9AC318" w14:textId="77777777" w:rsidR="00DC54A1" w:rsidRDefault="00DC54A1" w:rsidP="00DC54A1">
      <w:pPr>
        <w:pStyle w:val="RFCFigure"/>
        <w:rPr>
          <w:lang w:val="en-AU"/>
        </w:rPr>
      </w:pPr>
    </w:p>
    <w:p w14:paraId="34D6E3F6" w14:textId="3D477B18" w:rsidR="00DC54A1" w:rsidRDefault="00DC54A1" w:rsidP="0078595D">
      <w:pPr>
        <w:pStyle w:val="Caption"/>
      </w:pPr>
      <w:r>
        <w:t xml:space="preserve">- Physical Topology </w:t>
      </w:r>
      <w:r w:rsidRPr="0078595D">
        <w:rPr>
          <w:highlight w:val="yellow"/>
        </w:rPr>
        <w:t>discovered</w:t>
      </w:r>
      <w:r>
        <w:t xml:space="preserve"> by PNC1</w:t>
      </w:r>
    </w:p>
    <w:p w14:paraId="0D5646BE" w14:textId="7D1E6E9B" w:rsidR="00054A56" w:rsidRPr="0078595D" w:rsidRDefault="00054A56" w:rsidP="007F6BD4">
      <w:pPr>
        <w:rPr>
          <w:highlight w:val="yellow"/>
        </w:rPr>
      </w:pPr>
      <w:r w:rsidRPr="0078595D">
        <w:rPr>
          <w:highlight w:val="yellow"/>
        </w:rPr>
        <w:t>LTP mapping table:</w:t>
      </w:r>
    </w:p>
    <w:p w14:paraId="5BBE24D4" w14:textId="77777777" w:rsidR="00054A56" w:rsidRPr="0078595D" w:rsidRDefault="00054A56" w:rsidP="00054A56">
      <w:pPr>
        <w:rPr>
          <w:highlight w:val="yellow"/>
        </w:rPr>
      </w:pPr>
      <w:r w:rsidRPr="0078595D">
        <w:rPr>
          <w:highlight w:val="yellow"/>
        </w:rPr>
        <w:t>AN1-1 -&gt; S3-1</w:t>
      </w:r>
    </w:p>
    <w:p w14:paraId="2897BA80" w14:textId="77777777" w:rsidR="00054A56" w:rsidRPr="0078595D" w:rsidRDefault="00054A56" w:rsidP="00054A56">
      <w:pPr>
        <w:rPr>
          <w:highlight w:val="yellow"/>
        </w:rPr>
      </w:pPr>
      <w:r w:rsidRPr="0078595D">
        <w:rPr>
          <w:highlight w:val="yellow"/>
        </w:rPr>
        <w:lastRenderedPageBreak/>
        <w:t>AN1-2 -&gt; S2-1</w:t>
      </w:r>
    </w:p>
    <w:p w14:paraId="5FDA800A" w14:textId="77777777" w:rsidR="00054A56" w:rsidRPr="0078595D" w:rsidRDefault="00054A56" w:rsidP="00054A56">
      <w:pPr>
        <w:rPr>
          <w:highlight w:val="yellow"/>
        </w:rPr>
      </w:pPr>
      <w:r w:rsidRPr="0078595D">
        <w:rPr>
          <w:highlight w:val="yellow"/>
        </w:rPr>
        <w:t xml:space="preserve">AN1-3 -&gt; S6-1 </w:t>
      </w:r>
    </w:p>
    <w:p w14:paraId="5C6EDAAB" w14:textId="77777777" w:rsidR="00054A56" w:rsidRPr="0078595D" w:rsidRDefault="00054A56" w:rsidP="00054A56">
      <w:pPr>
        <w:rPr>
          <w:highlight w:val="yellow"/>
        </w:rPr>
      </w:pPr>
      <w:r w:rsidRPr="0078595D">
        <w:rPr>
          <w:highlight w:val="yellow"/>
        </w:rPr>
        <w:t>AN1-4 -&gt; S8-1</w:t>
      </w:r>
    </w:p>
    <w:p w14:paraId="23C7C690" w14:textId="77777777" w:rsidR="00054A56" w:rsidRPr="0078595D" w:rsidRDefault="00054A56" w:rsidP="00054A56">
      <w:pPr>
        <w:rPr>
          <w:highlight w:val="yellow"/>
        </w:rPr>
      </w:pPr>
      <w:r w:rsidRPr="0078595D">
        <w:rPr>
          <w:highlight w:val="yellow"/>
        </w:rPr>
        <w:t>AN1-5 -&gt; S8-5</w:t>
      </w:r>
    </w:p>
    <w:p w14:paraId="42194021" w14:textId="77777777" w:rsidR="00054A56" w:rsidRPr="0078595D" w:rsidRDefault="00054A56" w:rsidP="00054A56">
      <w:pPr>
        <w:rPr>
          <w:highlight w:val="yellow"/>
        </w:rPr>
      </w:pPr>
      <w:r w:rsidRPr="0078595D">
        <w:rPr>
          <w:highlight w:val="yellow"/>
        </w:rPr>
        <w:t>AN1-6 -&gt; S7-4</w:t>
      </w:r>
    </w:p>
    <w:p w14:paraId="41E4AF1B" w14:textId="5DBE0635" w:rsidR="00054A56" w:rsidRDefault="00054A56" w:rsidP="00054A56">
      <w:r w:rsidRPr="0078595D">
        <w:rPr>
          <w:highlight w:val="yellow"/>
        </w:rPr>
        <w:t>AN1-7 -&gt; S6-2</w:t>
      </w:r>
    </w:p>
    <w:p w14:paraId="265CB424" w14:textId="3E38597A" w:rsidR="00DB6F95" w:rsidRDefault="00DB6F95" w:rsidP="007F6BD4">
      <w:pPr>
        <w:rPr>
          <w:lang w:val="en"/>
        </w:rPr>
      </w:pPr>
      <w:r>
        <w:t xml:space="preserve">Appendix </w:t>
      </w:r>
      <w:r w:rsidR="006B28EE">
        <w:fldChar w:fldCharType="begin"/>
      </w:r>
      <w:r w:rsidR="006B28EE">
        <w:instrText xml:space="preserve"> REF _Ref517950631 \r \h \t </w:instrText>
      </w:r>
      <w:r w:rsidR="006B28EE">
        <w:fldChar w:fldCharType="separate"/>
      </w:r>
      <w:r w:rsidR="00F65484">
        <w:t>B.1.1</w:t>
      </w:r>
      <w:r w:rsidR="006B28EE">
        <w:fldChar w:fldCharType="end"/>
      </w:r>
      <w:r w:rsidR="006B28EE">
        <w:t xml:space="preserve"> </w:t>
      </w:r>
      <w:r>
        <w:t xml:space="preserve">provides the </w:t>
      </w:r>
      <w:r>
        <w:rPr>
          <w:lang w:val="en"/>
        </w:rPr>
        <w:t xml:space="preserve">detailed JSON code </w:t>
      </w:r>
      <w:r w:rsidR="00A6311A">
        <w:rPr>
          <w:lang w:val="en"/>
        </w:rPr>
        <w:t xml:space="preserve">example </w:t>
      </w:r>
      <w:r w:rsidR="006B28EE">
        <w:rPr>
          <w:lang w:val="en"/>
        </w:rPr>
        <w:t xml:space="preserve">("mpi1-otn-topology.json") </w:t>
      </w:r>
      <w:r w:rsidRPr="00AD373D">
        <w:t xml:space="preserve">describing </w:t>
      </w:r>
      <w:r>
        <w:t xml:space="preserve">how </w:t>
      </w:r>
      <w:r w:rsidRPr="00AD373D">
        <w:t>this ODU Topology</w:t>
      </w:r>
      <w:r>
        <w:t xml:space="preserve"> is reported by the PNC</w:t>
      </w:r>
      <w:r w:rsidRPr="00AD373D">
        <w:t>, using the [TE-TOPO] and [OTN-TOPO] YANG models</w:t>
      </w:r>
      <w:r>
        <w:t xml:space="preserve"> at MPI1</w:t>
      </w:r>
      <w:r>
        <w:rPr>
          <w:lang w:val="en"/>
        </w:rPr>
        <w:t>.</w:t>
      </w:r>
    </w:p>
    <w:p w14:paraId="137B7890" w14:textId="77777777" w:rsidR="00A6311A" w:rsidRDefault="00A6311A" w:rsidP="007F6BD4">
      <w:pPr>
        <w:rPr>
          <w:lang w:val="en"/>
        </w:rPr>
      </w:pPr>
      <w:r>
        <w:rPr>
          <w:lang w:val="en"/>
        </w:rPr>
        <w:t>It is worth noting that this JSON code example does not provide all the attributes defined in the relevant YANG models:</w:t>
      </w:r>
    </w:p>
    <w:p w14:paraId="44F09C5E" w14:textId="388599F7" w:rsidR="00A6311A" w:rsidRDefault="00A6311A" w:rsidP="0078595D">
      <w:pPr>
        <w:pStyle w:val="RFCListBullet"/>
        <w:rPr>
          <w:lang w:val="en"/>
        </w:rPr>
      </w:pPr>
      <w:r>
        <w:rPr>
          <w:lang w:val="en"/>
        </w:rPr>
        <w:t>YANG attributes which are outside the scope of this document are not shown</w:t>
      </w:r>
    </w:p>
    <w:p w14:paraId="7240BC52" w14:textId="78705C16" w:rsidR="00A6311A" w:rsidRDefault="00A6311A" w:rsidP="0078595D">
      <w:pPr>
        <w:pStyle w:val="RFCListBullet"/>
        <w:rPr>
          <w:lang w:val="en"/>
        </w:rPr>
      </w:pPr>
      <w:r>
        <w:rPr>
          <w:lang w:val="en"/>
        </w:rPr>
        <w:t>The attributes describing the label restrictions are also not shown to simplify the JSON code example</w:t>
      </w:r>
    </w:p>
    <w:p w14:paraId="73BFBB53" w14:textId="03D86F2E" w:rsidR="00A6311A" w:rsidRDefault="00A6311A" w:rsidP="0078595D">
      <w:pPr>
        <w:pStyle w:val="RFCListBullet"/>
      </w:pPr>
      <w:r w:rsidRPr="00A6311A">
        <w:rPr>
          <w:lang w:val="en"/>
        </w:rPr>
        <w:t xml:space="preserve">The comments describing the rationale for not including some attributes </w:t>
      </w:r>
      <w:r>
        <w:rPr>
          <w:lang w:val="en"/>
        </w:rPr>
        <w:t>in this JSON code example even if in the scope of this document are identified with the prefix “</w:t>
      </w:r>
      <w:r w:rsidRPr="00A6311A">
        <w:rPr>
          <w:lang w:val="en"/>
        </w:rPr>
        <w:t>// __COMMENT__</w:t>
      </w:r>
      <w:r>
        <w:rPr>
          <w:lang w:val="en"/>
        </w:rPr>
        <w:t xml:space="preserve">” and included only in the first object instance (e.g., in the </w:t>
      </w:r>
      <w:r w:rsidRPr="00A6311A">
        <w:rPr>
          <w:lang w:val="en"/>
        </w:rPr>
        <w:t xml:space="preserve">Access Link from </w:t>
      </w:r>
      <w:r w:rsidR="00523D6B">
        <w:rPr>
          <w:lang w:val="en"/>
        </w:rPr>
        <w:t xml:space="preserve">the </w:t>
      </w:r>
      <w:r w:rsidRPr="00523D6B">
        <w:rPr>
          <w:noProof/>
          <w:lang w:val="en"/>
        </w:rPr>
        <w:t>AN1-1</w:t>
      </w:r>
      <w:r>
        <w:rPr>
          <w:lang w:val="en"/>
        </w:rPr>
        <w:t xml:space="preserve"> description or in the A</w:t>
      </w:r>
      <w:r w:rsidRPr="00A6311A">
        <w:rPr>
          <w:lang w:val="en"/>
        </w:rPr>
        <w:t>N1-1 LTP</w:t>
      </w:r>
      <w:r>
        <w:rPr>
          <w:lang w:val="en"/>
        </w:rPr>
        <w:t xml:space="preserve"> description)</w:t>
      </w:r>
    </w:p>
    <w:p w14:paraId="7EEC740A" w14:textId="31C10F7B" w:rsidR="007F6BD4" w:rsidRDefault="007F6BD4" w:rsidP="007F6BD4">
      <w:pPr>
        <w:pStyle w:val="Heading3"/>
      </w:pPr>
      <w:bookmarkStart w:id="492" w:name="_Toc528059361"/>
      <w:r>
        <w:t xml:space="preserve">Domain 2 </w:t>
      </w:r>
      <w:r w:rsidR="00E20CCB">
        <w:t xml:space="preserve">Black </w:t>
      </w:r>
      <w:r>
        <w:t>Topology Abstraction</w:t>
      </w:r>
      <w:bookmarkEnd w:id="492"/>
    </w:p>
    <w:p w14:paraId="3471C6A6" w14:textId="6D72C7CF" w:rsidR="0091245F" w:rsidRDefault="007F6BD4" w:rsidP="007F6BD4">
      <w:r>
        <w:t xml:space="preserve">PNC2 provides </w:t>
      </w:r>
      <w:r w:rsidR="0091245F">
        <w:t xml:space="preserve">the required </w:t>
      </w:r>
      <w:r w:rsidR="00E20CCB">
        <w:t xml:space="preserve">black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65484">
        <w:t>4.2</w:t>
      </w:r>
      <w:r w:rsidR="00AE3943">
        <w:fldChar w:fldCharType="end"/>
      </w:r>
      <w:r w:rsidR="00AE3943">
        <w:t>,</w:t>
      </w:r>
      <w:r w:rsidR="0091245F">
        <w:t xml:space="preserve"> to expose </w:t>
      </w:r>
      <w:r w:rsidR="00E20CCB">
        <w:t xml:space="preserve">to the MDSC, </w:t>
      </w:r>
      <w:r w:rsidR="0091245F">
        <w:t>at MPI</w:t>
      </w:r>
      <w:r w:rsidR="00AE3943">
        <w:t>2</w:t>
      </w:r>
      <w:r w:rsidR="002A58DA">
        <w:t>,</w:t>
      </w:r>
      <w:r w:rsidR="00AE3943">
        <w:t xml:space="preserve"> one TE Topology instance for the ODU layer (MPI2 </w:t>
      </w:r>
      <w:r w:rsidR="001C5276">
        <w:t>OTN</w:t>
      </w:r>
      <w:r w:rsidR="00AE3943" w:rsidRPr="00AD373D">
        <w:t xml:space="preserve"> Topology</w:t>
      </w:r>
      <w:r w:rsidR="00AE3943">
        <w:t>)</w:t>
      </w:r>
      <w:r w:rsidR="00E20CCB" w:rsidRPr="00E20CCB">
        <w:t xml:space="preserve"> </w:t>
      </w:r>
      <w:r w:rsidR="00E20CCB">
        <w:t>containing only one abstract node (i.e., AN2) and only inter-domain and access abstract TE links</w:t>
      </w:r>
      <w:r w:rsidR="001C5276">
        <w:t xml:space="preserve"> (</w:t>
      </w:r>
      <w:r w:rsidR="00E20CCB">
        <w:t xml:space="preserve">which </w:t>
      </w:r>
      <w:r w:rsidR="00386D84">
        <w:t>represent</w:t>
      </w:r>
      <w:r w:rsidR="00E20CCB">
        <w:t xml:space="preserve"> the inter-domain and access physical links</w:t>
      </w:r>
      <w:r w:rsidR="001C5276">
        <w:t>)</w:t>
      </w:r>
      <w:r>
        <w:t>.</w:t>
      </w:r>
    </w:p>
    <w:p w14:paraId="5DC6A158" w14:textId="63A68FDD" w:rsidR="007F6BD4" w:rsidRDefault="007F6BD4" w:rsidP="007F6BD4">
      <w:pPr>
        <w:pStyle w:val="Heading3"/>
      </w:pPr>
      <w:bookmarkStart w:id="493" w:name="_Toc528059362"/>
      <w:r>
        <w:lastRenderedPageBreak/>
        <w:t xml:space="preserve">Domain 3 </w:t>
      </w:r>
      <w:r w:rsidR="00E20CCB">
        <w:t xml:space="preserve">White </w:t>
      </w:r>
      <w:r>
        <w:t>Topology Abstraction</w:t>
      </w:r>
      <w:bookmarkEnd w:id="493"/>
    </w:p>
    <w:p w14:paraId="28289652" w14:textId="24CDB49A" w:rsidR="007F6BD4" w:rsidRDefault="007F6BD4" w:rsidP="007F6BD4">
      <w:r w:rsidRPr="00081799">
        <w:t>PNC</w:t>
      </w:r>
      <w:r>
        <w:t xml:space="preserve">3 provides </w:t>
      </w:r>
      <w:r w:rsidR="0091245F">
        <w:t xml:space="preserve">the required </w:t>
      </w:r>
      <w:r w:rsidR="00E20CCB">
        <w:t xml:space="preserve">white </w:t>
      </w:r>
      <w:r w:rsidR="0091245F">
        <w:t>topology abstraction</w:t>
      </w:r>
      <w:r w:rsidR="00AE3943">
        <w:t xml:space="preserve">, as described in section </w:t>
      </w:r>
      <w:r w:rsidR="00AE3943">
        <w:fldChar w:fldCharType="begin"/>
      </w:r>
      <w:r w:rsidR="00AE3943">
        <w:instrText xml:space="preserve"> REF _Ref508187878 \r \h \t </w:instrText>
      </w:r>
      <w:r w:rsidR="00AE3943">
        <w:fldChar w:fldCharType="separate"/>
      </w:r>
      <w:r w:rsidR="00F65484">
        <w:t>4.2</w:t>
      </w:r>
      <w:r w:rsidR="00AE3943">
        <w:fldChar w:fldCharType="end"/>
      </w:r>
      <w:r w:rsidR="00AE3943">
        <w:t xml:space="preserve">, </w:t>
      </w:r>
      <w:r w:rsidR="0091245F">
        <w:t xml:space="preserve"> to expose </w:t>
      </w:r>
      <w:r w:rsidR="00E20CCB">
        <w:t xml:space="preserve">to the MDSC, </w:t>
      </w:r>
      <w:r w:rsidR="0091245F">
        <w:t>at MPI</w:t>
      </w:r>
      <w:r w:rsidR="002A58DA">
        <w:t>3,</w:t>
      </w:r>
      <w:r w:rsidR="0091245F">
        <w:t xml:space="preserve"> </w:t>
      </w:r>
      <w:r w:rsidR="002A58DA">
        <w:t xml:space="preserve">one TE Topology instance for the ODU layer (MPI3 </w:t>
      </w:r>
      <w:r w:rsidR="008A7960">
        <w:t>OTN</w:t>
      </w:r>
      <w:r w:rsidR="002A58DA" w:rsidRPr="00AD373D">
        <w:t xml:space="preserve"> Topology</w:t>
      </w:r>
      <w:r w:rsidR="002A58DA">
        <w:t>)</w:t>
      </w:r>
      <w:r w:rsidR="00E20CCB">
        <w:t xml:space="preserve"> containing one abstract TE node for each physical node and one abstract TE link for each physical link (internal links, inter-domain links or access links)</w:t>
      </w:r>
      <w:r>
        <w:t>.</w:t>
      </w:r>
    </w:p>
    <w:p w14:paraId="381B8A1A" w14:textId="77777777" w:rsidR="007F6BD4" w:rsidRPr="007F6BD4" w:rsidRDefault="007F6BD4" w:rsidP="007F6BD4">
      <w:pPr>
        <w:pStyle w:val="Heading3"/>
      </w:pPr>
      <w:bookmarkStart w:id="494" w:name="_Ref500429624"/>
      <w:bookmarkStart w:id="495" w:name="_Toc528059363"/>
      <w:r>
        <w:t>Multi-domain Topology Stitching</w:t>
      </w:r>
      <w:bookmarkEnd w:id="494"/>
      <w:bookmarkEnd w:id="495"/>
    </w:p>
    <w:p w14:paraId="138DD7C5" w14:textId="2013E1BE" w:rsidR="007F6BD4" w:rsidRDefault="007F6BD4" w:rsidP="007F6BD4">
      <w:pPr>
        <w:rPr>
          <w:rFonts w:eastAsiaTheme="minorEastAsia"/>
          <w:lang w:eastAsia="zh-CN"/>
        </w:rPr>
      </w:pPr>
      <w:r>
        <w:rPr>
          <w:rFonts w:eastAsiaTheme="minorEastAsia" w:hint="eastAsia"/>
          <w:lang w:eastAsia="zh-CN"/>
        </w:rPr>
        <w:t xml:space="preserve">As assumed </w:t>
      </w:r>
      <w:r w:rsidR="00523D6B">
        <w:rPr>
          <w:rFonts w:eastAsiaTheme="minorEastAsia"/>
          <w:noProof/>
          <w:lang w:eastAsia="zh-CN"/>
        </w:rPr>
        <w:t>at</w:t>
      </w:r>
      <w:r>
        <w:rPr>
          <w:rFonts w:eastAsiaTheme="minorEastAsia" w:hint="eastAsia"/>
          <w:lang w:eastAsia="zh-CN"/>
        </w:rPr>
        <w:t xml:space="preserve">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1B7C7E89"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 xml:space="preserve">topologies reported from multiple PNCs, the MDSC need to stitch the multi-domain topology and obtain the full map of topology. The topology of each domain </w:t>
      </w:r>
      <w:r w:rsidR="002A58DA">
        <w:rPr>
          <w:rFonts w:eastAsiaTheme="minorEastAsia"/>
          <w:lang w:eastAsia="zh-CN"/>
        </w:rPr>
        <w:t xml:space="preserve">may </w:t>
      </w:r>
      <w:r>
        <w:rPr>
          <w:rFonts w:eastAsiaTheme="minorEastAsia"/>
          <w:lang w:eastAsia="zh-CN"/>
        </w:rPr>
        <w:t>be in an abstracted shape (refer to section 5.2</w:t>
      </w:r>
      <w:r w:rsidRPr="00A21DE7">
        <w:rPr>
          <w:rFonts w:eastAsiaTheme="minorEastAsia"/>
          <w:lang w:eastAsia="zh-CN"/>
        </w:rPr>
        <w:t xml:space="preserve"> of </w:t>
      </w:r>
      <w:r>
        <w:t>[</w:t>
      </w:r>
      <w:r w:rsidR="00246BE3">
        <w:t>RFC8453</w:t>
      </w:r>
      <w:r>
        <w:t>]</w:t>
      </w:r>
      <w:r w:rsidR="00EB7C40">
        <w:t xml:space="preserve"> </w:t>
      </w:r>
      <w:r>
        <w:rPr>
          <w:rFonts w:eastAsiaTheme="minorEastAsia"/>
          <w:lang w:eastAsia="zh-CN"/>
        </w:rPr>
        <w:t xml:space="preserve">for </w:t>
      </w:r>
      <w:r w:rsidR="00523D6B">
        <w:rPr>
          <w:rFonts w:eastAsiaTheme="minorEastAsia"/>
          <w:lang w:eastAsia="zh-CN"/>
        </w:rPr>
        <w:t xml:space="preserve">a </w:t>
      </w:r>
      <w:r w:rsidRPr="00523D6B">
        <w:rPr>
          <w:rFonts w:eastAsiaTheme="minorEastAsia"/>
          <w:noProof/>
          <w:lang w:eastAsia="zh-CN"/>
        </w:rPr>
        <w:t>different</w:t>
      </w:r>
      <w:r>
        <w:rPr>
          <w:rFonts w:eastAsiaTheme="minorEastAsia"/>
          <w:lang w:eastAsia="zh-CN"/>
        </w:rPr>
        <w:t xml:space="preserve"> level of abstraction), while the inter-domain link information </w:t>
      </w:r>
      <w:r w:rsidR="00146F20">
        <w:rPr>
          <w:rFonts w:eastAsiaTheme="minorEastAsia"/>
          <w:lang w:eastAsia="zh-CN"/>
        </w:rPr>
        <w:t xml:space="preserve">must </w:t>
      </w:r>
      <w:r>
        <w:rPr>
          <w:rFonts w:eastAsiaTheme="minorEastAsia"/>
          <w:lang w:eastAsia="zh-CN"/>
        </w:rPr>
        <w:t xml:space="preserve">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topology. The value of the reported plug-id information can be </w:t>
      </w:r>
      <w:r w:rsidRPr="00523D6B">
        <w:rPr>
          <w:rFonts w:eastAsiaTheme="minorEastAsia"/>
          <w:noProof/>
          <w:lang w:eastAsia="zh-CN"/>
        </w:rPr>
        <w:t>either assigned by a central network authority, and configured within the two PNC domains, or</w:t>
      </w:r>
      <w:r>
        <w:rPr>
          <w:rFonts w:eastAsiaTheme="minorEastAsia"/>
          <w:lang w:eastAsia="zh-CN"/>
        </w:rPr>
        <w:t xml:space="preserve">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2AC2A10F" w:rsidR="007F6BD4" w:rsidRDefault="007F6BD4" w:rsidP="007F6BD4">
      <w:pPr>
        <w:rPr>
          <w:rFonts w:eastAsiaTheme="minorEastAsia"/>
          <w:lang w:eastAsia="zh-CN"/>
        </w:rPr>
      </w:pPr>
      <w:r>
        <w:rPr>
          <w:rFonts w:eastAsiaTheme="minorEastAsia"/>
          <w:lang w:eastAsia="zh-CN"/>
        </w:rPr>
        <w:t xml:space="preserve">In case the plug-id values are automatically discovered, the information discovered by the automatic discovery mechanisms needs to </w:t>
      </w:r>
      <w:r>
        <w:rPr>
          <w:rFonts w:eastAsiaTheme="minorEastAsia"/>
          <w:lang w:eastAsia="zh-CN"/>
        </w:rPr>
        <w:lastRenderedPageBreak/>
        <w:t>be encoded as a bit string within the plug-id value. This encoding is implementation specific</w:t>
      </w:r>
      <w:r w:rsidR="00523D6B">
        <w:rPr>
          <w:rFonts w:eastAsiaTheme="minorEastAsia"/>
          <w:lang w:eastAsia="zh-CN"/>
        </w:rPr>
        <w:t>,</w:t>
      </w:r>
      <w:r>
        <w:rPr>
          <w:rFonts w:eastAsiaTheme="minorEastAsia"/>
          <w:lang w:eastAsia="zh-CN"/>
        </w:rPr>
        <w:t xml:space="preserve"> </w:t>
      </w:r>
      <w:r w:rsidRPr="00523D6B">
        <w:rPr>
          <w:rFonts w:eastAsiaTheme="minorEastAsia"/>
          <w:noProof/>
          <w:lang w:eastAsia="zh-CN"/>
        </w:rPr>
        <w:t>but</w:t>
      </w:r>
      <w:r>
        <w:rPr>
          <w:rFonts w:eastAsiaTheme="minorEastAsia"/>
          <w:lang w:eastAsia="zh-CN"/>
        </w:rPr>
        <w:t xml:space="preserve"> the encoding rules need to be consistent across all the PNCs.</w:t>
      </w:r>
    </w:p>
    <w:p w14:paraId="55D26629" w14:textId="120F134F" w:rsidR="007F6BD4" w:rsidRDefault="007F6BD4" w:rsidP="007F6BD4">
      <w:pPr>
        <w:rPr>
          <w:rFonts w:eastAsiaTheme="minorEastAsia"/>
          <w:lang w:eastAsia="zh-CN"/>
        </w:rPr>
      </w:pPr>
      <w:r>
        <w:rPr>
          <w:rFonts w:eastAsiaTheme="minorEastAsia"/>
          <w:lang w:eastAsia="zh-CN"/>
        </w:rPr>
        <w:t xml:space="preserve">In case of co-existence within the same network of multiple sources for the plug-id (e.g., central authority and automatic discovery or even different automatic discovery mechanisms), it is </w:t>
      </w:r>
      <w:r w:rsidR="00146F20">
        <w:rPr>
          <w:rFonts w:eastAsiaTheme="minorEastAsia"/>
          <w:lang w:eastAsia="zh-CN"/>
        </w:rPr>
        <w:t xml:space="preserve">needed </w:t>
      </w:r>
      <w:r>
        <w:rPr>
          <w:rFonts w:eastAsiaTheme="minorEastAsia"/>
          <w:lang w:eastAsia="zh-CN"/>
        </w:rPr>
        <w:t>that the 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r>
        <w:t>tp-id</w:t>
      </w:r>
      <w:r>
        <w:rPr>
          <w:rFonts w:eastAsiaTheme="minorEastAsia"/>
          <w:lang w:eastAsia="zh-CN"/>
        </w:rPr>
        <w:t>) assigned by the two adjacent PNCs to the same inter-domain link.</w:t>
      </w:r>
    </w:p>
    <w:p w14:paraId="693C56EE" w14:textId="4ADFCB84" w:rsidR="00606C15" w:rsidRDefault="00606C15" w:rsidP="00606C15">
      <w:pPr>
        <w:rPr>
          <w:rFonts w:eastAsiaTheme="minorEastAsia"/>
          <w:lang w:eastAsia="zh-CN"/>
        </w:rPr>
      </w:pPr>
      <w:r w:rsidRPr="00046AE7">
        <w:rPr>
          <w:rFonts w:eastAsiaTheme="minorEastAsia"/>
          <w:highlight w:val="yellow"/>
          <w:lang w:eastAsia="zh-CN"/>
        </w:rPr>
        <w:t xml:space="preserve">This </w:t>
      </w:r>
      <w:r>
        <w:rPr>
          <w:rFonts w:eastAsiaTheme="minorEastAsia"/>
          <w:highlight w:val="yellow"/>
          <w:lang w:eastAsia="zh-CN"/>
        </w:rPr>
        <w:t>last scenario</w:t>
      </w:r>
      <w:r w:rsidRPr="00046AE7">
        <w:rPr>
          <w:rFonts w:eastAsiaTheme="minorEastAsia"/>
          <w:highlight w:val="yellow"/>
          <w:lang w:eastAsia="zh-CN"/>
        </w:rPr>
        <w:t xml:space="preserve"> requires further investigation</w:t>
      </w:r>
      <w:r>
        <w:rPr>
          <w:rFonts w:eastAsiaTheme="minorEastAsia"/>
          <w:highlight w:val="yellow"/>
          <w:lang w:eastAsia="zh-CN"/>
        </w:rPr>
        <w:t xml:space="preserve"> and will be discussed in a future version of this document</w:t>
      </w:r>
      <w:r w:rsidRPr="00046AE7">
        <w:rPr>
          <w:rFonts w:eastAsiaTheme="minorEastAsia"/>
          <w:highlight w:val="yellow"/>
          <w:lang w:eastAsia="zh-CN"/>
        </w:rPr>
        <w:t>.</w:t>
      </w:r>
    </w:p>
    <w:p w14:paraId="6693FD57" w14:textId="3EF5EC87" w:rsidR="00E10E61" w:rsidRPr="005137F5" w:rsidRDefault="00E10E61" w:rsidP="00E10E61">
      <w:pPr>
        <w:rPr>
          <w:i/>
        </w:rPr>
      </w:pPr>
      <w:r w:rsidRPr="005137F5">
        <w:rPr>
          <w:i/>
          <w:highlight w:val="yellow"/>
        </w:rPr>
        <w:t>[</w:t>
      </w:r>
      <w:r w:rsidRPr="005137F5">
        <w:rPr>
          <w:b/>
          <w:i/>
          <w:highlight w:val="yellow"/>
        </w:rPr>
        <w:t>Editors’ note:</w:t>
      </w:r>
      <w:r w:rsidRPr="005137F5">
        <w:rPr>
          <w:i/>
          <w:highlight w:val="yellow"/>
        </w:rPr>
        <w:t xml:space="preserve">] Add some description </w:t>
      </w:r>
      <w:r>
        <w:rPr>
          <w:i/>
          <w:highlight w:val="yellow"/>
        </w:rPr>
        <w:t>of the abstract</w:t>
      </w:r>
      <w:r w:rsidRPr="005137F5">
        <w:rPr>
          <w:i/>
          <w:highlight w:val="yellow"/>
        </w:rPr>
        <w:t xml:space="preserve"> </w:t>
      </w:r>
      <w:r>
        <w:rPr>
          <w:i/>
          <w:highlight w:val="yellow"/>
        </w:rPr>
        <w:t xml:space="preserve">multi-domain </w:t>
      </w:r>
      <w:r w:rsidRPr="005137F5">
        <w:rPr>
          <w:i/>
          <w:highlight w:val="yellow"/>
        </w:rPr>
        <w:t xml:space="preserve">topology within the </w:t>
      </w:r>
      <w:r>
        <w:rPr>
          <w:i/>
          <w:highlight w:val="yellow"/>
        </w:rPr>
        <w:t>MDSC</w:t>
      </w:r>
      <w:r w:rsidRPr="005137F5">
        <w:rPr>
          <w:i/>
          <w:highlight w:val="yellow"/>
        </w:rPr>
        <w:t xml:space="preserve"> “</w:t>
      </w:r>
      <w:r w:rsidRPr="00523D6B">
        <w:rPr>
          <w:i/>
          <w:noProof/>
          <w:highlight w:val="yellow"/>
        </w:rPr>
        <w:t>brain</w:t>
      </w:r>
      <w:r w:rsidR="00523D6B">
        <w:rPr>
          <w:i/>
          <w:noProof/>
          <w:highlight w:val="yellow"/>
        </w:rPr>
        <w:t>.</w:t>
      </w:r>
      <w:r w:rsidRPr="005137F5">
        <w:rPr>
          <w:i/>
          <w:highlight w:val="yellow"/>
        </w:rPr>
        <w:t>”</w:t>
      </w:r>
    </w:p>
    <w:p w14:paraId="02824361" w14:textId="77777777" w:rsidR="00E10E61" w:rsidRPr="00E10E61" w:rsidRDefault="00E10E61" w:rsidP="00E10E61">
      <w:pPr>
        <w:pStyle w:val="RFCFigure"/>
        <w:rPr>
          <w:lang w:val="en-AU"/>
        </w:rPr>
      </w:pPr>
    </w:p>
    <w:p w14:paraId="5A5F9536" w14:textId="77777777" w:rsidR="00E10E61" w:rsidRPr="00E10E61" w:rsidRDefault="00E10E61" w:rsidP="00E10E61">
      <w:pPr>
        <w:pStyle w:val="RFCFigure"/>
        <w:rPr>
          <w:lang w:val="en-AU"/>
        </w:rPr>
      </w:pPr>
      <w:r w:rsidRPr="00E10E61">
        <w:rPr>
          <w:lang w:val="en-AU"/>
        </w:rPr>
        <w:t xml:space="preserve">             ........................</w:t>
      </w:r>
    </w:p>
    <w:p w14:paraId="1FEC2292" w14:textId="77777777" w:rsidR="00E10E61" w:rsidRPr="00E10E61" w:rsidRDefault="00E10E61" w:rsidP="00E10E61">
      <w:pPr>
        <w:pStyle w:val="RFCFigure"/>
        <w:rPr>
          <w:lang w:val="en-AU"/>
        </w:rPr>
      </w:pPr>
      <w:r w:rsidRPr="00E10E61">
        <w:rPr>
          <w:lang w:val="en-AU"/>
        </w:rPr>
        <w:t xml:space="preserve">             :                      :</w:t>
      </w:r>
    </w:p>
    <w:p w14:paraId="40F6FF60" w14:textId="77777777" w:rsidR="00E10E61" w:rsidRPr="00E10E61" w:rsidRDefault="00E10E61" w:rsidP="00E10E61">
      <w:pPr>
        <w:pStyle w:val="RFCFigure"/>
        <w:rPr>
          <w:lang w:val="en-AU"/>
        </w:rPr>
      </w:pPr>
      <w:r w:rsidRPr="00E10E61">
        <w:rPr>
          <w:lang w:val="en-AU"/>
        </w:rPr>
        <w:t xml:space="preserve">             :   Network domain 1   :   .............</w:t>
      </w:r>
    </w:p>
    <w:p w14:paraId="5EAFD286" w14:textId="77777777" w:rsidR="00E10E61" w:rsidRPr="00E10E61" w:rsidRDefault="00E10E61" w:rsidP="00E10E61">
      <w:pPr>
        <w:pStyle w:val="RFCFigure"/>
        <w:rPr>
          <w:lang w:val="en-AU"/>
        </w:rPr>
      </w:pPr>
      <w:r w:rsidRPr="00E10E61">
        <w:rPr>
          <w:lang w:val="en-AU"/>
        </w:rPr>
        <w:t xml:space="preserve">             :   Grey Topology      :   :           :</w:t>
      </w:r>
    </w:p>
    <w:p w14:paraId="1A2C57EB" w14:textId="77777777" w:rsidR="00E10E61" w:rsidRPr="00E10E61" w:rsidRDefault="00E10E61" w:rsidP="00E10E61">
      <w:pPr>
        <w:pStyle w:val="RFCFigure"/>
        <w:rPr>
          <w:lang w:val="en-AU"/>
        </w:rPr>
      </w:pPr>
      <w:r w:rsidRPr="00E10E61">
        <w:rPr>
          <w:lang w:val="en-AU"/>
        </w:rPr>
        <w:t xml:space="preserve">             :     Abstraction      :   :  Network  :</w:t>
      </w:r>
    </w:p>
    <w:p w14:paraId="323581CD" w14:textId="77777777" w:rsidR="00E10E61" w:rsidRPr="00E10E61" w:rsidRDefault="00E10E61" w:rsidP="00E10E61">
      <w:pPr>
        <w:pStyle w:val="RFCFigure"/>
        <w:rPr>
          <w:lang w:val="en-AU"/>
        </w:rPr>
      </w:pPr>
      <w:r w:rsidRPr="00E10E61">
        <w:rPr>
          <w:lang w:val="en-AU"/>
        </w:rPr>
        <w:t xml:space="preserve">             :                      :   :  domain 3 :</w:t>
      </w:r>
    </w:p>
    <w:p w14:paraId="49C16E7D" w14:textId="77777777" w:rsidR="00E10E61" w:rsidRPr="00E10E61" w:rsidRDefault="00E10E61" w:rsidP="00E10E61">
      <w:pPr>
        <w:pStyle w:val="RFCFigure"/>
        <w:rPr>
          <w:lang w:val="en-AU"/>
        </w:rPr>
      </w:pPr>
      <w:r w:rsidRPr="00E10E61">
        <w:rPr>
          <w:lang w:val="en-AU"/>
        </w:rPr>
        <w:t xml:space="preserve">     (R1)- - -------+               :   :  (White)  :</w:t>
      </w:r>
    </w:p>
    <w:p w14:paraId="1CB88329" w14:textId="77777777" w:rsidR="00E10E61" w:rsidRPr="00E10E61" w:rsidRDefault="00E10E61" w:rsidP="00E10E61">
      <w:pPr>
        <w:pStyle w:val="RFCFigure"/>
        <w:rPr>
          <w:lang w:val="en-AU"/>
        </w:rPr>
      </w:pPr>
      <w:r w:rsidRPr="00E10E61">
        <w:rPr>
          <w:lang w:val="en-AU"/>
        </w:rPr>
        <w:t xml:space="preserve">             :       \      +--------------+        :</w:t>
      </w:r>
    </w:p>
    <w:p w14:paraId="6D8C75E3" w14:textId="77777777" w:rsidR="00E10E61" w:rsidRPr="00E10E61" w:rsidRDefault="00E10E61" w:rsidP="00E10E61">
      <w:pPr>
        <w:pStyle w:val="RFCFigure"/>
        <w:rPr>
          <w:lang w:val="en-AU"/>
        </w:rPr>
      </w:pPr>
      <w:r w:rsidRPr="00E10E61">
        <w:rPr>
          <w:lang w:val="en-AU"/>
        </w:rPr>
        <w:t xml:space="preserve">             :        \    /        :   :   \       :</w:t>
      </w:r>
    </w:p>
    <w:p w14:paraId="409375EF" w14:textId="77777777" w:rsidR="00E10E61" w:rsidRPr="00E10E61" w:rsidRDefault="00E10E61" w:rsidP="00E10E61">
      <w:pPr>
        <w:pStyle w:val="RFCFigure"/>
        <w:rPr>
          <w:lang w:val="en-AU"/>
        </w:rPr>
      </w:pPr>
      <w:r w:rsidRPr="00E10E61">
        <w:rPr>
          <w:lang w:val="en-AU"/>
        </w:rPr>
        <w:t xml:space="preserve">             :         \  /         :   :    \      :</w:t>
      </w:r>
    </w:p>
    <w:p w14:paraId="74201E06" w14:textId="77777777" w:rsidR="00E10E61" w:rsidRPr="00E10E61" w:rsidRDefault="00E10E61" w:rsidP="00E10E61">
      <w:pPr>
        <w:pStyle w:val="RFCFigure"/>
        <w:rPr>
          <w:lang w:val="en-AU"/>
        </w:rPr>
      </w:pPr>
      <w:r w:rsidRPr="00E10E61">
        <w:rPr>
          <w:lang w:val="en-AU"/>
        </w:rPr>
        <w:t xml:space="preserve">     (R2)- - --------- AN1 --+      :   :    S31 ---- - (R7)</w:t>
      </w:r>
    </w:p>
    <w:p w14:paraId="0F2CC1F8" w14:textId="77777777" w:rsidR="00E10E61" w:rsidRPr="00E10E61" w:rsidRDefault="00E10E61" w:rsidP="00E10E61">
      <w:pPr>
        <w:pStyle w:val="RFCFigure"/>
        <w:rPr>
          <w:lang w:val="en-AU"/>
        </w:rPr>
      </w:pPr>
      <w:r w:rsidRPr="00E10E61">
        <w:rPr>
          <w:lang w:val="en-AU"/>
        </w:rPr>
        <w:t xml:space="preserve">             :         /|\    \     :   :   /   \   :   :</w:t>
      </w:r>
    </w:p>
    <w:p w14:paraId="431A0F40" w14:textId="77777777" w:rsidR="00E10E61" w:rsidRPr="00E10E61" w:rsidRDefault="00E10E61" w:rsidP="00E10E61">
      <w:pPr>
        <w:pStyle w:val="RFCFigure"/>
        <w:rPr>
          <w:lang w:val="en-AU"/>
        </w:rPr>
      </w:pPr>
      <w:r w:rsidRPr="00E10E61">
        <w:rPr>
          <w:lang w:val="en-AU"/>
        </w:rPr>
        <w:t xml:space="preserve">             :        / | \    +--------- S32   S33 - - (R8)</w:t>
      </w:r>
    </w:p>
    <w:p w14:paraId="59C7E104" w14:textId="77777777" w:rsidR="00E10E61" w:rsidRPr="00E10E61" w:rsidRDefault="00E10E61" w:rsidP="00E10E61">
      <w:pPr>
        <w:pStyle w:val="RFCFigure"/>
        <w:rPr>
          <w:lang w:val="en-AU"/>
        </w:rPr>
      </w:pPr>
      <w:r w:rsidRPr="00E10E61">
        <w:rPr>
          <w:lang w:val="en-AU"/>
        </w:rPr>
        <w:t xml:space="preserve">             :       /  |  \        :   :/  \   /   :</w:t>
      </w:r>
    </w:p>
    <w:p w14:paraId="64103D54" w14:textId="77777777" w:rsidR="00E10E61" w:rsidRPr="00E10E61" w:rsidRDefault="00E10E61" w:rsidP="00E10E61">
      <w:pPr>
        <w:pStyle w:val="RFCFigure"/>
        <w:rPr>
          <w:lang w:val="en-AU"/>
        </w:rPr>
      </w:pPr>
      <w:r w:rsidRPr="00E10E61">
        <w:rPr>
          <w:lang w:val="en-AU"/>
        </w:rPr>
        <w:t xml:space="preserve">     (R3)- - -------+   |   +---+   :   /    S34    :</w:t>
      </w:r>
    </w:p>
    <w:p w14:paraId="5E0DA86A" w14:textId="77777777" w:rsidR="00E10E61" w:rsidRPr="00E10E61" w:rsidRDefault="00E10E61" w:rsidP="00E10E61">
      <w:pPr>
        <w:pStyle w:val="RFCFigure"/>
        <w:rPr>
          <w:lang w:val="en-AU"/>
        </w:rPr>
      </w:pPr>
      <w:r w:rsidRPr="00E10E61">
        <w:rPr>
          <w:lang w:val="en-AU"/>
        </w:rPr>
        <w:t xml:space="preserve">             :..........|.......|...:  /:   /       :</w:t>
      </w:r>
    </w:p>
    <w:p w14:paraId="4D02CFBC" w14:textId="77777777" w:rsidR="00E10E61" w:rsidRPr="00E10E61" w:rsidRDefault="00E10E61" w:rsidP="00E10E61">
      <w:pPr>
        <w:pStyle w:val="RFCFigure"/>
        <w:rPr>
          <w:lang w:val="en-AU"/>
        </w:rPr>
      </w:pPr>
      <w:r w:rsidRPr="00E10E61">
        <w:rPr>
          <w:lang w:val="en-AU"/>
        </w:rPr>
        <w:t xml:space="preserve">                        |       |     / :../........:</w:t>
      </w:r>
    </w:p>
    <w:p w14:paraId="7FE84858" w14:textId="77777777" w:rsidR="00E10E61" w:rsidRPr="00E10E61" w:rsidRDefault="00E10E61" w:rsidP="00E10E61">
      <w:pPr>
        <w:pStyle w:val="RFCFigure"/>
        <w:rPr>
          <w:lang w:val="en-AU"/>
        </w:rPr>
      </w:pPr>
      <w:r w:rsidRPr="00E10E61">
        <w:rPr>
          <w:lang w:val="en-AU"/>
        </w:rPr>
        <w:t xml:space="preserve">                        |       |    /    /</w:t>
      </w:r>
    </w:p>
    <w:p w14:paraId="0D2C4B23" w14:textId="77777777" w:rsidR="00E10E61" w:rsidRPr="00E10E61" w:rsidRDefault="00E10E61" w:rsidP="00E10E61">
      <w:pPr>
        <w:pStyle w:val="RFCFigure"/>
        <w:rPr>
          <w:lang w:val="en-AU"/>
        </w:rPr>
      </w:pPr>
      <w:r w:rsidRPr="00E10E61">
        <w:rPr>
          <w:lang w:val="en-AU"/>
        </w:rPr>
        <w:t xml:space="preserve">             ...........|.......|.../..../....</w:t>
      </w:r>
    </w:p>
    <w:p w14:paraId="774B383B" w14:textId="77777777" w:rsidR="00E10E61" w:rsidRPr="00E10E61" w:rsidRDefault="00E10E61" w:rsidP="00E10E61">
      <w:pPr>
        <w:pStyle w:val="RFCFigure"/>
        <w:rPr>
          <w:lang w:val="en-AU"/>
        </w:rPr>
      </w:pPr>
      <w:r w:rsidRPr="00E10E61">
        <w:rPr>
          <w:lang w:val="en-AU"/>
        </w:rPr>
        <w:t xml:space="preserve">             :          |       |  /    /    :</w:t>
      </w:r>
    </w:p>
    <w:p w14:paraId="1BB92A52" w14:textId="77777777" w:rsidR="00E10E61" w:rsidRPr="00E10E61" w:rsidRDefault="00E10E61" w:rsidP="00E10E61">
      <w:pPr>
        <w:pStyle w:val="RFCFigure"/>
        <w:rPr>
          <w:lang w:val="en-AU"/>
        </w:rPr>
      </w:pPr>
      <w:r w:rsidRPr="00E10E61">
        <w:rPr>
          <w:lang w:val="en-AU"/>
        </w:rPr>
        <w:t xml:space="preserve">             : Network  |       + /    /     :</w:t>
      </w:r>
    </w:p>
    <w:p w14:paraId="29993B12" w14:textId="77777777" w:rsidR="00E10E61" w:rsidRPr="00E10E61" w:rsidRDefault="00E10E61" w:rsidP="00E10E61">
      <w:pPr>
        <w:pStyle w:val="RFCFigure"/>
        <w:rPr>
          <w:lang w:val="en-AU"/>
        </w:rPr>
      </w:pPr>
      <w:r w:rsidRPr="00E10E61">
        <w:rPr>
          <w:lang w:val="en-AU"/>
        </w:rPr>
        <w:t xml:space="preserve">             : domain 2 |      / /    /      :</w:t>
      </w:r>
    </w:p>
    <w:p w14:paraId="767BEC9D" w14:textId="77777777" w:rsidR="00E10E61" w:rsidRPr="00E10E61" w:rsidRDefault="00E10E61" w:rsidP="00E10E61">
      <w:pPr>
        <w:pStyle w:val="RFCFigure"/>
        <w:rPr>
          <w:lang w:val="en-AU"/>
        </w:rPr>
      </w:pPr>
      <w:r w:rsidRPr="00E10E61">
        <w:rPr>
          <w:lang w:val="en-AU"/>
        </w:rPr>
        <w:t xml:space="preserve">             :          |     / /    /       :</w:t>
      </w:r>
    </w:p>
    <w:p w14:paraId="0B314364" w14:textId="77777777" w:rsidR="00E10E61" w:rsidRPr="00E10E61" w:rsidRDefault="00E10E61" w:rsidP="00E10E61">
      <w:pPr>
        <w:pStyle w:val="RFCFigure"/>
        <w:rPr>
          <w:lang w:val="en-AU"/>
        </w:rPr>
      </w:pPr>
      <w:r w:rsidRPr="00E10E61">
        <w:rPr>
          <w:lang w:val="en-AU"/>
        </w:rPr>
        <w:t xml:space="preserve">             :          |    + / +--+        :</w:t>
      </w:r>
    </w:p>
    <w:p w14:paraId="7BF30CA5" w14:textId="77777777" w:rsidR="00E10E61" w:rsidRPr="00E10E61" w:rsidRDefault="00E10E61" w:rsidP="00E10E61">
      <w:pPr>
        <w:pStyle w:val="RFCFigure"/>
        <w:rPr>
          <w:lang w:val="en-AU"/>
        </w:rPr>
      </w:pPr>
      <w:r w:rsidRPr="00E10E61">
        <w:rPr>
          <w:lang w:val="en-AU"/>
        </w:rPr>
        <w:t xml:space="preserve">             :          |    |/ /         +--- - -(R4)</w:t>
      </w:r>
    </w:p>
    <w:p w14:paraId="3639146C" w14:textId="77777777" w:rsidR="00E10E61" w:rsidRPr="00E10E61" w:rsidRDefault="00E10E61" w:rsidP="00E10E61">
      <w:pPr>
        <w:pStyle w:val="RFCFigure"/>
        <w:rPr>
          <w:lang w:val="en-AU"/>
        </w:rPr>
      </w:pPr>
      <w:r w:rsidRPr="00E10E61">
        <w:rPr>
          <w:lang w:val="en-AU"/>
        </w:rPr>
        <w:t xml:space="preserve">             : Black    +--- AN2 ---------+  :</w:t>
      </w:r>
    </w:p>
    <w:p w14:paraId="46D13E16" w14:textId="77777777" w:rsidR="00E10E61" w:rsidRPr="00E10E61" w:rsidRDefault="00E10E61" w:rsidP="00E10E61">
      <w:pPr>
        <w:pStyle w:val="RFCFigure"/>
        <w:rPr>
          <w:lang w:val="en-AU"/>
        </w:rPr>
      </w:pPr>
      <w:r w:rsidRPr="00E10E61">
        <w:rPr>
          <w:lang w:val="en-AU"/>
        </w:rPr>
        <w:t xml:space="preserve">             : Topology      | |             :</w:t>
      </w:r>
    </w:p>
    <w:p w14:paraId="6447BD70" w14:textId="77777777" w:rsidR="00E10E61" w:rsidRPr="00E10E61" w:rsidRDefault="00E10E61" w:rsidP="00E10E61">
      <w:pPr>
        <w:pStyle w:val="RFCFigure"/>
        <w:rPr>
          <w:lang w:val="en-AU"/>
        </w:rPr>
      </w:pPr>
      <w:r w:rsidRPr="00E10E61">
        <w:rPr>
          <w:lang w:val="en-AU"/>
        </w:rPr>
        <w:t xml:space="preserve">             : Abstraction   | +-------------- - -(R5)</w:t>
      </w:r>
    </w:p>
    <w:p w14:paraId="2F3B5DA9" w14:textId="77777777" w:rsidR="00E10E61" w:rsidRPr="00E10E61" w:rsidRDefault="00E10E61" w:rsidP="00E10E61">
      <w:pPr>
        <w:pStyle w:val="RFCFigure"/>
        <w:rPr>
          <w:lang w:val="en-AU"/>
        </w:rPr>
      </w:pPr>
      <w:r w:rsidRPr="00E10E61">
        <w:rPr>
          <w:lang w:val="en-AU"/>
        </w:rPr>
        <w:t xml:space="preserve">             :               |               :</w:t>
      </w:r>
    </w:p>
    <w:p w14:paraId="1384EC6C" w14:textId="77777777" w:rsidR="00E10E61" w:rsidRPr="00E10E61" w:rsidRDefault="00E10E61" w:rsidP="00E10E61">
      <w:pPr>
        <w:pStyle w:val="RFCFigure"/>
        <w:rPr>
          <w:lang w:val="en-AU"/>
        </w:rPr>
      </w:pPr>
      <w:r w:rsidRPr="00E10E61">
        <w:rPr>
          <w:lang w:val="en-AU"/>
        </w:rPr>
        <w:t xml:space="preserve">             :               +---------------- - -(R6)</w:t>
      </w:r>
    </w:p>
    <w:p w14:paraId="6D6E9E68" w14:textId="77777777" w:rsidR="00E10E61" w:rsidRPr="00E10E61" w:rsidRDefault="00E10E61" w:rsidP="00E10E61">
      <w:pPr>
        <w:pStyle w:val="RFCFigure"/>
        <w:rPr>
          <w:lang w:val="en-AU"/>
        </w:rPr>
      </w:pPr>
      <w:r w:rsidRPr="00E10E61">
        <w:rPr>
          <w:lang w:val="en-AU"/>
        </w:rPr>
        <w:t xml:space="preserve">             :                               :</w:t>
      </w:r>
    </w:p>
    <w:p w14:paraId="5CBC86EE" w14:textId="47BFFE4E" w:rsidR="00E10E61" w:rsidRDefault="00E10E61" w:rsidP="00E10E61">
      <w:pPr>
        <w:pStyle w:val="RFCFigure"/>
        <w:rPr>
          <w:lang w:val="en-AU"/>
        </w:rPr>
      </w:pPr>
      <w:r w:rsidRPr="00E10E61">
        <w:rPr>
          <w:lang w:val="en-AU"/>
        </w:rPr>
        <w:t xml:space="preserve">             :...............................:</w:t>
      </w:r>
    </w:p>
    <w:p w14:paraId="5CAB8DE7" w14:textId="7D489196" w:rsidR="00E10E61" w:rsidRDefault="00E10E61" w:rsidP="00E10E61">
      <w:pPr>
        <w:pStyle w:val="RFCFigure"/>
        <w:rPr>
          <w:lang w:val="en-AU"/>
        </w:rPr>
      </w:pPr>
    </w:p>
    <w:p w14:paraId="4875B455" w14:textId="6BC76CF3" w:rsidR="00E10E61" w:rsidRPr="0078595D" w:rsidRDefault="00E10E61" w:rsidP="0078595D">
      <w:pPr>
        <w:pStyle w:val="Caption"/>
        <w:rPr>
          <w:rFonts w:eastAsiaTheme="minorEastAsia"/>
          <w:lang w:eastAsia="zh-CN"/>
        </w:rPr>
      </w:pPr>
      <w:r>
        <w:t xml:space="preserve">– Multi-domain Abstract Topology </w:t>
      </w:r>
      <w:r w:rsidRPr="0078595D">
        <w:rPr>
          <w:highlight w:val="yellow"/>
        </w:rPr>
        <w:t>discovered</w:t>
      </w:r>
      <w:r>
        <w:t xml:space="preserve"> by MDSC</w:t>
      </w:r>
    </w:p>
    <w:p w14:paraId="0E8BD500" w14:textId="77777777" w:rsidR="00EB7C40" w:rsidRDefault="00EB7C40" w:rsidP="00EB7C40">
      <w:pPr>
        <w:pStyle w:val="Heading3"/>
        <w:rPr>
          <w:lang w:eastAsia="zh-CN"/>
        </w:rPr>
      </w:pPr>
      <w:bookmarkStart w:id="496" w:name="_Ref500432532"/>
      <w:bookmarkStart w:id="497" w:name="_Toc528059364"/>
      <w:r>
        <w:rPr>
          <w:lang w:eastAsia="zh-CN"/>
        </w:rPr>
        <w:t>Access Links</w:t>
      </w:r>
      <w:bookmarkEnd w:id="496"/>
      <w:bookmarkEnd w:id="497"/>
    </w:p>
    <w:p w14:paraId="2577269C" w14:textId="5984D7F1" w:rsidR="00EB7C40" w:rsidRDefault="00EB7C40" w:rsidP="00EB7C40">
      <w:r w:rsidRPr="00EB7C40">
        <w:rPr>
          <w:highlight w:val="yellow"/>
        </w:rPr>
        <w:t xml:space="preserve">Access links in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EB7C40">
        <w:rPr>
          <w:highlight w:val="yellow"/>
        </w:rPr>
        <w:t xml:space="preserve"> are shown as ODU Links: the modeling of the access links for other access technologies is currently an open issue.</w:t>
      </w:r>
    </w:p>
    <w:p w14:paraId="6710FEB1" w14:textId="0A295A5F" w:rsidR="00EB7C40" w:rsidRPr="00EB7C40" w:rsidRDefault="00EB7C40" w:rsidP="00EB7C40">
      <w:pPr>
        <w:rPr>
          <w:highlight w:val="yellow"/>
        </w:rPr>
      </w:pPr>
      <w:r w:rsidRPr="00EB7C40">
        <w:rPr>
          <w:highlight w:val="yellow"/>
        </w:rPr>
        <w:lastRenderedPageBreak/>
        <w:t xml:space="preserve">The modeling of the access link in case of non-ODU access technology has also an impact on the need to model ODU TTPs and layer transition capabilities on the edge nodes (e.g., nodes S2, S3, S6 and S8 in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1A246FE7" w:rsidR="00EB7C40" w:rsidRPr="000952C8" w:rsidRDefault="00EB7C40" w:rsidP="00EB7C40">
      <w:pPr>
        <w:rPr>
          <w:highlight w:val="yellow"/>
        </w:rPr>
      </w:pPr>
      <w:r>
        <w:rPr>
          <w:highlight w:val="yellow"/>
        </w:rPr>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w:t>
      </w:r>
      <w:r w:rsidR="00523D6B">
        <w:rPr>
          <w:highlight w:val="yellow"/>
        </w:rPr>
        <w:t xml:space="preserve">a </w:t>
      </w:r>
      <w:r w:rsidRPr="00523D6B">
        <w:rPr>
          <w:noProof/>
          <w:highlight w:val="yellow"/>
        </w:rPr>
        <w:t>separated</w:t>
      </w:r>
      <w:r w:rsidRPr="00D4552E">
        <w:rPr>
          <w:highlight w:val="yellow"/>
        </w:rPr>
        <w:t xml:space="preserve">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34431B80"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00523D6B">
        <w:rPr>
          <w:highlight w:val="yellow"/>
        </w:rPr>
        <w:t xml:space="preserve">the </w:t>
      </w:r>
      <w:r w:rsidRPr="00523D6B">
        <w:rPr>
          <w:noProof/>
          <w:highlight w:val="yellow"/>
        </w:rPr>
        <w:t>case</w:t>
      </w:r>
      <w:r w:rsidRPr="00D4552E">
        <w:rPr>
          <w:highlight w:val="yellow"/>
        </w:rPr>
        <w:t xml:space="preserv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FB849B3" w:rsidR="00EB7C40" w:rsidRPr="00D627EF" w:rsidRDefault="00EB7C40" w:rsidP="00EB7C40">
      <w:pPr>
        <w:rPr>
          <w:highlight w:val="yellow"/>
        </w:rPr>
      </w:pPr>
      <w:r w:rsidRPr="00D627EF">
        <w:rPr>
          <w:highlight w:val="yellow"/>
        </w:rPr>
        <w:t xml:space="preserve">In the last two cases, only the ODUs terminated on the same access card where the access links </w:t>
      </w:r>
      <w:r w:rsidRPr="00523D6B">
        <w:rPr>
          <w:noProof/>
          <w:highlight w:val="yellow"/>
        </w:rPr>
        <w:t>reside</w:t>
      </w:r>
      <w:r w:rsidRPr="00D627EF">
        <w:rPr>
          <w:highlight w:val="yellow"/>
        </w:rPr>
        <w:t xml:space="preserve">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1B8D3684"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544911">
        <w:fldChar w:fldCharType="begin"/>
      </w:r>
      <w:r w:rsidR="00544911">
        <w:rPr>
          <w:highlight w:val="yellow"/>
        </w:rPr>
        <w:instrText xml:space="preserve"> REF _Ref508189687 \r \h </w:instrText>
      </w:r>
      <w:r w:rsidR="00544911">
        <w:fldChar w:fldCharType="separate"/>
      </w:r>
      <w:r w:rsidR="00F65484">
        <w:rPr>
          <w:highlight w:val="yellow"/>
        </w:rPr>
        <w:t>Figure 3</w:t>
      </w:r>
      <w:r w:rsidR="00544911">
        <w:fldChar w:fldCharType="end"/>
      </w:r>
      <w:r w:rsidRPr="00D4552E">
        <w:rPr>
          <w:highlight w:val="yellow"/>
        </w:rPr>
        <w:t xml:space="preserve"> and to use either the inter-layer lock-id or the transitional link, as described in sections 3.4 and 3.10 of [TE-TOPO], to correlate the </w:t>
      </w:r>
      <w:r w:rsidRPr="00D4552E">
        <w:rPr>
          <w:highlight w:val="yellow"/>
        </w:rPr>
        <w:lastRenderedPageBreak/>
        <w:t xml:space="preserve">access links, in the client topology, with the ODU TTPs, in the </w:t>
      </w:r>
      <w:r w:rsidR="008A7960">
        <w:rPr>
          <w:highlight w:val="yellow"/>
        </w:rPr>
        <w:t>OTN</w:t>
      </w:r>
      <w:r w:rsidR="008A7960" w:rsidRPr="00D4552E">
        <w:rPr>
          <w:highlight w:val="yellow"/>
        </w:rPr>
        <w:t xml:space="preserve"> </w:t>
      </w:r>
      <w:r w:rsidRPr="00D4552E">
        <w:rPr>
          <w:highlight w:val="yellow"/>
        </w:rPr>
        <w:t>topology, to which access link are connected to.</w:t>
      </w:r>
    </w:p>
    <w:p w14:paraId="6370D039" w14:textId="5C423E88" w:rsidR="003362AE" w:rsidRDefault="003362AE" w:rsidP="003362AE">
      <w:pPr>
        <w:pStyle w:val="Heading2"/>
      </w:pPr>
      <w:bookmarkStart w:id="498" w:name="_Ref517947725"/>
      <w:bookmarkStart w:id="499" w:name="_Toc528059365"/>
      <w:r w:rsidRPr="00A07622">
        <w:t>YANG Models for Service Configuration</w:t>
      </w:r>
      <w:bookmarkEnd w:id="483"/>
      <w:bookmarkEnd w:id="498"/>
      <w:bookmarkEnd w:id="499"/>
    </w:p>
    <w:p w14:paraId="2FE4A25D" w14:textId="28B448A2"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F65484">
        <w:rPr>
          <w:rFonts w:eastAsiaTheme="minorEastAsia"/>
          <w:lang w:eastAsia="zh-CN"/>
        </w:rPr>
        <w:t>Figure 6</w:t>
      </w:r>
      <w:r w:rsidR="00E50BED">
        <w:rPr>
          <w:rFonts w:eastAsiaTheme="minorEastAsia"/>
          <w:highlight w:val="yellow"/>
          <w:lang w:eastAsia="zh-CN"/>
        </w:rPr>
        <w:fldChar w:fldCharType="end"/>
      </w:r>
      <w:r>
        <w:rPr>
          <w:rFonts w:eastAsiaTheme="minorEastAsia"/>
          <w:lang w:eastAsia="zh-CN"/>
        </w:rPr>
        <w:t>) at the CMI from CNC to MDSC. Analysis of the CMI models is (</w:t>
      </w:r>
      <w:r w:rsidR="00606C15">
        <w:rPr>
          <w:rFonts w:eastAsiaTheme="minorEastAsia"/>
          <w:lang w:eastAsia="zh-CN"/>
        </w:rPr>
        <w:t xml:space="preserve">e.g., </w:t>
      </w:r>
      <w:r w:rsidR="00606C15" w:rsidRPr="009C663C">
        <w:rPr>
          <w:rFonts w:eastAsiaTheme="minorEastAsia"/>
          <w:highlight w:val="yellow"/>
          <w:lang w:eastAsia="zh-CN"/>
        </w:rPr>
        <w:t>L</w:t>
      </w:r>
      <w:r w:rsidR="00606C15">
        <w:rPr>
          <w:rFonts w:eastAsiaTheme="minorEastAsia"/>
          <w:highlight w:val="yellow"/>
          <w:lang w:eastAsia="zh-CN"/>
        </w:rPr>
        <w:t>1</w:t>
      </w:r>
      <w:r w:rsidR="00606C15" w:rsidRPr="009C663C">
        <w:rPr>
          <w:rFonts w:eastAsiaTheme="minorEastAsia"/>
          <w:highlight w:val="yellow"/>
          <w:lang w:eastAsia="zh-CN"/>
        </w:rPr>
        <w:t>SM,</w:t>
      </w:r>
      <w:r w:rsidR="00606C15">
        <w:rPr>
          <w:rFonts w:eastAsiaTheme="minorEastAsia"/>
          <w:highlight w:val="yellow"/>
          <w:lang w:eastAsia="zh-CN"/>
        </w:rPr>
        <w:t xml:space="preserve"> L2SM,</w:t>
      </w:r>
      <w:r w:rsidR="00606C15" w:rsidRPr="009C663C">
        <w:rPr>
          <w:rFonts w:eastAsiaTheme="minorEastAsia"/>
          <w:highlight w:val="yellow"/>
          <w:lang w:eastAsia="zh-CN"/>
        </w:rPr>
        <w:t xml:space="preserve"> </w:t>
      </w:r>
      <w:r w:rsidR="00606C15">
        <w:rPr>
          <w:rFonts w:eastAsiaTheme="minorEastAsia"/>
          <w:highlight w:val="yellow"/>
          <w:lang w:eastAsia="zh-CN"/>
        </w:rPr>
        <w:t>T</w:t>
      </w:r>
      <w:r w:rsidR="00606C15" w:rsidRPr="009C663C">
        <w:rPr>
          <w:rFonts w:eastAsiaTheme="minorEastAsia"/>
          <w:highlight w:val="yellow"/>
          <w:lang w:eastAsia="zh-CN"/>
        </w:rPr>
        <w:t>ransport-</w:t>
      </w:r>
      <w:r w:rsidR="00606C15">
        <w:rPr>
          <w:rFonts w:eastAsiaTheme="minorEastAsia"/>
          <w:highlight w:val="yellow"/>
          <w:lang w:eastAsia="zh-CN"/>
        </w:rPr>
        <w:t>S</w:t>
      </w:r>
      <w:r w:rsidR="00606C15" w:rsidRPr="009C663C">
        <w:rPr>
          <w:rFonts w:eastAsiaTheme="minorEastAsia"/>
          <w:highlight w:val="yellow"/>
          <w:lang w:eastAsia="zh-CN"/>
        </w:rPr>
        <w:t xml:space="preserve">ervice, VN, </w:t>
      </w:r>
      <w:r w:rsidR="00606C15">
        <w:rPr>
          <w:rFonts w:eastAsiaTheme="minorEastAsia"/>
          <w:lang w:eastAsia="zh-CN"/>
        </w:rPr>
        <w:t>et al.</w:t>
      </w:r>
      <w:r>
        <w:rPr>
          <w:rFonts w:eastAsiaTheme="minorEastAsia"/>
          <w:lang w:eastAsia="zh-CN"/>
        </w:rPr>
        <w:t>) is outside the scope of this document.</w:t>
      </w:r>
    </w:p>
    <w:p w14:paraId="713595D6" w14:textId="41439E08"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sidR="00F65484">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w:t>
      </w:r>
      <w:r w:rsidRPr="00523D6B">
        <w:rPr>
          <w:rFonts w:eastAsiaTheme="minorEastAsia"/>
          <w:noProof/>
          <w:lang w:eastAsia="zh-CN"/>
        </w:rPr>
        <w:t>provide</w:t>
      </w:r>
      <w:r>
        <w:rPr>
          <w:rFonts w:eastAsiaTheme="minorEastAsia"/>
          <w:lang w:eastAsia="zh-CN"/>
        </w:rPr>
        <w:t xml:space="preserve">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 xml:space="preserve">a </w:t>
      </w:r>
      <w:r w:rsidRPr="00F41C0D">
        <w:rPr>
          <w:rFonts w:eastAsiaTheme="minorEastAsia"/>
          <w:highlight w:val="yellow"/>
          <w:lang w:eastAsia="zh-CN"/>
        </w:rPr>
        <w:t>multi-domain ODU connection (or connection segment)</w:t>
      </w:r>
      <w:r>
        <w:rPr>
          <w:rFonts w:eastAsiaTheme="minorEastAsia"/>
          <w:lang w:eastAsia="zh-CN"/>
        </w:rPr>
        <w:t xml:space="preserve"> and, when</w:t>
      </w:r>
      <w:r w:rsidR="00E50BED">
        <w:rPr>
          <w:rFonts w:eastAsiaTheme="minorEastAsia"/>
          <w:lang w:eastAsia="zh-CN"/>
        </w:rPr>
        <w:t xml:space="preserve"> needed, also the configuration of the adaptation functions in the edge nodes belonging to different domains.</w:t>
      </w:r>
    </w:p>
    <w:p w14:paraId="2FC21A98" w14:textId="77777777" w:rsidR="00E50BED" w:rsidRDefault="00E50BED" w:rsidP="00E50BED">
      <w:pPr>
        <w:pStyle w:val="RFCFigure"/>
        <w:rPr>
          <w:lang w:eastAsia="zh-CN"/>
        </w:rPr>
      </w:pPr>
      <w:r>
        <w:rPr>
          <w:lang w:eastAsia="zh-CN"/>
        </w:rPr>
        <w:lastRenderedPageBreak/>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  |</w:t>
      </w:r>
    </w:p>
    <w:p w14:paraId="677C7522" w14:textId="77777777" w:rsidR="00E50BED" w:rsidRDefault="00E50BED" w:rsidP="00E50BED">
      <w:pPr>
        <w:pStyle w:val="RFCFigure"/>
        <w:rPr>
          <w:lang w:eastAsia="zh-CN"/>
        </w:rPr>
      </w:pPr>
      <w:r>
        <w:rPr>
          <w:lang w:eastAsia="zh-CN"/>
        </w:rPr>
        <w:t xml:space="preserve">                      | {3}  MDSC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  |     |      |</w:t>
      </w:r>
    </w:p>
    <w:p w14:paraId="4E58831C" w14:textId="77777777" w:rsidR="00E50BED" w:rsidRDefault="00E50BED" w:rsidP="00E50BED">
      <w:pPr>
        <w:pStyle w:val="RFCFigure"/>
        <w:rPr>
          <w:lang w:eastAsia="zh-CN"/>
        </w:rPr>
      </w:pPr>
      <w:r>
        <w:rPr>
          <w:lang w:eastAsia="zh-CN"/>
        </w:rPr>
        <w:t xml:space="preserve">              +---------+     |{3.2}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 Domain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  (       ) \          V</w:t>
      </w:r>
    </w:p>
    <w:p w14:paraId="39389305" w14:textId="77777777" w:rsidR="00E50BED" w:rsidRDefault="00E50BED" w:rsidP="00E50BED">
      <w:pPr>
        <w:pStyle w:val="RFCFigure"/>
        <w:rPr>
          <w:lang w:eastAsia="zh-CN"/>
        </w:rPr>
      </w:pPr>
      <w:r>
        <w:rPr>
          <w:lang w:eastAsia="zh-CN"/>
        </w:rPr>
        <w:t xml:space="preserve">         ( Domain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  (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449DA728" w:rsidR="00E50BED" w:rsidRPr="00046AE7" w:rsidRDefault="006832B9" w:rsidP="00E50BED">
      <w:pPr>
        <w:pStyle w:val="Caption"/>
      </w:pPr>
      <w:bookmarkStart w:id="500" w:name="_Ref496875891"/>
      <w:r>
        <w:t xml:space="preserve">- </w:t>
      </w:r>
      <w:r w:rsidR="00E50BED" w:rsidRPr="00046AE7">
        <w:t xml:space="preserve">Multi-domain </w:t>
      </w:r>
      <w:r w:rsidR="00E50BED" w:rsidRPr="00E50BED">
        <w:rPr>
          <w:highlight w:val="yellow"/>
        </w:rPr>
        <w:t>Service</w:t>
      </w:r>
      <w:r w:rsidR="00E50BED" w:rsidRPr="00046AE7">
        <w:t xml:space="preserve"> Setup</w:t>
      </w:r>
      <w:bookmarkEnd w:id="500"/>
    </w:p>
    <w:p w14:paraId="542455AC" w14:textId="123C6910" w:rsidR="00A07622" w:rsidRDefault="00A07622" w:rsidP="00A07622">
      <w:r>
        <w:t xml:space="preserve">As an example, the objective in this section is to configure a transport service between </w:t>
      </w:r>
      <w:r w:rsidR="00663859">
        <w:t>R</w:t>
      </w:r>
      <w:r>
        <w:t xml:space="preserve">1 and </w:t>
      </w:r>
      <w:r w:rsidR="00663859">
        <w:t>R</w:t>
      </w:r>
      <w:r>
        <w:t xml:space="preserve">5. The cross-domain routing is assumed to be </w:t>
      </w:r>
      <w:r w:rsidR="00663859">
        <w:t>R</w:t>
      </w:r>
      <w:r>
        <w:t xml:space="preserve">1 &lt;-&gt; S3 &lt;-&gt; S2 &lt;-&gt; S31 &lt;-&gt; S33 &lt;-&gt; S34 &lt;-&gt;S15 &lt;-&gt; S18 &lt;-&gt; </w:t>
      </w:r>
      <w:r w:rsidR="00663859">
        <w:t>R</w:t>
      </w:r>
      <w:r>
        <w:t xml:space="preserve">5. </w:t>
      </w:r>
    </w:p>
    <w:p w14:paraId="10F79721" w14:textId="77777777" w:rsidR="00A07622" w:rsidRDefault="00A07622" w:rsidP="00A07622">
      <w:pPr>
        <w:rPr>
          <w:rFonts w:eastAsiaTheme="minorEastAsia"/>
          <w:lang w:eastAsia="zh-CN"/>
        </w:rPr>
      </w:pPr>
      <w:r>
        <w:rPr>
          <w:rFonts w:eastAsiaTheme="minorEastAsia"/>
          <w:lang w:eastAsia="zh-CN"/>
        </w:rPr>
        <w:lastRenderedPageBreak/>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12F3A21A" w:rsidR="00E50BED" w:rsidRDefault="00E50BED" w:rsidP="00E50BED">
      <w:r>
        <w:rPr>
          <w:rFonts w:eastAsiaTheme="minorEastAsia"/>
          <w:lang w:eastAsia="zh-CN"/>
        </w:rPr>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w:t>
      </w:r>
    </w:p>
    <w:p w14:paraId="589ABC39" w14:textId="5E9EE4C5"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rsidR="00F65484">
        <w:t>5.1.4</w:t>
      </w:r>
      <w:r>
        <w:fldChar w:fldCharType="end"/>
      </w:r>
      <w:r w:rsidRPr="00081799">
        <w:t xml:space="preserve">, if and only if the MDSC has enough topology information. </w:t>
      </w:r>
      <w:r w:rsidRPr="00523D6B">
        <w:rPr>
          <w:noProof/>
        </w:rPr>
        <w:t>Otherwise</w:t>
      </w:r>
      <w:r w:rsidR="00523D6B">
        <w:rPr>
          <w:noProof/>
        </w:rPr>
        <w:t>,</w:t>
      </w:r>
      <w:r w:rsidRPr="00081799">
        <w:t xml:space="preserv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C2DE63B" w:rsidR="00E50BED" w:rsidRDefault="00E50BED" w:rsidP="00E50BED">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sidR="00F65484">
        <w:rPr>
          <w:rFonts w:eastAsiaTheme="minorEastAsia"/>
          <w:lang w:eastAsia="zh-CN"/>
        </w:rPr>
        <w:t>Figure 6</w:t>
      </w:r>
      <w:r>
        <w:rPr>
          <w:rFonts w:eastAsiaTheme="minorEastAsia"/>
          <w:highlight w:val="yellow"/>
          <w:lang w:eastAsia="zh-CN"/>
        </w:rPr>
        <w:fldChar w:fldCharType="end"/>
      </w:r>
      <w:r>
        <w:rPr>
          <w:rFonts w:eastAsiaTheme="minorEastAsia"/>
          <w:lang w:eastAsia="zh-CN"/>
        </w:rPr>
        <w:t>)</w:t>
      </w:r>
      <w:r>
        <w:t xml:space="preserve">. </w:t>
      </w:r>
    </w:p>
    <w:p w14:paraId="342218D7" w14:textId="7B0128AB"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r w:rsidRPr="00E50BED">
        <w:rPr>
          <w:highlight w:val="yellow"/>
        </w:rPr>
        <w:t>ts-bitmap and tpn</w:t>
      </w:r>
      <w:r>
        <w:t xml:space="preserve"> attributes need to be configured using the OTN Tunnel model. </w:t>
      </w:r>
      <w:r w:rsidRPr="00E50BED">
        <w:rPr>
          <w:highlight w:val="yellow"/>
        </w:rPr>
        <w:t>Then the end-to-end OTN tunnel will be ready</w:t>
      </w:r>
      <w:r>
        <w:t xml:space="preserve">. </w:t>
      </w:r>
    </w:p>
    <w:p w14:paraId="1B1FB09F" w14:textId="7B98D99A"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rsidRPr="00523D6B">
        <w:rPr>
          <w:noProof/>
        </w:rPr>
        <w:t>A</w:t>
      </w:r>
      <w:r w:rsidR="00523D6B">
        <w:rPr>
          <w:noProof/>
        </w:rPr>
        <w:t>n a</w:t>
      </w:r>
      <w:r w:rsidRPr="00523D6B">
        <w:rPr>
          <w:noProof/>
        </w:rPr>
        <w:t>ccess</w:t>
      </w:r>
      <w:r>
        <w:t xml:space="preserve">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501" w:name="_Ref500433995"/>
      <w:bookmarkStart w:id="502" w:name="_Toc528059366"/>
      <w:r w:rsidRPr="00E50BED">
        <w:t>ODU Transit Service</w:t>
      </w:r>
      <w:bookmarkEnd w:id="501"/>
      <w:bookmarkEnd w:id="502"/>
    </w:p>
    <w:p w14:paraId="1C5A4398" w14:textId="2A6BEBB2" w:rsidR="007674E4" w:rsidRDefault="002E6FA7" w:rsidP="002E6FA7">
      <w:r w:rsidRPr="00F41C0D">
        <w:t xml:space="preserve">In this </w:t>
      </w:r>
      <w:r w:rsidR="009A0E4E" w:rsidRPr="00F41C0D">
        <w:t>scenario</w:t>
      </w:r>
      <w:r w:rsidR="007674E4">
        <w:t xml:space="preserve">, described in section </w:t>
      </w:r>
      <w:r w:rsidR="007674E4">
        <w:fldChar w:fldCharType="begin"/>
      </w:r>
      <w:r w:rsidR="007674E4">
        <w:instrText xml:space="preserve"> REF _Ref500411426 \r \h \t </w:instrText>
      </w:r>
      <w:r w:rsidR="007674E4">
        <w:fldChar w:fldCharType="separate"/>
      </w:r>
      <w:r w:rsidR="00F65484">
        <w:t>4.3.1</w:t>
      </w:r>
      <w:r w:rsidR="007674E4">
        <w:fldChar w:fldCharType="end"/>
      </w:r>
      <w:r w:rsidRPr="00F41C0D">
        <w:t>, the access links are configured as ODU Link</w:t>
      </w:r>
      <w:r w:rsidR="006E28E8" w:rsidRPr="00F41C0D">
        <w:t>s</w:t>
      </w:r>
      <w:r w:rsidR="007674E4">
        <w:t>.</w:t>
      </w:r>
    </w:p>
    <w:p w14:paraId="6F8F4BAA" w14:textId="4F77302B" w:rsidR="002E6FA7" w:rsidRDefault="007674E4" w:rsidP="002E6FA7">
      <w:r>
        <w:lastRenderedPageBreak/>
        <w:t>Since</w:t>
      </w:r>
      <w:r w:rsidR="007B7ACE">
        <w:t xml:space="preserve"> it is assumed that the physical access links are pre-configured</w:t>
      </w:r>
      <w:r>
        <w:t>,</w:t>
      </w:r>
      <w:r w:rsidR="007B7ACE">
        <w:t xml:space="preserve"> </w:t>
      </w:r>
      <w:r>
        <w:t>each PNC exposes, at its MPI, one TE Link (called "ODU Link") for each of these physical access link</w:t>
      </w:r>
      <w:r w:rsidR="009349C3">
        <w:t>. These links are reported, together with any other ODU internal or inter-domain link, within the OTN abstract topology exposed by each PNC, at its own MPI</w:t>
      </w:r>
      <w:r w:rsidR="002E6FA7" w:rsidRPr="00F41C0D">
        <w:t>.</w:t>
      </w:r>
    </w:p>
    <w:p w14:paraId="032B1C54" w14:textId="658DE20F" w:rsidR="002E6FA7" w:rsidRDefault="00611F72" w:rsidP="002E6FA7">
      <w:r>
        <w:t>T</w:t>
      </w:r>
      <w:r w:rsidR="002E6FA7">
        <w:t xml:space="preserve">o setup </w:t>
      </w:r>
      <w:r w:rsidR="00364127">
        <w:t>this</w:t>
      </w:r>
      <w:r w:rsidR="002E6FA7">
        <w:t xml:space="preserve"> IP link, between </w:t>
      </w:r>
      <w:r w:rsidR="00663859">
        <w:t>R</w:t>
      </w:r>
      <w:r w:rsidR="002E6FA7">
        <w:t xml:space="preserve">1 and </w:t>
      </w:r>
      <w:r w:rsidR="00663859">
        <w:t>R</w:t>
      </w:r>
      <w:r w:rsidR="0091245F">
        <w:t>5</w:t>
      </w:r>
      <w:r>
        <w:t xml:space="preserve">, the CNC </w:t>
      </w:r>
      <w:r w:rsidR="002E6FA7">
        <w:t>requests</w:t>
      </w:r>
      <w:r>
        <w:t>,</w:t>
      </w:r>
      <w:r w:rsidR="002E6FA7">
        <w:t xml:space="preserve"> </w:t>
      </w:r>
      <w:r>
        <w:t xml:space="preserve">at </w:t>
      </w:r>
      <w:r w:rsidR="002E6FA7">
        <w:t>the CMI</w:t>
      </w:r>
      <w:r>
        <w:t>,</w:t>
      </w:r>
      <w:r w:rsidR="002E6FA7">
        <w:t xml:space="preserve"> the MDSC </w:t>
      </w:r>
      <w:r>
        <w:t xml:space="preserve">to </w:t>
      </w:r>
      <w:r w:rsidR="002E6FA7">
        <w:t>setup an ODU transit service.</w:t>
      </w:r>
    </w:p>
    <w:p w14:paraId="27EA6DD3" w14:textId="21563431" w:rsidR="002E6FA7" w:rsidRDefault="002E6FA7" w:rsidP="002E6FA7">
      <w:r>
        <w:t xml:space="preserve">From the topology information described in section </w:t>
      </w:r>
      <w:r>
        <w:fldChar w:fldCharType="begin"/>
      </w:r>
      <w:r>
        <w:instrText xml:space="preserve"> REF _Ref500430602 \r \h \t </w:instrText>
      </w:r>
      <w:r>
        <w:fldChar w:fldCharType="separate"/>
      </w:r>
      <w:r w:rsidR="00F65484">
        <w:t>5.1</w:t>
      </w:r>
      <w:r>
        <w:fldChar w:fldCharType="end"/>
      </w:r>
      <w:r>
        <w:t xml:space="preserve"> above, the MDSC understands that </w:t>
      </w:r>
      <w:r w:rsidR="00663859">
        <w:t>R</w:t>
      </w:r>
      <w:r>
        <w:t xml:space="preserve">1 is attached to the access link terminating on </w:t>
      </w:r>
      <w:r w:rsidRPr="002E6FA7">
        <w:t>S3-1 LTP</w:t>
      </w:r>
      <w:r>
        <w:t xml:space="preserve"> in the ODU Topology exposed by PNC1 and that </w:t>
      </w:r>
      <w:r w:rsidR="00663859">
        <w:t>R</w:t>
      </w:r>
      <w:r w:rsidR="0091245F">
        <w:t xml:space="preserve">5 </w:t>
      </w:r>
      <w:r>
        <w:t xml:space="preserve">is attached to the access link terminating on </w:t>
      </w:r>
      <w:r w:rsidR="0091245F">
        <w:rPr>
          <w:highlight w:val="yellow"/>
        </w:rPr>
        <w:t>AN2</w:t>
      </w:r>
      <w:r w:rsidRPr="002E6FA7">
        <w:rPr>
          <w:highlight w:val="yellow"/>
        </w:rPr>
        <w:t>-</w:t>
      </w:r>
      <w:r w:rsidR="0091245F">
        <w:rPr>
          <w:highlight w:val="yellow"/>
        </w:rPr>
        <w:t>1</w:t>
      </w:r>
      <w:r w:rsidR="0091245F" w:rsidRPr="002E6FA7">
        <w:rPr>
          <w:highlight w:val="yellow"/>
        </w:rPr>
        <w:t xml:space="preserve"> </w:t>
      </w:r>
      <w:r w:rsidRPr="002E6FA7">
        <w:rPr>
          <w:highlight w:val="yellow"/>
        </w:rPr>
        <w:t>LTP</w:t>
      </w:r>
      <w:r>
        <w:t xml:space="preserve"> in the ODU Topology </w:t>
      </w:r>
      <w:r w:rsidRPr="00F41C0D">
        <w:t xml:space="preserve">exposed by </w:t>
      </w:r>
      <w:r w:rsidR="0091245F" w:rsidRPr="00F41C0D">
        <w:t>PNC</w:t>
      </w:r>
      <w:r w:rsidR="0091245F" w:rsidRPr="0091245F">
        <w:t>2</w:t>
      </w:r>
      <w:r>
        <w:t>.</w:t>
      </w:r>
    </w:p>
    <w:p w14:paraId="694B164A" w14:textId="660BBD99" w:rsidR="007B7ACE" w:rsidRPr="005F1E87" w:rsidRDefault="007B7ACE" w:rsidP="002E6FA7">
      <w:pPr>
        <w:rPr>
          <w:i/>
        </w:rPr>
      </w:pPr>
      <w:r w:rsidRPr="005F1E87">
        <w:rPr>
          <w:i/>
          <w:highlight w:val="yellow"/>
        </w:rPr>
        <w:t>[</w:t>
      </w:r>
      <w:r w:rsidRPr="005F1E87">
        <w:rPr>
          <w:b/>
          <w:i/>
          <w:highlight w:val="yellow"/>
        </w:rPr>
        <w:t>Editors’ note</w:t>
      </w:r>
      <w:r w:rsidRPr="005F1E87">
        <w:rPr>
          <w:i/>
          <w:highlight w:val="yellow"/>
        </w:rPr>
        <w:t>:] Add some information about the path computation step.</w:t>
      </w:r>
    </w:p>
    <w:p w14:paraId="6784110B" w14:textId="7B066DEE" w:rsidR="002E6FA7" w:rsidRDefault="002E6FA7" w:rsidP="002E6FA7">
      <w:r w:rsidRPr="0091245F">
        <w:t>MDSC would then request</w:t>
      </w:r>
      <w:r w:rsidR="00611F72">
        <w:t>, at MPI1,</w:t>
      </w:r>
      <w:r w:rsidRPr="0091245F">
        <w:t xml:space="preserve"> the PNC1 to setup an ODU2 (Transit Segment) Tunnel </w:t>
      </w:r>
      <w:r w:rsidR="00611F72">
        <w:t xml:space="preserve">with </w:t>
      </w:r>
      <w:r w:rsidR="00E3510B">
        <w:t xml:space="preserve">one primary path </w:t>
      </w:r>
      <w:r w:rsidRPr="0091245F">
        <w:t xml:space="preserve">between S3-1 and </w:t>
      </w:r>
      <w:r w:rsidR="00611F72" w:rsidRPr="0091245F">
        <w:t>S</w:t>
      </w:r>
      <w:r w:rsidR="00611F72">
        <w:t>2</w:t>
      </w:r>
      <w:r w:rsidRPr="0091245F">
        <w:t>-</w:t>
      </w:r>
      <w:r w:rsidR="00611F72">
        <w:t>1</w:t>
      </w:r>
      <w:r w:rsidR="00611F72" w:rsidRPr="0091245F">
        <w:t xml:space="preserve"> </w:t>
      </w:r>
      <w:r w:rsidRPr="0091245F">
        <w:t>LTPs:</w:t>
      </w:r>
    </w:p>
    <w:p w14:paraId="508EB839" w14:textId="77777777" w:rsidR="002E6FA7" w:rsidRDefault="002E6FA7" w:rsidP="002E6FA7">
      <w:pPr>
        <w:pStyle w:val="RFCListBullet"/>
      </w:pPr>
      <w:r>
        <w:t>Source and Destination TTPs are not specified (since it is a Transit Tunnel)</w:t>
      </w:r>
    </w:p>
    <w:p w14:paraId="0E3E4BC3" w14:textId="6F746434" w:rsidR="002E6FA7" w:rsidRDefault="002E6FA7" w:rsidP="007B7ACE">
      <w:pPr>
        <w:pStyle w:val="RFCListBullet"/>
      </w:pPr>
      <w:r>
        <w:t xml:space="preserve">Ingress and egress points are indicated in the </w:t>
      </w:r>
      <w:r w:rsidR="007B7ACE" w:rsidRPr="007B7ACE">
        <w:t>route-object-include-exclude</w:t>
      </w:r>
      <w:r w:rsidR="007B7ACE">
        <w:t xml:space="preserve"> list of the </w:t>
      </w:r>
      <w:r>
        <w:t>explicit-route-objects of the primary path:</w:t>
      </w:r>
    </w:p>
    <w:p w14:paraId="06ED1E48" w14:textId="40B44922" w:rsidR="002E6FA7" w:rsidRDefault="002E6FA7" w:rsidP="002E6FA7">
      <w:pPr>
        <w:pStyle w:val="RFCListBullet"/>
        <w:numPr>
          <w:ilvl w:val="1"/>
          <w:numId w:val="17"/>
        </w:numPr>
        <w:tabs>
          <w:tab w:val="clear" w:pos="1296"/>
          <w:tab w:val="left" w:pos="-1260"/>
        </w:tabs>
      </w:pPr>
      <w:r>
        <w:t xml:space="preserve">The first element references the access link terminating on </w:t>
      </w:r>
      <w:r w:rsidRPr="004C4FF1">
        <w:t>S3-1 LTP</w:t>
      </w:r>
    </w:p>
    <w:p w14:paraId="0427C8A7" w14:textId="02CEBA9D" w:rsidR="005802CD" w:rsidRPr="005F1E87" w:rsidRDefault="005802CD" w:rsidP="005F1E87">
      <w:pPr>
        <w:rPr>
          <w:i/>
        </w:rPr>
      </w:pPr>
      <w:r w:rsidRPr="005F1E87">
        <w:rPr>
          <w:i/>
          <w:highlight w:val="yellow"/>
        </w:rPr>
        <w:t>[</w:t>
      </w:r>
      <w:r w:rsidRPr="005F1E87">
        <w:rPr>
          <w:b/>
          <w:i/>
          <w:highlight w:val="yellow"/>
        </w:rPr>
        <w:t>Editor’s note</w:t>
      </w:r>
      <w:r w:rsidRPr="005F1E87">
        <w:rPr>
          <w:i/>
          <w:highlight w:val="yellow"/>
        </w:rPr>
        <w:t>:] The need for the second element is for further study.</w:t>
      </w:r>
    </w:p>
    <w:p w14:paraId="51AF6A99" w14:textId="72A7656D" w:rsidR="002E6FA7" w:rsidRDefault="00611F72" w:rsidP="002E6FA7">
      <w:pPr>
        <w:pStyle w:val="RFCListBullet"/>
        <w:numPr>
          <w:ilvl w:val="1"/>
          <w:numId w:val="17"/>
        </w:numPr>
        <w:tabs>
          <w:tab w:val="clear" w:pos="1296"/>
          <w:tab w:val="left" w:pos="-1260"/>
        </w:tabs>
      </w:pPr>
      <w:r>
        <w:t xml:space="preserve">The </w:t>
      </w:r>
      <w:r w:rsidR="005802CD">
        <w:t>last two</w:t>
      </w:r>
      <w:r w:rsidR="00C40595">
        <w:t xml:space="preserve"> </w:t>
      </w:r>
      <w:r w:rsidR="002E6FA7">
        <w:t xml:space="preserve">element references </w:t>
      </w:r>
      <w:r w:rsidR="005802CD">
        <w:t xml:space="preserve">respectively </w:t>
      </w:r>
      <w:r w:rsidR="002E6FA7">
        <w:t xml:space="preserve">the </w:t>
      </w:r>
      <w:r w:rsidR="005802CD">
        <w:t xml:space="preserve">inter-domain </w:t>
      </w:r>
      <w:r w:rsidR="002E6FA7">
        <w:t xml:space="preserve">link terminating on </w:t>
      </w:r>
      <w:r w:rsidRPr="004C4FF1">
        <w:t>S</w:t>
      </w:r>
      <w:r>
        <w:t>2</w:t>
      </w:r>
      <w:r w:rsidR="002E6FA7" w:rsidRPr="004C4FF1">
        <w:t>-</w:t>
      </w:r>
      <w:r>
        <w:t>1</w:t>
      </w:r>
      <w:r w:rsidRPr="004C4FF1">
        <w:t xml:space="preserve"> </w:t>
      </w:r>
      <w:r w:rsidR="002E6FA7" w:rsidRPr="004C4FF1">
        <w:t>LTP</w:t>
      </w:r>
      <w:r w:rsidR="005802CD">
        <w:t xml:space="preserve"> and the </w:t>
      </w:r>
      <w:r w:rsidR="006E05F4">
        <w:t>data plane resources (i.e., the timeslots and the TPN, called "OTN Label")</w:t>
      </w:r>
      <w:r w:rsidR="005802CD">
        <w:t xml:space="preserve"> used by the ODU2 connection over that link</w:t>
      </w:r>
      <w:r w:rsidR="006E05F4">
        <w:t>.</w:t>
      </w:r>
    </w:p>
    <w:p w14:paraId="5199637F" w14:textId="784A68C0" w:rsidR="002E6FA7" w:rsidRDefault="002E6FA7" w:rsidP="002E6FA7">
      <w:r>
        <w:t xml:space="preserve">The configuration of the timeslots used by the ODU2 connection </w:t>
      </w:r>
      <w:r w:rsidR="00611F72">
        <w:t xml:space="preserve">on the internal links </w:t>
      </w:r>
      <w:r>
        <w:t xml:space="preserve">within </w:t>
      </w:r>
      <w:r w:rsidR="00611F72">
        <w:t>a PNC</w:t>
      </w:r>
      <w:r>
        <w:t xml:space="preserve"> domain (i.e., on </w:t>
      </w:r>
      <w:r w:rsidRPr="00EC1E00">
        <w:rPr>
          <w:noProof/>
        </w:rPr>
        <w:t>the internal links</w:t>
      </w:r>
      <w:r w:rsidR="00611F72" w:rsidRPr="00EC1E00">
        <w:rPr>
          <w:noProof/>
        </w:rPr>
        <w:t xml:space="preserve"> domain</w:t>
      </w:r>
      <w:r>
        <w:t xml:space="preserve">) is </w:t>
      </w:r>
      <w:r w:rsidR="00C40595">
        <w:t xml:space="preserve">outside the scope of this document since it is </w:t>
      </w:r>
      <w:r>
        <w:t>a</w:t>
      </w:r>
      <w:r w:rsidR="00C40595">
        <w:t xml:space="preserve"> </w:t>
      </w:r>
      <w:r>
        <w:t xml:space="preserve">matter </w:t>
      </w:r>
      <w:r w:rsidR="00611F72">
        <w:t>of the PNC domain internal implementation</w:t>
      </w:r>
      <w:r>
        <w:t>.</w:t>
      </w:r>
    </w:p>
    <w:p w14:paraId="048AD8E8" w14:textId="2FBC2C97" w:rsidR="002E6FA7" w:rsidRDefault="002E6FA7" w:rsidP="002E6FA7">
      <w:r w:rsidRPr="005F1E87">
        <w:lastRenderedPageBreak/>
        <w:t xml:space="preserve">However, the configuration of the timeslots used by the ODU2 connection at the transport network domain </w:t>
      </w:r>
      <w:r w:rsidR="00C40595">
        <w:t xml:space="preserve">boundaries </w:t>
      </w:r>
      <w:r w:rsidRPr="005F1E87">
        <w:t>(</w:t>
      </w:r>
      <w:r w:rsidR="00611F72">
        <w:t>e</w:t>
      </w:r>
      <w:r w:rsidRPr="005F1E87">
        <w:t>.</w:t>
      </w:r>
      <w:r w:rsidR="00611F72">
        <w:t>g</w:t>
      </w:r>
      <w:r w:rsidRPr="005F1E87">
        <w:t xml:space="preserve">., on the </w:t>
      </w:r>
      <w:r w:rsidR="00C40595">
        <w:t xml:space="preserve">inter-domain </w:t>
      </w:r>
      <w:r w:rsidRPr="005F1E87">
        <w:t xml:space="preserve">links) needs to take into account the timeslots available on physical nodes </w:t>
      </w:r>
      <w:r w:rsidR="00611F72">
        <w:t>belonging to different PNC domains (e.g., on node S2 within PNC1 domain and on node S31 within PNC3 domain</w:t>
      </w:r>
      <w:r w:rsidRPr="005F1E87">
        <w:t>).</w:t>
      </w:r>
    </w:p>
    <w:p w14:paraId="5DAFE09F" w14:textId="1A5EDC06" w:rsidR="002E6FA7" w:rsidRDefault="006E05F4" w:rsidP="002E6FA7">
      <w:r>
        <w:t xml:space="preserve">The </w:t>
      </w:r>
      <w:r w:rsidR="002E6FA7">
        <w:t xml:space="preserve">MDSC, when </w:t>
      </w:r>
      <w:r>
        <w:t xml:space="preserve">coordinating the setup of a multi-domain ODU connection, </w:t>
      </w:r>
      <w:r w:rsidR="002E6FA7">
        <w:t>also configure</w:t>
      </w:r>
      <w:r>
        <w:t>s</w:t>
      </w:r>
      <w:r w:rsidR="002E6FA7">
        <w:t xml:space="preserve"> the </w:t>
      </w:r>
      <w:r>
        <w:t xml:space="preserve">data plane resources (i.e., the timeslots and the TPN) </w:t>
      </w:r>
      <w:r w:rsidR="002E6FA7">
        <w:t xml:space="preserve">to be used on the </w:t>
      </w:r>
      <w:r>
        <w:t xml:space="preserve">inter-domain </w:t>
      </w:r>
      <w:r w:rsidR="002E6FA7">
        <w:t xml:space="preserve">links. The MDSC can know the timeslots which are available on the </w:t>
      </w:r>
      <w:r>
        <w:t xml:space="preserve">physical </w:t>
      </w:r>
      <w:r w:rsidR="002E6FA7">
        <w:t xml:space="preserve">OTN </w:t>
      </w:r>
      <w:r>
        <w:t xml:space="preserve">nodes terminating the inter-domain links </w:t>
      </w:r>
      <w:r w:rsidR="002E6FA7">
        <w:t xml:space="preserve">(e.g., </w:t>
      </w:r>
      <w:r>
        <w:t xml:space="preserve">S2 </w:t>
      </w:r>
      <w:r w:rsidR="002E6FA7">
        <w:t xml:space="preserve">and </w:t>
      </w:r>
      <w:r>
        <w:t>S31</w:t>
      </w:r>
      <w:r w:rsidR="002E6FA7">
        <w:t xml:space="preserve">) from the OTN Topology information </w:t>
      </w:r>
      <w:r w:rsidR="002E6FA7" w:rsidRPr="00C02EAE">
        <w:t>exposed</w:t>
      </w:r>
      <w:r>
        <w:t>, at the MPIs,</w:t>
      </w:r>
      <w:r w:rsidR="002E6FA7" w:rsidRPr="00C02EAE">
        <w:t xml:space="preserve"> by the </w:t>
      </w:r>
      <w:r>
        <w:t xml:space="preserve">PNCs controlling the OTN physical nodes (e.g., PNC1 and PNC3 controlling </w:t>
      </w:r>
      <w:r w:rsidR="00EC1E00">
        <w:rPr>
          <w:noProof/>
        </w:rPr>
        <w:t>the physical nodes S2 and S31 respectively</w:t>
      </w:r>
      <w:r>
        <w:t>)</w:t>
      </w:r>
      <w:r w:rsidR="002E6FA7" w:rsidRPr="00C02EAE">
        <w:t>.</w:t>
      </w:r>
    </w:p>
    <w:p w14:paraId="4FCB286E" w14:textId="77777777" w:rsidR="006832B9" w:rsidRPr="0075368B" w:rsidRDefault="006832B9" w:rsidP="006832B9">
      <w:pPr>
        <w:rPr>
          <w:i/>
        </w:rPr>
      </w:pPr>
      <w:r w:rsidRPr="0075368B">
        <w:rPr>
          <w:i/>
          <w:highlight w:val="yellow"/>
        </w:rPr>
        <w:t>[</w:t>
      </w:r>
      <w:r w:rsidRPr="0075368B">
        <w:rPr>
          <w:b/>
          <w:i/>
          <w:highlight w:val="yellow"/>
        </w:rPr>
        <w:t>Editor’s note</w:t>
      </w:r>
      <w:r w:rsidRPr="0075368B">
        <w:rPr>
          <w:i/>
          <w:highlight w:val="yellow"/>
        </w:rPr>
        <w:t xml:space="preserve">:] </w:t>
      </w:r>
      <w:r w:rsidRPr="0075368B">
        <w:rPr>
          <w:i/>
          <w:noProof/>
          <w:highlight w:val="yellow"/>
        </w:rPr>
        <w:t>These working assumptions seem generic and not specific for the YANG models defined by IETF: should we move it to section 4?</w:t>
      </w:r>
    </w:p>
    <w:p w14:paraId="39682D64" w14:textId="0A339007" w:rsidR="00DB6F95" w:rsidRDefault="00DB6F95" w:rsidP="002E6FA7">
      <w:r w:rsidRPr="006E05F4">
        <w:t xml:space="preserve">Appendix </w:t>
      </w:r>
      <w:r w:rsidR="006E05F4" w:rsidRPr="005F1E87">
        <w:fldChar w:fldCharType="begin"/>
      </w:r>
      <w:r w:rsidR="006E05F4" w:rsidRPr="006E05F4">
        <w:instrText xml:space="preserve"> REF _Ref517961525 \r \h \t </w:instrText>
      </w:r>
      <w:r w:rsidR="006E05F4">
        <w:instrText xml:space="preserve"> \* MERGEFORMAT </w:instrText>
      </w:r>
      <w:r w:rsidR="006E05F4" w:rsidRPr="005F1E87">
        <w:fldChar w:fldCharType="separate"/>
      </w:r>
      <w:r w:rsidR="00F65484">
        <w:t>B.2.1</w:t>
      </w:r>
      <w:r w:rsidR="006E05F4" w:rsidRPr="005F1E87">
        <w:fldChar w:fldCharType="end"/>
      </w:r>
      <w:r w:rsidR="006E05F4">
        <w:t xml:space="preserve"> </w:t>
      </w:r>
      <w:r w:rsidRPr="006E05F4">
        <w:t xml:space="preserve">provides the </w:t>
      </w:r>
      <w:r w:rsidRPr="006E05F4">
        <w:rPr>
          <w:lang w:val="en"/>
        </w:rPr>
        <w:t xml:space="preserve">detailed JSON code </w:t>
      </w:r>
      <w:r w:rsidR="006E05F4">
        <w:rPr>
          <w:lang w:val="en"/>
        </w:rPr>
        <w:t>(</w:t>
      </w:r>
      <w:r w:rsidR="006E05F4" w:rsidRPr="006E05F4">
        <w:rPr>
          <w:lang w:val="en"/>
        </w:rPr>
        <w:t>"</w:t>
      </w:r>
      <w:r w:rsidR="006E05F4" w:rsidRPr="005A243A">
        <w:t>mpi1-odu2-service-config.json</w:t>
      </w:r>
      <w:r w:rsidR="006E05F4" w:rsidRPr="006E05F4">
        <w:rPr>
          <w:lang w:val="en"/>
        </w:rPr>
        <w:t>"</w:t>
      </w:r>
      <w:r w:rsidR="006E05F4">
        <w:rPr>
          <w:lang w:val="en"/>
        </w:rPr>
        <w:t xml:space="preserve">) </w:t>
      </w:r>
      <w:r w:rsidRPr="006E05F4">
        <w:t xml:space="preserve">describing how the setup of this ODU2 </w:t>
      </w:r>
      <w:r w:rsidR="006E05F4" w:rsidRPr="0091245F">
        <w:t xml:space="preserve">(Transit Segment) Tunnel </w:t>
      </w:r>
      <w:r w:rsidRPr="006E05F4">
        <w:t>can be requested by the MDSC, using the [TE-TUNNEL] and [OTN-TUNNEL] YANG models at MPI1</w:t>
      </w:r>
      <w:r w:rsidRPr="006E05F4">
        <w:rPr>
          <w:lang w:val="en"/>
        </w:rPr>
        <w:t>.</w:t>
      </w:r>
    </w:p>
    <w:p w14:paraId="3F491146" w14:textId="7B89AD4D"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F65484">
        <w:t>4.3.1</w:t>
      </w:r>
      <w:r w:rsidR="00C37170">
        <w:fldChar w:fldCharType="end"/>
      </w:r>
      <w:r>
        <w:t>.</w:t>
      </w:r>
    </w:p>
    <w:p w14:paraId="5ABC74F2" w14:textId="62E43E36" w:rsidR="0029707B" w:rsidRPr="005F1E87" w:rsidRDefault="0029707B" w:rsidP="002E6FA7">
      <w:pPr>
        <w:rPr>
          <w:i/>
        </w:rPr>
      </w:pPr>
      <w:r w:rsidRPr="005F1E87">
        <w:rPr>
          <w:i/>
          <w:highlight w:val="yellow"/>
        </w:rPr>
        <w:t>[</w:t>
      </w:r>
      <w:r w:rsidRPr="005F1E87">
        <w:rPr>
          <w:b/>
          <w:i/>
          <w:highlight w:val="yellow"/>
        </w:rPr>
        <w:t>Editor’s note</w:t>
      </w:r>
      <w:r w:rsidRPr="005F1E87">
        <w:rPr>
          <w:i/>
          <w:highlight w:val="yellow"/>
        </w:rPr>
        <w:t>:] Complete the description to cover the other domains as well as the status reporting.</w:t>
      </w:r>
    </w:p>
    <w:p w14:paraId="4B894FE8" w14:textId="03783754" w:rsidR="0029707B" w:rsidRDefault="0029707B" w:rsidP="005F1E87">
      <w:pPr>
        <w:pStyle w:val="Heading4"/>
      </w:pPr>
      <w:bookmarkStart w:id="503" w:name="_Toc528059367"/>
      <w:r>
        <w:t>Single Domain Example</w:t>
      </w:r>
      <w:bookmarkEnd w:id="503"/>
    </w:p>
    <w:p w14:paraId="52435B9D" w14:textId="2E1704E5" w:rsidR="0029707B" w:rsidRDefault="0029707B" w:rsidP="0029707B">
      <w:r>
        <w:t>To setup an ODU2 end-to-end connection, supporting an IP link, between R1 and R3, the CNC requests, at the CMI, the MDSC to setup an ODU transit service.</w:t>
      </w:r>
    </w:p>
    <w:p w14:paraId="05E01048" w14:textId="3CD7C7E6" w:rsidR="0029707B" w:rsidRPr="005A243A" w:rsidRDefault="0029707B" w:rsidP="0029707B">
      <w:pPr>
        <w:rPr>
          <w:i/>
        </w:rPr>
      </w:pPr>
      <w:r w:rsidRPr="005A243A">
        <w:rPr>
          <w:i/>
          <w:highlight w:val="yellow"/>
        </w:rPr>
        <w:t>[</w:t>
      </w:r>
      <w:r w:rsidRPr="005A243A">
        <w:rPr>
          <w:b/>
          <w:i/>
          <w:highlight w:val="yellow"/>
        </w:rPr>
        <w:t>Editor’s note</w:t>
      </w:r>
      <w:r w:rsidRPr="005A243A">
        <w:rPr>
          <w:i/>
          <w:highlight w:val="yellow"/>
        </w:rPr>
        <w:t xml:space="preserve">:] Complete the description </w:t>
      </w:r>
      <w:r>
        <w:rPr>
          <w:i/>
          <w:highlight w:val="yellow"/>
        </w:rPr>
        <w:t>of the single-domain scenario</w:t>
      </w:r>
      <w:r w:rsidRPr="005A243A">
        <w:rPr>
          <w:i/>
          <w:highlight w:val="yellow"/>
        </w:rPr>
        <w:t>.</w:t>
      </w:r>
    </w:p>
    <w:p w14:paraId="71287847" w14:textId="4C4BDE1D" w:rsidR="002E6FA7" w:rsidRDefault="002E6FA7" w:rsidP="002E6FA7">
      <w:r>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F65484">
        <w:t>Figure 7</w:t>
      </w:r>
      <w:r w:rsidR="00C37170">
        <w:fldChar w:fldCharType="end"/>
      </w:r>
      <w:r>
        <w:t xml:space="preserve"> below:</w:t>
      </w:r>
    </w:p>
    <w:p w14:paraId="389B316E" w14:textId="77777777" w:rsidR="002E6FA7" w:rsidRDefault="002E6FA7" w:rsidP="002E6FA7">
      <w:pPr>
        <w:pStyle w:val="RFCFigure"/>
      </w:pPr>
      <w:r>
        <w:lastRenderedPageBreak/>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MPI  :</w:t>
      </w:r>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6A56CDA6" w:rsidR="002E6FA7" w:rsidRDefault="002E6FA7" w:rsidP="002E6FA7">
      <w:pPr>
        <w:pStyle w:val="RFCFigure"/>
      </w:pPr>
      <w:r>
        <w:t xml:space="preserve">                :        | S1 |--------| S2 |- - - - -(</w:t>
      </w:r>
      <w:r w:rsidR="00663859">
        <w:t>R</w:t>
      </w:r>
      <w:r>
        <w:t>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1F1C40C8" w:rsidR="002E6FA7" w:rsidRDefault="002E6FA7" w:rsidP="002E6FA7">
      <w:pPr>
        <w:pStyle w:val="RFCFigure"/>
      </w:pPr>
      <w:r>
        <w:t xml:space="preserve">      </w:t>
      </w:r>
      <w:r w:rsidR="00663859">
        <w:t xml:space="preserve">  </w:t>
      </w:r>
      <w:r>
        <w:t>(R1)- - - - -  S3 |---| S4 |      |      :</w:t>
      </w:r>
    </w:p>
    <w:p w14:paraId="311FC0AD" w14:textId="19EE0C94" w:rsidR="002E6FA7" w:rsidRDefault="002E6FA7" w:rsidP="002E6FA7">
      <w:pPr>
        <w:pStyle w:val="RFCFigure"/>
      </w:pPr>
      <w:r>
        <w:t xml:space="preserve">                :S3-1 </w:t>
      </w:r>
      <w:r w:rsidR="00A517D7">
        <w:t xml:space="preserve">&lt;&lt;= </w:t>
      </w:r>
      <w:r>
        <w:t>+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5C654E06" w:rsidR="002E6FA7" w:rsidRDefault="002E6FA7" w:rsidP="002E6FA7">
      <w:pPr>
        <w:pStyle w:val="RFCFigure"/>
      </w:pPr>
      <w:r>
        <w:t xml:space="preserve">      </w:t>
      </w:r>
      <w:r w:rsidR="00663859">
        <w:t xml:space="preserve">  </w:t>
      </w:r>
      <w:r>
        <w:t>(R2)- - - - -     =  \         \  |      :</w:t>
      </w:r>
    </w:p>
    <w:p w14:paraId="796F075A" w14:textId="77777777" w:rsidR="002E6FA7" w:rsidRDefault="002E6FA7" w:rsidP="002E6FA7">
      <w:pPr>
        <w:pStyle w:val="RFCFigure"/>
      </w:pPr>
      <w:r>
        <w:t xml:space="preserve">                :S6-1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356F283A" w:rsidR="002E6FA7" w:rsidRDefault="002E6FA7" w:rsidP="002E6FA7">
      <w:pPr>
        <w:pStyle w:val="RFCFigure"/>
      </w:pPr>
      <w:r>
        <w:t xml:space="preserve">                :    | S6 = --| S7 |---| S8 |- - - - -(R5)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04671011" w:rsidR="002E6FA7" w:rsidRDefault="002E6FA7" w:rsidP="002E6FA7">
      <w:pPr>
        <w:pStyle w:val="RFCFigure"/>
      </w:pPr>
      <w:r>
        <w:t xml:space="preserve">      </w:t>
      </w:r>
      <w:r w:rsidR="00663859">
        <w:t xml:space="preserve">  </w:t>
      </w:r>
      <w:r>
        <w:t>(R3)- - - - -  &lt;&lt;==                      :</w:t>
      </w:r>
    </w:p>
    <w:p w14:paraId="30660CFA" w14:textId="77777777" w:rsidR="002E6FA7" w:rsidRDefault="002E6FA7" w:rsidP="002E6FA7">
      <w:pPr>
        <w:pStyle w:val="RFCFigure"/>
      </w:pPr>
      <w:r>
        <w:t xml:space="preserve">                :S6-2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2B4D8E39" w:rsidR="002E6FA7" w:rsidRPr="005E4EEA" w:rsidRDefault="006832B9" w:rsidP="002E6FA7">
      <w:pPr>
        <w:pStyle w:val="Caption"/>
        <w:tabs>
          <w:tab w:val="clear" w:pos="0"/>
        </w:tabs>
        <w:ind w:left="1152" w:hanging="360"/>
      </w:pPr>
      <w:bookmarkStart w:id="504" w:name="_Ref484844225"/>
      <w:r>
        <w:t xml:space="preserve">- </w:t>
      </w:r>
      <w:r w:rsidR="002E6FA7">
        <w:t>ODU2 Transit Tunnel</w:t>
      </w:r>
      <w:bookmarkEnd w:id="504"/>
    </w:p>
    <w:p w14:paraId="639027B1" w14:textId="633F0177" w:rsidR="003362AE" w:rsidRPr="009A0E4E" w:rsidRDefault="003362AE" w:rsidP="003362AE">
      <w:pPr>
        <w:pStyle w:val="Heading3"/>
      </w:pPr>
      <w:bookmarkStart w:id="505" w:name="_Ref500432805"/>
      <w:bookmarkStart w:id="506" w:name="_Ref500433287"/>
      <w:bookmarkStart w:id="507" w:name="_Toc528059368"/>
      <w:r w:rsidRPr="009A0E4E">
        <w:t>EPL over ODU Service</w:t>
      </w:r>
      <w:bookmarkEnd w:id="505"/>
      <w:bookmarkEnd w:id="506"/>
      <w:bookmarkEnd w:id="507"/>
      <w:r w:rsidRPr="009A0E4E">
        <w:t xml:space="preserve"> </w:t>
      </w:r>
    </w:p>
    <w:p w14:paraId="5B7B07A6" w14:textId="0BECD927" w:rsidR="009A0E4E" w:rsidRDefault="009A0E4E" w:rsidP="009A0E4E">
      <w:r w:rsidRPr="005F1E87">
        <w:t xml:space="preserve">In this scenario, </w:t>
      </w:r>
      <w:r w:rsidR="00AC33EE">
        <w:t xml:space="preserve">described in section </w:t>
      </w:r>
      <w:r w:rsidR="00AC33EE">
        <w:fldChar w:fldCharType="begin"/>
      </w:r>
      <w:r w:rsidR="00AC33EE">
        <w:instrText xml:space="preserve"> REF _Ref500347772 \r \h \t </w:instrText>
      </w:r>
      <w:r w:rsidR="00AC33EE">
        <w:fldChar w:fldCharType="separate"/>
      </w:r>
      <w:r w:rsidR="00F65484">
        <w:t>4.3.2</w:t>
      </w:r>
      <w:r w:rsidR="00AC33EE">
        <w:fldChar w:fldCharType="end"/>
      </w:r>
      <w:r w:rsidR="00AC33EE">
        <w:t xml:space="preserve">, </w:t>
      </w:r>
      <w:r w:rsidRPr="005F1E87">
        <w:t xml:space="preserve">the access links are configured as </w:t>
      </w:r>
      <w:r w:rsidR="006E28E8" w:rsidRPr="005F1E87">
        <w:t>Ethernet</w:t>
      </w:r>
      <w:r w:rsidRPr="005F1E87">
        <w:t xml:space="preserve"> Link</w:t>
      </w:r>
      <w:r w:rsidR="006E28E8" w:rsidRPr="005F1E87">
        <w:t>s</w:t>
      </w:r>
      <w:r w:rsidRPr="005F1E87">
        <w:t>.</w:t>
      </w:r>
    </w:p>
    <w:p w14:paraId="045349EA" w14:textId="77777777" w:rsidR="00017C9D" w:rsidRDefault="00364127" w:rsidP="009A0E4E">
      <w:pPr>
        <w:rPr>
          <w:i/>
          <w:highlight w:val="yellow"/>
        </w:rPr>
      </w:pPr>
      <w:r w:rsidRPr="005F1E87">
        <w:rPr>
          <w:i/>
          <w:highlight w:val="yellow"/>
        </w:rPr>
        <w:t>[</w:t>
      </w:r>
      <w:r w:rsidRPr="005F1E87">
        <w:rPr>
          <w:b/>
          <w:i/>
          <w:highlight w:val="yellow"/>
        </w:rPr>
        <w:t>Editors’ note</w:t>
      </w:r>
      <w:r w:rsidRPr="005F1E87">
        <w:rPr>
          <w:i/>
          <w:highlight w:val="yellow"/>
        </w:rPr>
        <w:t xml:space="preserve">:] Need to </w:t>
      </w:r>
      <w:r w:rsidR="009349C3">
        <w:rPr>
          <w:i/>
          <w:highlight w:val="yellow"/>
        </w:rPr>
        <w:t>add information about the use of the Ethernet client topology</w:t>
      </w:r>
      <w:r w:rsidRPr="005F1E87">
        <w:rPr>
          <w:i/>
          <w:highlight w:val="yellow"/>
        </w:rPr>
        <w:t>.</w:t>
      </w:r>
    </w:p>
    <w:p w14:paraId="19E140BA" w14:textId="0A4748D0"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2ECA92E2" w:rsidR="009A0E4E" w:rsidRDefault="00364127" w:rsidP="009A0E4E">
      <w:r>
        <w:lastRenderedPageBreak/>
        <w:t>T</w:t>
      </w:r>
      <w:r w:rsidR="009A0E4E">
        <w:t xml:space="preserve">o setup </w:t>
      </w:r>
      <w:r>
        <w:t xml:space="preserve">this </w:t>
      </w:r>
      <w:r w:rsidR="009A0E4E">
        <w:t xml:space="preserve">IP link, between </w:t>
      </w:r>
      <w:r w:rsidR="00663859">
        <w:t>R</w:t>
      </w:r>
      <w:r w:rsidR="009A0E4E">
        <w:t xml:space="preserve">1 and </w:t>
      </w:r>
      <w:r>
        <w:t xml:space="preserve">R5, the CNC </w:t>
      </w:r>
      <w:r w:rsidR="009A0E4E">
        <w:t>requests</w:t>
      </w:r>
      <w:r>
        <w:t>,</w:t>
      </w:r>
      <w:r w:rsidR="009A0E4E">
        <w:t xml:space="preserve"> </w:t>
      </w:r>
      <w:r w:rsidR="00016451">
        <w:t xml:space="preserve">at </w:t>
      </w:r>
      <w:r w:rsidR="009A0E4E">
        <w:t>the CMI</w:t>
      </w:r>
      <w:r>
        <w:t>,</w:t>
      </w:r>
      <w:r w:rsidR="009A0E4E">
        <w:t xml:space="preserve"> the MDSC</w:t>
      </w:r>
      <w:r>
        <w:t xml:space="preserve"> to setup an EPL service</w:t>
      </w:r>
      <w:r w:rsidR="009A0E4E">
        <w:t>.</w:t>
      </w:r>
    </w:p>
    <w:p w14:paraId="4C810182" w14:textId="50F773E4"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0439F9DA" w:rsidR="009A0E4E" w:rsidRDefault="009A0E4E" w:rsidP="009A0E4E">
      <w:r>
        <w:rPr>
          <w:highlight w:val="yellow"/>
        </w:rPr>
        <w:t xml:space="preserve">If the 10GE physical links are not reported as ODU links within the </w:t>
      </w:r>
      <w:r w:rsidR="008A7960">
        <w:rPr>
          <w:highlight w:val="yellow"/>
        </w:rPr>
        <w:t>OTN</w:t>
      </w:r>
      <w:r w:rsidR="008A7960" w:rsidRPr="00D4552E">
        <w:rPr>
          <w:highlight w:val="yellow"/>
        </w:rPr>
        <w:t xml:space="preserve"> </w:t>
      </w:r>
      <w:r w:rsidRPr="00D4552E">
        <w:rPr>
          <w:highlight w:val="yellow"/>
        </w:rPr>
        <w:t xml:space="preserve">topology information, described in section </w:t>
      </w:r>
      <w:r w:rsidR="00016451">
        <w:fldChar w:fldCharType="begin"/>
      </w:r>
      <w:r w:rsidR="00016451">
        <w:rPr>
          <w:highlight w:val="yellow"/>
        </w:rPr>
        <w:instrText xml:space="preserve"> REF _Ref500432575 \r \h \t </w:instrText>
      </w:r>
      <w:r w:rsidR="00016451">
        <w:fldChar w:fldCharType="separate"/>
      </w:r>
      <w:r w:rsidR="00F65484">
        <w:rPr>
          <w:highlight w:val="yellow"/>
        </w:rPr>
        <w:t>5.1.1</w:t>
      </w:r>
      <w:r w:rsidR="00016451">
        <w:fldChar w:fldCharType="end"/>
      </w:r>
      <w:r w:rsidRPr="00D4552E">
        <w:rPr>
          <w:highlight w:val="yellow"/>
        </w:rPr>
        <w:t xml:space="preserve"> </w:t>
      </w:r>
      <w:r w:rsidRPr="00EC1E00">
        <w:rPr>
          <w:noProof/>
          <w:highlight w:val="yellow"/>
        </w:rPr>
        <w:t>above</w:t>
      </w:r>
      <w:r w:rsidRPr="00D4552E">
        <w:rPr>
          <w:highlight w:val="yellow"/>
        </w:rPr>
        <w:t xml:space="preserve"> </w:t>
      </w:r>
      <w:r>
        <w:rPr>
          <w:highlight w:val="yellow"/>
        </w:rPr>
        <w:t xml:space="preserve">than the MDSC will not have sufficient information </w:t>
      </w:r>
      <w:r w:rsidRPr="00D4552E">
        <w:rPr>
          <w:highlight w:val="yellow"/>
        </w:rPr>
        <w:t xml:space="preserve">to know that </w:t>
      </w:r>
      <w:r w:rsidR="00663859">
        <w:rPr>
          <w:highlight w:val="yellow"/>
        </w:rPr>
        <w:t>R</w:t>
      </w:r>
      <w:r w:rsidRPr="00D4552E">
        <w:rPr>
          <w:highlight w:val="yellow"/>
        </w:rPr>
        <w:t xml:space="preserve">1 and </w:t>
      </w:r>
      <w:r w:rsidR="00364127">
        <w:rPr>
          <w:highlight w:val="yellow"/>
        </w:rPr>
        <w:t>R5</w:t>
      </w:r>
      <w:r w:rsidRPr="00D4552E">
        <w:rPr>
          <w:highlight w:val="yellow"/>
        </w:rPr>
        <w:t xml:space="preserve"> are attached to </w:t>
      </w:r>
      <w:r w:rsidR="00364127">
        <w:rPr>
          <w:highlight w:val="yellow"/>
        </w:rPr>
        <w:t xml:space="preserve">the access links terminating on </w:t>
      </w:r>
      <w:r w:rsidRPr="00D4552E">
        <w:rPr>
          <w:highlight w:val="yellow"/>
        </w:rPr>
        <w:t>S3 and S6.</w:t>
      </w:r>
    </w:p>
    <w:p w14:paraId="52D18C8F" w14:textId="72430B41" w:rsidR="009A0E4E" w:rsidRPr="000952C8" w:rsidRDefault="009A0E4E" w:rsidP="009A0E4E">
      <w:pPr>
        <w:rPr>
          <w:highlight w:val="yellow"/>
        </w:rPr>
      </w:pPr>
      <w:r w:rsidRPr="00D4552E">
        <w:rPr>
          <w:highlight w:val="yellow"/>
        </w:rPr>
        <w:t xml:space="preserve">Assuming that the MDSC knows how </w:t>
      </w:r>
      <w:r w:rsidR="00663859">
        <w:rPr>
          <w:highlight w:val="yellow"/>
        </w:rPr>
        <w:t>R</w:t>
      </w:r>
      <w:r w:rsidRPr="00D4552E">
        <w:rPr>
          <w:highlight w:val="yellow"/>
        </w:rPr>
        <w:t xml:space="preserve">1 and </w:t>
      </w:r>
      <w:r w:rsidR="00663859">
        <w:rPr>
          <w:highlight w:val="yellow"/>
        </w:rPr>
        <w:t>R</w:t>
      </w:r>
      <w:r w:rsidRPr="00D4552E">
        <w:rPr>
          <w:highlight w:val="yellow"/>
        </w:rPr>
        <w:t>3 are attached to the transport network, the MDSC would request the Transport PNC to setup an ODU2 end-to-end Tunnel between S3 and S6.</w:t>
      </w:r>
    </w:p>
    <w:p w14:paraId="4C0A3027" w14:textId="4C6BBEA6" w:rsidR="009A0E4E" w:rsidRPr="000952C8" w:rsidRDefault="009A0E4E" w:rsidP="009A0E4E">
      <w:pPr>
        <w:rPr>
          <w:highlight w:val="yellow"/>
        </w:rPr>
      </w:pPr>
      <w:r w:rsidRPr="00D4552E">
        <w:rPr>
          <w:highlight w:val="yellow"/>
        </w:rPr>
        <w:t xml:space="preserve">This ODU Tunnel is setup between two TTPs of nodes S3 and S6. In </w:t>
      </w:r>
      <w:r w:rsidRPr="00EC1E00">
        <w:rPr>
          <w:noProof/>
          <w:highlight w:val="yellow"/>
        </w:rPr>
        <w:t>case</w:t>
      </w:r>
      <w:r w:rsidR="00EC1E00">
        <w:rPr>
          <w:noProof/>
          <w:highlight w:val="yellow"/>
        </w:rPr>
        <w:t xml:space="preserve"> of</w:t>
      </w:r>
      <w:r w:rsidRPr="00D4552E">
        <w:rPr>
          <w:highlight w:val="yellow"/>
        </w:rPr>
        <w:t xml:space="preserve"> nodes S3 and S6 support more than one TTP, the MDSC should decide which TTP to use.</w:t>
      </w:r>
    </w:p>
    <w:p w14:paraId="3DE618B7" w14:textId="191ADFC0"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sidRPr="00192360">
        <w:rPr>
          <w:highlight w:val="yellow"/>
        </w:rPr>
        <w:t xml:space="preserve">, depending on the different hardware implementations of the physical nodes S3 and S6, not all the access links can be connected to all the TTPs. The MDSC should therefore </w:t>
      </w:r>
      <w:r w:rsidR="00EC1E00">
        <w:rPr>
          <w:noProof/>
          <w:highlight w:val="yellow"/>
        </w:rPr>
        <w:t>select not only</w:t>
      </w:r>
      <w:r w:rsidRPr="00EC1E00">
        <w:rPr>
          <w:noProof/>
          <w:highlight w:val="yellow"/>
        </w:rPr>
        <w:t xml:space="preserve"> the optimal TTP</w:t>
      </w:r>
      <w:r w:rsidRPr="00192360">
        <w:rPr>
          <w:highlight w:val="yellow"/>
        </w:rPr>
        <w:t xml:space="preserve"> but also a TTP that would allow the Tunnel to be used by the service.</w:t>
      </w:r>
    </w:p>
    <w:p w14:paraId="3F4F086F" w14:textId="446E18E0" w:rsidR="009A0E4E" w:rsidRPr="007A6E2B" w:rsidRDefault="009A0E4E" w:rsidP="009A0E4E">
      <w:pPr>
        <w:rPr>
          <w:highlight w:val="yellow"/>
        </w:rPr>
      </w:pPr>
      <w:r w:rsidRPr="00D4552E">
        <w:rPr>
          <w:highlight w:val="yellow"/>
        </w:rPr>
        <w:t xml:space="preserve">It is assumed that in </w:t>
      </w:r>
      <w:r w:rsidRPr="00EC1E00">
        <w:rPr>
          <w:noProof/>
          <w:highlight w:val="yellow"/>
        </w:rPr>
        <w:t>case</w:t>
      </w:r>
      <w:r w:rsidR="00EC1E00">
        <w:rPr>
          <w:noProof/>
          <w:highlight w:val="yellow"/>
        </w:rPr>
        <w:t xml:space="preserve"> of</w:t>
      </w:r>
      <w:r w:rsidRPr="00D4552E">
        <w:rPr>
          <w:highlight w:val="yellow"/>
        </w:rPr>
        <w:t xml:space="preserve"> node S3 or node S6 supports only one TTP, this TTP can be accessed by all the access links.</w:t>
      </w:r>
    </w:p>
    <w:p w14:paraId="3B0BFA68" w14:textId="0F2ECADE" w:rsidR="00F47FB9" w:rsidRDefault="00F47FB9" w:rsidP="00F47FB9">
      <w:r w:rsidRPr="008F1347">
        <w:t xml:space="preserve">Appendix </w:t>
      </w:r>
      <w:r w:rsidR="00714BBF">
        <w:fldChar w:fldCharType="begin"/>
      </w:r>
      <w:r w:rsidR="00714BBF">
        <w:instrText xml:space="preserve"> REF _Ref518288571 \r \h \t </w:instrText>
      </w:r>
      <w:r w:rsidR="00714BBF">
        <w:fldChar w:fldCharType="separate"/>
      </w:r>
      <w:r w:rsidR="00F65484">
        <w:t>B.2.2</w:t>
      </w:r>
      <w:r w:rsidR="00714BBF">
        <w:fldChar w:fldCharType="end"/>
      </w:r>
      <w:r>
        <w:t xml:space="preserve"> </w:t>
      </w:r>
      <w:r w:rsidRPr="008F1347">
        <w:t xml:space="preserve">provides the </w:t>
      </w:r>
      <w:r w:rsidRPr="008F1347">
        <w:rPr>
          <w:lang w:val="en"/>
        </w:rPr>
        <w:t>detailed JSON code ("</w:t>
      </w:r>
      <w:r w:rsidRPr="008F1347">
        <w:t>mpi1-odu2-tunnel-config.json</w:t>
      </w:r>
      <w:r w:rsidRPr="008F1347">
        <w:rPr>
          <w:lang w:val="en"/>
        </w:rPr>
        <w:t xml:space="preserve">") </w:t>
      </w:r>
      <w:r w:rsidRPr="008F1347">
        <w:t>describing how the setup of this ODU2 (</w:t>
      </w:r>
      <w:r>
        <w:t>Head</w:t>
      </w:r>
      <w:r w:rsidRPr="008F1347">
        <w:t xml:space="preserve"> Segment) Tunnel can be requested by the MDSC, using the [TE-TUNNEL] and [OTN-TUNNEL] YANG models at MPI1</w:t>
      </w:r>
      <w:r w:rsidRPr="008F1347">
        <w:rPr>
          <w:lang w:val="en"/>
        </w:rPr>
        <w:t>.</w:t>
      </w:r>
    </w:p>
    <w:p w14:paraId="56037000" w14:textId="791A5ED0"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w:t>
      </w:r>
      <w:r w:rsidR="00663859">
        <w:rPr>
          <w:highlight w:val="yellow"/>
        </w:rPr>
        <w:t>R</w:t>
      </w:r>
      <w:r w:rsidRPr="00D4552E">
        <w:rPr>
          <w:highlight w:val="yellow"/>
        </w:rPr>
        <w:t xml:space="preserve">1 and </w:t>
      </w:r>
      <w:r w:rsidR="00663859">
        <w:rPr>
          <w:highlight w:val="yellow"/>
        </w:rPr>
        <w:t>R</w:t>
      </w:r>
      <w:r w:rsidRPr="00D4552E">
        <w:rPr>
          <w:highlight w:val="yellow"/>
        </w:rPr>
        <w:t>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F65484">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xml:space="preserve">), the MDSC also needs to request the setup of an EPL service from the access links on S3 and S6, attached to </w:t>
      </w:r>
      <w:r w:rsidR="00663859">
        <w:rPr>
          <w:highlight w:val="yellow"/>
        </w:rPr>
        <w:t>R</w:t>
      </w:r>
      <w:r w:rsidRPr="00D4552E">
        <w:rPr>
          <w:highlight w:val="yellow"/>
        </w:rPr>
        <w:t xml:space="preserve">1 and </w:t>
      </w:r>
      <w:r w:rsidR="00663859">
        <w:rPr>
          <w:highlight w:val="yellow"/>
        </w:rPr>
        <w:t>R</w:t>
      </w:r>
      <w:r w:rsidRPr="00D4552E">
        <w:rPr>
          <w:highlight w:val="yellow"/>
        </w:rPr>
        <w:t>3, and this ODU2 Tunnel.</w:t>
      </w:r>
    </w:p>
    <w:p w14:paraId="238FB753" w14:textId="134ED04A" w:rsidR="00714BBF" w:rsidRDefault="00714BBF" w:rsidP="009A0E4E">
      <w:r w:rsidRPr="00F92524">
        <w:lastRenderedPageBreak/>
        <w:t xml:space="preserve">Appendix </w:t>
      </w:r>
      <w:r>
        <w:fldChar w:fldCharType="begin"/>
      </w:r>
      <w:r>
        <w:instrText xml:space="preserve"> REF _Ref518288460 \r \h \t </w:instrText>
      </w:r>
      <w:r>
        <w:fldChar w:fldCharType="separate"/>
      </w:r>
      <w:r w:rsidR="00F65484">
        <w:t>B.2.3</w:t>
      </w:r>
      <w:r>
        <w:fldChar w:fldCharType="end"/>
      </w:r>
      <w:r>
        <w:t xml:space="preserve"> </w:t>
      </w:r>
      <w:r w:rsidRPr="00F92524">
        <w:t xml:space="preserve">provides the </w:t>
      </w:r>
      <w:r w:rsidRPr="00F92524">
        <w:rPr>
          <w:lang w:val="en"/>
        </w:rPr>
        <w:t>detailed JSON code ("</w:t>
      </w:r>
      <w:r w:rsidRPr="00F92524">
        <w:t>mpi1-epl-service-config.json</w:t>
      </w:r>
      <w:r w:rsidRPr="00F92524">
        <w:rPr>
          <w:lang w:val="en"/>
        </w:rPr>
        <w:t xml:space="preserve">") </w:t>
      </w:r>
      <w:r w:rsidRPr="00F92524">
        <w:t xml:space="preserve">describing how the setup of this </w:t>
      </w:r>
      <w:r>
        <w:t xml:space="preserve">EPL service using the ODU2 </w:t>
      </w:r>
      <w:r w:rsidRPr="00F92524">
        <w:t>Tunnel can be requested by the MDSC, using the [</w:t>
      </w:r>
      <w:r>
        <w:t>CLIENT-</w:t>
      </w:r>
      <w:del w:id="508" w:author="Italo Busi" w:date="2019-01-04T16:14:00Z">
        <w:r w:rsidDel="00E743B1">
          <w:delText>SVC</w:delText>
        </w:r>
      </w:del>
      <w:ins w:id="509" w:author="Italo Busi" w:date="2019-01-04T16:14:00Z">
        <w:r w:rsidR="00E743B1">
          <w:t>SIGNAL</w:t>
        </w:r>
      </w:ins>
      <w:r w:rsidRPr="00F92524">
        <w:t>] YANG model at MPI1</w:t>
      </w:r>
      <w:r w:rsidRPr="00F92524">
        <w:rPr>
          <w:lang w:val="en"/>
        </w:rPr>
        <w:t>.</w:t>
      </w:r>
    </w:p>
    <w:p w14:paraId="5CEC9C7F" w14:textId="77777777" w:rsidR="003362AE" w:rsidRPr="00016451" w:rsidRDefault="003362AE" w:rsidP="003362AE">
      <w:pPr>
        <w:pStyle w:val="Heading3"/>
      </w:pPr>
      <w:bookmarkStart w:id="510" w:name="_Toc528059369"/>
      <w:r w:rsidRPr="00016451">
        <w:t>Other OTN Client Services</w:t>
      </w:r>
      <w:bookmarkEnd w:id="510"/>
      <w:r w:rsidRPr="00016451">
        <w:t xml:space="preserve"> </w:t>
      </w:r>
    </w:p>
    <w:p w14:paraId="3A368075" w14:textId="0E9F92ED"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7EEAF1BE"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00F65484">
        <w:t>4.3.3</w:t>
      </w:r>
      <w:r w:rsidR="00950EE9">
        <w:fldChar w:fldCharType="end"/>
      </w:r>
      <w:r w:rsidRPr="006E28E8">
        <w:t xml:space="preserve">, the CNC needs to setup an STM-64 Private Link service, supporting an IP link, between </w:t>
      </w:r>
      <w:r w:rsidR="00663859">
        <w:t>R</w:t>
      </w:r>
      <w:r w:rsidRPr="006E28E8">
        <w:t xml:space="preserve">1 and </w:t>
      </w:r>
      <w:r w:rsidR="00663859">
        <w:t>R</w:t>
      </w:r>
      <w:r w:rsidRPr="006E28E8">
        <w:t>3 and requests this service at the CMI to the MDSC.</w:t>
      </w:r>
    </w:p>
    <w:p w14:paraId="1D65B51C" w14:textId="5742F9B3" w:rsidR="006E28E8" w:rsidRDefault="006E28E8" w:rsidP="006E28E8">
      <w:r>
        <w:t xml:space="preserve">MDSC needs to setup an </w:t>
      </w:r>
      <w:r w:rsidRPr="006E28E8">
        <w:t>STM-64 Private Link service</w:t>
      </w:r>
      <w:r>
        <w:t xml:space="preserve"> between </w:t>
      </w:r>
      <w:r w:rsidR="00663859">
        <w:t>R</w:t>
      </w:r>
      <w:r>
        <w:t xml:space="preserve">1 and </w:t>
      </w:r>
      <w:r w:rsidR="00663859">
        <w:t>R</w:t>
      </w:r>
      <w:r>
        <w:t>3 supported by an ODU2 end-to-end connection between S3 and S6.</w:t>
      </w:r>
    </w:p>
    <w:p w14:paraId="61E1B5A2" w14:textId="0C6F1A9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F65484">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51D1F780"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sidR="00F65484">
        <w:rPr>
          <w:highlight w:val="yellow"/>
        </w:rPr>
        <w:t>5.2.2</w:t>
      </w:r>
      <w:r>
        <w:fldChar w:fldCharType="end"/>
      </w:r>
      <w:r w:rsidRPr="00D4552E">
        <w:rPr>
          <w:highlight w:val="yellow"/>
        </w:rPr>
        <w:t>, apply here:</w:t>
      </w:r>
    </w:p>
    <w:p w14:paraId="02E5AD59" w14:textId="19B22601" w:rsidR="00016451"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and </w:t>
      </w:r>
      <w:r w:rsidR="00663859">
        <w:rPr>
          <w:highlight w:val="yellow"/>
        </w:rPr>
        <w:t>R</w:t>
      </w:r>
      <w:r w:rsidRPr="00D4552E">
        <w:rPr>
          <w:highlight w:val="yellow"/>
        </w:rPr>
        <w:t>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511" w:name="_Toc528059370"/>
      <w:r w:rsidRPr="00016451">
        <w:t>EVPL over ODU Service</w:t>
      </w:r>
      <w:bookmarkEnd w:id="511"/>
      <w:r w:rsidRPr="00016451">
        <w:t xml:space="preserve"> </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404B1BFA" w:rsidR="006E28E8" w:rsidRPr="006E28E8" w:rsidRDefault="006E28E8" w:rsidP="006E28E8">
      <w:r w:rsidRPr="006E28E8">
        <w:lastRenderedPageBreak/>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rsidR="00F65484">
        <w:t>5.2.2</w:t>
      </w:r>
      <w:r w:rsidR="00950EE9">
        <w:fldChar w:fldCharType="end"/>
      </w:r>
      <w:r>
        <w:t xml:space="preserve"> </w:t>
      </w:r>
      <w:r w:rsidRPr="006E28E8">
        <w:t>above.</w:t>
      </w:r>
    </w:p>
    <w:p w14:paraId="067B4919" w14:textId="077964F7" w:rsidR="006E28E8" w:rsidRPr="006E28E8" w:rsidRDefault="006E28E8" w:rsidP="006E28E8">
      <w:r w:rsidRPr="006E28E8">
        <w:t xml:space="preserve">As described in section </w:t>
      </w:r>
      <w:r w:rsidR="00950EE9">
        <w:fldChar w:fldCharType="begin"/>
      </w:r>
      <w:r w:rsidR="00950EE9">
        <w:instrText xml:space="preserve"> REF _Ref500412190 \r \h \t  \* MERGEFORMAT </w:instrText>
      </w:r>
      <w:r w:rsidR="00950EE9">
        <w:fldChar w:fldCharType="separate"/>
      </w:r>
      <w:r w:rsidR="00F65484">
        <w:t>4.3.4</w:t>
      </w:r>
      <w:r w:rsidR="00950EE9">
        <w:fldChar w:fldCharType="end"/>
      </w:r>
      <w:r w:rsidRPr="006E28E8">
        <w:t xml:space="preserve">, the CNC needs to setup EVPL services, supporting IP links,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and requests these services at the CMI to the MDSC.</w:t>
      </w:r>
    </w:p>
    <w:p w14:paraId="42AFFC6E" w14:textId="1500AD23" w:rsidR="006E28E8" w:rsidRPr="006E28E8" w:rsidRDefault="006E28E8" w:rsidP="006E28E8">
      <w:r w:rsidRPr="006E28E8">
        <w:t xml:space="preserve">MDSC needs to setup two EVPL services, between </w:t>
      </w:r>
      <w:r w:rsidR="00663859">
        <w:t>R</w:t>
      </w:r>
      <w:r w:rsidRPr="006E28E8">
        <w:t xml:space="preserve">1 and </w:t>
      </w:r>
      <w:r w:rsidR="00663859">
        <w:t>R</w:t>
      </w:r>
      <w:r w:rsidRPr="006E28E8">
        <w:t xml:space="preserve">3, as well as between </w:t>
      </w:r>
      <w:r w:rsidR="00663859">
        <w:t>R</w:t>
      </w:r>
      <w:r w:rsidRPr="006E28E8">
        <w:t xml:space="preserve">1 and </w:t>
      </w:r>
      <w:r w:rsidR="00663859">
        <w:t>R</w:t>
      </w:r>
      <w:r w:rsidRPr="006E28E8">
        <w:t>4, supported by ODU0 end-to-end connections between S3 and S6 and between S3 and S2 respectively.</w:t>
      </w:r>
    </w:p>
    <w:p w14:paraId="7473D236" w14:textId="78CD66C4"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sidR="00F65484">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57E6A64A"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F65484">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3431AAD8" w:rsidR="00016451" w:rsidRPr="007A6E2B" w:rsidRDefault="00016451" w:rsidP="00016451">
      <w:pPr>
        <w:pStyle w:val="RFCListBullet"/>
        <w:rPr>
          <w:highlight w:val="yellow"/>
        </w:rPr>
      </w:pPr>
      <w:r w:rsidRPr="00D4552E">
        <w:rPr>
          <w:highlight w:val="yellow"/>
        </w:rPr>
        <w:t xml:space="preserve">the MDSC needs to understand that </w:t>
      </w:r>
      <w:r w:rsidR="00663859">
        <w:rPr>
          <w:highlight w:val="yellow"/>
        </w:rPr>
        <w:t>R</w:t>
      </w:r>
      <w:r w:rsidRPr="00D4552E">
        <w:rPr>
          <w:highlight w:val="yellow"/>
        </w:rPr>
        <w:t xml:space="preserve">1, </w:t>
      </w:r>
      <w:r w:rsidR="00663859">
        <w:rPr>
          <w:highlight w:val="yellow"/>
        </w:rPr>
        <w:t>R</w:t>
      </w:r>
      <w:r w:rsidRPr="00D4552E">
        <w:rPr>
          <w:highlight w:val="yellow"/>
        </w:rPr>
        <w:t xml:space="preserve">3 and </w:t>
      </w:r>
      <w:r w:rsidR="00663859">
        <w:rPr>
          <w:highlight w:val="yellow"/>
        </w:rPr>
        <w:t>R</w:t>
      </w:r>
      <w:r w:rsidRPr="00D4552E">
        <w:rPr>
          <w:highlight w:val="yellow"/>
        </w:rPr>
        <w:t>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2A3A6D30" w:rsidR="00016451" w:rsidRDefault="00016451" w:rsidP="00016451">
      <w:r w:rsidRPr="00D4552E">
        <w:rPr>
          <w:highlight w:val="yellow"/>
        </w:rPr>
        <w:t xml:space="preserve">In addition, the MDSC needs to get the information that the access links on S3, S6 and S2 are capable </w:t>
      </w:r>
      <w:r w:rsidR="00EC1E00">
        <w:rPr>
          <w:noProof/>
          <w:highlight w:val="yellow"/>
        </w:rPr>
        <w:t>of supporting</w:t>
      </w:r>
      <w:r w:rsidRPr="00D4552E">
        <w:rPr>
          <w:highlight w:val="yellow"/>
        </w:rPr>
        <w:t xml:space="preserve">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F65484">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415FA029" w:rsidR="003362AE" w:rsidRDefault="003362AE" w:rsidP="003362AE">
      <w:pPr>
        <w:pStyle w:val="Heading2"/>
      </w:pPr>
      <w:bookmarkStart w:id="512" w:name="_Ref500419166"/>
      <w:bookmarkStart w:id="513" w:name="_Toc528059371"/>
      <w:r>
        <w:t>YANG Mode</w:t>
      </w:r>
      <w:r w:rsidR="00955E5F">
        <w:t>l</w:t>
      </w:r>
      <w:r>
        <w:t>s for Protection Configuration</w:t>
      </w:r>
      <w:bookmarkEnd w:id="512"/>
      <w:bookmarkEnd w:id="513"/>
    </w:p>
    <w:p w14:paraId="79AFFC07" w14:textId="77777777" w:rsidR="006E28E8" w:rsidRPr="00F5036B" w:rsidRDefault="006E28E8" w:rsidP="006E28E8">
      <w:pPr>
        <w:pStyle w:val="Heading3"/>
        <w:rPr>
          <w:highlight w:val="cyan"/>
          <w:rPrChange w:id="514" w:author="Italo Busi" w:date="2018-11-08T18:39:00Z">
            <w:rPr/>
          </w:rPrChange>
        </w:rPr>
      </w:pPr>
      <w:bookmarkStart w:id="515" w:name="_Toc490054152"/>
      <w:bookmarkStart w:id="516" w:name="_Toc497144543"/>
      <w:bookmarkStart w:id="517" w:name="_Toc528059372"/>
      <w:r w:rsidRPr="00F5036B">
        <w:rPr>
          <w:highlight w:val="cyan"/>
          <w:rPrChange w:id="518" w:author="Italo Busi" w:date="2018-11-08T18:39:00Z">
            <w:rPr/>
          </w:rPrChange>
        </w:rPr>
        <w:t>Linear Protection (end-to-end)</w:t>
      </w:r>
      <w:bookmarkEnd w:id="515"/>
      <w:bookmarkEnd w:id="516"/>
      <w:bookmarkEnd w:id="517"/>
    </w:p>
    <w:p w14:paraId="47095D10" w14:textId="77777777" w:rsidR="00606C15" w:rsidRPr="00B940F0" w:rsidRDefault="00606C15" w:rsidP="00606C15">
      <w:r w:rsidRPr="00CA3204">
        <w:t xml:space="preserve">To be </w:t>
      </w:r>
      <w:r w:rsidRPr="005719C7">
        <w:t>discussed in future versions of this document.</w:t>
      </w:r>
    </w:p>
    <w:p w14:paraId="01056BFC" w14:textId="14E5A71B" w:rsidR="006E28E8" w:rsidDel="00F5036B" w:rsidRDefault="006E28E8" w:rsidP="006E28E8">
      <w:pPr>
        <w:pStyle w:val="Heading3"/>
        <w:rPr>
          <w:del w:id="519" w:author="Italo Busi" w:date="2018-11-08T18:39:00Z"/>
        </w:rPr>
      </w:pPr>
      <w:bookmarkStart w:id="520" w:name="_Toc490054153"/>
      <w:bookmarkStart w:id="521" w:name="_Toc497144544"/>
      <w:bookmarkStart w:id="522" w:name="_Toc528059373"/>
      <w:del w:id="523" w:author="Italo Busi" w:date="2018-11-08T18:39:00Z">
        <w:r w:rsidDel="00F5036B">
          <w:delText>Segmented Protection</w:delText>
        </w:r>
        <w:bookmarkEnd w:id="520"/>
        <w:bookmarkEnd w:id="521"/>
        <w:bookmarkEnd w:id="522"/>
      </w:del>
    </w:p>
    <w:p w14:paraId="45016C5E" w14:textId="47852D9C" w:rsidR="00606C15" w:rsidRPr="00B940F0" w:rsidDel="00F5036B" w:rsidRDefault="00606C15" w:rsidP="00606C15">
      <w:pPr>
        <w:rPr>
          <w:del w:id="524" w:author="Italo Busi" w:date="2018-11-08T18:39:00Z"/>
        </w:rPr>
      </w:pPr>
      <w:del w:id="525" w:author="Italo Busi" w:date="2018-11-08T18:39:00Z">
        <w:r w:rsidRPr="00CA3204" w:rsidDel="00F5036B">
          <w:delText xml:space="preserve">To be </w:delText>
        </w:r>
        <w:r w:rsidRPr="005719C7" w:rsidDel="00F5036B">
          <w:delText>discussed in future versions of this document.</w:delText>
        </w:r>
      </w:del>
    </w:p>
    <w:p w14:paraId="20BB70F7" w14:textId="77777777" w:rsidR="006F6F19" w:rsidRPr="009D5F17" w:rsidRDefault="006F6F19" w:rsidP="001E3E79">
      <w:pPr>
        <w:pStyle w:val="Heading1"/>
      </w:pPr>
      <w:bookmarkStart w:id="526" w:name="_Toc528059374"/>
      <w:r w:rsidRPr="009D5F17">
        <w:lastRenderedPageBreak/>
        <w:t>Security Considerations</w:t>
      </w:r>
      <w:bookmarkEnd w:id="526"/>
    </w:p>
    <w:p w14:paraId="21634550" w14:textId="161004EE" w:rsidR="001A69DB" w:rsidRDefault="001A69DB" w:rsidP="001A69DB">
      <w:r>
        <w:t xml:space="preserve">Inherently OTN networks ensure privacy and security via hard partitioning of traffic onto dedicated circuits. The separation of network traffic makes it difficult to intercept data transferred between nodes over OTN-channelized links. </w:t>
      </w:r>
    </w:p>
    <w:p w14:paraId="48500BDC" w14:textId="3072062A" w:rsidR="00887C54" w:rsidRDefault="00887C54" w:rsidP="009D5F17">
      <w:r w:rsidRPr="00887C54">
        <w:t xml:space="preserve">This document analyses the applicability of the YANG models being defined by </w:t>
      </w:r>
      <w:r>
        <w:t xml:space="preserve">the </w:t>
      </w:r>
      <w:r w:rsidRPr="00887C54">
        <w:t xml:space="preserve">IETF to support OTN single and multi-domain scenarios </w:t>
      </w:r>
      <w:r w:rsidR="008C122A" w:rsidRPr="008C122A">
        <w:t xml:space="preserve">There are no </w:t>
      </w:r>
      <w:r w:rsidR="008C122A">
        <w:t xml:space="preserve">specific new </w:t>
      </w:r>
      <w:r w:rsidR="001A69DB">
        <w:t xml:space="preserve">security </w:t>
      </w:r>
      <w:r w:rsidR="008C122A">
        <w:t xml:space="preserve">considerations </w:t>
      </w:r>
      <w:r>
        <w:t xml:space="preserve">introduced by </w:t>
      </w:r>
      <w:r w:rsidR="008C122A">
        <w:t>this documen</w:t>
      </w:r>
      <w:r>
        <w:t xml:space="preserve">t. </w:t>
      </w:r>
    </w:p>
    <w:p w14:paraId="51E97A76" w14:textId="6A2CDA9C" w:rsidR="009D5F17" w:rsidRPr="008C122A" w:rsidRDefault="00887C54" w:rsidP="009D5F17">
      <w:r>
        <w:t>In OTN t</w:t>
      </w:r>
      <w:r w:rsidRPr="00887C54">
        <w:t>he (General Communication Channel) GCC is used for OAM functions such as performance monitoring, fault detection, and signaling</w:t>
      </w:r>
      <w:r>
        <w:t xml:space="preserve">. </w:t>
      </w:r>
      <w:r w:rsidR="001A69DB">
        <w:t xml:space="preserve">The GCC control channel should be secured using a suitable mechanism.  </w:t>
      </w:r>
    </w:p>
    <w:p w14:paraId="050BECB1" w14:textId="77777777" w:rsidR="00055923" w:rsidRPr="009D5F17" w:rsidRDefault="00055923" w:rsidP="00055923">
      <w:pPr>
        <w:pStyle w:val="Heading1"/>
      </w:pPr>
      <w:bookmarkStart w:id="527" w:name="_Toc528059375"/>
      <w:r w:rsidRPr="009D5F17">
        <w:t>IANA Considerations</w:t>
      </w:r>
      <w:bookmarkEnd w:id="527"/>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528" w:name="_Toc528059376"/>
      <w:r w:rsidRPr="00343254">
        <w:t>References</w:t>
      </w:r>
      <w:bookmarkEnd w:id="528"/>
    </w:p>
    <w:p w14:paraId="090019CE" w14:textId="77777777" w:rsidR="002E1F5F" w:rsidRPr="00343254" w:rsidRDefault="002E1F5F" w:rsidP="001E3E79">
      <w:pPr>
        <w:pStyle w:val="Heading2"/>
      </w:pPr>
      <w:bookmarkStart w:id="529" w:name="_Toc528059377"/>
      <w:r w:rsidRPr="00343254">
        <w:t>Normative References</w:t>
      </w:r>
      <w:bookmarkEnd w:id="529"/>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31517B0E" w:rsidR="00343254" w:rsidRDefault="00343254" w:rsidP="00343254">
      <w:pPr>
        <w:pStyle w:val="RFCReferencesBookmark"/>
      </w:pPr>
      <w:r>
        <w:t>[</w:t>
      </w:r>
      <w:r w:rsidR="00246BE3">
        <w:t>RFC8453</w:t>
      </w:r>
      <w:r>
        <w:t>] Ceccarelli, D., Lee, Y. et al., "</w:t>
      </w:r>
      <w:r w:rsidR="00246BE3">
        <w:t>Framework for Abstraction and Control of TE Networks (ACTN)</w:t>
      </w:r>
      <w:r>
        <w:t xml:space="preserve">", </w:t>
      </w:r>
      <w:r w:rsidR="00E7188D">
        <w:t>RFC8453</w:t>
      </w:r>
      <w:r>
        <w:t xml:space="preserve">, </w:t>
      </w:r>
      <w:r w:rsidR="00E7188D">
        <w:rPr>
          <w:lang w:val="en"/>
        </w:rPr>
        <w:t>August 2018</w:t>
      </w:r>
      <w:r>
        <w:t>.</w:t>
      </w:r>
    </w:p>
    <w:p w14:paraId="229916CD" w14:textId="7412D1BF" w:rsidR="00343254" w:rsidRDefault="00343254" w:rsidP="00343254">
      <w:pPr>
        <w:pStyle w:val="RFCReferencesBookmark"/>
      </w:pPr>
      <w:r>
        <w:t>[ITU-T G.709] ITU-T Recommendation G.709 (06/16), "Interfaces for the optical transport network", June 2016.</w:t>
      </w:r>
    </w:p>
    <w:p w14:paraId="660C77BC" w14:textId="1105894C" w:rsidR="00343254" w:rsidRDefault="00343254" w:rsidP="00343254">
      <w:pPr>
        <w:pStyle w:val="RFCReferencesBookmark"/>
      </w:pPr>
      <w:r>
        <w:t>[ITU-T G.808.1] ITU-T Recommendation G.808.1 (05/14), "</w:t>
      </w:r>
      <w:r w:rsidRPr="00EA3EF8">
        <w:t>Generic protection switching – Linear trail and subnetwork protection</w:t>
      </w:r>
      <w:r>
        <w:t>", May 2014.</w:t>
      </w:r>
    </w:p>
    <w:p w14:paraId="075A4928" w14:textId="1C70D44C" w:rsidR="00343254" w:rsidRDefault="00343254" w:rsidP="00343254">
      <w:pPr>
        <w:pStyle w:val="RFCReferencesBookmark"/>
      </w:pPr>
      <w:r>
        <w:lastRenderedPageBreak/>
        <w:t>[ITU-T G.873.1]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F41C0D" w:rsidRDefault="0091245F" w:rsidP="00343254">
      <w:pPr>
        <w:pStyle w:val="RFCReferencesBookmark"/>
        <w:rPr>
          <w:lang w:val="en"/>
        </w:rPr>
      </w:pPr>
      <w:r>
        <w:t>[CLIENT-TOPO]</w:t>
      </w:r>
      <w:r>
        <w:tab/>
        <w:t>Zheng, H. et al., "</w:t>
      </w:r>
      <w:r w:rsidRPr="0091245F">
        <w:t>A YANG Data Model for Client-layer Topology</w:t>
      </w:r>
      <w:r>
        <w:t xml:space="preserve">", </w:t>
      </w:r>
      <w:r w:rsidRPr="0091245F">
        <w:t>draft-zheng-ccamp-client-topo-yang</w:t>
      </w:r>
      <w:r>
        <w:t>, work in progress.</w:t>
      </w:r>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14:paraId="345295C1" w14:textId="1DEA9291" w:rsidR="00343254" w:rsidRPr="009D350A" w:rsidRDefault="00343254" w:rsidP="00343254">
      <w:pPr>
        <w:pStyle w:val="RFCReferencesBookmark"/>
      </w:pPr>
      <w:r w:rsidRPr="009D350A">
        <w:t>[PATH-COMPUTE]</w:t>
      </w:r>
      <w:r w:rsidRPr="009D350A">
        <w:tab/>
        <w:t xml:space="preserve">Busi, I., Belotti, S. </w:t>
      </w:r>
      <w:r w:rsidRPr="00EC1E00">
        <w:rPr>
          <w:noProof/>
        </w:rPr>
        <w:t>et al</w:t>
      </w:r>
      <w:r w:rsidRPr="00081799">
        <w:t>, "Yang model for requesting Path Computation</w:t>
      </w:r>
      <w:r w:rsidRPr="009D350A">
        <w:t>", draft-</w:t>
      </w:r>
      <w:r w:rsidR="00146F20">
        <w:t>ietf</w:t>
      </w:r>
      <w:r w:rsidRPr="009D350A">
        <w:t>-teas-yang-path-computation, work in progress.</w:t>
      </w:r>
    </w:p>
    <w:p w14:paraId="5F47ED65" w14:textId="77777777" w:rsidR="000D1432" w:rsidRDefault="000D1432" w:rsidP="000D1432">
      <w:pPr>
        <w:pStyle w:val="RFCReferencesBookmark"/>
      </w:pPr>
      <w:r w:rsidRPr="000A0F17">
        <w:t>[OTN-TUNNEL]</w:t>
      </w:r>
      <w:r w:rsidRPr="000A0F17">
        <w:tab/>
        <w:t>Zheng, H. et al., "OTN Tunnel YANG Model", draft-</w:t>
      </w:r>
      <w:r>
        <w:t>ietf</w:t>
      </w:r>
      <w:r w:rsidRPr="000A0F17">
        <w:t xml:space="preserve">-ccamp-otn-tunnel-model, </w:t>
      </w:r>
      <w:r w:rsidRPr="00C57086">
        <w:t>work in progress.</w:t>
      </w:r>
    </w:p>
    <w:p w14:paraId="634041DB" w14:textId="04047950" w:rsidR="0091245F" w:rsidRPr="00F41C0D" w:rsidRDefault="0091245F" w:rsidP="000D1432">
      <w:pPr>
        <w:pStyle w:val="RFCReferencesBookmark"/>
        <w:rPr>
          <w:lang w:val="en"/>
        </w:rPr>
      </w:pPr>
      <w:r>
        <w:t>[CLIENT-</w:t>
      </w:r>
      <w:del w:id="530" w:author="Italo Busi" w:date="2019-01-04T16:14:00Z">
        <w:r w:rsidDel="00E743B1">
          <w:delText>SVC</w:delText>
        </w:r>
      </w:del>
      <w:ins w:id="531" w:author="Italo Busi" w:date="2019-01-04T16:14:00Z">
        <w:r w:rsidR="00E743B1">
          <w:t>SIGNAL</w:t>
        </w:r>
      </w:ins>
      <w:r>
        <w:t>]</w:t>
      </w:r>
      <w:r>
        <w:tab/>
      </w:r>
      <w:r w:rsidRPr="000A0F17">
        <w:t>Zheng, H. et al., "</w:t>
      </w:r>
      <w:r w:rsidRPr="0091245F">
        <w:t>A YANG Data Model for Optical Transport Network Client Signals</w:t>
      </w:r>
      <w:r>
        <w:t xml:space="preserve">", </w:t>
      </w:r>
      <w:r w:rsidRPr="0091245F">
        <w:t>draft-zheng-ccamp-otn-client-signal-yang</w:t>
      </w:r>
      <w:r>
        <w:t xml:space="preserve">, </w:t>
      </w:r>
      <w:r w:rsidRPr="00C57086">
        <w:t>work in progress</w:t>
      </w:r>
      <w:r>
        <w:t>.</w:t>
      </w:r>
    </w:p>
    <w:p w14:paraId="656B2530" w14:textId="77777777" w:rsidR="002E1F5F" w:rsidRPr="00343254" w:rsidRDefault="002E1F5F" w:rsidP="001E3E79">
      <w:pPr>
        <w:pStyle w:val="Heading2"/>
      </w:pPr>
      <w:bookmarkStart w:id="532" w:name="_Toc528059378"/>
      <w:r w:rsidRPr="00343254">
        <w:t>Informative References</w:t>
      </w:r>
      <w:bookmarkEnd w:id="532"/>
    </w:p>
    <w:p w14:paraId="5274D581" w14:textId="56CB78C5" w:rsidR="007C50DE" w:rsidRDefault="007C50DE" w:rsidP="00343254">
      <w:pPr>
        <w:pStyle w:val="RFCReferencesBookmark"/>
      </w:pPr>
      <w:r>
        <w:t>[RFC5151]</w:t>
      </w:r>
      <w:r>
        <w:tab/>
        <w:t>Farrel, A. et al., "</w:t>
      </w:r>
      <w:r w:rsidRPr="007C50DE">
        <w:t>Inter-Domain MPLS and GMPLS Traffic Engineering --Resource Reservation Protocol-Traffic Engineering (RSVP-TE) Extensions</w:t>
      </w:r>
      <w:r>
        <w:t>", RFC 5151, February 2008.</w:t>
      </w:r>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23C305C9" w14:textId="60A59663" w:rsidR="008073BB" w:rsidRPr="00F5036B" w:rsidRDefault="008073BB">
      <w:pPr>
        <w:pStyle w:val="RFCReferencesBookmark"/>
      </w:pPr>
      <w:r w:rsidRPr="00F5036B">
        <w:t>[RFC8040] Bierman, A. et al., "RESTCONF Protocol", RFC 8040, January 2017.</w:t>
      </w:r>
    </w:p>
    <w:p w14:paraId="2151634C" w14:textId="1FE92275" w:rsidR="007C50DE" w:rsidRPr="007C50DE" w:rsidRDefault="007C50DE" w:rsidP="008073BB">
      <w:pPr>
        <w:pStyle w:val="RFCReferencesBookmark"/>
      </w:pPr>
      <w:r w:rsidRPr="007C50DE">
        <w:lastRenderedPageBreak/>
        <w:t>[RFC8309]</w:t>
      </w:r>
      <w:r w:rsidRPr="007C50DE">
        <w:tab/>
        <w:t>Wu, Q. et al.,</w:t>
      </w:r>
      <w:r w:rsidRPr="00F41C0D">
        <w:t xml:space="preserve"> "Service Models Explained",</w:t>
      </w:r>
      <w:r>
        <w:t xml:space="preserve"> RFC 8309, January 2018.</w:t>
      </w:r>
    </w:p>
    <w:p w14:paraId="45C24FCE" w14:textId="77777777" w:rsidR="00343254" w:rsidRDefault="00343254" w:rsidP="00343254">
      <w:pPr>
        <w:pStyle w:val="RFCReferencesBookmark"/>
      </w:pPr>
      <w:r>
        <w:t>[ACTN-YANG] Zhang, X. et al., "Applicability of YANG models for Abstraction and Control of Traffic Engineered Networks", draft-zhang-teas-actn-yang, work in progress.</w:t>
      </w:r>
    </w:p>
    <w:p w14:paraId="7236CAB4" w14:textId="19B053BF" w:rsidR="00F22981" w:rsidRDefault="00F22981" w:rsidP="00343254">
      <w:pPr>
        <w:pStyle w:val="RFCReferencesBookmark"/>
      </w:pPr>
      <w:r>
        <w:t>[RFC-FOLD]</w:t>
      </w:r>
      <w:r>
        <w:tab/>
      </w:r>
      <w:r w:rsidRPr="00F22981">
        <w:t xml:space="preserve">Watsen, </w:t>
      </w:r>
      <w:r>
        <w:t xml:space="preserve">K. </w:t>
      </w:r>
      <w:r w:rsidRPr="00F22981">
        <w:t>et al.</w:t>
      </w:r>
      <w:r>
        <w:t>, "</w:t>
      </w:r>
      <w:r w:rsidRPr="00F22981">
        <w:t>Handling Long Lines in Artwork in Internet-Drafts and RFCs</w:t>
      </w:r>
      <w:r>
        <w:t xml:space="preserve">", </w:t>
      </w:r>
      <w:ins w:id="533" w:author="Italo Busi" w:date="2018-11-20T18:42:00Z">
        <w:r w:rsidR="00DE3ED4" w:rsidRPr="00DE3ED4">
          <w:t>draft-ietf-netmod-artwork-folding</w:t>
        </w:r>
        <w:r w:rsidR="00DE3ED4">
          <w:t>,</w:t>
        </w:r>
        <w:r w:rsidR="00DE3ED4" w:rsidRPr="00DE3ED4">
          <w:t xml:space="preserve"> </w:t>
        </w:r>
      </w:ins>
      <w:r>
        <w:t>work in progress</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t>[ONF GitHub] ONF Open Transport (SNOWMASS) https://github.com/OpenNetworkingFoundation/Snowmass-ONFOpenTransport</w:t>
      </w:r>
    </w:p>
    <w:p w14:paraId="205F82D0" w14:textId="77777777" w:rsidR="001E3E79" w:rsidRPr="00343254" w:rsidRDefault="001E3E79" w:rsidP="001E3E79">
      <w:pPr>
        <w:pStyle w:val="Heading1"/>
      </w:pPr>
      <w:bookmarkStart w:id="534" w:name="_Toc528059379"/>
      <w:r w:rsidRPr="00343254">
        <w:t>Acknowledgments</w:t>
      </w:r>
      <w:bookmarkEnd w:id="534"/>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The authors would like to thank the authors of the TE Topology and Tunnel YANG models [TE-TOPO] and [TE-TUNNEL], in particular Igor Bryskin, Vishnu Pavan Beeram, Tarek Saad and Xufeng Liu, for their support in addressing any gap identified during the analysis work.</w:t>
      </w:r>
    </w:p>
    <w:p w14:paraId="5329BD8E" w14:textId="13BCE8C3" w:rsidR="00A65315" w:rsidRDefault="00A65315" w:rsidP="00A41519">
      <w:r>
        <w:t>The authors would like to thank Henry Yu and Aihua Guo for their input and review of the URIs structures used within the JSON code examples.</w:t>
      </w:r>
    </w:p>
    <w:p w14:paraId="1CAAE1E7" w14:textId="77777777" w:rsidR="00A41519" w:rsidRDefault="00A41519" w:rsidP="00A41519">
      <w:r w:rsidRPr="00BA6DE7">
        <w:t>This document was prepared using 2-Word-v2.0.template.dot.</w:t>
      </w:r>
    </w:p>
    <w:p w14:paraId="62A92B50" w14:textId="107EF7AF" w:rsidR="00756310" w:rsidRPr="00424D01" w:rsidRDefault="00343254" w:rsidP="00424D01">
      <w:pPr>
        <w:pStyle w:val="RFCApp"/>
      </w:pPr>
      <w:bookmarkStart w:id="535" w:name="_Ref486351665"/>
      <w:bookmarkStart w:id="536" w:name="_Toc497142349"/>
      <w:bookmarkStart w:id="537" w:name="_Toc528059380"/>
      <w:r w:rsidRPr="00424D01">
        <w:lastRenderedPageBreak/>
        <w:t>Validating a JSON fragment against a YANG Model</w:t>
      </w:r>
      <w:bookmarkEnd w:id="535"/>
      <w:bookmarkEnd w:id="536"/>
      <w:bookmarkEnd w:id="537"/>
    </w:p>
    <w:p w14:paraId="0EEF9872" w14:textId="17280D41" w:rsidR="00343254" w:rsidRDefault="00926628" w:rsidP="00343254">
      <w:bookmarkStart w:id="538" w:name="_Toc258322684"/>
      <w:r>
        <w:t>The objective is to have a tool that allows validating whether a piece of JSON code embedded in an Internet-Draft is compliant with a YANG model without using a client/server</w:t>
      </w:r>
      <w:r w:rsidR="00343254">
        <w:t>.</w:t>
      </w:r>
    </w:p>
    <w:p w14:paraId="7B84DF2F" w14:textId="77777777" w:rsidR="00926628" w:rsidRPr="004C6110" w:rsidRDefault="00926628" w:rsidP="00424D01">
      <w:pPr>
        <w:pStyle w:val="RFCAppH1"/>
      </w:pPr>
      <w:bookmarkStart w:id="539" w:name="_Toc528059381"/>
      <w:r w:rsidRPr="004C6110">
        <w:t>Manipulation of JSON fragments</w:t>
      </w:r>
      <w:bookmarkEnd w:id="539"/>
    </w:p>
    <w:p w14:paraId="33731060" w14:textId="77777777" w:rsidR="00926628" w:rsidRDefault="00926628" w:rsidP="00926628">
      <w:r>
        <w:t>This section describes the various ways JSON fragments are used in the I-D processing and how to manage them.</w:t>
      </w:r>
    </w:p>
    <w:p w14:paraId="604807EB" w14:textId="77777777" w:rsidR="00926628" w:rsidRDefault="00926628" w:rsidP="00926628">
      <w:r>
        <w:t>Let’s call “folded-JSON” the JSON embedded in the I-D: it fits the 72 chars width and it is acceptable for it to be invalid JSON.</w:t>
      </w:r>
    </w:p>
    <w:p w14:paraId="4664A26E" w14:textId="726DDBC8" w:rsidR="00926628" w:rsidRDefault="00926628" w:rsidP="00926628">
      <w:r>
        <w:t xml:space="preserve">We then define “unfolded-JSON” a valid JSON fragment having the same contents of the “folded-JSON ” without folding, i.e. limits on the text width. The folding/unfolding operation may be done according to </w:t>
      </w:r>
      <w:del w:id="540" w:author="Italo Busi" w:date="2018-11-20T18:42:00Z">
        <w:r w:rsidRPr="00DE3ED4" w:rsidDel="00DE3ED4">
          <w:delText>draft-kwatsen-netmod-artwork-folding</w:delText>
        </w:r>
      </w:del>
      <w:ins w:id="541" w:author="Italo Busi" w:date="2018-11-20T18:42:00Z">
        <w:r w:rsidR="00DE3ED4">
          <w:t>[RFC-FOLD]</w:t>
        </w:r>
      </w:ins>
      <w:r>
        <w:t>. The “unfolded-JSON” can be edited by the authors using JSON editors with the advantages of syntax validation and pretty-printing.</w:t>
      </w:r>
    </w:p>
    <w:p w14:paraId="1DB82A8F" w14:textId="77777777" w:rsidR="00926628" w:rsidRDefault="00926628" w:rsidP="00926628">
      <w:r>
        <w:t xml:space="preserve">Both the “folded” and the “unfolded” JSON fragments can include comments having descriptive fields and directives we’ll describe later to facilitate the reader and enable some automatic processing. </w:t>
      </w:r>
    </w:p>
    <w:p w14:paraId="3D456633" w14:textId="77777777" w:rsidR="00926628" w:rsidRDefault="00926628" w:rsidP="00926628">
      <w:r>
        <w:t>The presence of comments in the “unfolded-JSON” fragment makes it an invalid JSON encoding of YANG data. Therefore we call “naked JSON” the JSON where the comments have been stripped out: not only it is valid JSON but it is a valid JSON encoding of YANG data.</w:t>
      </w:r>
    </w:p>
    <w:p w14:paraId="2A6E797C" w14:textId="77777777" w:rsidR="00926628" w:rsidRDefault="00926628" w:rsidP="00926628">
      <w:r>
        <w:t>The following schema resumes these definitions:</w:t>
      </w:r>
    </w:p>
    <w:p w14:paraId="6B376468" w14:textId="77777777" w:rsidR="00926628" w:rsidRDefault="00926628" w:rsidP="00926628">
      <w:r>
        <w:t xml:space="preserve">                    unfold_it --&gt;             stripper --&gt;</w:t>
      </w:r>
    </w:p>
    <w:p w14:paraId="4713EC3B" w14:textId="77777777" w:rsidR="00926628" w:rsidRDefault="00926628" w:rsidP="00926628">
      <w:r>
        <w:t xml:space="preserve">          Folded-JSON           Unfolded-JSON             Naked JSON</w:t>
      </w:r>
    </w:p>
    <w:p w14:paraId="625A7669" w14:textId="77777777" w:rsidR="00926628" w:rsidRDefault="00926628" w:rsidP="00926628">
      <w:r>
        <w:t xml:space="preserve">                    &lt;-- fold_it              &lt;-- author edits</w:t>
      </w:r>
    </w:p>
    <w:p w14:paraId="437D9853" w14:textId="77777777" w:rsidR="00926628" w:rsidRDefault="00926628" w:rsidP="00926628">
      <w:r>
        <w:t>&lt;=72-chars?    MUST              MAY                      MAY</w:t>
      </w:r>
    </w:p>
    <w:p w14:paraId="44497D7F" w14:textId="77777777" w:rsidR="00926628" w:rsidRDefault="00926628" w:rsidP="00926628">
      <w:r>
        <w:t>valid JSON?     MAY             MUST                     MUST</w:t>
      </w:r>
    </w:p>
    <w:p w14:paraId="526046B4" w14:textId="77777777" w:rsidR="00926628" w:rsidRDefault="00926628" w:rsidP="00926628">
      <w:r>
        <w:t>JSON-encoding   MAY              MAY                     MUST</w:t>
      </w:r>
    </w:p>
    <w:p w14:paraId="528551DD" w14:textId="77777777" w:rsidR="00926628" w:rsidRDefault="00926628" w:rsidP="00926628">
      <w:r>
        <w:lastRenderedPageBreak/>
        <w:t>of YANG data</w:t>
      </w:r>
    </w:p>
    <w:p w14:paraId="5FA26965" w14:textId="7B956C95" w:rsidR="00926628" w:rsidDel="00DE3ED4" w:rsidRDefault="00926628" w:rsidP="00926628">
      <w:pPr>
        <w:rPr>
          <w:del w:id="542" w:author="Italo Busi" w:date="2018-11-20T18:43:00Z"/>
        </w:rPr>
      </w:pPr>
    </w:p>
    <w:p w14:paraId="74B226EC" w14:textId="77777777" w:rsidR="00926628" w:rsidRDefault="00926628" w:rsidP="00926628">
      <w:r>
        <w:t xml:space="preserve">Our validation toolchain has been designed to take a JSON in any of the three formats and validate it automatically against a set of relevant YANG modules using available open-source tools. It can be found at: </w:t>
      </w:r>
      <w:hyperlink r:id="rId10" w:history="1">
        <w:r w:rsidRPr="00014D32">
          <w:rPr>
            <w:rStyle w:val="Hyperlink"/>
          </w:rPr>
          <w:t>https://github.com/GianmarcoBruno/json-yang/</w:t>
        </w:r>
      </w:hyperlink>
    </w:p>
    <w:p w14:paraId="718C26C4" w14:textId="77777777" w:rsidR="00926628" w:rsidRDefault="00926628" w:rsidP="00424D01">
      <w:pPr>
        <w:pStyle w:val="RFCAppH1"/>
      </w:pPr>
      <w:bookmarkStart w:id="543" w:name="_Toc528059382"/>
      <w:r>
        <w:t>Comments in JSON fragments</w:t>
      </w:r>
      <w:bookmarkEnd w:id="543"/>
    </w:p>
    <w:p w14:paraId="28B810EF" w14:textId="77777777" w:rsidR="00926628" w:rsidRDefault="00926628" w:rsidP="00926628">
      <w:r>
        <w:t>We found useful to introduce two kinds of comments, both defined as key-value pairs where the key starts with “//”:</w:t>
      </w:r>
    </w:p>
    <w:p w14:paraId="386E71AC" w14:textId="77777777" w:rsidR="00926628" w:rsidRDefault="00926628" w:rsidP="00926628">
      <w:r>
        <w:t>- free-form descriptive comments, e.g.“// COMMENT” : “refine this” to describe properties of JSON fragments.</w:t>
      </w:r>
    </w:p>
    <w:p w14:paraId="76914728" w14:textId="5AF6BB78" w:rsidR="00926628" w:rsidRDefault="00926628" w:rsidP="00343254">
      <w:pPr>
        <w:rPr>
          <w:highlight w:val="yellow"/>
        </w:rPr>
      </w:pPr>
      <w:r>
        <w:t>- machine-usable directives e.g. “// __REFERENCES__DRAFTS__” : {</w:t>
      </w:r>
      <w:r w:rsidRPr="0007221E">
        <w:t xml:space="preserve"> "ietf-routing-types@2017-12-04": "rfc8294",</w:t>
      </w:r>
      <w:r>
        <w:t>} which can be used to automatically download from the network the relevant I-Ds or RFCs and extract from them the YANG models of interest. This is particularly useful to keep consistency when the drafting work is rapidly evolving.</w:t>
      </w:r>
    </w:p>
    <w:p w14:paraId="18B814F9" w14:textId="4E5F5DDA" w:rsidR="00343254" w:rsidRPr="00926628" w:rsidRDefault="00926628" w:rsidP="00424D01">
      <w:pPr>
        <w:pStyle w:val="RFCAppH1"/>
      </w:pPr>
      <w:bookmarkStart w:id="544" w:name="_Toc497142350"/>
      <w:bookmarkStart w:id="545" w:name="_Toc528059383"/>
      <w:r>
        <w:t xml:space="preserve">Validation of JSON fragments: </w:t>
      </w:r>
      <w:r w:rsidR="00343254" w:rsidRPr="00926628">
        <w:t>DSDL-based approach</w:t>
      </w:r>
      <w:bookmarkEnd w:id="544"/>
      <w:bookmarkEnd w:id="545"/>
    </w:p>
    <w:p w14:paraId="690959D7" w14:textId="048E752E"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rsidR="00F65484">
        <w:t>Figure 8</w:t>
      </w:r>
      <w:r>
        <w:fldChar w:fldCharType="end"/>
      </w:r>
      <w:r>
        <w:t>.</w:t>
      </w:r>
    </w:p>
    <w:p w14:paraId="26C86E97" w14:textId="77777777" w:rsidR="00343254" w:rsidRDefault="00343254" w:rsidP="00343254">
      <w:r>
        <w:t xml:space="preserve">Useful link: </w:t>
      </w:r>
      <w:hyperlink r:id="rId11" w:history="1">
        <w:r w:rsidRPr="000D1CAE">
          <w:rPr>
            <w:rStyle w:val="Hyperlink"/>
          </w:rPr>
          <w:t>https://github.com/mbj4668/pyang/wiki/XmlJson</w:t>
        </w:r>
      </w:hyperlink>
    </w:p>
    <w:p w14:paraId="72475664" w14:textId="77777777" w:rsidR="00343254" w:rsidRDefault="00343254" w:rsidP="00343254">
      <w:pPr>
        <w:pStyle w:val="RFCFigure"/>
      </w:pPr>
      <w:r>
        <w:lastRenderedPageBreak/>
        <w:t xml:space="preserve">                        (2) </w:t>
      </w:r>
    </w:p>
    <w:p w14:paraId="35CA3BBB" w14:textId="77777777" w:rsidR="00343254" w:rsidRDefault="00343254" w:rsidP="00343254">
      <w:pPr>
        <w:pStyle w:val="RFCFigure"/>
      </w:pPr>
      <w:r>
        <w:t xml:space="preserve">            YANG-module ---&gt; DSDL-schemas (RNG,SCH,DSRL)</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Config/state  JTOX-file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V</w:t>
      </w:r>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546" w:name="_Ref486351558"/>
      <w:r w:rsidRPr="00F5301C">
        <w:t>– DSDL-based approach for JSON code validation</w:t>
      </w:r>
      <w:bookmarkEnd w:id="546"/>
    </w:p>
    <w:p w14:paraId="5FE4D1D7" w14:textId="66B20473" w:rsidR="00343254" w:rsidRDefault="00343254" w:rsidP="00343254">
      <w:pPr>
        <w:rPr>
          <w:highlight w:val="yellow"/>
        </w:rPr>
      </w:pPr>
      <w:r>
        <w:rPr>
          <w:highlight w:val="yellow"/>
        </w:rPr>
        <w:t xml:space="preserve">In order to allow the use of comments following the convention defined in section </w:t>
      </w:r>
      <w:r w:rsidR="00F320EA">
        <w:rPr>
          <w:highlight w:val="yellow"/>
        </w:rPr>
        <w:fldChar w:fldCharType="begin"/>
      </w:r>
      <w:r w:rsidR="00F320EA">
        <w:rPr>
          <w:highlight w:val="yellow"/>
        </w:rPr>
        <w:instrText xml:space="preserve"> REF _Ref508188386 \r \h \t </w:instrText>
      </w:r>
      <w:r w:rsidR="00F320EA">
        <w:rPr>
          <w:highlight w:val="yellow"/>
        </w:rPr>
      </w:r>
      <w:r w:rsidR="00F320EA">
        <w:rPr>
          <w:highlight w:val="yellow"/>
        </w:rPr>
        <w:fldChar w:fldCharType="separate"/>
      </w:r>
      <w:r w:rsidR="00F65484">
        <w:rPr>
          <w:highlight w:val="yellow"/>
        </w:rPr>
        <w:t>3</w:t>
      </w:r>
      <w:r w:rsidR="00F320EA">
        <w:rPr>
          <w:highlight w:val="yellow"/>
        </w:rPr>
        <w:fldChar w:fldCharType="end"/>
      </w:r>
      <w:r>
        <w:rPr>
          <w:highlight w:val="yellow"/>
        </w:rPr>
        <w:t>without impacting the validation process, these comments will be automatically removed from the JSON-file that will be validate.</w:t>
      </w:r>
    </w:p>
    <w:p w14:paraId="68531DF6" w14:textId="42C69448" w:rsidR="00343254" w:rsidRPr="00507F7D" w:rsidRDefault="00926628" w:rsidP="00424D01">
      <w:pPr>
        <w:pStyle w:val="RFCAppH1"/>
      </w:pPr>
      <w:bookmarkStart w:id="547" w:name="_Toc497142351"/>
      <w:bookmarkStart w:id="548" w:name="_Toc528059384"/>
      <w:bookmarkEnd w:id="538"/>
      <w:r>
        <w:t xml:space="preserve">Validation of JSON fragments: why </w:t>
      </w:r>
      <w:r w:rsidR="00343254">
        <w:t xml:space="preserve">not using a </w:t>
      </w:r>
      <w:r w:rsidR="00343254" w:rsidRPr="00AD373D">
        <w:t>XSD-based</w:t>
      </w:r>
      <w:r w:rsidR="00343254">
        <w:t xml:space="preserve"> approach</w:t>
      </w:r>
      <w:bookmarkEnd w:id="547"/>
      <w:bookmarkEnd w:id="548"/>
    </w:p>
    <w:p w14:paraId="57B1660B" w14:textId="77777777" w:rsidR="00343254" w:rsidRPr="006E6419" w:rsidRDefault="00343254" w:rsidP="00343254">
      <w:r w:rsidRPr="00AD373D">
        <w:t>This approach has been analyzed and discarded because no longer supported by pyang.</w:t>
      </w:r>
    </w:p>
    <w:p w14:paraId="4BA4A19E" w14:textId="2367248C"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rsidR="00F65484">
        <w:t>Figure 9</w:t>
      </w:r>
      <w:r>
        <w:fldChar w:fldCharType="end"/>
      </w:r>
      <w:r>
        <w:t>:</w:t>
      </w:r>
    </w:p>
    <w:p w14:paraId="05D8FA47" w14:textId="77777777" w:rsidR="00343254" w:rsidRDefault="00343254" w:rsidP="00343254">
      <w:pPr>
        <w:pStyle w:val="RFCFigure"/>
      </w:pPr>
      <w:r>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549" w:name="_Ref486351348"/>
      <w:r w:rsidRPr="00AD373D">
        <w:t>– XSD-based approach for JSON code validation</w:t>
      </w:r>
      <w:bookmarkEnd w:id="549"/>
    </w:p>
    <w:p w14:paraId="5B7A3AD2" w14:textId="47BE409D" w:rsidR="0095114C" w:rsidRDefault="00343254" w:rsidP="00F41C0D">
      <w:r>
        <w:t xml:space="preserve">The pyang support for the XSD output format was deprecated in 1.5 and removed in 1.7.1. However pyang 1.7.1 is necessary to work with YANG 1.1 so the process shown in </w:t>
      </w:r>
      <w:r>
        <w:fldChar w:fldCharType="begin"/>
      </w:r>
      <w:r>
        <w:instrText xml:space="preserve"> REF _Ref486351348 \r \h </w:instrText>
      </w:r>
      <w:r>
        <w:fldChar w:fldCharType="separate"/>
      </w:r>
      <w:r w:rsidR="00F65484">
        <w:t>Figure 9</w:t>
      </w:r>
      <w:r>
        <w:fldChar w:fldCharType="end"/>
      </w:r>
      <w:r>
        <w:t xml:space="preserve"> will stop just at step (1).</w:t>
      </w:r>
    </w:p>
    <w:p w14:paraId="6D4268DA" w14:textId="2F8D7F0E" w:rsidR="00960BD0" w:rsidRDefault="00960BD0" w:rsidP="00424D01">
      <w:pPr>
        <w:pStyle w:val="RFCApp"/>
      </w:pPr>
      <w:bookmarkStart w:id="550" w:name="_Toc528059385"/>
      <w:r w:rsidRPr="00424D01">
        <w:lastRenderedPageBreak/>
        <w:t>Detailed JSON Examples</w:t>
      </w:r>
      <w:bookmarkEnd w:id="550"/>
    </w:p>
    <w:p w14:paraId="4B29D4AC" w14:textId="48DDB975" w:rsidR="00424D01" w:rsidRPr="0078595D" w:rsidRDefault="00424D01" w:rsidP="00424D01">
      <w:r>
        <w:t xml:space="preserve">The JSON code examples provided in this appendix have been validated using the tools in </w:t>
      </w:r>
      <w:r>
        <w:fldChar w:fldCharType="begin"/>
      </w:r>
      <w:r>
        <w:instrText xml:space="preserve"> REF _Ref486351665 \r \h  \* MERGEFORMAT </w:instrText>
      </w:r>
      <w:r>
        <w:fldChar w:fldCharType="separate"/>
      </w:r>
      <w:r w:rsidR="00F65484">
        <w:t>Appendix A</w:t>
      </w:r>
      <w:r>
        <w:fldChar w:fldCharType="end"/>
      </w:r>
      <w:r>
        <w:t xml:space="preserve"> and folded using the tool in [</w:t>
      </w:r>
      <w:r w:rsidR="00246BE3">
        <w:t>RFC-FOLD</w:t>
      </w:r>
      <w:r>
        <w:t>].</w:t>
      </w:r>
    </w:p>
    <w:p w14:paraId="62500F7B" w14:textId="577DD32A" w:rsidR="00960BD0" w:rsidRPr="00424D01" w:rsidRDefault="00960BD0" w:rsidP="00424D01">
      <w:pPr>
        <w:pStyle w:val="RFCAppH1"/>
      </w:pPr>
      <w:bookmarkStart w:id="551" w:name="_Toc528059386"/>
      <w:r w:rsidRPr="00424D01">
        <w:t>JSON Examples for Topology Abstractions</w:t>
      </w:r>
      <w:bookmarkEnd w:id="551"/>
    </w:p>
    <w:p w14:paraId="4B069B3A" w14:textId="111ADCF5" w:rsidR="00960BD0" w:rsidRPr="00424D01" w:rsidRDefault="00960BD0" w:rsidP="00424D01">
      <w:pPr>
        <w:pStyle w:val="RFCAppH2"/>
      </w:pPr>
      <w:bookmarkStart w:id="552" w:name="_Ref517950631"/>
      <w:bookmarkStart w:id="553" w:name="_Toc528059387"/>
      <w:r w:rsidRPr="00424D01">
        <w:t>JSON Code: mpi1-otn-topology.json</w:t>
      </w:r>
      <w:bookmarkEnd w:id="552"/>
      <w:bookmarkEnd w:id="553"/>
    </w:p>
    <w:p w14:paraId="5924A47C" w14:textId="77777777" w:rsidR="005C1708" w:rsidRPr="00963190" w:rsidRDefault="0095114C" w:rsidP="0095114C">
      <w:r w:rsidRPr="00963190">
        <w:t>Th</w:t>
      </w:r>
      <w:r w:rsidR="005C1708" w:rsidRPr="00963190">
        <w:t xml:space="preserve">is is the </w:t>
      </w:r>
      <w:r w:rsidRPr="00963190">
        <w:t xml:space="preserve">JSON code </w:t>
      </w:r>
      <w:r w:rsidR="005C1708" w:rsidRPr="00963190">
        <w:t>reporting the OTN Topology @ MPI:</w:t>
      </w:r>
    </w:p>
    <w:p w14:paraId="3F77C6E5" w14:textId="77777777" w:rsidR="00963190" w:rsidRPr="00963190" w:rsidRDefault="00963190" w:rsidP="005C1708">
      <w:pPr>
        <w:pStyle w:val="RFCFigure"/>
        <w:rPr>
          <w:i/>
          <w:highlight w:val="green"/>
        </w:rPr>
      </w:pPr>
      <w:r w:rsidRPr="00963190">
        <w:rPr>
          <w:i/>
          <w:highlight w:val="green"/>
        </w:rPr>
        <w:t xml:space="preserve">&lt;&lt; ADD text from mpi1-otn-topology.json in </w:t>
      </w:r>
    </w:p>
    <w:p w14:paraId="6CCCD9B7" w14:textId="7116064C" w:rsidR="00963190" w:rsidRPr="00963190" w:rsidRDefault="00963190" w:rsidP="005C1708">
      <w:pPr>
        <w:pStyle w:val="RFCFigure"/>
        <w:rPr>
          <w:i/>
        </w:rPr>
      </w:pPr>
      <w:r w:rsidRPr="00963190">
        <w:rPr>
          <w:i/>
          <w:highlight w:val="green"/>
        </w:rPr>
        <w:t>&gt;&gt;</w:t>
      </w:r>
    </w:p>
    <w:p w14:paraId="74FC79E8" w14:textId="77777777" w:rsidR="00963190" w:rsidRDefault="00963190" w:rsidP="005C1708">
      <w:pPr>
        <w:pStyle w:val="RFCFigure"/>
      </w:pPr>
    </w:p>
    <w:p w14:paraId="26D1A0D8" w14:textId="52108AAB" w:rsidR="005C1708" w:rsidRPr="00963190" w:rsidRDefault="00963190" w:rsidP="00963190">
      <w:pPr>
        <w:pStyle w:val="RFCFigure"/>
        <w:rPr>
          <w:i/>
        </w:rPr>
      </w:pPr>
      <w:r w:rsidRPr="00963190">
        <w:rPr>
          <w:i/>
          <w:highlight w:val="green"/>
        </w:rPr>
        <w:t>&lt;&lt;END&gt;&gt;</w:t>
      </w:r>
    </w:p>
    <w:p w14:paraId="3097AC2D" w14:textId="77777777" w:rsidR="00E5134F" w:rsidRDefault="00E5134F" w:rsidP="005C1708">
      <w:pPr>
        <w:pStyle w:val="RFCFigure"/>
        <w:rPr>
          <w:highlight w:val="cyan"/>
        </w:rPr>
      </w:pPr>
    </w:p>
    <w:p w14:paraId="317003DD" w14:textId="55560FF4" w:rsidR="00960BD0" w:rsidRDefault="00960BD0" w:rsidP="00424D01">
      <w:pPr>
        <w:pStyle w:val="RFCAppH1"/>
      </w:pPr>
      <w:bookmarkStart w:id="554" w:name="_Toc528059388"/>
      <w:r w:rsidRPr="009D5F17">
        <w:t>JSON Examples for Service Configuration</w:t>
      </w:r>
      <w:bookmarkEnd w:id="554"/>
    </w:p>
    <w:p w14:paraId="3B558CE2" w14:textId="7EAE4D19" w:rsidR="0095114C" w:rsidRDefault="0095114C" w:rsidP="00424D01">
      <w:pPr>
        <w:pStyle w:val="RFCAppH2"/>
      </w:pPr>
      <w:bookmarkStart w:id="555" w:name="_Ref517961525"/>
      <w:bookmarkStart w:id="556" w:name="_Toc528059389"/>
      <w:r w:rsidRPr="00D3128B">
        <w:t xml:space="preserve">JSON Code: </w:t>
      </w:r>
      <w:r w:rsidRPr="00F41C0D">
        <w:t>mpi1-odu2-service-config</w:t>
      </w:r>
      <w:r w:rsidRPr="00D3128B">
        <w:t>.json</w:t>
      </w:r>
      <w:bookmarkEnd w:id="555"/>
      <w:bookmarkEnd w:id="556"/>
    </w:p>
    <w:p w14:paraId="2A3C85A9" w14:textId="4B8CECDF" w:rsidR="00E5134F" w:rsidRDefault="00E5134F" w:rsidP="005C1708">
      <w:r w:rsidRPr="00E5134F">
        <w:t xml:space="preserve">This is the JSON code reporting the </w:t>
      </w:r>
      <w:r>
        <w:t xml:space="preserve">ODU2 transit service configuration </w:t>
      </w:r>
      <w:r w:rsidRPr="00E5134F">
        <w:t>@ MPI:</w:t>
      </w:r>
    </w:p>
    <w:p w14:paraId="12ADAF17" w14:textId="33EA3A3F" w:rsidR="00963190" w:rsidRPr="00963190" w:rsidRDefault="00963190" w:rsidP="00963190">
      <w:pPr>
        <w:pStyle w:val="RFCFigure"/>
        <w:rPr>
          <w:i/>
          <w:highlight w:val="green"/>
        </w:rPr>
      </w:pPr>
      <w:r w:rsidRPr="00963190">
        <w:rPr>
          <w:i/>
          <w:highlight w:val="green"/>
        </w:rPr>
        <w:t xml:space="preserve">&lt;&lt; ADD text from mpi1-odu2-service-config.json in </w:t>
      </w:r>
    </w:p>
    <w:p w14:paraId="2C22B4A3" w14:textId="77777777" w:rsidR="00963190" w:rsidRPr="00963190" w:rsidRDefault="00963190" w:rsidP="00963190">
      <w:pPr>
        <w:pStyle w:val="RFCFigure"/>
        <w:rPr>
          <w:i/>
        </w:rPr>
      </w:pPr>
      <w:r w:rsidRPr="00963190">
        <w:rPr>
          <w:i/>
          <w:highlight w:val="green"/>
        </w:rPr>
        <w:t>&gt;&gt;</w:t>
      </w:r>
    </w:p>
    <w:p w14:paraId="4A789C4B" w14:textId="77777777" w:rsidR="00963190" w:rsidRDefault="00963190" w:rsidP="00963190">
      <w:pPr>
        <w:pStyle w:val="RFCFigure"/>
      </w:pPr>
    </w:p>
    <w:p w14:paraId="1010C33D" w14:textId="77777777" w:rsidR="00963190" w:rsidRPr="00963190" w:rsidRDefault="00963190" w:rsidP="00963190">
      <w:pPr>
        <w:pStyle w:val="RFCFigure"/>
        <w:rPr>
          <w:i/>
        </w:rPr>
      </w:pPr>
      <w:r w:rsidRPr="00963190">
        <w:rPr>
          <w:i/>
          <w:highlight w:val="green"/>
        </w:rPr>
        <w:t>&lt;&lt;END&gt;&gt;</w:t>
      </w:r>
    </w:p>
    <w:p w14:paraId="34CE94C3" w14:textId="77777777" w:rsidR="00E5134F" w:rsidRDefault="00E5134F" w:rsidP="00E5134F">
      <w:pPr>
        <w:pStyle w:val="RFCFigure"/>
        <w:rPr>
          <w:highlight w:val="cyan"/>
        </w:rPr>
      </w:pPr>
    </w:p>
    <w:p w14:paraId="4754403C" w14:textId="77777777" w:rsidR="00F47FB9" w:rsidRDefault="00F47FB9" w:rsidP="00424D01">
      <w:pPr>
        <w:pStyle w:val="RFCAppH2"/>
        <w:rPr>
          <w:lang w:val="it-IT"/>
        </w:rPr>
      </w:pPr>
      <w:bookmarkStart w:id="557" w:name="_Ref518288571"/>
      <w:bookmarkStart w:id="558" w:name="_Toc528059390"/>
      <w:r w:rsidRPr="00F92524">
        <w:rPr>
          <w:lang w:val="it-IT"/>
        </w:rPr>
        <w:t>JSON Code: mpi1-odu2-tunnel-config.json</w:t>
      </w:r>
      <w:bookmarkEnd w:id="557"/>
      <w:bookmarkEnd w:id="558"/>
    </w:p>
    <w:p w14:paraId="138D1CFB"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279D77DE" w14:textId="77777777" w:rsidR="005C1708" w:rsidRPr="005C1708" w:rsidRDefault="005C1708" w:rsidP="005C1708">
      <w:pPr>
        <w:rPr>
          <w:highlight w:val="yellow"/>
        </w:rPr>
      </w:pPr>
      <w:r w:rsidRPr="005C1708">
        <w:rPr>
          <w:highlight w:val="yellow"/>
        </w:rPr>
        <w:t>An incomplete version is located on GitHub at:</w:t>
      </w:r>
    </w:p>
    <w:p w14:paraId="559938C0" w14:textId="3260CAA2" w:rsidR="005C1708" w:rsidRPr="005C1708" w:rsidRDefault="00124182" w:rsidP="005C1708">
      <w:pPr>
        <w:rPr>
          <w:highlight w:val="yellow"/>
        </w:rPr>
      </w:pPr>
      <w:hyperlink r:id="rId12" w:history="1">
        <w:r w:rsidR="005C1708" w:rsidRPr="001B6115">
          <w:rPr>
            <w:rStyle w:val="Hyperlink"/>
            <w:highlight w:val="yellow"/>
          </w:rPr>
          <w:t>https://github.com/danielkinguk/transport-nbi</w:t>
        </w:r>
      </w:hyperlink>
    </w:p>
    <w:p w14:paraId="21F7B5D3" w14:textId="77777777" w:rsidR="00F47FB9" w:rsidRDefault="00F47FB9" w:rsidP="00424D01">
      <w:pPr>
        <w:pStyle w:val="RFCAppH2"/>
        <w:rPr>
          <w:lang w:val="it-IT"/>
        </w:rPr>
      </w:pPr>
      <w:bookmarkStart w:id="559" w:name="_Ref518288460"/>
      <w:bookmarkStart w:id="560" w:name="_Toc528059391"/>
      <w:r>
        <w:rPr>
          <w:lang w:val="it-IT"/>
        </w:rPr>
        <w:t xml:space="preserve">JSON Code: </w:t>
      </w:r>
      <w:r w:rsidRPr="00F92524">
        <w:rPr>
          <w:lang w:val="it-IT"/>
        </w:rPr>
        <w:t>mpi1-epl-service-config.json</w:t>
      </w:r>
      <w:bookmarkEnd w:id="559"/>
      <w:bookmarkEnd w:id="560"/>
    </w:p>
    <w:p w14:paraId="6C332277" w14:textId="77777777" w:rsidR="005C1708" w:rsidRPr="005C1708" w:rsidRDefault="005C1708" w:rsidP="005C1708">
      <w:pPr>
        <w:rPr>
          <w:highlight w:val="yellow"/>
        </w:rPr>
      </w:pPr>
      <w:r w:rsidRPr="005C1708">
        <w:rPr>
          <w:highlight w:val="yellow"/>
        </w:rPr>
        <w:t>The JSON code for this use case will be added in a future version of this document</w:t>
      </w:r>
    </w:p>
    <w:p w14:paraId="00BE16EF" w14:textId="77777777" w:rsidR="005C1708" w:rsidRPr="005C1708" w:rsidRDefault="005C1708" w:rsidP="005C1708">
      <w:pPr>
        <w:rPr>
          <w:highlight w:val="yellow"/>
        </w:rPr>
      </w:pPr>
      <w:r w:rsidRPr="005C1708">
        <w:rPr>
          <w:highlight w:val="yellow"/>
        </w:rPr>
        <w:lastRenderedPageBreak/>
        <w:t>An incomplete version is located on GitHub at:</w:t>
      </w:r>
    </w:p>
    <w:p w14:paraId="070C7BC9" w14:textId="12BF7286" w:rsidR="005C1708" w:rsidRDefault="00124182" w:rsidP="005C1708">
      <w:pPr>
        <w:rPr>
          <w:rStyle w:val="Hyperlink"/>
          <w:highlight w:val="yellow"/>
        </w:rPr>
      </w:pPr>
      <w:hyperlink r:id="rId13" w:history="1">
        <w:r w:rsidR="005C1708" w:rsidRPr="001B6115">
          <w:rPr>
            <w:rStyle w:val="Hyperlink"/>
            <w:highlight w:val="yellow"/>
          </w:rPr>
          <w:t>https://github.com/danielkinguk/transport-nbi</w:t>
        </w:r>
      </w:hyperlink>
    </w:p>
    <w:p w14:paraId="72573896" w14:textId="77777777" w:rsidR="00963190" w:rsidRPr="005F1E87" w:rsidRDefault="00963190" w:rsidP="00424D01">
      <w:pPr>
        <w:pStyle w:val="RFCAppH1"/>
        <w:rPr>
          <w:highlight w:val="red"/>
        </w:rPr>
      </w:pPr>
      <w:bookmarkStart w:id="561" w:name="_Toc518057903"/>
      <w:bookmarkStart w:id="562" w:name="_Toc528059392"/>
      <w:r w:rsidRPr="005F1E87">
        <w:rPr>
          <w:highlight w:val="red"/>
        </w:rPr>
        <w:t>JSON Example for Protection Configuration</w:t>
      </w:r>
      <w:bookmarkEnd w:id="561"/>
      <w:bookmarkEnd w:id="562"/>
    </w:p>
    <w:p w14:paraId="28CA421E" w14:textId="2A7EB081" w:rsidR="00963190" w:rsidRPr="005C1708" w:rsidRDefault="00963190" w:rsidP="005C1708">
      <w:pPr>
        <w:rPr>
          <w:highlight w:val="yellow"/>
        </w:rPr>
      </w:pPr>
      <w:r w:rsidRPr="005F1E87">
        <w:rPr>
          <w:highlight w:val="red"/>
        </w:rPr>
        <w:t>To be added in a future version</w:t>
      </w:r>
    </w:p>
    <w:p w14:paraId="65CD8AB1" w14:textId="7F8C3DBE" w:rsidR="002E1F5F" w:rsidRDefault="002E1F5F" w:rsidP="00F41C0D">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14" w:history="1">
        <w:r w:rsidR="0049058D" w:rsidRPr="0096031B">
          <w:rPr>
            <w:rStyle w:val="Hyperlink"/>
          </w:rPr>
          <w:t>italo.busi@huawei.com</w:t>
        </w:r>
      </w:hyperlink>
    </w:p>
    <w:p w14:paraId="5768C668" w14:textId="77777777" w:rsidR="00AB4A2F" w:rsidRPr="00AB4A2F" w:rsidRDefault="00AB4A2F" w:rsidP="00AB4A2F"/>
    <w:p w14:paraId="04A777D5" w14:textId="77777777" w:rsidR="000A3A23" w:rsidRDefault="000A3A23" w:rsidP="000A3A23">
      <w:pPr>
        <w:pStyle w:val="RFCFigure"/>
        <w:rPr>
          <w:rFonts w:cs="Times New Roman"/>
          <w:highlight w:val="yellow"/>
        </w:rPr>
      </w:pPr>
      <w:r w:rsidRPr="00AB4A2F">
        <w:t>Daniel King (Editor)</w:t>
      </w:r>
    </w:p>
    <w:p w14:paraId="27ACD7E9" w14:textId="77777777" w:rsidR="000A3A23" w:rsidRDefault="000A3A23" w:rsidP="000A3A23">
      <w:pPr>
        <w:pStyle w:val="RFCFigure"/>
        <w:rPr>
          <w:rFonts w:cs="Times New Roman"/>
          <w:highlight w:val="yellow"/>
        </w:rPr>
      </w:pPr>
      <w:r w:rsidRPr="00AB4A2F">
        <w:t>Lancaster University</w:t>
      </w:r>
    </w:p>
    <w:p w14:paraId="2CE3BB98" w14:textId="77777777" w:rsidR="000A3A23" w:rsidRDefault="000A3A23" w:rsidP="000A3A23">
      <w:pPr>
        <w:pStyle w:val="RFCFigure"/>
      </w:pPr>
      <w:r>
        <w:tab/>
      </w:r>
    </w:p>
    <w:p w14:paraId="37A087AB" w14:textId="77777777" w:rsidR="000A3A23" w:rsidRDefault="000A3A23" w:rsidP="000A3A23">
      <w:pPr>
        <w:pStyle w:val="RFCFigure"/>
      </w:pPr>
      <w:r>
        <w:t xml:space="preserve">Email: </w:t>
      </w:r>
      <w:hyperlink r:id="rId15" w:history="1">
        <w:r w:rsidRPr="0096031B">
          <w:rPr>
            <w:rStyle w:val="Hyperlink"/>
          </w:rPr>
          <w:t>d.king@lancaster.ac.uk</w:t>
        </w:r>
      </w:hyperlink>
    </w:p>
    <w:p w14:paraId="24816F9C" w14:textId="77777777" w:rsidR="000A3A23" w:rsidRPr="001D6AB1" w:rsidRDefault="000A3A23" w:rsidP="000A3A23"/>
    <w:p w14:paraId="6990797E" w14:textId="77777777" w:rsidR="00AB4A2F" w:rsidRDefault="00AB4A2F" w:rsidP="00AB4A2F">
      <w:pPr>
        <w:pStyle w:val="RFCFigure"/>
        <w:rPr>
          <w:rFonts w:cs="Times New Roman"/>
          <w:highlight w:val="yellow"/>
        </w:rPr>
      </w:pPr>
      <w:r w:rsidRPr="00AB4A2F">
        <w:t>Haomian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6"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r w:rsidRPr="00AB4A2F">
        <w:t>Yunbin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7" w:history="1">
        <w:r w:rsidR="0049058D" w:rsidRPr="0096031B">
          <w:rPr>
            <w:rStyle w:val="Hyperlink"/>
          </w:rPr>
          <w:t>xuyunbin@ritt.cn</w:t>
        </w:r>
      </w:hyperlink>
    </w:p>
    <w:p w14:paraId="0BCB092C" w14:textId="77777777" w:rsidR="00AB4A2F" w:rsidRPr="001D6AB1" w:rsidRDefault="00AB4A2F" w:rsidP="00AB4A2F"/>
    <w:p w14:paraId="0E34F841" w14:textId="29F4C5CB" w:rsidR="000A3A23" w:rsidRPr="00015CA5" w:rsidRDefault="000A3A23" w:rsidP="000A3A23">
      <w:pPr>
        <w:pStyle w:val="RFCFigure"/>
        <w:rPr>
          <w:rFonts w:cs="Times New Roman"/>
          <w:highlight w:val="yellow"/>
          <w:lang w:val="it-IT"/>
        </w:rPr>
      </w:pPr>
      <w:r w:rsidRPr="00015CA5">
        <w:rPr>
          <w:lang w:val="it-IT"/>
        </w:rPr>
        <w:t>Yang Zhao</w:t>
      </w:r>
    </w:p>
    <w:p w14:paraId="21247C81" w14:textId="4A0D49D7" w:rsidR="000A3A23" w:rsidRPr="00AB4A2F" w:rsidRDefault="000A3A23" w:rsidP="000A3A23">
      <w:pPr>
        <w:pStyle w:val="RFCFigure"/>
        <w:rPr>
          <w:rFonts w:cs="Times New Roman"/>
          <w:highlight w:val="yellow"/>
          <w:lang w:val="it-IT"/>
        </w:rPr>
      </w:pPr>
      <w:r w:rsidRPr="006F1654">
        <w:rPr>
          <w:lang w:val="it-IT"/>
        </w:rPr>
        <w:t>China Mobile</w:t>
      </w:r>
    </w:p>
    <w:p w14:paraId="0FC935C3" w14:textId="77777777" w:rsidR="000A3A23" w:rsidRPr="00AB4A2F" w:rsidRDefault="000A3A23" w:rsidP="000A3A23">
      <w:pPr>
        <w:pStyle w:val="RFCFigure"/>
        <w:rPr>
          <w:lang w:val="it-IT"/>
        </w:rPr>
      </w:pPr>
      <w:r w:rsidRPr="00AB4A2F">
        <w:rPr>
          <w:lang w:val="it-IT"/>
        </w:rPr>
        <w:tab/>
      </w:r>
    </w:p>
    <w:p w14:paraId="35202599" w14:textId="4985365A" w:rsidR="000A3A23" w:rsidRPr="00883323" w:rsidRDefault="000A3A23" w:rsidP="000A3A23">
      <w:pPr>
        <w:pStyle w:val="RFCFigure"/>
        <w:rPr>
          <w:lang w:val="it-IT"/>
        </w:rPr>
      </w:pPr>
      <w:r w:rsidRPr="00AB4A2F">
        <w:rPr>
          <w:lang w:val="it-IT"/>
        </w:rPr>
        <w:t xml:space="preserve">Email: </w:t>
      </w:r>
      <w:hyperlink r:id="rId18" w:history="1">
        <w:r w:rsidRPr="006F1654">
          <w:rPr>
            <w:rStyle w:val="Hyperlink"/>
            <w:lang w:val="it-IT"/>
          </w:rPr>
          <w:t>zhaoyangyjy@chinamobile.com</w:t>
        </w:r>
      </w:hyperlink>
    </w:p>
    <w:p w14:paraId="2D4F3B6B" w14:textId="77777777" w:rsidR="000A3A23" w:rsidRPr="00AB4A2F" w:rsidRDefault="000A3A23" w:rsidP="000A3A23">
      <w:pPr>
        <w:rPr>
          <w:lang w:val="it-IT"/>
        </w:rPr>
      </w:pPr>
    </w:p>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F41C0D" w:rsidRDefault="00AB4A2F" w:rsidP="00AB4A2F">
      <w:pPr>
        <w:pStyle w:val="RFCFigure"/>
        <w:rPr>
          <w:rFonts w:cs="Times New Roman"/>
          <w:highlight w:val="yellow"/>
        </w:rPr>
      </w:pPr>
      <w:r w:rsidRPr="00F41C0D">
        <w:t>Nokia</w:t>
      </w:r>
    </w:p>
    <w:p w14:paraId="5485048C" w14:textId="77777777" w:rsidR="00AB4A2F" w:rsidRPr="00F41C0D" w:rsidRDefault="00AB4A2F" w:rsidP="00AB4A2F">
      <w:pPr>
        <w:pStyle w:val="RFCFigure"/>
      </w:pPr>
      <w:r w:rsidRPr="00F41C0D">
        <w:tab/>
      </w:r>
    </w:p>
    <w:p w14:paraId="0E0C4B40" w14:textId="77777777" w:rsidR="00AB4A2F" w:rsidRPr="00F41C0D" w:rsidRDefault="00AB4A2F" w:rsidP="00AB4A2F">
      <w:pPr>
        <w:pStyle w:val="RFCFigure"/>
      </w:pPr>
      <w:r w:rsidRPr="00F41C0D">
        <w:t xml:space="preserve">Email: </w:t>
      </w:r>
      <w:hyperlink r:id="rId19" w:history="1">
        <w:r w:rsidR="0049058D" w:rsidRPr="00F41C0D">
          <w:rPr>
            <w:rStyle w:val="Hyperlink"/>
          </w:rPr>
          <w:t>sergio.belotti@nokia.com</w:t>
        </w:r>
      </w:hyperlink>
    </w:p>
    <w:p w14:paraId="08AF884E" w14:textId="77777777" w:rsidR="00AB4A2F" w:rsidRPr="00F41C0D" w:rsidRDefault="00AB4A2F" w:rsidP="00AB4A2F"/>
    <w:p w14:paraId="510CD8B3" w14:textId="77777777" w:rsidR="00AB4A2F" w:rsidRPr="00F41C0D" w:rsidRDefault="00AB4A2F" w:rsidP="00AB4A2F">
      <w:pPr>
        <w:pStyle w:val="RFCFigure"/>
        <w:rPr>
          <w:rFonts w:cs="Times New Roman"/>
          <w:highlight w:val="yellow"/>
        </w:rPr>
      </w:pPr>
      <w:r w:rsidRPr="00F41C0D">
        <w:t>Gianmarco Bruno</w:t>
      </w:r>
    </w:p>
    <w:p w14:paraId="74E225FD" w14:textId="77777777" w:rsidR="00AB4A2F" w:rsidRPr="00F41C0D" w:rsidRDefault="00AB4A2F" w:rsidP="00AB4A2F">
      <w:pPr>
        <w:pStyle w:val="RFCFigure"/>
        <w:rPr>
          <w:rFonts w:cs="Times New Roman"/>
          <w:highlight w:val="yellow"/>
        </w:rPr>
      </w:pPr>
      <w:r w:rsidRPr="00F41C0D">
        <w:t>Ericsson</w:t>
      </w:r>
    </w:p>
    <w:p w14:paraId="22D84862" w14:textId="77777777" w:rsidR="00AB4A2F" w:rsidRPr="00F41C0D" w:rsidRDefault="00AB4A2F" w:rsidP="00AB4A2F">
      <w:pPr>
        <w:pStyle w:val="RFCFigure"/>
      </w:pPr>
      <w:r w:rsidRPr="00F41C0D">
        <w:tab/>
      </w:r>
    </w:p>
    <w:p w14:paraId="5E5D999D" w14:textId="77777777" w:rsidR="00AB4A2F" w:rsidRDefault="00AB4A2F" w:rsidP="00AB4A2F">
      <w:pPr>
        <w:pStyle w:val="RFCFigure"/>
      </w:pPr>
      <w:r>
        <w:t xml:space="preserve">Email: </w:t>
      </w:r>
      <w:hyperlink r:id="rId20"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lastRenderedPageBreak/>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21"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015CA5" w:rsidRDefault="00AB4A2F" w:rsidP="00AB4A2F">
      <w:pPr>
        <w:pStyle w:val="RFCFigure"/>
        <w:rPr>
          <w:rFonts w:cs="Times New Roman"/>
          <w:highlight w:val="yellow"/>
        </w:rPr>
      </w:pPr>
      <w:r w:rsidRPr="00015CA5">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22"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F47FB9" w:rsidRDefault="00AB4A2F" w:rsidP="00AB4A2F">
      <w:pPr>
        <w:pStyle w:val="RFCFigure"/>
        <w:rPr>
          <w:rFonts w:cs="Times New Roman"/>
          <w:highlight w:val="yellow"/>
          <w:lang w:val="it-IT"/>
        </w:rPr>
      </w:pPr>
      <w:r w:rsidRPr="00F47FB9">
        <w:rPr>
          <w:lang w:val="it-IT"/>
        </w:rPr>
        <w:t>Ericsson</w:t>
      </w:r>
    </w:p>
    <w:p w14:paraId="1A584C64" w14:textId="77777777" w:rsidR="00AB4A2F" w:rsidRPr="00F47FB9" w:rsidRDefault="00AB4A2F" w:rsidP="00AB4A2F">
      <w:pPr>
        <w:pStyle w:val="RFCFigure"/>
        <w:rPr>
          <w:lang w:val="it-IT"/>
        </w:rPr>
      </w:pPr>
      <w:r w:rsidRPr="00F47FB9">
        <w:rPr>
          <w:lang w:val="it-IT"/>
        </w:rPr>
        <w:tab/>
      </w:r>
    </w:p>
    <w:p w14:paraId="4877655B" w14:textId="77777777" w:rsidR="00AB4A2F" w:rsidRPr="00F47FB9" w:rsidRDefault="00AB4A2F" w:rsidP="00AB4A2F">
      <w:pPr>
        <w:pStyle w:val="RFCFigure"/>
        <w:rPr>
          <w:lang w:val="it-IT"/>
        </w:rPr>
      </w:pPr>
      <w:r w:rsidRPr="00F47FB9">
        <w:rPr>
          <w:lang w:val="it-IT"/>
        </w:rPr>
        <w:t xml:space="preserve">Email: </w:t>
      </w:r>
      <w:hyperlink r:id="rId23" w:history="1">
        <w:r w:rsidR="0049058D" w:rsidRPr="00F47FB9">
          <w:rPr>
            <w:rStyle w:val="Hyperlink"/>
            <w:lang w:val="it-IT"/>
          </w:rPr>
          <w:t>carlo.perocchio@ericsson.com</w:t>
        </w:r>
      </w:hyperlink>
    </w:p>
    <w:p w14:paraId="27782369" w14:textId="77777777" w:rsidR="00AB4A2F" w:rsidRPr="00F47FB9"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24" w:history="1">
        <w:r w:rsidR="0049058D" w:rsidRPr="0096031B">
          <w:rPr>
            <w:rStyle w:val="Hyperlink"/>
          </w:rPr>
          <w:t>ricard.vilalta@cttc.es</w:t>
        </w:r>
      </w:hyperlink>
    </w:p>
    <w:p w14:paraId="29BAC409" w14:textId="77777777" w:rsidR="002E1F5F" w:rsidRPr="001D6AB1" w:rsidRDefault="002E1F5F" w:rsidP="002E1F5F"/>
    <w:sectPr w:rsidR="002E1F5F" w:rsidRPr="001D6AB1" w:rsidSect="00900243">
      <w:headerReference w:type="default" r:id="rId25"/>
      <w:footerReference w:type="default" r:id="rId26"/>
      <w:headerReference w:type="first" r:id="rId27"/>
      <w:footerReference w:type="first" r:id="rId28"/>
      <w:type w:val="continuous"/>
      <w:pgSz w:w="12240" w:h="15840" w:code="1"/>
      <w:pgMar w:top="1440" w:right="1145"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3" w:author="Italo Busi" w:date="2019-01-04T18:08:00Z" w:initials="IB">
    <w:p w14:paraId="161CAF20" w14:textId="520F624E" w:rsidR="00175DD0" w:rsidRDefault="00175DD0">
      <w:pPr>
        <w:pStyle w:val="CommentText"/>
      </w:pPr>
      <w:r>
        <w:rPr>
          <w:rStyle w:val="CommentReference"/>
        </w:rPr>
        <w:annotationRef/>
      </w:r>
      <w:r w:rsidR="006652BA">
        <w:rPr>
          <w:noProof/>
        </w:rPr>
        <w:t>R</w:t>
      </w:r>
      <w:r w:rsidR="006652BA">
        <w:rPr>
          <w:noProof/>
        </w:rPr>
        <w:t>e</w:t>
      </w:r>
      <w:r w:rsidR="006652BA">
        <w:rPr>
          <w:noProof/>
        </w:rPr>
        <w:t xml:space="preserve">move as </w:t>
      </w:r>
      <w:r w:rsidR="006652BA">
        <w:rPr>
          <w:noProof/>
        </w:rPr>
        <w:t>a</w:t>
      </w:r>
      <w:r w:rsidR="006652BA">
        <w:rPr>
          <w:noProof/>
        </w:rPr>
        <w:t xml:space="preserve">greed </w:t>
      </w:r>
      <w:r w:rsidR="006652BA">
        <w:rPr>
          <w:noProof/>
        </w:rPr>
        <w:t>during the IETF 103 face-to-face DT meeting</w:t>
      </w:r>
    </w:p>
  </w:comment>
  <w:comment w:id="398" w:author="Italo Busi" w:date="2019-01-04T18:09:00Z" w:initials="IB">
    <w:p w14:paraId="13957901" w14:textId="1547F1F5" w:rsidR="00175DD0" w:rsidRDefault="00175DD0">
      <w:pPr>
        <w:pStyle w:val="CommentText"/>
      </w:pPr>
      <w:r>
        <w:rPr>
          <w:rStyle w:val="CommentReference"/>
        </w:rPr>
        <w:annotationRef/>
      </w:r>
      <w:r>
        <w:rPr>
          <w:rStyle w:val="CommentReference"/>
        </w:rPr>
        <w:annotationRef/>
      </w:r>
      <w:r>
        <w:rPr>
          <w:noProof/>
        </w:rPr>
        <w:t>Remove as agreed during the IETF 103 face-to-face DT meeting</w:t>
      </w:r>
    </w:p>
  </w:comment>
  <w:comment w:id="427" w:author="Italo Busi" w:date="2019-01-04T18:17:00Z" w:initials="IB">
    <w:p w14:paraId="364690AB" w14:textId="77777777" w:rsidR="00B946B7" w:rsidRDefault="00B946B7" w:rsidP="00B946B7">
      <w:pPr>
        <w:pStyle w:val="CommentText"/>
      </w:pPr>
      <w:r>
        <w:rPr>
          <w:rStyle w:val="CommentReference"/>
        </w:rPr>
        <w:annotationRef/>
      </w:r>
      <w:r>
        <w:rPr>
          <w:rStyle w:val="CommentReference"/>
        </w:rPr>
        <w:annotationRef/>
      </w:r>
      <w:r>
        <w:rPr>
          <w:noProof/>
        </w:rPr>
        <w:t>Remove as agreed during the IETF 103 face-to-face DT meeting</w:t>
      </w:r>
    </w:p>
    <w:p w14:paraId="1D0D2205" w14:textId="1BDED9E2" w:rsidR="00B946B7" w:rsidRDefault="00B946B7">
      <w:pPr>
        <w:pStyle w:val="CommentText"/>
      </w:pPr>
    </w:p>
  </w:comment>
  <w:comment w:id="440" w:author="Italo Busi" w:date="2019-01-04T18:18:00Z" w:initials="IB">
    <w:p w14:paraId="134C4425" w14:textId="77777777" w:rsidR="00B946B7" w:rsidRDefault="00B946B7" w:rsidP="00B946B7">
      <w:pPr>
        <w:pStyle w:val="CommentText"/>
      </w:pPr>
      <w:r>
        <w:rPr>
          <w:rStyle w:val="CommentReference"/>
        </w:rPr>
        <w:annotationRef/>
      </w:r>
      <w:r>
        <w:rPr>
          <w:rStyle w:val="CommentReference"/>
        </w:rPr>
        <w:annotationRef/>
      </w:r>
      <w:r>
        <w:rPr>
          <w:noProof/>
        </w:rPr>
        <w:t>Remove as agreed during the IETF 103 face-to-face DT meeting</w:t>
      </w:r>
    </w:p>
    <w:p w14:paraId="7D92CD99" w14:textId="03E65A33" w:rsidR="00B946B7" w:rsidRDefault="00B946B7">
      <w:pPr>
        <w:pStyle w:val="CommentText"/>
      </w:pPr>
    </w:p>
  </w:comment>
  <w:comment w:id="460" w:author="Italo Busi" w:date="2019-01-04T18:18:00Z" w:initials="IB">
    <w:p w14:paraId="34985007" w14:textId="77777777" w:rsidR="00B946B7" w:rsidRDefault="00B946B7" w:rsidP="00B946B7">
      <w:pPr>
        <w:pStyle w:val="CommentText"/>
      </w:pPr>
      <w:r>
        <w:rPr>
          <w:rStyle w:val="CommentReference"/>
        </w:rPr>
        <w:annotationRef/>
      </w:r>
      <w:r>
        <w:rPr>
          <w:rStyle w:val="CommentReference"/>
        </w:rPr>
        <w:annotationRef/>
      </w:r>
      <w:r>
        <w:rPr>
          <w:noProof/>
        </w:rPr>
        <w:t>Remove as agreed during the IETF 103 face-to-face DT meeting</w:t>
      </w:r>
    </w:p>
    <w:p w14:paraId="2B872CCC" w14:textId="7BCE4F98" w:rsidR="00B946B7" w:rsidRDefault="00B946B7">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1CAF20" w15:done="0"/>
  <w15:commentEx w15:paraId="13957901" w15:done="0"/>
  <w15:commentEx w15:paraId="1D0D2205" w15:done="0"/>
  <w15:commentEx w15:paraId="7D92CD99" w15:done="0"/>
  <w15:commentEx w15:paraId="2B872CC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BCBE7" w14:textId="77777777" w:rsidR="006652BA" w:rsidRDefault="006652BA">
      <w:r>
        <w:separator/>
      </w:r>
    </w:p>
  </w:endnote>
  <w:endnote w:type="continuationSeparator" w:id="0">
    <w:p w14:paraId="27358438" w14:textId="77777777" w:rsidR="006652BA" w:rsidRDefault="00665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5747E349" w:rsidR="00124182" w:rsidRDefault="00124182"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565" w:author="Italo Busi" w:date="2019-01-04T16:39:00Z">
      <w:r>
        <w:rPr>
          <w:noProof/>
        </w:rPr>
        <w:instrText>1</w:instrText>
      </w:r>
    </w:ins>
    <w:del w:id="566" w:author="Italo Busi" w:date="2019-01-04T16:39:00Z">
      <w:r w:rsidDel="00124182">
        <w:rPr>
          <w:noProof/>
        </w:rPr>
        <w:delInstrText>12</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B946B7">
      <w:rPr>
        <w:noProof/>
      </w:rPr>
      <w:t>July</w:t>
    </w:r>
    <w:r>
      <w:fldChar w:fldCharType="end"/>
    </w:r>
    <w:r>
      <w:t xml:space="preserve"> </w:t>
    </w:r>
    <w:r>
      <w:fldChar w:fldCharType="begin"/>
    </w:r>
    <w:r>
      <w:instrText xml:space="preserve"> SAVEDATE  \@ "d," </w:instrText>
    </w:r>
    <w:r>
      <w:fldChar w:fldCharType="separate"/>
    </w:r>
    <w:ins w:id="567" w:author="Italo Busi" w:date="2019-01-04T16:39:00Z">
      <w:r>
        <w:rPr>
          <w:noProof/>
        </w:rPr>
        <w:t>4,</w:t>
      </w:r>
    </w:ins>
    <w:del w:id="568" w:author="Italo Busi" w:date="2019-01-04T16:38:00Z">
      <w:r w:rsidDel="0037757D">
        <w:rPr>
          <w:noProof/>
        </w:rPr>
        <w:delText>23,</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569" w:author="Italo Busi" w:date="2019-01-04T16:39:00Z">
      <w:r>
        <w:rPr>
          <w:noProof/>
        </w:rPr>
        <w:instrText>1</w:instrText>
      </w:r>
    </w:ins>
    <w:del w:id="570" w:author="Italo Busi" w:date="2019-01-04T16:39:00Z">
      <w:r w:rsidDel="00124182">
        <w:rPr>
          <w:noProof/>
        </w:rPr>
        <w:delInstrText>12</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B946B7">
      <w:rPr>
        <w:noProof/>
      </w:rPr>
      <w:t>2019</w:t>
    </w:r>
    <w:r>
      <w:fldChar w:fldCharType="end"/>
    </w:r>
    <w:r>
      <w:rPr>
        <w:rFonts w:cs="Times New Roman"/>
      </w:rPr>
      <w:tab/>
    </w:r>
    <w:r>
      <w:t xml:space="preserve">[Page </w:t>
    </w:r>
    <w:r>
      <w:fldChar w:fldCharType="begin"/>
    </w:r>
    <w:r>
      <w:instrText xml:space="preserve"> PAGE </w:instrText>
    </w:r>
    <w:r>
      <w:fldChar w:fldCharType="separate"/>
    </w:r>
    <w:r w:rsidR="00B946B7">
      <w:rPr>
        <w:noProof/>
      </w:rPr>
      <w:t>30</w:t>
    </w:r>
    <w:r>
      <w:rPr>
        <w:noProof/>
      </w:rPr>
      <w:fldChar w:fldCharType="end"/>
    </w:r>
    <w:r>
      <w:t>]</w:t>
    </w:r>
  </w:p>
  <w:p w14:paraId="54CCB0B6" w14:textId="77777777" w:rsidR="00124182" w:rsidRDefault="00124182"/>
  <w:p w14:paraId="177C0C23" w14:textId="77777777" w:rsidR="00124182" w:rsidRDefault="0012418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124182" w:rsidRDefault="00124182" w:rsidP="00F410C4">
    <w:pPr>
      <w:pStyle w:val="Footer"/>
      <w:rPr>
        <w:highlight w:val="yellow"/>
      </w:rPr>
    </w:pPr>
  </w:p>
  <w:p w14:paraId="017924DD" w14:textId="77777777" w:rsidR="00124182" w:rsidRDefault="00124182" w:rsidP="00F410C4">
    <w:pPr>
      <w:pStyle w:val="Footer"/>
      <w:rPr>
        <w:highlight w:val="yellow"/>
      </w:rPr>
    </w:pPr>
  </w:p>
  <w:p w14:paraId="1F87E96F" w14:textId="77777777" w:rsidR="00124182" w:rsidRDefault="00124182" w:rsidP="00F410C4">
    <w:pPr>
      <w:pStyle w:val="Footer"/>
      <w:rPr>
        <w:highlight w:val="yellow"/>
      </w:rPr>
    </w:pPr>
  </w:p>
  <w:p w14:paraId="3C13152D" w14:textId="63CDC2E8" w:rsidR="00124182" w:rsidRDefault="00124182"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577" w:author="Italo Busi" w:date="2019-01-04T16:39:00Z">
      <w:r>
        <w:rPr>
          <w:noProof/>
        </w:rPr>
        <w:instrText>1</w:instrText>
      </w:r>
    </w:ins>
    <w:del w:id="578" w:author="Italo Busi" w:date="2019-01-04T16:39:00Z">
      <w:r w:rsidDel="00124182">
        <w:rPr>
          <w:noProof/>
        </w:rPr>
        <w:delInstrText>12</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17D00">
      <w:rPr>
        <w:noProof/>
      </w:rPr>
      <w:t>July</w:t>
    </w:r>
    <w:r>
      <w:fldChar w:fldCharType="end"/>
    </w:r>
    <w:r>
      <w:t xml:space="preserve"> </w:t>
    </w:r>
    <w:r>
      <w:fldChar w:fldCharType="begin"/>
    </w:r>
    <w:r>
      <w:instrText xml:space="preserve"> SAVEDATE  \@ "d," </w:instrText>
    </w:r>
    <w:r>
      <w:fldChar w:fldCharType="separate"/>
    </w:r>
    <w:ins w:id="579" w:author="Italo Busi" w:date="2019-01-04T16:39:00Z">
      <w:r>
        <w:rPr>
          <w:noProof/>
        </w:rPr>
        <w:t>4,</w:t>
      </w:r>
    </w:ins>
    <w:del w:id="580" w:author="Italo Busi" w:date="2019-01-04T16:38:00Z">
      <w:r w:rsidDel="0037757D">
        <w:rPr>
          <w:noProof/>
        </w:rPr>
        <w:delText>23,</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581" w:author="Italo Busi" w:date="2019-01-04T16:39:00Z">
      <w:r>
        <w:rPr>
          <w:noProof/>
        </w:rPr>
        <w:instrText>1</w:instrText>
      </w:r>
    </w:ins>
    <w:del w:id="582" w:author="Italo Busi" w:date="2019-01-04T16:39:00Z">
      <w:r w:rsidDel="00124182">
        <w:rPr>
          <w:noProof/>
        </w:rPr>
        <w:delInstrText>12</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417D00">
      <w:rPr>
        <w:noProof/>
      </w:rPr>
      <w:t>2019</w:t>
    </w:r>
    <w:r>
      <w:fldChar w:fldCharType="end"/>
    </w:r>
    <w:r>
      <w:tab/>
      <w:t xml:space="preserve">[Page </w:t>
    </w:r>
    <w:r>
      <w:fldChar w:fldCharType="begin"/>
    </w:r>
    <w:r>
      <w:instrText xml:space="preserve"> PAGE </w:instrText>
    </w:r>
    <w:r>
      <w:fldChar w:fldCharType="separate"/>
    </w:r>
    <w:r w:rsidR="00417D00">
      <w:rPr>
        <w:noProof/>
      </w:rPr>
      <w:t>1</w:t>
    </w:r>
    <w:r>
      <w:rPr>
        <w:noProof/>
      </w:rPr>
      <w:fldChar w:fldCharType="end"/>
    </w:r>
    <w:r>
      <w:t>]</w:t>
    </w:r>
  </w:p>
  <w:p w14:paraId="43203A20" w14:textId="77777777" w:rsidR="00124182" w:rsidRDefault="00124182" w:rsidP="00F410C4">
    <w:pPr>
      <w:pStyle w:val="Footer"/>
    </w:pPr>
  </w:p>
  <w:p w14:paraId="0F6C8641" w14:textId="77777777" w:rsidR="00124182" w:rsidRDefault="001241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E0340" w14:textId="77777777" w:rsidR="006652BA" w:rsidRDefault="006652BA">
      <w:r>
        <w:separator/>
      </w:r>
    </w:p>
  </w:footnote>
  <w:footnote w:type="continuationSeparator" w:id="0">
    <w:p w14:paraId="0E2B0D83" w14:textId="77777777" w:rsidR="006652BA" w:rsidRDefault="006652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2E3B407" w:rsidR="00124182" w:rsidRDefault="00124182"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ins w:id="563" w:author="Italo Busi" w:date="2019-01-04T16:39:00Z">
      <w:r>
        <w:rPr>
          <w:noProof/>
        </w:rPr>
        <w:t>January 2019</w:t>
      </w:r>
    </w:ins>
    <w:del w:id="564" w:author="Italo Busi" w:date="2019-01-04T16:38:00Z">
      <w:r w:rsidDel="0037757D">
        <w:rPr>
          <w:noProof/>
        </w:rPr>
        <w:delText>October 2018</w:delText>
      </w:r>
    </w:del>
    <w:r>
      <w:rPr>
        <w:noProof/>
      </w:rPr>
      <w:fldChar w:fldCharType="end"/>
    </w:r>
  </w:p>
  <w:p w14:paraId="4A49D0FA" w14:textId="77777777" w:rsidR="00124182" w:rsidRDefault="00124182"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124182" w:rsidRDefault="00124182" w:rsidP="00F410C4">
    <w:pPr>
      <w:pStyle w:val="Header"/>
      <w:rPr>
        <w:highlight w:val="yellow"/>
      </w:rPr>
    </w:pPr>
  </w:p>
  <w:p w14:paraId="62B8C6AD" w14:textId="77777777" w:rsidR="00124182" w:rsidRDefault="00124182" w:rsidP="00F410C4">
    <w:pPr>
      <w:pStyle w:val="Header"/>
      <w:rPr>
        <w:highlight w:val="yellow"/>
      </w:rPr>
    </w:pPr>
  </w:p>
  <w:p w14:paraId="65AABFA0" w14:textId="77777777" w:rsidR="00124182" w:rsidRDefault="00124182" w:rsidP="00F410C4">
    <w:pPr>
      <w:pStyle w:val="Header"/>
    </w:pPr>
    <w:r>
      <w:t>CCAMP Working Group</w:t>
    </w:r>
    <w:r>
      <w:tab/>
    </w:r>
    <w:r w:rsidRPr="00F410C4">
      <w:tab/>
    </w:r>
    <w:r>
      <w:t>I. Busi</w:t>
    </w:r>
  </w:p>
  <w:p w14:paraId="628642BA" w14:textId="77777777" w:rsidR="00124182" w:rsidRDefault="00124182" w:rsidP="00F410C4">
    <w:pPr>
      <w:pStyle w:val="Header"/>
    </w:pPr>
    <w:r>
      <w:t>Internet Draft</w:t>
    </w:r>
    <w:r>
      <w:tab/>
    </w:r>
    <w:r w:rsidRPr="00F410C4">
      <w:tab/>
    </w:r>
    <w:r>
      <w:t>Huawei</w:t>
    </w:r>
  </w:p>
  <w:p w14:paraId="53BABF19" w14:textId="77777777" w:rsidR="00124182" w:rsidRDefault="00124182" w:rsidP="00F410C4">
    <w:pPr>
      <w:pStyle w:val="Header"/>
    </w:pPr>
    <w:r>
      <w:t>Intended status: Informational</w:t>
    </w:r>
    <w:r>
      <w:tab/>
    </w:r>
    <w:r w:rsidRPr="00F410C4">
      <w:tab/>
    </w:r>
    <w:r>
      <w:t>D. King</w:t>
    </w:r>
  </w:p>
  <w:p w14:paraId="3E4200A4" w14:textId="77777777" w:rsidR="00124182" w:rsidRDefault="00124182" w:rsidP="00F410C4">
    <w:pPr>
      <w:pStyle w:val="Header"/>
    </w:pPr>
    <w:r>
      <w:tab/>
    </w:r>
    <w:r>
      <w:tab/>
    </w:r>
    <w:r w:rsidRPr="008B2AC8">
      <w:t>Lancaster University</w:t>
    </w:r>
  </w:p>
  <w:p w14:paraId="051F7643" w14:textId="77777777" w:rsidR="00124182" w:rsidRDefault="00124182" w:rsidP="00EB7F5F">
    <w:pPr>
      <w:pStyle w:val="Header"/>
    </w:pPr>
    <w:r>
      <w:tab/>
    </w:r>
    <w:r>
      <w:tab/>
      <w:t>H. Zheng</w:t>
    </w:r>
  </w:p>
  <w:p w14:paraId="2308A449" w14:textId="77777777" w:rsidR="00124182" w:rsidRDefault="00124182" w:rsidP="00EB7F5F">
    <w:pPr>
      <w:pStyle w:val="Header"/>
    </w:pPr>
    <w:r>
      <w:tab/>
    </w:r>
    <w:r>
      <w:tab/>
      <w:t>Huawei</w:t>
    </w:r>
  </w:p>
  <w:p w14:paraId="1D9343FC" w14:textId="77777777" w:rsidR="00124182" w:rsidRDefault="00124182" w:rsidP="00EB7F5F">
    <w:pPr>
      <w:pStyle w:val="Header"/>
    </w:pPr>
    <w:r>
      <w:tab/>
    </w:r>
    <w:r>
      <w:tab/>
      <w:t>Y. Xu</w:t>
    </w:r>
  </w:p>
  <w:p w14:paraId="35A3EE9E" w14:textId="77777777" w:rsidR="00124182" w:rsidRDefault="00124182" w:rsidP="00EB7F5F">
    <w:pPr>
      <w:pStyle w:val="Header"/>
    </w:pPr>
    <w:r>
      <w:tab/>
    </w:r>
    <w:r>
      <w:tab/>
      <w:t>CAICT</w:t>
    </w:r>
  </w:p>
  <w:p w14:paraId="6A01E11B" w14:textId="77777777" w:rsidR="00124182" w:rsidRDefault="00124182" w:rsidP="00F410C4">
    <w:pPr>
      <w:pStyle w:val="Header"/>
    </w:pPr>
  </w:p>
  <w:p w14:paraId="6525C8DC" w14:textId="19400745" w:rsidR="00124182" w:rsidRDefault="00124182"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ins w:id="571" w:author="Italo Busi" w:date="2019-01-04T16:39:00Z">
      <w:r>
        <w:rPr>
          <w:noProof/>
        </w:rPr>
        <w:instrText>1</w:instrText>
      </w:r>
    </w:ins>
    <w:del w:id="572" w:author="Italo Busi" w:date="2019-01-04T16:39:00Z">
      <w:r w:rsidDel="00124182">
        <w:rPr>
          <w:noProof/>
        </w:rPr>
        <w:delInstrText>12</w:delInstrText>
      </w:r>
    </w:del>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417D00">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573" w:author="Italo Busi" w:date="2019-01-04T16:39:00Z">
      <w:r>
        <w:rPr>
          <w:noProof/>
        </w:rPr>
        <w:instrText>1</w:instrText>
      </w:r>
    </w:ins>
    <w:del w:id="574" w:author="Italo Busi" w:date="2019-01-04T16:39:00Z">
      <w:r w:rsidDel="00124182">
        <w:rPr>
          <w:noProof/>
        </w:rPr>
        <w:delInstrText>12</w:delInstrText>
      </w:r>
    </w:del>
    <w:r>
      <w:rPr>
        <w:noProof/>
      </w:rPr>
      <w:fldChar w:fldCharType="end"/>
    </w:r>
    <w:r>
      <w:instrText xml:space="preserve"> &lt; 7 </w:instrText>
    </w:r>
    <w:r>
      <w:fldChar w:fldCharType="begin"/>
    </w:r>
    <w:r>
      <w:instrText xml:space="preserve"> SAVEDATE \@ "YYYY" \* MERGEFORMAT </w:instrText>
    </w:r>
    <w:r>
      <w:fldChar w:fldCharType="separate"/>
    </w:r>
    <w:r>
      <w:rPr>
        <w:noProof/>
      </w:rPr>
      <w:instrText>2019</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2018</w:instrText>
    </w:r>
    <w:r>
      <w:rPr>
        <w:noProof/>
      </w:rPr>
      <w:fldChar w:fldCharType="end"/>
    </w:r>
    <w:r>
      <w:instrText xml:space="preserve"> + 1 \* MERGEFORMAT </w:instrText>
    </w:r>
    <w:r>
      <w:fldChar w:fldCharType="separate"/>
    </w:r>
    <w:r>
      <w:rPr>
        <w:noProof/>
      </w:rPr>
      <w:instrText>2019</w:instrText>
    </w:r>
    <w:r>
      <w:fldChar w:fldCharType="end"/>
    </w:r>
    <w:r>
      <w:instrText xml:space="preserve"> "Fail" \* MERGEFORMAT  \* MERGEFORMAT </w:instrText>
    </w:r>
    <w:r>
      <w:fldChar w:fldCharType="separate"/>
    </w:r>
    <w:r>
      <w:rPr>
        <w:noProof/>
      </w:rPr>
      <w:instrText>2019</w:instrText>
    </w:r>
    <w:r>
      <w:fldChar w:fldCharType="end"/>
    </w:r>
    <w:r>
      <w:instrText xml:space="preserve"> \* MERGEFORMAT </w:instrText>
    </w:r>
    <w:r>
      <w:fldChar w:fldCharType="separate"/>
    </w:r>
    <w:r w:rsidR="00417D00">
      <w:rPr>
        <w:noProof/>
      </w:rPr>
      <w:t>2019</w:t>
    </w:r>
    <w:r>
      <w:fldChar w:fldCharType="end"/>
    </w:r>
    <w:r>
      <w:tab/>
    </w:r>
    <w:r>
      <w:tab/>
    </w:r>
    <w:r>
      <w:fldChar w:fldCharType="begin"/>
    </w:r>
    <w:r>
      <w:instrText xml:space="preserve"> SAVEDATE  \@ "MMMM d, yyyy" </w:instrText>
    </w:r>
    <w:r>
      <w:fldChar w:fldCharType="separate"/>
    </w:r>
    <w:ins w:id="575" w:author="Italo Busi" w:date="2019-01-04T16:39:00Z">
      <w:r>
        <w:rPr>
          <w:noProof/>
        </w:rPr>
        <w:t>January 4, 2019</w:t>
      </w:r>
    </w:ins>
    <w:del w:id="576" w:author="Italo Busi" w:date="2019-01-04T16:38:00Z">
      <w:r w:rsidDel="0037757D">
        <w:rPr>
          <w:noProof/>
        </w:rPr>
        <w:delText>October 23, 2018</w:delText>
      </w:r>
    </w:del>
    <w:r>
      <w:rPr>
        <w:noProof/>
      </w:rPr>
      <w:fldChar w:fldCharType="end"/>
    </w:r>
  </w:p>
  <w:p w14:paraId="75978A04" w14:textId="77777777" w:rsidR="00124182" w:rsidRDefault="00124182" w:rsidP="00F410C4">
    <w:pPr>
      <w:pStyle w:val="Header"/>
    </w:pPr>
    <w:r>
      <w:tab/>
    </w:r>
  </w:p>
  <w:p w14:paraId="5196C372" w14:textId="77777777" w:rsidR="00124182" w:rsidRDefault="00124182" w:rsidP="004B54F1">
    <w:pPr>
      <w:pStyle w:val="Header"/>
    </w:pPr>
  </w:p>
  <w:p w14:paraId="3AB487D3" w14:textId="77777777" w:rsidR="00124182" w:rsidRDefault="001241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C66029"/>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DD2A16"/>
    <w:multiLevelType w:val="multilevel"/>
    <w:tmpl w:val="E1724CF4"/>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3EC526E"/>
    <w:multiLevelType w:val="multilevel"/>
    <w:tmpl w:val="9B22EAEA"/>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2690099D"/>
    <w:multiLevelType w:val="multilevel"/>
    <w:tmpl w:val="E4F2C172"/>
    <w:lvl w:ilvl="0">
      <w:start w:val="1"/>
      <w:numFmt w:val="upperLetter"/>
      <w:suff w:val="space"/>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6F6781D"/>
    <w:multiLevelType w:val="multilevel"/>
    <w:tmpl w:val="7E5E3B9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9DA463F"/>
    <w:multiLevelType w:val="hybridMultilevel"/>
    <w:tmpl w:val="7514E7B0"/>
    <w:lvl w:ilvl="0" w:tplc="E9341F6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716"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20E7607"/>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6" w15:restartNumberingAfterBreak="0">
    <w:nsid w:val="35943211"/>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7"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2AE2E50"/>
    <w:multiLevelType w:val="multilevel"/>
    <w:tmpl w:val="90CC43D0"/>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DB6669C"/>
    <w:multiLevelType w:val="hybridMultilevel"/>
    <w:tmpl w:val="ED26649E"/>
    <w:lvl w:ilvl="0" w:tplc="A07C3B2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4" w15:restartNumberingAfterBreak="0">
    <w:nsid w:val="66B27D4C"/>
    <w:multiLevelType w:val="multilevel"/>
    <w:tmpl w:val="C5B4092E"/>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5" w15:restartNumberingAfterBreak="0">
    <w:nsid w:val="69275531"/>
    <w:multiLevelType w:val="multilevel"/>
    <w:tmpl w:val="EE7EDA2A"/>
    <w:lvl w:ilvl="0">
      <w:start w:val="1"/>
      <w:numFmt w:val="upperLetter"/>
      <w:lvlText w:val="Appendix %1"/>
      <w:lvlJc w:val="left"/>
      <w:pPr>
        <w:ind w:left="36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nothing"/>
      <w:lvlText w:val="%1.%2.%3.%4. "/>
      <w:lvlJc w:val="left"/>
      <w:pPr>
        <w:ind w:left="0" w:firstLine="0"/>
      </w:pPr>
      <w:rPr>
        <w:rFonts w:hint="default"/>
      </w:rPr>
    </w:lvl>
    <w:lvl w:ilvl="4">
      <w:start w:val="1"/>
      <w:numFmt w:val="decimal"/>
      <w:suff w:val="nothing"/>
      <w:lvlText w:val="%1.%2.%3.%4.%5. "/>
      <w:lvlJc w:val="left"/>
      <w:pPr>
        <w:ind w:left="0" w:firstLine="0"/>
      </w:pPr>
      <w:rPr>
        <w:rFonts w:hint="default"/>
      </w:rPr>
    </w:lvl>
    <w:lvl w:ilvl="5">
      <w:start w:val="1"/>
      <w:numFmt w:val="decimal"/>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6" w15:restartNumberingAfterBreak="0">
    <w:nsid w:val="6B5A3C40"/>
    <w:multiLevelType w:val="hybridMultilevel"/>
    <w:tmpl w:val="C0D2ADF0"/>
    <w:lvl w:ilvl="0" w:tplc="3AAEB0CA">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37"/>
  </w:num>
  <w:num w:numId="2">
    <w:abstractNumId w:val="29"/>
  </w:num>
  <w:num w:numId="3">
    <w:abstractNumId w:val="28"/>
  </w:num>
  <w:num w:numId="4">
    <w:abstractNumId w:val="38"/>
  </w:num>
  <w:num w:numId="5">
    <w:abstractNumId w:val="2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7"/>
  </w:num>
  <w:num w:numId="17">
    <w:abstractNumId w:val="11"/>
  </w:num>
  <w:num w:numId="18">
    <w:abstractNumId w:val="22"/>
  </w:num>
  <w:num w:numId="19">
    <w:abstractNumId w:val="22"/>
    <w:lvlOverride w:ilvl="0">
      <w:startOverride w:val="1"/>
    </w:lvlOverride>
  </w:num>
  <w:num w:numId="20">
    <w:abstractNumId w:val="18"/>
  </w:num>
  <w:num w:numId="21">
    <w:abstractNumId w:val="10"/>
  </w:num>
  <w:num w:numId="22">
    <w:abstractNumId w:val="31"/>
  </w:num>
  <w:num w:numId="23">
    <w:abstractNumId w:val="38"/>
  </w:num>
  <w:num w:numId="24">
    <w:abstractNumId w:val="15"/>
  </w:num>
  <w:num w:numId="25">
    <w:abstractNumId w:val="38"/>
    <w:lvlOverride w:ilvl="0">
      <w:startOverride w:val="1"/>
    </w:lvlOverride>
  </w:num>
  <w:num w:numId="26">
    <w:abstractNumId w:val="39"/>
  </w:num>
  <w:num w:numId="27">
    <w:abstractNumId w:val="12"/>
  </w:num>
  <w:num w:numId="28">
    <w:abstractNumId w:val="32"/>
  </w:num>
  <w:num w:numId="29">
    <w:abstractNumId w:val="21"/>
  </w:num>
  <w:num w:numId="30">
    <w:abstractNumId w:val="38"/>
    <w:lvlOverride w:ilvl="0">
      <w:startOverride w:val="1"/>
    </w:lvlOverride>
  </w:num>
  <w:num w:numId="31">
    <w:abstractNumId w:val="23"/>
  </w:num>
  <w:num w:numId="32">
    <w:abstractNumId w:val="13"/>
  </w:num>
  <w:num w:numId="33">
    <w:abstractNumId w:val="19"/>
  </w:num>
  <w:num w:numId="34">
    <w:abstractNumId w:val="11"/>
  </w:num>
  <w:num w:numId="35">
    <w:abstractNumId w:val="16"/>
  </w:num>
  <w:num w:numId="36">
    <w:abstractNumId w:val="38"/>
    <w:lvlOverride w:ilvl="0">
      <w:startOverride w:val="1"/>
    </w:lvlOverride>
  </w:num>
  <w:num w:numId="37">
    <w:abstractNumId w:val="11"/>
  </w:num>
  <w:num w:numId="38">
    <w:abstractNumId w:val="38"/>
    <w:lvlOverride w:ilvl="0">
      <w:startOverride w:val="1"/>
    </w:lvlOverride>
  </w:num>
  <w:num w:numId="39">
    <w:abstractNumId w:val="38"/>
    <w:lvlOverride w:ilvl="0">
      <w:startOverride w:val="1"/>
    </w:lvlOverride>
  </w:num>
  <w:num w:numId="40">
    <w:abstractNumId w:val="33"/>
  </w:num>
  <w:num w:numId="41">
    <w:abstractNumId w:val="19"/>
  </w:num>
  <w:num w:numId="42">
    <w:abstractNumId w:val="18"/>
  </w:num>
  <w:num w:numId="43">
    <w:abstractNumId w:val="18"/>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num>
  <w:num w:numId="46">
    <w:abstractNumId w:val="19"/>
  </w:num>
  <w:num w:numId="47">
    <w:abstractNumId w:val="36"/>
  </w:num>
  <w:num w:numId="48">
    <w:abstractNumId w:val="36"/>
    <w:lvlOverride w:ilvl="0">
      <w:startOverride w:val="1"/>
    </w:lvlOverride>
  </w:num>
  <w:num w:numId="49">
    <w:abstractNumId w:val="19"/>
  </w:num>
  <w:num w:numId="50">
    <w:abstractNumId w:val="18"/>
  </w:num>
  <w:num w:numId="51">
    <w:abstractNumId w:val="26"/>
  </w:num>
  <w:num w:numId="52">
    <w:abstractNumId w:val="14"/>
  </w:num>
  <w:num w:numId="53">
    <w:abstractNumId w:val="14"/>
  </w:num>
  <w:num w:numId="54">
    <w:abstractNumId w:val="17"/>
  </w:num>
  <w:num w:numId="55">
    <w:abstractNumId w:val="25"/>
  </w:num>
  <w:num w:numId="56">
    <w:abstractNumId w:val="34"/>
  </w:num>
  <w:num w:numId="57">
    <w:abstractNumId w:val="35"/>
  </w:num>
  <w:num w:numId="58">
    <w:abstractNumId w:val="20"/>
  </w:num>
  <w:num w:numId="59">
    <w:abstractNumId w:val="30"/>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3sDAyMjA3NzMzN7VU0lEKTi0uzszPAykwrAUA4BkknywAAAA="/>
  </w:docVars>
  <w:rsids>
    <w:rsidRoot w:val="00722DD3"/>
    <w:rsid w:val="000017CE"/>
    <w:rsid w:val="00013C75"/>
    <w:rsid w:val="0001439B"/>
    <w:rsid w:val="0001519F"/>
    <w:rsid w:val="00015CA5"/>
    <w:rsid w:val="00016451"/>
    <w:rsid w:val="00017C9D"/>
    <w:rsid w:val="00042ACC"/>
    <w:rsid w:val="000440BE"/>
    <w:rsid w:val="00045659"/>
    <w:rsid w:val="00045A33"/>
    <w:rsid w:val="00047A71"/>
    <w:rsid w:val="00052D45"/>
    <w:rsid w:val="00054A56"/>
    <w:rsid w:val="00055923"/>
    <w:rsid w:val="000566F5"/>
    <w:rsid w:val="00061E5D"/>
    <w:rsid w:val="00062ECE"/>
    <w:rsid w:val="00072E31"/>
    <w:rsid w:val="00073B3B"/>
    <w:rsid w:val="0007656C"/>
    <w:rsid w:val="00087B15"/>
    <w:rsid w:val="0009151B"/>
    <w:rsid w:val="000936DF"/>
    <w:rsid w:val="00093D38"/>
    <w:rsid w:val="000960B9"/>
    <w:rsid w:val="000A3A23"/>
    <w:rsid w:val="000A700D"/>
    <w:rsid w:val="000B1845"/>
    <w:rsid w:val="000B487E"/>
    <w:rsid w:val="000C7BB4"/>
    <w:rsid w:val="000D1432"/>
    <w:rsid w:val="000D2E68"/>
    <w:rsid w:val="000E2C73"/>
    <w:rsid w:val="000F2D89"/>
    <w:rsid w:val="000F334D"/>
    <w:rsid w:val="000F5FE3"/>
    <w:rsid w:val="00100BDA"/>
    <w:rsid w:val="001024B5"/>
    <w:rsid w:val="0010341A"/>
    <w:rsid w:val="0010357E"/>
    <w:rsid w:val="00104FB1"/>
    <w:rsid w:val="0010654D"/>
    <w:rsid w:val="0012314C"/>
    <w:rsid w:val="00124182"/>
    <w:rsid w:val="00124AB6"/>
    <w:rsid w:val="00124EC0"/>
    <w:rsid w:val="00135F4C"/>
    <w:rsid w:val="00145EA7"/>
    <w:rsid w:val="00146E66"/>
    <w:rsid w:val="00146F20"/>
    <w:rsid w:val="00147470"/>
    <w:rsid w:val="00155BE7"/>
    <w:rsid w:val="00156C7B"/>
    <w:rsid w:val="00160DC6"/>
    <w:rsid w:val="00175DD0"/>
    <w:rsid w:val="0018134A"/>
    <w:rsid w:val="00194571"/>
    <w:rsid w:val="0019497B"/>
    <w:rsid w:val="001A3789"/>
    <w:rsid w:val="001A48EF"/>
    <w:rsid w:val="001A69DB"/>
    <w:rsid w:val="001C5276"/>
    <w:rsid w:val="001C56D0"/>
    <w:rsid w:val="001D3A8D"/>
    <w:rsid w:val="001D4EF1"/>
    <w:rsid w:val="001D6AB1"/>
    <w:rsid w:val="001E2222"/>
    <w:rsid w:val="001E3DE1"/>
    <w:rsid w:val="001E3E79"/>
    <w:rsid w:val="001E430D"/>
    <w:rsid w:val="001E4340"/>
    <w:rsid w:val="001E489A"/>
    <w:rsid w:val="001F394B"/>
    <w:rsid w:val="001F50EC"/>
    <w:rsid w:val="001F6550"/>
    <w:rsid w:val="00200460"/>
    <w:rsid w:val="002048A0"/>
    <w:rsid w:val="00213A0A"/>
    <w:rsid w:val="00221738"/>
    <w:rsid w:val="002263B7"/>
    <w:rsid w:val="002344D0"/>
    <w:rsid w:val="00234834"/>
    <w:rsid w:val="00237595"/>
    <w:rsid w:val="00237697"/>
    <w:rsid w:val="00240916"/>
    <w:rsid w:val="00246BE3"/>
    <w:rsid w:val="00253155"/>
    <w:rsid w:val="00254FD6"/>
    <w:rsid w:val="00255FFA"/>
    <w:rsid w:val="00260298"/>
    <w:rsid w:val="00260D47"/>
    <w:rsid w:val="00275C44"/>
    <w:rsid w:val="0027759C"/>
    <w:rsid w:val="002823AF"/>
    <w:rsid w:val="0028663B"/>
    <w:rsid w:val="00291216"/>
    <w:rsid w:val="002917BD"/>
    <w:rsid w:val="0029707B"/>
    <w:rsid w:val="002A58DA"/>
    <w:rsid w:val="002A707B"/>
    <w:rsid w:val="002B1977"/>
    <w:rsid w:val="002B2163"/>
    <w:rsid w:val="002B5DE3"/>
    <w:rsid w:val="002B6872"/>
    <w:rsid w:val="002C1F42"/>
    <w:rsid w:val="002C75C8"/>
    <w:rsid w:val="002D2F11"/>
    <w:rsid w:val="002E1F5F"/>
    <w:rsid w:val="002E2943"/>
    <w:rsid w:val="002E31C9"/>
    <w:rsid w:val="002E41B0"/>
    <w:rsid w:val="002E5DA5"/>
    <w:rsid w:val="002E6FA7"/>
    <w:rsid w:val="002F23D6"/>
    <w:rsid w:val="002F361B"/>
    <w:rsid w:val="0030239C"/>
    <w:rsid w:val="00305B15"/>
    <w:rsid w:val="00316413"/>
    <w:rsid w:val="00316AC2"/>
    <w:rsid w:val="00330A1F"/>
    <w:rsid w:val="00330A6E"/>
    <w:rsid w:val="00330ACB"/>
    <w:rsid w:val="00332017"/>
    <w:rsid w:val="003349FE"/>
    <w:rsid w:val="00334C43"/>
    <w:rsid w:val="003362AE"/>
    <w:rsid w:val="00341091"/>
    <w:rsid w:val="00341FFA"/>
    <w:rsid w:val="00342A68"/>
    <w:rsid w:val="00343254"/>
    <w:rsid w:val="00345474"/>
    <w:rsid w:val="00353DDB"/>
    <w:rsid w:val="00356B0A"/>
    <w:rsid w:val="00357EC0"/>
    <w:rsid w:val="00360491"/>
    <w:rsid w:val="00364127"/>
    <w:rsid w:val="00364225"/>
    <w:rsid w:val="00365ABD"/>
    <w:rsid w:val="003749F5"/>
    <w:rsid w:val="003755C4"/>
    <w:rsid w:val="0037757D"/>
    <w:rsid w:val="003801DF"/>
    <w:rsid w:val="00386D84"/>
    <w:rsid w:val="00392BB3"/>
    <w:rsid w:val="00396CDC"/>
    <w:rsid w:val="003A1329"/>
    <w:rsid w:val="003B156D"/>
    <w:rsid w:val="003B3D19"/>
    <w:rsid w:val="003C429A"/>
    <w:rsid w:val="003C7575"/>
    <w:rsid w:val="003D6FDC"/>
    <w:rsid w:val="003F3F1F"/>
    <w:rsid w:val="003F7DA5"/>
    <w:rsid w:val="00401F44"/>
    <w:rsid w:val="00417D00"/>
    <w:rsid w:val="004234B3"/>
    <w:rsid w:val="00424D01"/>
    <w:rsid w:val="00426A67"/>
    <w:rsid w:val="004359FC"/>
    <w:rsid w:val="00444B78"/>
    <w:rsid w:val="004538BC"/>
    <w:rsid w:val="004538EF"/>
    <w:rsid w:val="004546DB"/>
    <w:rsid w:val="00463B4B"/>
    <w:rsid w:val="004645E0"/>
    <w:rsid w:val="004710F8"/>
    <w:rsid w:val="004741EF"/>
    <w:rsid w:val="00476D20"/>
    <w:rsid w:val="0048240F"/>
    <w:rsid w:val="00485612"/>
    <w:rsid w:val="0049058D"/>
    <w:rsid w:val="00493374"/>
    <w:rsid w:val="004B4A07"/>
    <w:rsid w:val="004B54F1"/>
    <w:rsid w:val="004C6110"/>
    <w:rsid w:val="004D0C44"/>
    <w:rsid w:val="004E25F7"/>
    <w:rsid w:val="004F02F6"/>
    <w:rsid w:val="004F73D6"/>
    <w:rsid w:val="005010FF"/>
    <w:rsid w:val="005038C4"/>
    <w:rsid w:val="00507FD8"/>
    <w:rsid w:val="00511103"/>
    <w:rsid w:val="00514A3B"/>
    <w:rsid w:val="00523D6B"/>
    <w:rsid w:val="0052735F"/>
    <w:rsid w:val="00541653"/>
    <w:rsid w:val="00544911"/>
    <w:rsid w:val="005613B7"/>
    <w:rsid w:val="0056412F"/>
    <w:rsid w:val="00564AA2"/>
    <w:rsid w:val="005719C7"/>
    <w:rsid w:val="0057538E"/>
    <w:rsid w:val="005802CD"/>
    <w:rsid w:val="00581197"/>
    <w:rsid w:val="00581409"/>
    <w:rsid w:val="00594C3D"/>
    <w:rsid w:val="00597ACE"/>
    <w:rsid w:val="005B1400"/>
    <w:rsid w:val="005B57D1"/>
    <w:rsid w:val="005C03FF"/>
    <w:rsid w:val="005C1708"/>
    <w:rsid w:val="005D29A6"/>
    <w:rsid w:val="005E13F3"/>
    <w:rsid w:val="005F1D39"/>
    <w:rsid w:val="005F1E87"/>
    <w:rsid w:val="005F3A4C"/>
    <w:rsid w:val="006001FE"/>
    <w:rsid w:val="00602C6C"/>
    <w:rsid w:val="0060385B"/>
    <w:rsid w:val="00605243"/>
    <w:rsid w:val="00606C15"/>
    <w:rsid w:val="00610654"/>
    <w:rsid w:val="00611F72"/>
    <w:rsid w:val="006148C6"/>
    <w:rsid w:val="006176D6"/>
    <w:rsid w:val="0063752C"/>
    <w:rsid w:val="0064068E"/>
    <w:rsid w:val="00642655"/>
    <w:rsid w:val="006472B9"/>
    <w:rsid w:val="006531CC"/>
    <w:rsid w:val="00657594"/>
    <w:rsid w:val="00663859"/>
    <w:rsid w:val="006652BA"/>
    <w:rsid w:val="006677A8"/>
    <w:rsid w:val="0067093D"/>
    <w:rsid w:val="006728E6"/>
    <w:rsid w:val="00673F58"/>
    <w:rsid w:val="006832B9"/>
    <w:rsid w:val="00683FBF"/>
    <w:rsid w:val="00696527"/>
    <w:rsid w:val="006A1998"/>
    <w:rsid w:val="006A74C7"/>
    <w:rsid w:val="006B2726"/>
    <w:rsid w:val="006B28EE"/>
    <w:rsid w:val="006B6757"/>
    <w:rsid w:val="006C1872"/>
    <w:rsid w:val="006C2D4D"/>
    <w:rsid w:val="006C3558"/>
    <w:rsid w:val="006D5DE5"/>
    <w:rsid w:val="006E05F4"/>
    <w:rsid w:val="006E1129"/>
    <w:rsid w:val="006E1AC3"/>
    <w:rsid w:val="006E28E8"/>
    <w:rsid w:val="006E3627"/>
    <w:rsid w:val="006E47D5"/>
    <w:rsid w:val="006F1654"/>
    <w:rsid w:val="006F2D73"/>
    <w:rsid w:val="006F4076"/>
    <w:rsid w:val="006F4C10"/>
    <w:rsid w:val="006F6F19"/>
    <w:rsid w:val="007124AB"/>
    <w:rsid w:val="00713412"/>
    <w:rsid w:val="007134D5"/>
    <w:rsid w:val="00714BBF"/>
    <w:rsid w:val="0072225C"/>
    <w:rsid w:val="00722DD3"/>
    <w:rsid w:val="00726448"/>
    <w:rsid w:val="007407C9"/>
    <w:rsid w:val="007445AC"/>
    <w:rsid w:val="007460AA"/>
    <w:rsid w:val="00750C66"/>
    <w:rsid w:val="007535B4"/>
    <w:rsid w:val="00753DF3"/>
    <w:rsid w:val="00756310"/>
    <w:rsid w:val="00757691"/>
    <w:rsid w:val="007674E4"/>
    <w:rsid w:val="0077497C"/>
    <w:rsid w:val="00776578"/>
    <w:rsid w:val="00782D41"/>
    <w:rsid w:val="0078595D"/>
    <w:rsid w:val="007A01B5"/>
    <w:rsid w:val="007A1B4D"/>
    <w:rsid w:val="007A64CF"/>
    <w:rsid w:val="007B0690"/>
    <w:rsid w:val="007B7ACE"/>
    <w:rsid w:val="007C4CAB"/>
    <w:rsid w:val="007C50DE"/>
    <w:rsid w:val="007D1124"/>
    <w:rsid w:val="007D2F46"/>
    <w:rsid w:val="007D525E"/>
    <w:rsid w:val="007D61D1"/>
    <w:rsid w:val="007E0C5A"/>
    <w:rsid w:val="007E33B0"/>
    <w:rsid w:val="007F6BD4"/>
    <w:rsid w:val="007F7864"/>
    <w:rsid w:val="007F7886"/>
    <w:rsid w:val="007F7DB5"/>
    <w:rsid w:val="00803157"/>
    <w:rsid w:val="00803480"/>
    <w:rsid w:val="00803AE2"/>
    <w:rsid w:val="00804F21"/>
    <w:rsid w:val="00804FB4"/>
    <w:rsid w:val="008073BB"/>
    <w:rsid w:val="008122D3"/>
    <w:rsid w:val="00812F2F"/>
    <w:rsid w:val="0081357B"/>
    <w:rsid w:val="00834330"/>
    <w:rsid w:val="00850297"/>
    <w:rsid w:val="00852397"/>
    <w:rsid w:val="00853887"/>
    <w:rsid w:val="00854E72"/>
    <w:rsid w:val="0086686A"/>
    <w:rsid w:val="00870AAD"/>
    <w:rsid w:val="008710E4"/>
    <w:rsid w:val="00876585"/>
    <w:rsid w:val="00883323"/>
    <w:rsid w:val="00886F7A"/>
    <w:rsid w:val="00887C54"/>
    <w:rsid w:val="0089160A"/>
    <w:rsid w:val="00892A1A"/>
    <w:rsid w:val="00894237"/>
    <w:rsid w:val="00895FC7"/>
    <w:rsid w:val="008A122B"/>
    <w:rsid w:val="008A3CFF"/>
    <w:rsid w:val="008A3D4C"/>
    <w:rsid w:val="008A7960"/>
    <w:rsid w:val="008B1638"/>
    <w:rsid w:val="008C122A"/>
    <w:rsid w:val="008C1AD4"/>
    <w:rsid w:val="008C625D"/>
    <w:rsid w:val="008C65BF"/>
    <w:rsid w:val="008C7637"/>
    <w:rsid w:val="008D50C0"/>
    <w:rsid w:val="008E44B8"/>
    <w:rsid w:val="008E5B2C"/>
    <w:rsid w:val="008E670E"/>
    <w:rsid w:val="008F2F4F"/>
    <w:rsid w:val="008F7CEA"/>
    <w:rsid w:val="00900243"/>
    <w:rsid w:val="00900561"/>
    <w:rsid w:val="009077E0"/>
    <w:rsid w:val="0091245F"/>
    <w:rsid w:val="00915D0D"/>
    <w:rsid w:val="0091607B"/>
    <w:rsid w:val="00922683"/>
    <w:rsid w:val="00924B0B"/>
    <w:rsid w:val="00926628"/>
    <w:rsid w:val="009349C3"/>
    <w:rsid w:val="00936A66"/>
    <w:rsid w:val="00937E3A"/>
    <w:rsid w:val="009439D8"/>
    <w:rsid w:val="00945E70"/>
    <w:rsid w:val="009473D2"/>
    <w:rsid w:val="00950EE9"/>
    <w:rsid w:val="0095114C"/>
    <w:rsid w:val="00952334"/>
    <w:rsid w:val="009530FB"/>
    <w:rsid w:val="0095351A"/>
    <w:rsid w:val="00953AD7"/>
    <w:rsid w:val="00955E5F"/>
    <w:rsid w:val="00960BD0"/>
    <w:rsid w:val="00963190"/>
    <w:rsid w:val="00967E52"/>
    <w:rsid w:val="009812A3"/>
    <w:rsid w:val="009876A3"/>
    <w:rsid w:val="00995102"/>
    <w:rsid w:val="009A072A"/>
    <w:rsid w:val="009A0E4E"/>
    <w:rsid w:val="009A0EE2"/>
    <w:rsid w:val="009A118B"/>
    <w:rsid w:val="009A379D"/>
    <w:rsid w:val="009A6A22"/>
    <w:rsid w:val="009B0913"/>
    <w:rsid w:val="009B19B8"/>
    <w:rsid w:val="009B2D2A"/>
    <w:rsid w:val="009B5600"/>
    <w:rsid w:val="009C0E27"/>
    <w:rsid w:val="009C5F01"/>
    <w:rsid w:val="009D0796"/>
    <w:rsid w:val="009D0BF8"/>
    <w:rsid w:val="009D50BB"/>
    <w:rsid w:val="009D5F17"/>
    <w:rsid w:val="009E0865"/>
    <w:rsid w:val="009E3126"/>
    <w:rsid w:val="009E679E"/>
    <w:rsid w:val="009E6BEB"/>
    <w:rsid w:val="009F077F"/>
    <w:rsid w:val="009F3B7C"/>
    <w:rsid w:val="009F417A"/>
    <w:rsid w:val="009F5CD1"/>
    <w:rsid w:val="00A0090F"/>
    <w:rsid w:val="00A032F2"/>
    <w:rsid w:val="00A06E25"/>
    <w:rsid w:val="00A07622"/>
    <w:rsid w:val="00A12D65"/>
    <w:rsid w:val="00A15E3F"/>
    <w:rsid w:val="00A179ED"/>
    <w:rsid w:val="00A3074C"/>
    <w:rsid w:val="00A34B93"/>
    <w:rsid w:val="00A41241"/>
    <w:rsid w:val="00A41519"/>
    <w:rsid w:val="00A43372"/>
    <w:rsid w:val="00A454F5"/>
    <w:rsid w:val="00A47C47"/>
    <w:rsid w:val="00A517D7"/>
    <w:rsid w:val="00A5738F"/>
    <w:rsid w:val="00A6311A"/>
    <w:rsid w:val="00A65315"/>
    <w:rsid w:val="00A65A11"/>
    <w:rsid w:val="00A72213"/>
    <w:rsid w:val="00A73565"/>
    <w:rsid w:val="00A7613F"/>
    <w:rsid w:val="00A80611"/>
    <w:rsid w:val="00A8355A"/>
    <w:rsid w:val="00A87958"/>
    <w:rsid w:val="00A91C7F"/>
    <w:rsid w:val="00A95721"/>
    <w:rsid w:val="00AA6E08"/>
    <w:rsid w:val="00AB4A2F"/>
    <w:rsid w:val="00AC33EE"/>
    <w:rsid w:val="00AD6BB8"/>
    <w:rsid w:val="00AE009F"/>
    <w:rsid w:val="00AE0541"/>
    <w:rsid w:val="00AE084D"/>
    <w:rsid w:val="00AE33E0"/>
    <w:rsid w:val="00AE3943"/>
    <w:rsid w:val="00AF3B48"/>
    <w:rsid w:val="00B016B1"/>
    <w:rsid w:val="00B01DFE"/>
    <w:rsid w:val="00B05D40"/>
    <w:rsid w:val="00B06B29"/>
    <w:rsid w:val="00B11E11"/>
    <w:rsid w:val="00B149C1"/>
    <w:rsid w:val="00B201D2"/>
    <w:rsid w:val="00B2129D"/>
    <w:rsid w:val="00B21B97"/>
    <w:rsid w:val="00B2624A"/>
    <w:rsid w:val="00B3007E"/>
    <w:rsid w:val="00B317B5"/>
    <w:rsid w:val="00B35499"/>
    <w:rsid w:val="00B40C03"/>
    <w:rsid w:val="00B45CF2"/>
    <w:rsid w:val="00B51104"/>
    <w:rsid w:val="00B62498"/>
    <w:rsid w:val="00B6754D"/>
    <w:rsid w:val="00B755E3"/>
    <w:rsid w:val="00B81C57"/>
    <w:rsid w:val="00B8551A"/>
    <w:rsid w:val="00B90709"/>
    <w:rsid w:val="00B918AD"/>
    <w:rsid w:val="00B93C90"/>
    <w:rsid w:val="00B940F0"/>
    <w:rsid w:val="00B946B7"/>
    <w:rsid w:val="00B97E9B"/>
    <w:rsid w:val="00BA469F"/>
    <w:rsid w:val="00BA47FE"/>
    <w:rsid w:val="00BA6DE7"/>
    <w:rsid w:val="00BB1872"/>
    <w:rsid w:val="00BB2E88"/>
    <w:rsid w:val="00BB5A89"/>
    <w:rsid w:val="00BB7353"/>
    <w:rsid w:val="00BB7DA8"/>
    <w:rsid w:val="00BB7E7B"/>
    <w:rsid w:val="00BC00DB"/>
    <w:rsid w:val="00BC73C3"/>
    <w:rsid w:val="00BD6000"/>
    <w:rsid w:val="00BD743C"/>
    <w:rsid w:val="00BE17B8"/>
    <w:rsid w:val="00BE1F88"/>
    <w:rsid w:val="00BE2316"/>
    <w:rsid w:val="00BE53A4"/>
    <w:rsid w:val="00BF29A8"/>
    <w:rsid w:val="00BF35F6"/>
    <w:rsid w:val="00C0058B"/>
    <w:rsid w:val="00C00E0A"/>
    <w:rsid w:val="00C030F0"/>
    <w:rsid w:val="00C031EF"/>
    <w:rsid w:val="00C10F8A"/>
    <w:rsid w:val="00C1131F"/>
    <w:rsid w:val="00C11C80"/>
    <w:rsid w:val="00C126F8"/>
    <w:rsid w:val="00C13E4C"/>
    <w:rsid w:val="00C150E1"/>
    <w:rsid w:val="00C17E38"/>
    <w:rsid w:val="00C314F6"/>
    <w:rsid w:val="00C330BF"/>
    <w:rsid w:val="00C33FD5"/>
    <w:rsid w:val="00C36C56"/>
    <w:rsid w:val="00C37170"/>
    <w:rsid w:val="00C40595"/>
    <w:rsid w:val="00C46F76"/>
    <w:rsid w:val="00C47452"/>
    <w:rsid w:val="00C63A15"/>
    <w:rsid w:val="00C65842"/>
    <w:rsid w:val="00C67061"/>
    <w:rsid w:val="00C744E6"/>
    <w:rsid w:val="00C911AE"/>
    <w:rsid w:val="00C93CE6"/>
    <w:rsid w:val="00C94F96"/>
    <w:rsid w:val="00C95C21"/>
    <w:rsid w:val="00C963D9"/>
    <w:rsid w:val="00C97092"/>
    <w:rsid w:val="00CA0E16"/>
    <w:rsid w:val="00CA3204"/>
    <w:rsid w:val="00CA6987"/>
    <w:rsid w:val="00CB119E"/>
    <w:rsid w:val="00CB2098"/>
    <w:rsid w:val="00CB49C5"/>
    <w:rsid w:val="00CC0754"/>
    <w:rsid w:val="00CC4069"/>
    <w:rsid w:val="00CD3BC9"/>
    <w:rsid w:val="00CD3C2B"/>
    <w:rsid w:val="00CE0FA6"/>
    <w:rsid w:val="00CE150A"/>
    <w:rsid w:val="00CF0B71"/>
    <w:rsid w:val="00CF3625"/>
    <w:rsid w:val="00CF60A5"/>
    <w:rsid w:val="00CF7C74"/>
    <w:rsid w:val="00CF7DA5"/>
    <w:rsid w:val="00D127FF"/>
    <w:rsid w:val="00D15777"/>
    <w:rsid w:val="00D2158F"/>
    <w:rsid w:val="00D23A67"/>
    <w:rsid w:val="00D25E62"/>
    <w:rsid w:val="00D26534"/>
    <w:rsid w:val="00D27EAD"/>
    <w:rsid w:val="00D37305"/>
    <w:rsid w:val="00D37D2D"/>
    <w:rsid w:val="00D41291"/>
    <w:rsid w:val="00D4322A"/>
    <w:rsid w:val="00D45E14"/>
    <w:rsid w:val="00D574B3"/>
    <w:rsid w:val="00D60B40"/>
    <w:rsid w:val="00D638F3"/>
    <w:rsid w:val="00D73EE8"/>
    <w:rsid w:val="00D84811"/>
    <w:rsid w:val="00D86611"/>
    <w:rsid w:val="00D869B4"/>
    <w:rsid w:val="00D87A26"/>
    <w:rsid w:val="00D87A92"/>
    <w:rsid w:val="00D90D8B"/>
    <w:rsid w:val="00D95463"/>
    <w:rsid w:val="00D95E8B"/>
    <w:rsid w:val="00D96499"/>
    <w:rsid w:val="00DA032C"/>
    <w:rsid w:val="00DA1B42"/>
    <w:rsid w:val="00DA4421"/>
    <w:rsid w:val="00DB0170"/>
    <w:rsid w:val="00DB1636"/>
    <w:rsid w:val="00DB2885"/>
    <w:rsid w:val="00DB6399"/>
    <w:rsid w:val="00DB6F95"/>
    <w:rsid w:val="00DC09AA"/>
    <w:rsid w:val="00DC520D"/>
    <w:rsid w:val="00DC54A1"/>
    <w:rsid w:val="00DC5824"/>
    <w:rsid w:val="00DD2E2F"/>
    <w:rsid w:val="00DD555F"/>
    <w:rsid w:val="00DD6CB2"/>
    <w:rsid w:val="00DE12AA"/>
    <w:rsid w:val="00DE3ED4"/>
    <w:rsid w:val="00DF4147"/>
    <w:rsid w:val="00DF69BC"/>
    <w:rsid w:val="00DF7911"/>
    <w:rsid w:val="00E05D4B"/>
    <w:rsid w:val="00E10E61"/>
    <w:rsid w:val="00E12BDB"/>
    <w:rsid w:val="00E134C8"/>
    <w:rsid w:val="00E20CCB"/>
    <w:rsid w:val="00E254CE"/>
    <w:rsid w:val="00E25F78"/>
    <w:rsid w:val="00E326DD"/>
    <w:rsid w:val="00E336F9"/>
    <w:rsid w:val="00E347B6"/>
    <w:rsid w:val="00E3510B"/>
    <w:rsid w:val="00E42CB0"/>
    <w:rsid w:val="00E50BED"/>
    <w:rsid w:val="00E5134F"/>
    <w:rsid w:val="00E5369F"/>
    <w:rsid w:val="00E7188D"/>
    <w:rsid w:val="00E743B1"/>
    <w:rsid w:val="00E84240"/>
    <w:rsid w:val="00E843A6"/>
    <w:rsid w:val="00E85F3E"/>
    <w:rsid w:val="00E863F1"/>
    <w:rsid w:val="00E87DEC"/>
    <w:rsid w:val="00E915FE"/>
    <w:rsid w:val="00E934D1"/>
    <w:rsid w:val="00E96A9C"/>
    <w:rsid w:val="00EA6DBC"/>
    <w:rsid w:val="00EA7A99"/>
    <w:rsid w:val="00EB308C"/>
    <w:rsid w:val="00EB3E82"/>
    <w:rsid w:val="00EB41EC"/>
    <w:rsid w:val="00EB4CEA"/>
    <w:rsid w:val="00EB7C40"/>
    <w:rsid w:val="00EB7F5F"/>
    <w:rsid w:val="00EB7FCA"/>
    <w:rsid w:val="00EC0ADF"/>
    <w:rsid w:val="00EC1E00"/>
    <w:rsid w:val="00EC570E"/>
    <w:rsid w:val="00ED2D12"/>
    <w:rsid w:val="00ED3200"/>
    <w:rsid w:val="00ED6AE4"/>
    <w:rsid w:val="00EE2C82"/>
    <w:rsid w:val="00EE3193"/>
    <w:rsid w:val="00EE3E41"/>
    <w:rsid w:val="00EE6D6D"/>
    <w:rsid w:val="00EF6B40"/>
    <w:rsid w:val="00F03DA7"/>
    <w:rsid w:val="00F22914"/>
    <w:rsid w:val="00F22981"/>
    <w:rsid w:val="00F22A55"/>
    <w:rsid w:val="00F317DA"/>
    <w:rsid w:val="00F320EA"/>
    <w:rsid w:val="00F35EE7"/>
    <w:rsid w:val="00F410C4"/>
    <w:rsid w:val="00F4197B"/>
    <w:rsid w:val="00F41C0D"/>
    <w:rsid w:val="00F42134"/>
    <w:rsid w:val="00F47FB9"/>
    <w:rsid w:val="00F5036B"/>
    <w:rsid w:val="00F56404"/>
    <w:rsid w:val="00F56B61"/>
    <w:rsid w:val="00F65484"/>
    <w:rsid w:val="00F72412"/>
    <w:rsid w:val="00F74AD8"/>
    <w:rsid w:val="00F8116F"/>
    <w:rsid w:val="00F837F0"/>
    <w:rsid w:val="00F91EC9"/>
    <w:rsid w:val="00F959A2"/>
    <w:rsid w:val="00FA2EF5"/>
    <w:rsid w:val="00FA7437"/>
    <w:rsid w:val="00FB2404"/>
    <w:rsid w:val="00FC1076"/>
    <w:rsid w:val="00FD6F31"/>
    <w:rsid w:val="00FE2DD8"/>
    <w:rsid w:val="00FE2F1E"/>
    <w:rsid w:val="00FE3F17"/>
    <w:rsid w:val="00FF0946"/>
    <w:rsid w:val="00FF4624"/>
    <w:rsid w:val="00FF5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9AFB1F"/>
  <w15:docId w15:val="{426C551A-CE47-4274-8BC8-ADD63908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ind w:left="432"/>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BE17B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BB187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36412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47"/>
      </w:numPr>
      <w:tabs>
        <w:tab w:val="clear" w:pos="864"/>
      </w:tabs>
    </w:pPr>
  </w:style>
  <w:style w:type="paragraph" w:customStyle="1" w:styleId="RFCApp">
    <w:name w:val="RFC App"/>
    <w:basedOn w:val="Normal"/>
    <w:next w:val="Normal"/>
    <w:rsid w:val="00424D01"/>
    <w:pPr>
      <w:keepNext/>
      <w:pageBreakBefore/>
      <w:numPr>
        <w:numId w:val="59"/>
      </w:numPr>
      <w:outlineLvl w:val="0"/>
    </w:pPr>
    <w:rPr>
      <w:rFonts w:eastAsia="Times New Roman"/>
      <w:bCs/>
    </w:rPr>
  </w:style>
  <w:style w:type="paragraph" w:customStyle="1" w:styleId="RFCAppH1">
    <w:name w:val="RFC App H1"/>
    <w:basedOn w:val="RFCH1-nonum"/>
    <w:next w:val="Normal"/>
    <w:rsid w:val="00424D01"/>
    <w:pPr>
      <w:numPr>
        <w:ilvl w:val="1"/>
        <w:numId w:val="59"/>
      </w:numPr>
      <w:outlineLvl w:val="1"/>
    </w:pPr>
  </w:style>
  <w:style w:type="paragraph" w:customStyle="1" w:styleId="RFCAppH2">
    <w:name w:val="RFC App H2"/>
    <w:basedOn w:val="RFCH1-nonum"/>
    <w:next w:val="Normal"/>
    <w:rsid w:val="00424D01"/>
    <w:pPr>
      <w:numPr>
        <w:ilvl w:val="2"/>
        <w:numId w:val="5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autoRedefine/>
    <w:rsid w:val="00CE0FA6"/>
    <w:pPr>
      <w:numPr>
        <w:ilvl w:val="3"/>
        <w:numId w:val="59"/>
      </w:numPr>
      <w:outlineLvl w:val="2"/>
    </w:pPr>
  </w:style>
  <w:style w:type="paragraph" w:customStyle="1" w:styleId="RFCAppH4">
    <w:name w:val="RFC App H4"/>
    <w:basedOn w:val="RFCH1-nonum"/>
    <w:next w:val="Normal"/>
    <w:rsid w:val="00A0090F"/>
    <w:pPr>
      <w:numPr>
        <w:ilvl w:val="4"/>
        <w:numId w:val="59"/>
      </w:numPr>
      <w:outlineLvl w:val="4"/>
    </w:pPr>
  </w:style>
  <w:style w:type="paragraph" w:customStyle="1" w:styleId="RFCAppH5">
    <w:name w:val="RFC App H5"/>
    <w:basedOn w:val="RFCH1-nonum"/>
    <w:next w:val="Normal"/>
    <w:rsid w:val="00A0090F"/>
    <w:pPr>
      <w:numPr>
        <w:ilvl w:val="5"/>
        <w:numId w:val="5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unhideWhenUsed/>
    <w:rsid w:val="000D1432"/>
  </w:style>
  <w:style w:type="character" w:customStyle="1" w:styleId="CommentTextChar">
    <w:name w:val="Comment Text Char"/>
    <w:basedOn w:val="DefaultParagraphFont"/>
    <w:link w:val="CommentText"/>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 w:type="paragraph" w:styleId="ListParagraph">
    <w:name w:val="List Paragraph"/>
    <w:basedOn w:val="Normal"/>
    <w:uiPriority w:val="34"/>
    <w:qFormat/>
    <w:rsid w:val="000A3A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206453763">
      <w:bodyDiv w:val="1"/>
      <w:marLeft w:val="0"/>
      <w:marRight w:val="0"/>
      <w:marTop w:val="0"/>
      <w:marBottom w:val="0"/>
      <w:divBdr>
        <w:top w:val="none" w:sz="0" w:space="0" w:color="auto"/>
        <w:left w:val="none" w:sz="0" w:space="0" w:color="auto"/>
        <w:bottom w:val="none" w:sz="0" w:space="0" w:color="auto"/>
        <w:right w:val="none" w:sz="0" w:space="0" w:color="auto"/>
      </w:divBdr>
      <w:divsChild>
        <w:div w:id="1463964878">
          <w:marLeft w:val="0"/>
          <w:marRight w:val="0"/>
          <w:marTop w:val="0"/>
          <w:marBottom w:val="0"/>
          <w:divBdr>
            <w:top w:val="none" w:sz="0" w:space="0" w:color="auto"/>
            <w:left w:val="none" w:sz="0" w:space="0" w:color="auto"/>
            <w:bottom w:val="none" w:sz="0" w:space="0" w:color="auto"/>
            <w:right w:val="none" w:sz="0" w:space="0" w:color="auto"/>
          </w:divBdr>
        </w:div>
      </w:divsChild>
    </w:div>
    <w:div w:id="287978673">
      <w:bodyDiv w:val="1"/>
      <w:marLeft w:val="0"/>
      <w:marRight w:val="0"/>
      <w:marTop w:val="0"/>
      <w:marBottom w:val="0"/>
      <w:divBdr>
        <w:top w:val="none" w:sz="0" w:space="0" w:color="auto"/>
        <w:left w:val="none" w:sz="0" w:space="0" w:color="auto"/>
        <w:bottom w:val="none" w:sz="0" w:space="0" w:color="auto"/>
        <w:right w:val="none" w:sz="0" w:space="0" w:color="auto"/>
      </w:divBdr>
      <w:divsChild>
        <w:div w:id="2033990690">
          <w:marLeft w:val="0"/>
          <w:marRight w:val="0"/>
          <w:marTop w:val="0"/>
          <w:marBottom w:val="0"/>
          <w:divBdr>
            <w:top w:val="none" w:sz="0" w:space="0" w:color="auto"/>
            <w:left w:val="none" w:sz="0" w:space="0" w:color="auto"/>
            <w:bottom w:val="none" w:sz="0" w:space="0" w:color="auto"/>
            <w:right w:val="none" w:sz="0" w:space="0" w:color="auto"/>
          </w:divBdr>
        </w:div>
      </w:divsChild>
    </w:div>
    <w:div w:id="298583478">
      <w:bodyDiv w:val="1"/>
      <w:marLeft w:val="0"/>
      <w:marRight w:val="0"/>
      <w:marTop w:val="0"/>
      <w:marBottom w:val="0"/>
      <w:divBdr>
        <w:top w:val="none" w:sz="0" w:space="0" w:color="auto"/>
        <w:left w:val="none" w:sz="0" w:space="0" w:color="auto"/>
        <w:bottom w:val="none" w:sz="0" w:space="0" w:color="auto"/>
        <w:right w:val="none" w:sz="0" w:space="0" w:color="auto"/>
      </w:divBdr>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08525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94">
          <w:marLeft w:val="0"/>
          <w:marRight w:val="0"/>
          <w:marTop w:val="0"/>
          <w:marBottom w:val="0"/>
          <w:divBdr>
            <w:top w:val="none" w:sz="0" w:space="0" w:color="auto"/>
            <w:left w:val="none" w:sz="0" w:space="0" w:color="auto"/>
            <w:bottom w:val="none" w:sz="0" w:space="0" w:color="auto"/>
            <w:right w:val="none" w:sz="0" w:space="0" w:color="auto"/>
          </w:divBdr>
        </w:div>
      </w:divsChild>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659237154">
      <w:bodyDiv w:val="1"/>
      <w:marLeft w:val="0"/>
      <w:marRight w:val="0"/>
      <w:marTop w:val="0"/>
      <w:marBottom w:val="0"/>
      <w:divBdr>
        <w:top w:val="none" w:sz="0" w:space="0" w:color="auto"/>
        <w:left w:val="none" w:sz="0" w:space="0" w:color="auto"/>
        <w:bottom w:val="none" w:sz="0" w:space="0" w:color="auto"/>
        <w:right w:val="none" w:sz="0" w:space="0" w:color="auto"/>
      </w:divBdr>
      <w:divsChild>
        <w:div w:id="185796225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16592375">
      <w:bodyDiv w:val="1"/>
      <w:marLeft w:val="0"/>
      <w:marRight w:val="0"/>
      <w:marTop w:val="0"/>
      <w:marBottom w:val="0"/>
      <w:divBdr>
        <w:top w:val="none" w:sz="0" w:space="0" w:color="auto"/>
        <w:left w:val="none" w:sz="0" w:space="0" w:color="auto"/>
        <w:bottom w:val="none" w:sz="0" w:space="0" w:color="auto"/>
        <w:right w:val="none" w:sz="0" w:space="0" w:color="auto"/>
      </w:divBdr>
      <w:divsChild>
        <w:div w:id="32474679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18388354">
      <w:bodyDiv w:val="1"/>
      <w:marLeft w:val="0"/>
      <w:marRight w:val="0"/>
      <w:marTop w:val="0"/>
      <w:marBottom w:val="0"/>
      <w:divBdr>
        <w:top w:val="none" w:sz="0" w:space="0" w:color="auto"/>
        <w:left w:val="none" w:sz="0" w:space="0" w:color="auto"/>
        <w:bottom w:val="none" w:sz="0" w:space="0" w:color="auto"/>
        <w:right w:val="none" w:sz="0" w:space="0" w:color="auto"/>
      </w:divBdr>
      <w:divsChild>
        <w:div w:id="393436068">
          <w:marLeft w:val="0"/>
          <w:marRight w:val="0"/>
          <w:marTop w:val="0"/>
          <w:marBottom w:val="0"/>
          <w:divBdr>
            <w:top w:val="none" w:sz="0" w:space="0" w:color="auto"/>
            <w:left w:val="none" w:sz="0" w:space="0" w:color="auto"/>
            <w:bottom w:val="none" w:sz="0" w:space="0" w:color="auto"/>
            <w:right w:val="none" w:sz="0" w:space="0" w:color="auto"/>
          </w:divBdr>
        </w:div>
      </w:divsChild>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28233468">
      <w:bodyDiv w:val="1"/>
      <w:marLeft w:val="0"/>
      <w:marRight w:val="0"/>
      <w:marTop w:val="0"/>
      <w:marBottom w:val="0"/>
      <w:divBdr>
        <w:top w:val="none" w:sz="0" w:space="0" w:color="auto"/>
        <w:left w:val="none" w:sz="0" w:space="0" w:color="auto"/>
        <w:bottom w:val="none" w:sz="0" w:space="0" w:color="auto"/>
        <w:right w:val="none" w:sz="0" w:space="0" w:color="auto"/>
      </w:divBdr>
      <w:divsChild>
        <w:div w:id="226576774">
          <w:marLeft w:val="0"/>
          <w:marRight w:val="0"/>
          <w:marTop w:val="0"/>
          <w:marBottom w:val="0"/>
          <w:divBdr>
            <w:top w:val="none" w:sz="0" w:space="0" w:color="auto"/>
            <w:left w:val="none" w:sz="0" w:space="0" w:color="auto"/>
            <w:bottom w:val="none" w:sz="0" w:space="0" w:color="auto"/>
            <w:right w:val="none" w:sz="0" w:space="0" w:color="auto"/>
          </w:divBdr>
        </w:div>
      </w:divsChild>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253245938">
      <w:bodyDiv w:val="1"/>
      <w:marLeft w:val="0"/>
      <w:marRight w:val="0"/>
      <w:marTop w:val="0"/>
      <w:marBottom w:val="0"/>
      <w:divBdr>
        <w:top w:val="none" w:sz="0" w:space="0" w:color="auto"/>
        <w:left w:val="none" w:sz="0" w:space="0" w:color="auto"/>
        <w:bottom w:val="none" w:sz="0" w:space="0" w:color="auto"/>
        <w:right w:val="none" w:sz="0" w:space="0" w:color="auto"/>
      </w:divBdr>
      <w:divsChild>
        <w:div w:id="1172721721">
          <w:marLeft w:val="0"/>
          <w:marRight w:val="0"/>
          <w:marTop w:val="0"/>
          <w:marBottom w:val="0"/>
          <w:divBdr>
            <w:top w:val="none" w:sz="0" w:space="0" w:color="auto"/>
            <w:left w:val="none" w:sz="0" w:space="0" w:color="auto"/>
            <w:bottom w:val="none" w:sz="0" w:space="0" w:color="auto"/>
            <w:right w:val="none" w:sz="0" w:space="0" w:color="auto"/>
          </w:divBdr>
        </w:div>
      </w:divsChild>
    </w:div>
    <w:div w:id="1293823761">
      <w:bodyDiv w:val="1"/>
      <w:marLeft w:val="0"/>
      <w:marRight w:val="0"/>
      <w:marTop w:val="0"/>
      <w:marBottom w:val="0"/>
      <w:divBdr>
        <w:top w:val="none" w:sz="0" w:space="0" w:color="auto"/>
        <w:left w:val="none" w:sz="0" w:space="0" w:color="auto"/>
        <w:bottom w:val="none" w:sz="0" w:space="0" w:color="auto"/>
        <w:right w:val="none" w:sz="0" w:space="0" w:color="auto"/>
      </w:divBdr>
    </w:div>
    <w:div w:id="1318847787">
      <w:bodyDiv w:val="1"/>
      <w:marLeft w:val="0"/>
      <w:marRight w:val="0"/>
      <w:marTop w:val="0"/>
      <w:marBottom w:val="0"/>
      <w:divBdr>
        <w:top w:val="none" w:sz="0" w:space="0" w:color="auto"/>
        <w:left w:val="none" w:sz="0" w:space="0" w:color="auto"/>
        <w:bottom w:val="none" w:sz="0" w:space="0" w:color="auto"/>
        <w:right w:val="none" w:sz="0" w:space="0" w:color="auto"/>
      </w:divBdr>
      <w:divsChild>
        <w:div w:id="31421877">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417744349">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6527730">
      <w:bodyDiv w:val="1"/>
      <w:marLeft w:val="0"/>
      <w:marRight w:val="0"/>
      <w:marTop w:val="0"/>
      <w:marBottom w:val="0"/>
      <w:divBdr>
        <w:top w:val="none" w:sz="0" w:space="0" w:color="auto"/>
        <w:left w:val="none" w:sz="0" w:space="0" w:color="auto"/>
        <w:bottom w:val="none" w:sz="0" w:space="0" w:color="auto"/>
        <w:right w:val="none" w:sz="0" w:space="0" w:color="auto"/>
      </w:divBdr>
      <w:divsChild>
        <w:div w:id="1317535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anielkinguk/transport-nbi" TargetMode="External"/><Relationship Id="rId18" Type="http://schemas.openxmlformats.org/officeDocument/2006/relationships/hyperlink" Target="mailto:zhaoyangyjy@chinamobile.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leeyoung@huawei.com" TargetMode="External"/><Relationship Id="rId7" Type="http://schemas.openxmlformats.org/officeDocument/2006/relationships/endnotes" Target="endnotes.xml"/><Relationship Id="rId12" Type="http://schemas.openxmlformats.org/officeDocument/2006/relationships/hyperlink" Target="https://github.com/danielkinguk/transport-nbi" TargetMode="External"/><Relationship Id="rId17" Type="http://schemas.openxmlformats.org/officeDocument/2006/relationships/hyperlink" Target="mailto:xuyunbin@ritt.c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zhenghaomian@huawei.com" TargetMode="External"/><Relationship Id="rId20" Type="http://schemas.openxmlformats.org/officeDocument/2006/relationships/hyperlink" Target="mailto:gianmarco.bruno@ericsso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bj4668/pyang/wiki/XmlJson" TargetMode="External"/><Relationship Id="rId24" Type="http://schemas.openxmlformats.org/officeDocument/2006/relationships/hyperlink" Target="mailto:ricard.vilalta@cttc.es" TargetMode="External"/><Relationship Id="rId5" Type="http://schemas.openxmlformats.org/officeDocument/2006/relationships/webSettings" Target="webSettings.xml"/><Relationship Id="rId15" Type="http://schemas.openxmlformats.org/officeDocument/2006/relationships/hyperlink" Target="mailto:d.king@lancaster.ac.uk" TargetMode="External"/><Relationship Id="rId23" Type="http://schemas.openxmlformats.org/officeDocument/2006/relationships/hyperlink" Target="mailto:carlo.perocchio@ericsson.com" TargetMode="External"/><Relationship Id="rId28" Type="http://schemas.openxmlformats.org/officeDocument/2006/relationships/footer" Target="footer2.xml"/><Relationship Id="rId10" Type="http://schemas.openxmlformats.org/officeDocument/2006/relationships/hyperlink" Target="https://github.com/GianmarcoBruno/json-yang/" TargetMode="External"/><Relationship Id="rId19" Type="http://schemas.openxmlformats.org/officeDocument/2006/relationships/hyperlink" Target="mailto:sergio.belotti@nokia.com"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italo.busi@huawei.com" TargetMode="External"/><Relationship Id="rId22" Type="http://schemas.openxmlformats.org/officeDocument/2006/relationships/hyperlink" Target="mailto:victor.lopezalvarez@telefonica.com" TargetMode="External"/><Relationship Id="rId27" Type="http://schemas.openxmlformats.org/officeDocument/2006/relationships/header" Target="header2.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B4214-3D70-4D54-AD45-EF0AEEFC8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402</TotalTime>
  <Pages>1</Pages>
  <Words>14406</Words>
  <Characters>82115</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96329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3</cp:revision>
  <cp:lastPrinted>2018-10-23T10:00:00Z</cp:lastPrinted>
  <dcterms:created xsi:type="dcterms:W3CDTF">2018-10-23T09:43:00Z</dcterms:created>
  <dcterms:modified xsi:type="dcterms:W3CDTF">2019-01-04T17:18:00Z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1543857623</vt:lpwstr>
  </property>
</Properties>
</file>