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CDEA8" w14:textId="77777777"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14:paraId="51D6A9B9" w14:textId="77777777"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14:paraId="3339FE1E" w14:textId="77777777" w:rsidR="006A74C7" w:rsidRPr="000445CC" w:rsidRDefault="006A74C7" w:rsidP="006A74C7">
      <w:r w:rsidRPr="000445CC">
        <w:t xml:space="preserve">This Internet-Draft is submitted in full conformance with the provisions of BCP 78 and BCP 79. </w:t>
      </w:r>
    </w:p>
    <w:p w14:paraId="52D68B8E" w14:textId="77777777"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14:paraId="0BB4AB71" w14:textId="77777777"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14:paraId="2D21D443" w14:textId="77777777" w:rsidR="00212B69" w:rsidRPr="00D70A83" w:rsidRDefault="00212B69" w:rsidP="00212B69">
      <w:r w:rsidRPr="00D70A83">
        <w:t>The list of current Internet-Drafts can be accessed at http://www.ietf.org/ietf/1id-abstracts.txt</w:t>
      </w:r>
    </w:p>
    <w:p w14:paraId="05D8C963" w14:textId="77777777" w:rsidR="00212B69" w:rsidRPr="00D70A83" w:rsidRDefault="00212B69" w:rsidP="00212B69">
      <w:r w:rsidRPr="00D70A83">
        <w:t>The list of Internet-Draft Shadow Directories can be accessed at http://www.ietf.org/shadow.html</w:t>
      </w:r>
    </w:p>
    <w:p w14:paraId="68B29389" w14:textId="77777777" w:rsidR="008D50C0" w:rsidRDefault="008D50C0" w:rsidP="008D50C0">
      <w:r w:rsidRPr="000445CC">
        <w:t xml:space="preserve">This Internet-Draft will expire on </w: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 1 July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 MERGEFORMAT </w:instrText>
      </w:r>
      <w:r w:rsidR="00AA5B72" w:rsidRPr="000445CC">
        <w:fldChar w:fldCharType="separate"/>
      </w:r>
      <w:r w:rsidR="007A37D4">
        <w:rPr>
          <w:noProof/>
        </w:rPr>
        <w:instrText>9</w:instrText>
      </w:r>
      <w:r w:rsidR="00AA5B72" w:rsidRPr="000445CC">
        <w:fldChar w:fldCharType="end"/>
      </w:r>
      <w:r w:rsidRPr="000445CC">
        <w:instrText xml:space="preserve"> = 2 August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 3 September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 4 October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 5 November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 6 December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 7 January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 8 February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 9 March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174F5" w:rsidRPr="000445CC">
        <w:rPr>
          <w:noProof/>
        </w:rPr>
        <w:instrText>0</w:instrText>
      </w:r>
      <w:r w:rsidR="00AA5B72" w:rsidRPr="000445CC">
        <w:fldChar w:fldCharType="end"/>
      </w:r>
      <w:r w:rsidRPr="000445CC">
        <w:instrText xml:space="preserve"> = 10 April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174F5" w:rsidRPr="000445CC">
        <w:rPr>
          <w:noProof/>
        </w:rPr>
        <w:instrText>0</w:instrText>
      </w:r>
      <w:r w:rsidR="00AA5B72" w:rsidRPr="000445CC">
        <w:fldChar w:fldCharType="end"/>
      </w:r>
      <w:r w:rsidRPr="000445CC">
        <w:instrText xml:space="preserve"> = 11 May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174F5" w:rsidRPr="000445CC">
        <w:rPr>
          <w:noProof/>
        </w:rPr>
        <w:instrText>0</w:instrText>
      </w:r>
      <w:r w:rsidR="00AA5B72" w:rsidRPr="000445CC">
        <w:fldChar w:fldCharType="end"/>
      </w:r>
      <w:r w:rsidRPr="000445CC">
        <w:instrText xml:space="preserve"> = 12 June "Fail" \* MERGEFORMAT </w:instrText>
      </w:r>
      <w:r w:rsidR="00AA5B72" w:rsidRPr="000445CC">
        <w:fldChar w:fldCharType="separate"/>
      </w:r>
      <w:r w:rsidR="007174F5" w:rsidRPr="000445CC">
        <w:rPr>
          <w:noProof/>
        </w:rPr>
        <w:instrText>Fail</w:instrText>
      </w:r>
      <w:r w:rsidR="00AA5B72" w:rsidRPr="000445CC">
        <w:fldChar w:fldCharType="end"/>
      </w:r>
      <w:r w:rsidRPr="000445CC">
        <w:instrText xml:space="preserve"> \* MERGEFORMAT </w:instrText>
      </w:r>
      <w:r w:rsidR="00AA5B72" w:rsidRPr="000445CC">
        <w:fldChar w:fldCharType="separate"/>
      </w:r>
      <w:r w:rsidR="007174F5" w:rsidRPr="000445CC">
        <w:rPr>
          <w:noProof/>
        </w:rPr>
        <w:instrText>Fail</w:instrText>
      </w:r>
      <w:r w:rsidR="00AA5B72" w:rsidRPr="000445CC">
        <w:fldChar w:fldCharType="end"/>
      </w:r>
      <w:r w:rsidRPr="000445CC">
        <w:instrText xml:space="preserve"> \* MERGEFORMAT </w:instrText>
      </w:r>
      <w:r w:rsidR="00AA5B72" w:rsidRPr="000445CC">
        <w:fldChar w:fldCharType="separate"/>
      </w:r>
      <w:r w:rsidR="007174F5" w:rsidRPr="000445CC">
        <w:rPr>
          <w:noProof/>
        </w:rPr>
        <w:instrText>Fail</w:instrText>
      </w:r>
      <w:r w:rsidR="00AA5B72" w:rsidRPr="000445CC">
        <w:fldChar w:fldCharType="end"/>
      </w:r>
      <w:r w:rsidRPr="000445CC">
        <w:instrText xml:space="preserve"> \* MERGEFORMAT </w:instrText>
      </w:r>
      <w:r w:rsidR="00AA5B72" w:rsidRPr="000445CC">
        <w:fldChar w:fldCharType="separate"/>
      </w:r>
      <w:r w:rsidR="007A37D4" w:rsidRPr="000445CC">
        <w:rPr>
          <w:noProof/>
        </w:rPr>
        <w:instrText>March</w:instrText>
      </w:r>
      <w:r w:rsidR="00AA5B72" w:rsidRPr="000445CC">
        <w:fldChar w:fldCharType="end"/>
      </w:r>
      <w:r w:rsidRPr="000445CC">
        <w:instrText xml:space="preserve"> \* MERGEFORMAT </w:instrText>
      </w:r>
      <w:r w:rsidR="00AA5B72" w:rsidRPr="000445CC">
        <w:fldChar w:fldCharType="separate"/>
      </w:r>
      <w:r w:rsidR="007A37D4" w:rsidRPr="000445CC">
        <w:rPr>
          <w:noProof/>
        </w:rPr>
        <w:instrText>March</w:instrText>
      </w:r>
      <w:r w:rsidR="00AA5B72" w:rsidRPr="000445CC">
        <w:fldChar w:fldCharType="end"/>
      </w:r>
      <w:r w:rsidRPr="000445CC">
        <w:instrText xml:space="preserve"> \* MERGEFORMAT </w:instrText>
      </w:r>
      <w:r w:rsidR="00AA5B72" w:rsidRPr="000445CC">
        <w:fldChar w:fldCharType="separate"/>
      </w:r>
      <w:r w:rsidR="007A37D4" w:rsidRPr="000445CC">
        <w:rPr>
          <w:noProof/>
        </w:rPr>
        <w:instrText>March</w:instrText>
      </w:r>
      <w:r w:rsidR="00AA5B72" w:rsidRPr="000445CC">
        <w:fldChar w:fldCharType="end"/>
      </w:r>
      <w:r w:rsidRPr="000445CC">
        <w:instrText xml:space="preserve"> \* MERGEFORMAT </w:instrText>
      </w:r>
      <w:r w:rsidR="00AA5B72" w:rsidRPr="000445CC">
        <w:fldChar w:fldCharType="separate"/>
      </w:r>
      <w:r w:rsidR="007A37D4" w:rsidRPr="000445CC">
        <w:rPr>
          <w:noProof/>
        </w:rPr>
        <w:instrText>March</w:instrText>
      </w:r>
      <w:r w:rsidR="00AA5B72" w:rsidRPr="000445CC">
        <w:fldChar w:fldCharType="end"/>
      </w:r>
      <w:r w:rsidRPr="000445CC">
        <w:instrText xml:space="preserve"> \* MERGEFORMAT </w:instrText>
      </w:r>
      <w:r w:rsidR="00AA5B72" w:rsidRPr="000445CC">
        <w:fldChar w:fldCharType="separate"/>
      </w:r>
      <w:r w:rsidR="007A37D4" w:rsidRPr="000445CC">
        <w:rPr>
          <w:noProof/>
        </w:rPr>
        <w:instrText>March</w:instrText>
      </w:r>
      <w:r w:rsidR="00AA5B72" w:rsidRPr="000445CC">
        <w:fldChar w:fldCharType="end"/>
      </w:r>
      <w:r w:rsidRPr="000445CC">
        <w:instrText xml:space="preserve">  \* MERGEFORMAT </w:instrText>
      </w:r>
      <w:r w:rsidR="00AA5B72" w:rsidRPr="000445CC">
        <w:fldChar w:fldCharType="separate"/>
      </w:r>
      <w:r w:rsidR="007A37D4" w:rsidRPr="000445CC">
        <w:rPr>
          <w:noProof/>
        </w:rPr>
        <w:instrText>March</w:instrText>
      </w:r>
      <w:r w:rsidR="00AA5B72" w:rsidRPr="000445CC">
        <w:fldChar w:fldCharType="end"/>
      </w:r>
      <w:r w:rsidRPr="000445CC">
        <w:instrText xml:space="preserve"> \* MERGEFORMAT </w:instrText>
      </w:r>
      <w:r w:rsidR="00AA5B72" w:rsidRPr="000445CC">
        <w:fldChar w:fldCharType="separate"/>
      </w:r>
      <w:r w:rsidR="007A37D4" w:rsidRPr="000445CC">
        <w:rPr>
          <w:noProof/>
        </w:rPr>
        <w:instrText>March</w:instrText>
      </w:r>
      <w:r w:rsidR="00AA5B72" w:rsidRPr="000445CC">
        <w:fldChar w:fldCharType="end"/>
      </w:r>
      <w:r w:rsidRPr="000445CC">
        <w:instrText xml:space="preserve"> \* MERGEFORMAT </w:instrText>
      </w:r>
      <w:r w:rsidR="00AA5B72" w:rsidRPr="000445CC">
        <w:fldChar w:fldCharType="separate"/>
      </w:r>
      <w:r w:rsidR="007A37D4" w:rsidRPr="000445CC">
        <w:rPr>
          <w:noProof/>
        </w:rPr>
        <w:instrText>March</w:instrText>
      </w:r>
      <w:r w:rsidR="00AA5B72" w:rsidRPr="000445CC">
        <w:fldChar w:fldCharType="end"/>
      </w:r>
      <w:r w:rsidRPr="000445CC">
        <w:instrText xml:space="preserve"> \* MERGEFORMAT </w:instrText>
      </w:r>
      <w:r w:rsidR="00AA5B72" w:rsidRPr="000445CC">
        <w:fldChar w:fldCharType="separate"/>
      </w:r>
      <w:r w:rsidR="007A37D4" w:rsidRPr="000445CC">
        <w:rPr>
          <w:noProof/>
        </w:rPr>
        <w:t>March</w:t>
      </w:r>
      <w:r w:rsidR="00AA5B72" w:rsidRPr="000445CC">
        <w:fldChar w:fldCharType="end"/>
      </w:r>
      <w:r w:rsidRPr="000445CC">
        <w:t xml:space="preserve"> </w:t>
      </w:r>
      <w:r w:rsidR="00AA5B72" w:rsidRPr="000445CC">
        <w:fldChar w:fldCharType="begin"/>
      </w:r>
      <w:r w:rsidRPr="000445CC">
        <w:instrText xml:space="preserve"> DATE  \@ "d," </w:instrText>
      </w:r>
      <w:r w:rsidR="00AA5B72" w:rsidRPr="000445CC">
        <w:fldChar w:fldCharType="separate"/>
      </w:r>
      <w:ins w:id="0" w:author="Zhenghaomian" w:date="2017-09-27T17:13:00Z">
        <w:r w:rsidR="007A37D4">
          <w:rPr>
            <w:noProof/>
          </w:rPr>
          <w:t>27,</w:t>
        </w:r>
      </w:ins>
      <w:del w:id="1" w:author="Zhenghaomian" w:date="2017-09-27T17:13:00Z">
        <w:r w:rsidR="007543CB" w:rsidDel="007A37D4">
          <w:rPr>
            <w:noProof/>
          </w:rPr>
          <w:delText>11,</w:delText>
        </w:r>
      </w:del>
      <w:r w:rsidR="00AA5B72" w:rsidRPr="000445CC">
        <w:fldChar w:fldCharType="end"/>
      </w:r>
      <w:r w:rsidRPr="000445CC">
        <w:t xml:space="preserve"> </w: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&lt; 7 </w:instrText>
      </w:r>
      <w:r w:rsidR="00AA5B72" w:rsidRPr="000445CC">
        <w:fldChar w:fldCharType="begin"/>
      </w:r>
      <w:r w:rsidRPr="000445CC">
        <w:instrText xml:space="preserve"> SAVEDATE \@ "YYYY" \* MERGEFORMAT </w:instrText>
      </w:r>
      <w:r w:rsidR="00AA5B72" w:rsidRPr="000445CC">
        <w:fldChar w:fldCharType="separate"/>
      </w:r>
      <w:r w:rsidR="000A0F17">
        <w:rPr>
          <w:noProof/>
        </w:rPr>
        <w:instrText>2017</w:instrText>
      </w:r>
      <w:r w:rsidR="00AA5B72" w:rsidRPr="000445CC">
        <w:fldChar w:fldCharType="end"/>
      </w:r>
      <w:r w:rsidRPr="000445CC">
        <w:instrText xml:space="preserve"> </w:instrText>
      </w:r>
      <w:r w:rsidR="00AA5B72" w:rsidRPr="000445CC">
        <w:fldChar w:fldCharType="begin"/>
      </w:r>
      <w:r w:rsidRPr="000445CC">
        <w:instrText xml:space="preserve"> IF </w:instrText>
      </w:r>
      <w:r w:rsidR="00AA5B72" w:rsidRPr="000445CC">
        <w:fldChar w:fldCharType="begin"/>
      </w:r>
      <w:r w:rsidRPr="000445CC">
        <w:instrText xml:space="preserve"> SAVEDATE \@ "M" \* MERGEFORMAT </w:instrText>
      </w:r>
      <w:r w:rsidR="00AA5B72" w:rsidRPr="000445CC">
        <w:fldChar w:fldCharType="separate"/>
      </w:r>
      <w:r w:rsidR="007A37D4">
        <w:rPr>
          <w:noProof/>
        </w:rPr>
        <w:instrText>9</w:instrText>
      </w:r>
      <w:r w:rsidR="00AA5B72" w:rsidRPr="000445CC">
        <w:fldChar w:fldCharType="end"/>
      </w:r>
      <w:r w:rsidRPr="000445CC">
        <w:instrText xml:space="preserve"> &gt; 6 </w:instrText>
      </w:r>
      <w:r w:rsidR="00AA5B72" w:rsidRPr="000445CC">
        <w:fldChar w:fldCharType="begin"/>
      </w:r>
      <w:r w:rsidRPr="000445CC">
        <w:instrText xml:space="preserve"> = </w:instrText>
      </w:r>
      <w:r w:rsidR="00AA5B72" w:rsidRPr="000445CC">
        <w:fldChar w:fldCharType="begin"/>
      </w:r>
      <w:r w:rsidRPr="000445CC">
        <w:instrText xml:space="preserve"> SAVEDATE \@ "YYYY" \* MERGEFORMAT </w:instrText>
      </w:r>
      <w:r w:rsidR="00AA5B72" w:rsidRPr="000445CC">
        <w:fldChar w:fldCharType="separate"/>
      </w:r>
      <w:r w:rsidR="007A37D4">
        <w:rPr>
          <w:noProof/>
        </w:rPr>
        <w:instrText>2017</w:instrText>
      </w:r>
      <w:r w:rsidR="00AA5B72" w:rsidRPr="000445CC">
        <w:fldChar w:fldCharType="end"/>
      </w:r>
      <w:r w:rsidRPr="000445CC">
        <w:instrText xml:space="preserve"> + 1 \* MERGEFORMAT </w:instrText>
      </w:r>
      <w:r w:rsidR="00AA5B72" w:rsidRPr="000445CC">
        <w:fldChar w:fldCharType="separate"/>
      </w:r>
      <w:r w:rsidR="00753DF3" w:rsidRPr="000445CC">
        <w:rPr>
          <w:noProof/>
        </w:rPr>
        <w:instrText>2009</w:instrText>
      </w:r>
      <w:r w:rsidR="00AA5B72" w:rsidRPr="000445CC">
        <w:fldChar w:fldCharType="end"/>
      </w:r>
      <w:r w:rsidRPr="000445CC">
        <w:instrText xml:space="preserve"> "Fail" \* MERGEFORMAT  \* MERGEFORMAT </w:instrText>
      </w:r>
      <w:r w:rsidR="00AA5B72" w:rsidRPr="000445CC">
        <w:fldChar w:fldCharType="separate"/>
      </w:r>
      <w:r w:rsidR="007A37D4" w:rsidRPr="000445CC">
        <w:rPr>
          <w:noProof/>
        </w:rPr>
        <w:instrText>2009</w:instrText>
      </w:r>
      <w:r w:rsidR="00AA5B72" w:rsidRPr="000445CC">
        <w:fldChar w:fldCharType="end"/>
      </w:r>
      <w:r w:rsidRPr="000445CC">
        <w:instrText xml:space="preserve"> \* MERGEFORMAT </w:instrText>
      </w:r>
      <w:r w:rsidR="00AA5B72" w:rsidRPr="000445CC">
        <w:fldChar w:fldCharType="separate"/>
      </w:r>
      <w:r w:rsidR="007A37D4" w:rsidRPr="000445CC">
        <w:rPr>
          <w:noProof/>
        </w:rPr>
        <w:t>2009</w:t>
      </w:r>
      <w:r w:rsidR="00AA5B72" w:rsidRPr="000445CC">
        <w:fldChar w:fldCharType="end"/>
      </w:r>
      <w:r w:rsidRPr="000445CC">
        <w:t>.</w:t>
      </w:r>
    </w:p>
    <w:p w14:paraId="25D2CDEE" w14:textId="77777777" w:rsidR="002E1F5F" w:rsidRPr="000445CC" w:rsidRDefault="002E1F5F" w:rsidP="002E1F5F">
      <w:pPr>
        <w:pStyle w:val="RFCH1-noTOCnonum"/>
      </w:pPr>
      <w:r w:rsidRPr="000445CC">
        <w:t>Copyright Notice</w:t>
      </w:r>
    </w:p>
    <w:p w14:paraId="2332F12A" w14:textId="77777777" w:rsidR="00212B69" w:rsidRPr="006417A3" w:rsidRDefault="00212B69" w:rsidP="00212B69">
      <w:r w:rsidRPr="006417A3">
        <w:t xml:space="preserve">Copyright (c) </w:t>
      </w:r>
      <w:r w:rsidR="00AA5B72" w:rsidRPr="006417A3">
        <w:fldChar w:fldCharType="begin"/>
      </w:r>
      <w:r w:rsidRPr="006417A3">
        <w:instrText xml:space="preserve"> SAVEDATE  \@ "yyyy"  \* MERGEFORMAT </w:instrText>
      </w:r>
      <w:r w:rsidR="00AA5B72" w:rsidRPr="006417A3">
        <w:fldChar w:fldCharType="separate"/>
      </w:r>
      <w:r w:rsidR="007A37D4">
        <w:rPr>
          <w:noProof/>
        </w:rPr>
        <w:t>2017</w:t>
      </w:r>
      <w:r w:rsidR="00AA5B72" w:rsidRPr="006417A3">
        <w:fldChar w:fldCharType="end"/>
      </w:r>
      <w:r w:rsidRPr="006417A3">
        <w:t xml:space="preserve"> IETF Trust and the persons identified as the document authors. All rights reserved.</w:t>
      </w:r>
    </w:p>
    <w:p w14:paraId="745A9998" w14:textId="77777777"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w:t>
      </w:r>
      <w:r w:rsidRPr="00D3128B">
        <w:lastRenderedPageBreak/>
        <w:t>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52C3450B" w14:textId="77777777" w:rsidR="00BB78DD" w:rsidRDefault="00BB78DD" w:rsidP="00BB78DD">
      <w:pPr>
        <w:ind w:left="0"/>
      </w:pPr>
      <w:r w:rsidRPr="003325F9">
        <w:t>Abstract</w:t>
      </w:r>
    </w:p>
    <w:p w14:paraId="283C9555" w14:textId="77777777" w:rsidR="00BB78DD" w:rsidRPr="003325F9" w:rsidRDefault="00BB78DD" w:rsidP="00BB78DD">
      <w:r w:rsidRPr="003325F9">
        <w:t xml:space="preserve">This document analyses how YANG models being defined by IETF (TEAS and CCAMP WG in particular) can be used to support Use Case </w:t>
      </w:r>
      <w:r w:rsidR="000657DC">
        <w:t>3</w:t>
      </w:r>
      <w:r w:rsidR="000657DC" w:rsidRPr="003325F9">
        <w:t xml:space="preserve"> </w:t>
      </w:r>
      <w:r w:rsidRPr="003325F9">
        <w:t>(</w:t>
      </w:r>
      <w:r w:rsidR="000657DC">
        <w:t>multi</w:t>
      </w:r>
      <w:r w:rsidRPr="003325F9">
        <w:t xml:space="preserve">-domain with single-layer) scenarios as </w:t>
      </w:r>
      <w:r w:rsidR="00D3128B">
        <w:t>referenced later</w:t>
      </w:r>
      <w:r w:rsidR="00D3128B" w:rsidRPr="003325F9">
        <w:t xml:space="preserve"> </w:t>
      </w:r>
      <w:r w:rsidRPr="003325F9">
        <w:t xml:space="preserve">in </w:t>
      </w:r>
      <w:r w:rsidR="00D3128B">
        <w:t>this document.</w:t>
      </w:r>
    </w:p>
    <w:p w14:paraId="3739ABA8" w14:textId="77777777" w:rsidR="006F6F19" w:rsidRDefault="006F6F19" w:rsidP="00CC4069">
      <w:pPr>
        <w:pStyle w:val="RFCH1-noTOCnonum"/>
      </w:pPr>
      <w:r w:rsidRPr="000445CC">
        <w:t>Table of Contents</w:t>
      </w:r>
    </w:p>
    <w:p w14:paraId="3A7B1456" w14:textId="77777777" w:rsidR="00147470" w:rsidRDefault="00147470">
      <w:pPr>
        <w:pStyle w:val="10"/>
      </w:pPr>
    </w:p>
    <w:p w14:paraId="1EC80BF3" w14:textId="77777777" w:rsidR="00AC70F7" w:rsidRDefault="00AA5B72">
      <w:pPr>
        <w:pStyle w:val="10"/>
        <w:rPr>
          <w:rFonts w:asciiTheme="minorHAnsi" w:eastAsiaTheme="minorEastAsia" w:hAnsiTheme="minorHAnsi" w:cstheme="minorBidi"/>
          <w:kern w:val="2"/>
          <w:sz w:val="21"/>
          <w:szCs w:val="22"/>
          <w:lang w:eastAsia="zh-CN"/>
        </w:rPr>
      </w:pPr>
      <w:r>
        <w:fldChar w:fldCharType="begin"/>
      </w:r>
      <w:r w:rsidR="00581409">
        <w:instrText xml:space="preserve"> TOC \o \h \z \u </w:instrText>
      </w:r>
      <w:r>
        <w:fldChar w:fldCharType="separate"/>
      </w:r>
      <w:hyperlink w:anchor="_Toc492650554" w:history="1">
        <w:r w:rsidR="00AC70F7" w:rsidRPr="002B1E5F">
          <w:rPr>
            <w:rStyle w:val="af7"/>
          </w:rPr>
          <w:t>1. Introduction</w:t>
        </w:r>
        <w:r w:rsidR="00AC70F7">
          <w:rPr>
            <w:webHidden/>
          </w:rPr>
          <w:tab/>
        </w:r>
        <w:r>
          <w:rPr>
            <w:webHidden/>
          </w:rPr>
          <w:fldChar w:fldCharType="begin"/>
        </w:r>
        <w:r w:rsidR="00AC70F7">
          <w:rPr>
            <w:webHidden/>
          </w:rPr>
          <w:instrText xml:space="preserve"> PAGEREF _Toc492650554 \h </w:instrText>
        </w:r>
        <w:r>
          <w:rPr>
            <w:webHidden/>
          </w:rPr>
        </w:r>
        <w:r>
          <w:rPr>
            <w:webHidden/>
          </w:rPr>
          <w:fldChar w:fldCharType="separate"/>
        </w:r>
        <w:r w:rsidR="00AC70F7">
          <w:rPr>
            <w:webHidden/>
          </w:rPr>
          <w:t>3</w:t>
        </w:r>
        <w:r>
          <w:rPr>
            <w:webHidden/>
          </w:rPr>
          <w:fldChar w:fldCharType="end"/>
        </w:r>
      </w:hyperlink>
    </w:p>
    <w:p w14:paraId="7B7F218C" w14:textId="77777777" w:rsidR="00AC70F7" w:rsidRDefault="00B83A54">
      <w:pPr>
        <w:pStyle w:val="22"/>
        <w:rPr>
          <w:rFonts w:asciiTheme="minorHAnsi" w:eastAsiaTheme="minorEastAsia" w:hAnsiTheme="minorHAnsi" w:cstheme="minorBidi"/>
          <w:kern w:val="2"/>
          <w:sz w:val="21"/>
          <w:szCs w:val="22"/>
          <w:lang w:eastAsia="zh-CN"/>
        </w:rPr>
      </w:pPr>
      <w:hyperlink w:anchor="_Toc492650555" w:history="1">
        <w:r w:rsidR="00AC70F7" w:rsidRPr="002B1E5F">
          <w:rPr>
            <w:rStyle w:val="af7"/>
          </w:rPr>
          <w:t>1.1. Assumptions</w:t>
        </w:r>
        <w:r w:rsidR="00AC70F7">
          <w:rPr>
            <w:webHidden/>
          </w:rPr>
          <w:tab/>
        </w:r>
        <w:r w:rsidR="00AA5B72">
          <w:rPr>
            <w:webHidden/>
          </w:rPr>
          <w:fldChar w:fldCharType="begin"/>
        </w:r>
        <w:r w:rsidR="00AC70F7">
          <w:rPr>
            <w:webHidden/>
          </w:rPr>
          <w:instrText xml:space="preserve"> PAGEREF _Toc492650555 \h </w:instrText>
        </w:r>
        <w:r w:rsidR="00AA5B72">
          <w:rPr>
            <w:webHidden/>
          </w:rPr>
        </w:r>
        <w:r w:rsidR="00AA5B72">
          <w:rPr>
            <w:webHidden/>
          </w:rPr>
          <w:fldChar w:fldCharType="separate"/>
        </w:r>
        <w:r w:rsidR="00AC70F7">
          <w:rPr>
            <w:webHidden/>
          </w:rPr>
          <w:t>3</w:t>
        </w:r>
        <w:r w:rsidR="00AA5B72">
          <w:rPr>
            <w:webHidden/>
          </w:rPr>
          <w:fldChar w:fldCharType="end"/>
        </w:r>
      </w:hyperlink>
    </w:p>
    <w:p w14:paraId="5736E182" w14:textId="77777777" w:rsidR="00AC70F7" w:rsidRDefault="00B83A54">
      <w:pPr>
        <w:pStyle w:val="22"/>
        <w:rPr>
          <w:rFonts w:asciiTheme="minorHAnsi" w:eastAsiaTheme="minorEastAsia" w:hAnsiTheme="minorHAnsi" w:cstheme="minorBidi"/>
          <w:kern w:val="2"/>
          <w:sz w:val="21"/>
          <w:szCs w:val="22"/>
          <w:lang w:eastAsia="zh-CN"/>
        </w:rPr>
      </w:pPr>
      <w:hyperlink w:anchor="_Toc492650556" w:history="1">
        <w:r w:rsidR="00AC70F7" w:rsidRPr="002B1E5F">
          <w:rPr>
            <w:rStyle w:val="af7"/>
          </w:rPr>
          <w:t>1.2. Feedbacks provided to the IETF Working Groups</w:t>
        </w:r>
        <w:r w:rsidR="00AC70F7">
          <w:rPr>
            <w:webHidden/>
          </w:rPr>
          <w:tab/>
        </w:r>
        <w:r w:rsidR="00AA5B72">
          <w:rPr>
            <w:webHidden/>
          </w:rPr>
          <w:fldChar w:fldCharType="begin"/>
        </w:r>
        <w:r w:rsidR="00AC70F7">
          <w:rPr>
            <w:webHidden/>
          </w:rPr>
          <w:instrText xml:space="preserve"> PAGEREF _Toc492650556 \h </w:instrText>
        </w:r>
        <w:r w:rsidR="00AA5B72">
          <w:rPr>
            <w:webHidden/>
          </w:rPr>
        </w:r>
        <w:r w:rsidR="00AA5B72">
          <w:rPr>
            <w:webHidden/>
          </w:rPr>
          <w:fldChar w:fldCharType="separate"/>
        </w:r>
        <w:r w:rsidR="00AC70F7">
          <w:rPr>
            <w:webHidden/>
          </w:rPr>
          <w:t>3</w:t>
        </w:r>
        <w:r w:rsidR="00AA5B72">
          <w:rPr>
            <w:webHidden/>
          </w:rPr>
          <w:fldChar w:fldCharType="end"/>
        </w:r>
      </w:hyperlink>
    </w:p>
    <w:p w14:paraId="6F76168F" w14:textId="77777777" w:rsidR="00AC70F7" w:rsidRDefault="00B83A54">
      <w:pPr>
        <w:pStyle w:val="10"/>
        <w:rPr>
          <w:rFonts w:asciiTheme="minorHAnsi" w:eastAsiaTheme="minorEastAsia" w:hAnsiTheme="minorHAnsi" w:cstheme="minorBidi"/>
          <w:kern w:val="2"/>
          <w:sz w:val="21"/>
          <w:szCs w:val="22"/>
          <w:lang w:eastAsia="zh-CN"/>
        </w:rPr>
      </w:pPr>
      <w:hyperlink w:anchor="_Toc492650557" w:history="1">
        <w:r w:rsidR="00AC70F7" w:rsidRPr="002B1E5F">
          <w:rPr>
            <w:rStyle w:val="af7"/>
          </w:rPr>
          <w:t>2. Conventions used in this document</w:t>
        </w:r>
        <w:r w:rsidR="00AC70F7">
          <w:rPr>
            <w:webHidden/>
          </w:rPr>
          <w:tab/>
        </w:r>
        <w:r w:rsidR="00AA5B72">
          <w:rPr>
            <w:webHidden/>
          </w:rPr>
          <w:fldChar w:fldCharType="begin"/>
        </w:r>
        <w:r w:rsidR="00AC70F7">
          <w:rPr>
            <w:webHidden/>
          </w:rPr>
          <w:instrText xml:space="preserve"> PAGEREF _Toc492650557 \h </w:instrText>
        </w:r>
        <w:r w:rsidR="00AA5B72">
          <w:rPr>
            <w:webHidden/>
          </w:rPr>
        </w:r>
        <w:r w:rsidR="00AA5B72">
          <w:rPr>
            <w:webHidden/>
          </w:rPr>
          <w:fldChar w:fldCharType="separate"/>
        </w:r>
        <w:r w:rsidR="00AC70F7">
          <w:rPr>
            <w:webHidden/>
          </w:rPr>
          <w:t>4</w:t>
        </w:r>
        <w:r w:rsidR="00AA5B72">
          <w:rPr>
            <w:webHidden/>
          </w:rPr>
          <w:fldChar w:fldCharType="end"/>
        </w:r>
      </w:hyperlink>
    </w:p>
    <w:p w14:paraId="204C6017" w14:textId="77777777" w:rsidR="00AC70F7" w:rsidRDefault="00B83A54">
      <w:pPr>
        <w:pStyle w:val="10"/>
        <w:rPr>
          <w:rFonts w:asciiTheme="minorHAnsi" w:eastAsiaTheme="minorEastAsia" w:hAnsiTheme="minorHAnsi" w:cstheme="minorBidi"/>
          <w:kern w:val="2"/>
          <w:sz w:val="21"/>
          <w:szCs w:val="22"/>
          <w:lang w:eastAsia="zh-CN"/>
        </w:rPr>
      </w:pPr>
      <w:hyperlink w:anchor="_Toc492650558" w:history="1">
        <w:r w:rsidR="00AC70F7" w:rsidRPr="002B1E5F">
          <w:rPr>
            <w:rStyle w:val="af7"/>
          </w:rPr>
          <w:t>3. Scenario Overview</w:t>
        </w:r>
        <w:r w:rsidR="00AC70F7">
          <w:rPr>
            <w:webHidden/>
          </w:rPr>
          <w:tab/>
        </w:r>
        <w:r w:rsidR="00AA5B72">
          <w:rPr>
            <w:webHidden/>
          </w:rPr>
          <w:fldChar w:fldCharType="begin"/>
        </w:r>
        <w:r w:rsidR="00AC70F7">
          <w:rPr>
            <w:webHidden/>
          </w:rPr>
          <w:instrText xml:space="preserve"> PAGEREF _Toc492650558 \h </w:instrText>
        </w:r>
        <w:r w:rsidR="00AA5B72">
          <w:rPr>
            <w:webHidden/>
          </w:rPr>
        </w:r>
        <w:r w:rsidR="00AA5B72">
          <w:rPr>
            <w:webHidden/>
          </w:rPr>
          <w:fldChar w:fldCharType="separate"/>
        </w:r>
        <w:r w:rsidR="00AC70F7">
          <w:rPr>
            <w:webHidden/>
          </w:rPr>
          <w:t>5</w:t>
        </w:r>
        <w:r w:rsidR="00AA5B72">
          <w:rPr>
            <w:webHidden/>
          </w:rPr>
          <w:fldChar w:fldCharType="end"/>
        </w:r>
      </w:hyperlink>
    </w:p>
    <w:p w14:paraId="2D0F1AD0" w14:textId="77777777" w:rsidR="00AC70F7" w:rsidRDefault="00B83A54">
      <w:pPr>
        <w:pStyle w:val="22"/>
        <w:rPr>
          <w:rFonts w:asciiTheme="minorHAnsi" w:eastAsiaTheme="minorEastAsia" w:hAnsiTheme="minorHAnsi" w:cstheme="minorBidi"/>
          <w:kern w:val="2"/>
          <w:sz w:val="21"/>
          <w:szCs w:val="22"/>
          <w:lang w:eastAsia="zh-CN"/>
        </w:rPr>
      </w:pPr>
      <w:hyperlink w:anchor="_Toc492650559" w:history="1">
        <w:r w:rsidR="00AC70F7" w:rsidRPr="002B1E5F">
          <w:rPr>
            <w:rStyle w:val="af7"/>
          </w:rPr>
          <w:t>3.1. Topology Abstraction</w:t>
        </w:r>
        <w:r w:rsidR="00AC70F7">
          <w:rPr>
            <w:webHidden/>
          </w:rPr>
          <w:tab/>
        </w:r>
        <w:r w:rsidR="00AA5B72">
          <w:rPr>
            <w:webHidden/>
          </w:rPr>
          <w:fldChar w:fldCharType="begin"/>
        </w:r>
        <w:r w:rsidR="00AC70F7">
          <w:rPr>
            <w:webHidden/>
          </w:rPr>
          <w:instrText xml:space="preserve"> PAGEREF _Toc492650559 \h </w:instrText>
        </w:r>
        <w:r w:rsidR="00AA5B72">
          <w:rPr>
            <w:webHidden/>
          </w:rPr>
        </w:r>
        <w:r w:rsidR="00AA5B72">
          <w:rPr>
            <w:webHidden/>
          </w:rPr>
          <w:fldChar w:fldCharType="separate"/>
        </w:r>
        <w:r w:rsidR="00AC70F7">
          <w:rPr>
            <w:webHidden/>
          </w:rPr>
          <w:t>7</w:t>
        </w:r>
        <w:r w:rsidR="00AA5B72">
          <w:rPr>
            <w:webHidden/>
          </w:rPr>
          <w:fldChar w:fldCharType="end"/>
        </w:r>
      </w:hyperlink>
    </w:p>
    <w:p w14:paraId="378469D7" w14:textId="77777777" w:rsidR="00AC70F7" w:rsidRDefault="00B83A54">
      <w:pPr>
        <w:pStyle w:val="32"/>
        <w:rPr>
          <w:rFonts w:asciiTheme="minorHAnsi" w:eastAsiaTheme="minorEastAsia" w:hAnsiTheme="minorHAnsi" w:cstheme="minorBidi"/>
          <w:kern w:val="2"/>
          <w:sz w:val="21"/>
          <w:szCs w:val="22"/>
          <w:lang w:eastAsia="zh-CN"/>
        </w:rPr>
      </w:pPr>
      <w:hyperlink w:anchor="_Toc492650560" w:history="1">
        <w:r w:rsidR="00AC70F7" w:rsidRPr="002B1E5F">
          <w:rPr>
            <w:rStyle w:val="af7"/>
          </w:rPr>
          <w:t>3.1.1. Single Domain Topology</w:t>
        </w:r>
        <w:r w:rsidR="00AC70F7">
          <w:rPr>
            <w:webHidden/>
          </w:rPr>
          <w:tab/>
        </w:r>
        <w:r w:rsidR="00AA5B72">
          <w:rPr>
            <w:webHidden/>
          </w:rPr>
          <w:fldChar w:fldCharType="begin"/>
        </w:r>
        <w:r w:rsidR="00AC70F7">
          <w:rPr>
            <w:webHidden/>
          </w:rPr>
          <w:instrText xml:space="preserve"> PAGEREF _Toc492650560 \h </w:instrText>
        </w:r>
        <w:r w:rsidR="00AA5B72">
          <w:rPr>
            <w:webHidden/>
          </w:rPr>
        </w:r>
        <w:r w:rsidR="00AA5B72">
          <w:rPr>
            <w:webHidden/>
          </w:rPr>
          <w:fldChar w:fldCharType="separate"/>
        </w:r>
        <w:r w:rsidR="00AC70F7">
          <w:rPr>
            <w:webHidden/>
          </w:rPr>
          <w:t>7</w:t>
        </w:r>
        <w:r w:rsidR="00AA5B72">
          <w:rPr>
            <w:webHidden/>
          </w:rPr>
          <w:fldChar w:fldCharType="end"/>
        </w:r>
      </w:hyperlink>
    </w:p>
    <w:p w14:paraId="6DDD337F" w14:textId="77777777" w:rsidR="00AC70F7" w:rsidRDefault="00B83A54">
      <w:pPr>
        <w:pStyle w:val="32"/>
        <w:rPr>
          <w:rFonts w:asciiTheme="minorHAnsi" w:eastAsiaTheme="minorEastAsia" w:hAnsiTheme="minorHAnsi" w:cstheme="minorBidi"/>
          <w:kern w:val="2"/>
          <w:sz w:val="21"/>
          <w:szCs w:val="22"/>
          <w:lang w:eastAsia="zh-CN"/>
        </w:rPr>
      </w:pPr>
      <w:hyperlink w:anchor="_Toc492650561" w:history="1">
        <w:r w:rsidR="00AC70F7" w:rsidRPr="002B1E5F">
          <w:rPr>
            <w:rStyle w:val="af7"/>
          </w:rPr>
          <w:t>3.1.2. Multi-domain Topology Stitching</w:t>
        </w:r>
        <w:r w:rsidR="00AC70F7">
          <w:rPr>
            <w:webHidden/>
          </w:rPr>
          <w:tab/>
        </w:r>
        <w:r w:rsidR="00AA5B72">
          <w:rPr>
            <w:webHidden/>
          </w:rPr>
          <w:fldChar w:fldCharType="begin"/>
        </w:r>
        <w:r w:rsidR="00AC70F7">
          <w:rPr>
            <w:webHidden/>
          </w:rPr>
          <w:instrText xml:space="preserve"> PAGEREF _Toc492650561 \h </w:instrText>
        </w:r>
        <w:r w:rsidR="00AA5B72">
          <w:rPr>
            <w:webHidden/>
          </w:rPr>
        </w:r>
        <w:r w:rsidR="00AA5B72">
          <w:rPr>
            <w:webHidden/>
          </w:rPr>
          <w:fldChar w:fldCharType="separate"/>
        </w:r>
        <w:r w:rsidR="00AC70F7">
          <w:rPr>
            <w:webHidden/>
          </w:rPr>
          <w:t>7</w:t>
        </w:r>
        <w:r w:rsidR="00AA5B72">
          <w:rPr>
            <w:webHidden/>
          </w:rPr>
          <w:fldChar w:fldCharType="end"/>
        </w:r>
      </w:hyperlink>
    </w:p>
    <w:p w14:paraId="5A0D7989" w14:textId="77777777" w:rsidR="00AC70F7" w:rsidRDefault="00B83A54">
      <w:pPr>
        <w:pStyle w:val="22"/>
        <w:rPr>
          <w:rFonts w:asciiTheme="minorHAnsi" w:eastAsiaTheme="minorEastAsia" w:hAnsiTheme="minorHAnsi" w:cstheme="minorBidi"/>
          <w:kern w:val="2"/>
          <w:sz w:val="21"/>
          <w:szCs w:val="22"/>
          <w:lang w:eastAsia="zh-CN"/>
        </w:rPr>
      </w:pPr>
      <w:hyperlink w:anchor="_Toc492650562" w:history="1">
        <w:r w:rsidR="00AC70F7" w:rsidRPr="002B1E5F">
          <w:rPr>
            <w:rStyle w:val="af7"/>
          </w:rPr>
          <w:t>3.2. Multi-domain Service Configuration</w:t>
        </w:r>
        <w:r w:rsidR="00AC70F7">
          <w:rPr>
            <w:webHidden/>
          </w:rPr>
          <w:tab/>
        </w:r>
        <w:r w:rsidR="00AA5B72">
          <w:rPr>
            <w:webHidden/>
          </w:rPr>
          <w:fldChar w:fldCharType="begin"/>
        </w:r>
        <w:r w:rsidR="00AC70F7">
          <w:rPr>
            <w:webHidden/>
          </w:rPr>
          <w:instrText xml:space="preserve"> PAGEREF _Toc492650562 \h </w:instrText>
        </w:r>
        <w:r w:rsidR="00AA5B72">
          <w:rPr>
            <w:webHidden/>
          </w:rPr>
        </w:r>
        <w:r w:rsidR="00AA5B72">
          <w:rPr>
            <w:webHidden/>
          </w:rPr>
          <w:fldChar w:fldCharType="separate"/>
        </w:r>
        <w:r w:rsidR="00AC70F7">
          <w:rPr>
            <w:webHidden/>
          </w:rPr>
          <w:t>8</w:t>
        </w:r>
        <w:r w:rsidR="00AA5B72">
          <w:rPr>
            <w:webHidden/>
          </w:rPr>
          <w:fldChar w:fldCharType="end"/>
        </w:r>
      </w:hyperlink>
    </w:p>
    <w:p w14:paraId="51FC53E9" w14:textId="77777777" w:rsidR="00AC70F7" w:rsidRDefault="00B83A54">
      <w:pPr>
        <w:pStyle w:val="32"/>
        <w:rPr>
          <w:rFonts w:asciiTheme="minorHAnsi" w:eastAsiaTheme="minorEastAsia" w:hAnsiTheme="minorHAnsi" w:cstheme="minorBidi"/>
          <w:kern w:val="2"/>
          <w:sz w:val="21"/>
          <w:szCs w:val="22"/>
          <w:lang w:eastAsia="zh-CN"/>
        </w:rPr>
      </w:pPr>
      <w:hyperlink w:anchor="_Toc492650563" w:history="1">
        <w:r w:rsidR="00AC70F7" w:rsidRPr="002B1E5F">
          <w:rPr>
            <w:rStyle w:val="af7"/>
          </w:rPr>
          <w:t>3.2.1.</w:t>
        </w:r>
        <w:r w:rsidR="00AC70F7" w:rsidRPr="002B1E5F">
          <w:rPr>
            <w:rStyle w:val="af7"/>
            <w:lang w:eastAsia="zh-CN"/>
          </w:rPr>
          <w:t xml:space="preserve"> Procedure Description</w:t>
        </w:r>
        <w:r w:rsidR="00AC70F7">
          <w:rPr>
            <w:webHidden/>
          </w:rPr>
          <w:tab/>
        </w:r>
        <w:r w:rsidR="00AA5B72">
          <w:rPr>
            <w:webHidden/>
          </w:rPr>
          <w:fldChar w:fldCharType="begin"/>
        </w:r>
        <w:r w:rsidR="00AC70F7">
          <w:rPr>
            <w:webHidden/>
          </w:rPr>
          <w:instrText xml:space="preserve"> PAGEREF _Toc492650563 \h </w:instrText>
        </w:r>
        <w:r w:rsidR="00AA5B72">
          <w:rPr>
            <w:webHidden/>
          </w:rPr>
        </w:r>
        <w:r w:rsidR="00AA5B72">
          <w:rPr>
            <w:webHidden/>
          </w:rPr>
          <w:fldChar w:fldCharType="separate"/>
        </w:r>
        <w:r w:rsidR="00AC70F7">
          <w:rPr>
            <w:webHidden/>
          </w:rPr>
          <w:t>9</w:t>
        </w:r>
        <w:r w:rsidR="00AA5B72">
          <w:rPr>
            <w:webHidden/>
          </w:rPr>
          <w:fldChar w:fldCharType="end"/>
        </w:r>
      </w:hyperlink>
    </w:p>
    <w:p w14:paraId="582BF500" w14:textId="77777777" w:rsidR="00AC70F7" w:rsidRDefault="00B83A54">
      <w:pPr>
        <w:pStyle w:val="32"/>
        <w:rPr>
          <w:rFonts w:asciiTheme="minorHAnsi" w:eastAsiaTheme="minorEastAsia" w:hAnsiTheme="minorHAnsi" w:cstheme="minorBidi"/>
          <w:kern w:val="2"/>
          <w:sz w:val="21"/>
          <w:szCs w:val="22"/>
          <w:lang w:eastAsia="zh-CN"/>
        </w:rPr>
      </w:pPr>
      <w:hyperlink w:anchor="_Toc492650564" w:history="1">
        <w:r w:rsidR="00AC70F7" w:rsidRPr="002B1E5F">
          <w:rPr>
            <w:rStyle w:val="af7"/>
          </w:rPr>
          <w:t>3.2.2. ODU Transit Service / OTN Client Private Line Service</w:t>
        </w:r>
        <w:r w:rsidR="00AC70F7">
          <w:rPr>
            <w:webHidden/>
          </w:rPr>
          <w:tab/>
        </w:r>
        <w:r w:rsidR="00AA5B72">
          <w:rPr>
            <w:webHidden/>
          </w:rPr>
          <w:fldChar w:fldCharType="begin"/>
        </w:r>
        <w:r w:rsidR="00AC70F7">
          <w:rPr>
            <w:webHidden/>
          </w:rPr>
          <w:instrText xml:space="preserve"> PAGEREF _Toc492650564 \h </w:instrText>
        </w:r>
        <w:r w:rsidR="00AA5B72">
          <w:rPr>
            <w:webHidden/>
          </w:rPr>
        </w:r>
        <w:r w:rsidR="00AA5B72">
          <w:rPr>
            <w:webHidden/>
          </w:rPr>
          <w:fldChar w:fldCharType="separate"/>
        </w:r>
        <w:r w:rsidR="00AC70F7">
          <w:rPr>
            <w:webHidden/>
          </w:rPr>
          <w:t>9</w:t>
        </w:r>
        <w:r w:rsidR="00AA5B72">
          <w:rPr>
            <w:webHidden/>
          </w:rPr>
          <w:fldChar w:fldCharType="end"/>
        </w:r>
      </w:hyperlink>
    </w:p>
    <w:p w14:paraId="2962D54C" w14:textId="77777777" w:rsidR="00AC70F7" w:rsidRDefault="00B83A54">
      <w:pPr>
        <w:pStyle w:val="32"/>
        <w:rPr>
          <w:rFonts w:asciiTheme="minorHAnsi" w:eastAsiaTheme="minorEastAsia" w:hAnsiTheme="minorHAnsi" w:cstheme="minorBidi"/>
          <w:kern w:val="2"/>
          <w:sz w:val="21"/>
          <w:szCs w:val="22"/>
          <w:lang w:eastAsia="zh-CN"/>
        </w:rPr>
      </w:pPr>
      <w:hyperlink w:anchor="_Toc492650565" w:history="1">
        <w:r w:rsidR="00AC70F7" w:rsidRPr="002B1E5F">
          <w:rPr>
            <w:rStyle w:val="af7"/>
          </w:rPr>
          <w:t>3.2.3. EPL over ODU Service</w:t>
        </w:r>
        <w:r w:rsidR="00AC70F7">
          <w:rPr>
            <w:webHidden/>
          </w:rPr>
          <w:tab/>
        </w:r>
        <w:r w:rsidR="00AA5B72">
          <w:rPr>
            <w:webHidden/>
          </w:rPr>
          <w:fldChar w:fldCharType="begin"/>
        </w:r>
        <w:r w:rsidR="00AC70F7">
          <w:rPr>
            <w:webHidden/>
          </w:rPr>
          <w:instrText xml:space="preserve"> PAGEREF _Toc492650565 \h </w:instrText>
        </w:r>
        <w:r w:rsidR="00AA5B72">
          <w:rPr>
            <w:webHidden/>
          </w:rPr>
        </w:r>
        <w:r w:rsidR="00AA5B72">
          <w:rPr>
            <w:webHidden/>
          </w:rPr>
          <w:fldChar w:fldCharType="separate"/>
        </w:r>
        <w:r w:rsidR="00AC70F7">
          <w:rPr>
            <w:webHidden/>
          </w:rPr>
          <w:t>10</w:t>
        </w:r>
        <w:r w:rsidR="00AA5B72">
          <w:rPr>
            <w:webHidden/>
          </w:rPr>
          <w:fldChar w:fldCharType="end"/>
        </w:r>
      </w:hyperlink>
    </w:p>
    <w:p w14:paraId="4F9D8559" w14:textId="77777777" w:rsidR="00AC70F7" w:rsidRDefault="00B83A54">
      <w:pPr>
        <w:pStyle w:val="32"/>
        <w:rPr>
          <w:rFonts w:asciiTheme="minorHAnsi" w:eastAsiaTheme="minorEastAsia" w:hAnsiTheme="minorHAnsi" w:cstheme="minorBidi"/>
          <w:kern w:val="2"/>
          <w:sz w:val="21"/>
          <w:szCs w:val="22"/>
          <w:lang w:eastAsia="zh-CN"/>
        </w:rPr>
      </w:pPr>
      <w:hyperlink w:anchor="_Toc492650566" w:history="1">
        <w:r w:rsidR="00AC70F7" w:rsidRPr="002B1E5F">
          <w:rPr>
            <w:rStyle w:val="af7"/>
          </w:rPr>
          <w:t>3.2.4. Other OTN Client Services</w:t>
        </w:r>
        <w:r w:rsidR="00AC70F7">
          <w:rPr>
            <w:webHidden/>
          </w:rPr>
          <w:tab/>
        </w:r>
        <w:r w:rsidR="00AA5B72">
          <w:rPr>
            <w:webHidden/>
          </w:rPr>
          <w:fldChar w:fldCharType="begin"/>
        </w:r>
        <w:r w:rsidR="00AC70F7">
          <w:rPr>
            <w:webHidden/>
          </w:rPr>
          <w:instrText xml:space="preserve"> PAGEREF _Toc492650566 \h </w:instrText>
        </w:r>
        <w:r w:rsidR="00AA5B72">
          <w:rPr>
            <w:webHidden/>
          </w:rPr>
        </w:r>
        <w:r w:rsidR="00AA5B72">
          <w:rPr>
            <w:webHidden/>
          </w:rPr>
          <w:fldChar w:fldCharType="separate"/>
        </w:r>
        <w:r w:rsidR="00AC70F7">
          <w:rPr>
            <w:webHidden/>
          </w:rPr>
          <w:t>10</w:t>
        </w:r>
        <w:r w:rsidR="00AA5B72">
          <w:rPr>
            <w:webHidden/>
          </w:rPr>
          <w:fldChar w:fldCharType="end"/>
        </w:r>
      </w:hyperlink>
    </w:p>
    <w:p w14:paraId="69117EC5" w14:textId="77777777" w:rsidR="00AC70F7" w:rsidRDefault="00B83A54">
      <w:pPr>
        <w:pStyle w:val="22"/>
        <w:rPr>
          <w:rFonts w:asciiTheme="minorHAnsi" w:eastAsiaTheme="minorEastAsia" w:hAnsiTheme="minorHAnsi" w:cstheme="minorBidi"/>
          <w:kern w:val="2"/>
          <w:sz w:val="21"/>
          <w:szCs w:val="22"/>
          <w:lang w:eastAsia="zh-CN"/>
        </w:rPr>
      </w:pPr>
      <w:hyperlink w:anchor="_Toc492650567" w:history="1">
        <w:r w:rsidR="00AC70F7" w:rsidRPr="002B1E5F">
          <w:rPr>
            <w:rStyle w:val="af7"/>
          </w:rPr>
          <w:t>3.3. Protection Scenarios</w:t>
        </w:r>
        <w:r w:rsidR="00AC70F7">
          <w:rPr>
            <w:webHidden/>
          </w:rPr>
          <w:tab/>
        </w:r>
        <w:r w:rsidR="00AA5B72">
          <w:rPr>
            <w:webHidden/>
          </w:rPr>
          <w:fldChar w:fldCharType="begin"/>
        </w:r>
        <w:r w:rsidR="00AC70F7">
          <w:rPr>
            <w:webHidden/>
          </w:rPr>
          <w:instrText xml:space="preserve"> PAGEREF _Toc492650567 \h </w:instrText>
        </w:r>
        <w:r w:rsidR="00AA5B72">
          <w:rPr>
            <w:webHidden/>
          </w:rPr>
        </w:r>
        <w:r w:rsidR="00AA5B72">
          <w:rPr>
            <w:webHidden/>
          </w:rPr>
          <w:fldChar w:fldCharType="separate"/>
        </w:r>
        <w:r w:rsidR="00AC70F7">
          <w:rPr>
            <w:webHidden/>
          </w:rPr>
          <w:t>10</w:t>
        </w:r>
        <w:r w:rsidR="00AA5B72">
          <w:rPr>
            <w:webHidden/>
          </w:rPr>
          <w:fldChar w:fldCharType="end"/>
        </w:r>
      </w:hyperlink>
    </w:p>
    <w:p w14:paraId="5F394ACB" w14:textId="77777777" w:rsidR="00AC70F7" w:rsidRDefault="00B83A54">
      <w:pPr>
        <w:pStyle w:val="32"/>
        <w:rPr>
          <w:rFonts w:asciiTheme="minorHAnsi" w:eastAsiaTheme="minorEastAsia" w:hAnsiTheme="minorHAnsi" w:cstheme="minorBidi"/>
          <w:kern w:val="2"/>
          <w:sz w:val="21"/>
          <w:szCs w:val="22"/>
          <w:lang w:eastAsia="zh-CN"/>
        </w:rPr>
      </w:pPr>
      <w:hyperlink w:anchor="_Toc492650568" w:history="1">
        <w:r w:rsidR="00AC70F7" w:rsidRPr="002B1E5F">
          <w:rPr>
            <w:rStyle w:val="af7"/>
          </w:rPr>
          <w:t>3.3.1. Linear Protection (end-to-end)</w:t>
        </w:r>
        <w:r w:rsidR="00AC70F7">
          <w:rPr>
            <w:webHidden/>
          </w:rPr>
          <w:tab/>
        </w:r>
        <w:r w:rsidR="00AA5B72">
          <w:rPr>
            <w:webHidden/>
          </w:rPr>
          <w:fldChar w:fldCharType="begin"/>
        </w:r>
        <w:r w:rsidR="00AC70F7">
          <w:rPr>
            <w:webHidden/>
          </w:rPr>
          <w:instrText xml:space="preserve"> PAGEREF _Toc492650568 \h </w:instrText>
        </w:r>
        <w:r w:rsidR="00AA5B72">
          <w:rPr>
            <w:webHidden/>
          </w:rPr>
        </w:r>
        <w:r w:rsidR="00AA5B72">
          <w:rPr>
            <w:webHidden/>
          </w:rPr>
          <w:fldChar w:fldCharType="separate"/>
        </w:r>
        <w:r w:rsidR="00AC70F7">
          <w:rPr>
            <w:webHidden/>
          </w:rPr>
          <w:t>10</w:t>
        </w:r>
        <w:r w:rsidR="00AA5B72">
          <w:rPr>
            <w:webHidden/>
          </w:rPr>
          <w:fldChar w:fldCharType="end"/>
        </w:r>
      </w:hyperlink>
    </w:p>
    <w:p w14:paraId="33F737EC" w14:textId="77777777" w:rsidR="00AC70F7" w:rsidRDefault="00B83A54">
      <w:pPr>
        <w:pStyle w:val="32"/>
        <w:rPr>
          <w:rFonts w:asciiTheme="minorHAnsi" w:eastAsiaTheme="minorEastAsia" w:hAnsiTheme="minorHAnsi" w:cstheme="minorBidi"/>
          <w:kern w:val="2"/>
          <w:sz w:val="21"/>
          <w:szCs w:val="22"/>
          <w:lang w:eastAsia="zh-CN"/>
        </w:rPr>
      </w:pPr>
      <w:hyperlink w:anchor="_Toc492650569" w:history="1">
        <w:r w:rsidR="00AC70F7" w:rsidRPr="002B1E5F">
          <w:rPr>
            <w:rStyle w:val="af7"/>
          </w:rPr>
          <w:t>3.3.2. Segmented Protection</w:t>
        </w:r>
        <w:r w:rsidR="00AC70F7">
          <w:rPr>
            <w:webHidden/>
          </w:rPr>
          <w:tab/>
        </w:r>
        <w:r w:rsidR="00AA5B72">
          <w:rPr>
            <w:webHidden/>
          </w:rPr>
          <w:fldChar w:fldCharType="begin"/>
        </w:r>
        <w:r w:rsidR="00AC70F7">
          <w:rPr>
            <w:webHidden/>
          </w:rPr>
          <w:instrText xml:space="preserve"> PAGEREF _Toc492650569 \h </w:instrText>
        </w:r>
        <w:r w:rsidR="00AA5B72">
          <w:rPr>
            <w:webHidden/>
          </w:rPr>
        </w:r>
        <w:r w:rsidR="00AA5B72">
          <w:rPr>
            <w:webHidden/>
          </w:rPr>
          <w:fldChar w:fldCharType="separate"/>
        </w:r>
        <w:r w:rsidR="00AC70F7">
          <w:rPr>
            <w:webHidden/>
          </w:rPr>
          <w:t>10</w:t>
        </w:r>
        <w:r w:rsidR="00AA5B72">
          <w:rPr>
            <w:webHidden/>
          </w:rPr>
          <w:fldChar w:fldCharType="end"/>
        </w:r>
      </w:hyperlink>
    </w:p>
    <w:p w14:paraId="2E291AF9" w14:textId="77777777" w:rsidR="00AC70F7" w:rsidRDefault="00B83A54">
      <w:pPr>
        <w:pStyle w:val="10"/>
        <w:rPr>
          <w:rFonts w:asciiTheme="minorHAnsi" w:eastAsiaTheme="minorEastAsia" w:hAnsiTheme="minorHAnsi" w:cstheme="minorBidi"/>
          <w:kern w:val="2"/>
          <w:sz w:val="21"/>
          <w:szCs w:val="22"/>
          <w:lang w:eastAsia="zh-CN"/>
        </w:rPr>
      </w:pPr>
      <w:hyperlink w:anchor="_Toc492650570" w:history="1">
        <w:r w:rsidR="00AC70F7" w:rsidRPr="002B1E5F">
          <w:rPr>
            <w:rStyle w:val="af7"/>
          </w:rPr>
          <w:t>4. Topology Abstraction: detailed JSON examples</w:t>
        </w:r>
        <w:r w:rsidR="00AC70F7">
          <w:rPr>
            <w:webHidden/>
          </w:rPr>
          <w:tab/>
        </w:r>
        <w:r w:rsidR="00AA5B72">
          <w:rPr>
            <w:webHidden/>
          </w:rPr>
          <w:fldChar w:fldCharType="begin"/>
        </w:r>
        <w:r w:rsidR="00AC70F7">
          <w:rPr>
            <w:webHidden/>
          </w:rPr>
          <w:instrText xml:space="preserve"> PAGEREF _Toc492650570 \h </w:instrText>
        </w:r>
        <w:r w:rsidR="00AA5B72">
          <w:rPr>
            <w:webHidden/>
          </w:rPr>
        </w:r>
        <w:r w:rsidR="00AA5B72">
          <w:rPr>
            <w:webHidden/>
          </w:rPr>
          <w:fldChar w:fldCharType="separate"/>
        </w:r>
        <w:r w:rsidR="00AC70F7">
          <w:rPr>
            <w:webHidden/>
          </w:rPr>
          <w:t>10</w:t>
        </w:r>
        <w:r w:rsidR="00AA5B72">
          <w:rPr>
            <w:webHidden/>
          </w:rPr>
          <w:fldChar w:fldCharType="end"/>
        </w:r>
      </w:hyperlink>
    </w:p>
    <w:p w14:paraId="79FC8BCF" w14:textId="77777777" w:rsidR="00AC70F7" w:rsidRDefault="00B83A54">
      <w:pPr>
        <w:pStyle w:val="10"/>
        <w:rPr>
          <w:rFonts w:asciiTheme="minorHAnsi" w:eastAsiaTheme="minorEastAsia" w:hAnsiTheme="minorHAnsi" w:cstheme="minorBidi"/>
          <w:kern w:val="2"/>
          <w:sz w:val="21"/>
          <w:szCs w:val="22"/>
          <w:lang w:eastAsia="zh-CN"/>
        </w:rPr>
      </w:pPr>
      <w:hyperlink w:anchor="_Toc492650571" w:history="1">
        <w:r w:rsidR="00AC70F7" w:rsidRPr="002B1E5F">
          <w:rPr>
            <w:rStyle w:val="af7"/>
          </w:rPr>
          <w:t>5. Service Configuration: detailed JSON examples</w:t>
        </w:r>
        <w:r w:rsidR="00AC70F7">
          <w:rPr>
            <w:webHidden/>
          </w:rPr>
          <w:tab/>
        </w:r>
        <w:r w:rsidR="00AA5B72">
          <w:rPr>
            <w:webHidden/>
          </w:rPr>
          <w:fldChar w:fldCharType="begin"/>
        </w:r>
        <w:r w:rsidR="00AC70F7">
          <w:rPr>
            <w:webHidden/>
          </w:rPr>
          <w:instrText xml:space="preserve"> PAGEREF _Toc492650571 \h </w:instrText>
        </w:r>
        <w:r w:rsidR="00AA5B72">
          <w:rPr>
            <w:webHidden/>
          </w:rPr>
        </w:r>
        <w:r w:rsidR="00AA5B72">
          <w:rPr>
            <w:webHidden/>
          </w:rPr>
          <w:fldChar w:fldCharType="separate"/>
        </w:r>
        <w:r w:rsidR="00AC70F7">
          <w:rPr>
            <w:webHidden/>
          </w:rPr>
          <w:t>10</w:t>
        </w:r>
        <w:r w:rsidR="00AA5B72">
          <w:rPr>
            <w:webHidden/>
          </w:rPr>
          <w:fldChar w:fldCharType="end"/>
        </w:r>
      </w:hyperlink>
    </w:p>
    <w:p w14:paraId="688C7DBB" w14:textId="77777777" w:rsidR="00AC70F7" w:rsidRDefault="00B83A54">
      <w:pPr>
        <w:pStyle w:val="22"/>
        <w:rPr>
          <w:rFonts w:asciiTheme="minorHAnsi" w:eastAsiaTheme="minorEastAsia" w:hAnsiTheme="minorHAnsi" w:cstheme="minorBidi"/>
          <w:kern w:val="2"/>
          <w:sz w:val="21"/>
          <w:szCs w:val="22"/>
          <w:lang w:eastAsia="zh-CN"/>
        </w:rPr>
      </w:pPr>
      <w:hyperlink w:anchor="_Toc492650572" w:history="1">
        <w:r w:rsidR="00AC70F7" w:rsidRPr="002B1E5F">
          <w:rPr>
            <w:rStyle w:val="af7"/>
          </w:rPr>
          <w:t>5.1. ODU Transit Service</w:t>
        </w:r>
        <w:r w:rsidR="00AC70F7">
          <w:rPr>
            <w:webHidden/>
          </w:rPr>
          <w:tab/>
        </w:r>
        <w:r w:rsidR="00AA5B72">
          <w:rPr>
            <w:webHidden/>
          </w:rPr>
          <w:fldChar w:fldCharType="begin"/>
        </w:r>
        <w:r w:rsidR="00AC70F7">
          <w:rPr>
            <w:webHidden/>
          </w:rPr>
          <w:instrText xml:space="preserve"> PAGEREF _Toc492650572 \h </w:instrText>
        </w:r>
        <w:r w:rsidR="00AA5B72">
          <w:rPr>
            <w:webHidden/>
          </w:rPr>
        </w:r>
        <w:r w:rsidR="00AA5B72">
          <w:rPr>
            <w:webHidden/>
          </w:rPr>
          <w:fldChar w:fldCharType="separate"/>
        </w:r>
        <w:r w:rsidR="00AC70F7">
          <w:rPr>
            <w:webHidden/>
          </w:rPr>
          <w:t>10</w:t>
        </w:r>
        <w:r w:rsidR="00AA5B72">
          <w:rPr>
            <w:webHidden/>
          </w:rPr>
          <w:fldChar w:fldCharType="end"/>
        </w:r>
      </w:hyperlink>
    </w:p>
    <w:p w14:paraId="70C060BF" w14:textId="77777777" w:rsidR="00AC70F7" w:rsidRDefault="00B83A54">
      <w:pPr>
        <w:pStyle w:val="10"/>
        <w:rPr>
          <w:rFonts w:asciiTheme="minorHAnsi" w:eastAsiaTheme="minorEastAsia" w:hAnsiTheme="minorHAnsi" w:cstheme="minorBidi"/>
          <w:kern w:val="2"/>
          <w:sz w:val="21"/>
          <w:szCs w:val="22"/>
          <w:lang w:eastAsia="zh-CN"/>
        </w:rPr>
      </w:pPr>
      <w:hyperlink w:anchor="_Toc492650573" w:history="1">
        <w:r w:rsidR="00AC70F7" w:rsidRPr="002B1E5F">
          <w:rPr>
            <w:rStyle w:val="af7"/>
          </w:rPr>
          <w:t>6. Security Considerations</w:t>
        </w:r>
        <w:r w:rsidR="00AC70F7">
          <w:rPr>
            <w:webHidden/>
          </w:rPr>
          <w:tab/>
        </w:r>
        <w:r w:rsidR="00AA5B72">
          <w:rPr>
            <w:webHidden/>
          </w:rPr>
          <w:fldChar w:fldCharType="begin"/>
        </w:r>
        <w:r w:rsidR="00AC70F7">
          <w:rPr>
            <w:webHidden/>
          </w:rPr>
          <w:instrText xml:space="preserve"> PAGEREF _Toc492650573 \h </w:instrText>
        </w:r>
        <w:r w:rsidR="00AA5B72">
          <w:rPr>
            <w:webHidden/>
          </w:rPr>
        </w:r>
        <w:r w:rsidR="00AA5B72">
          <w:rPr>
            <w:webHidden/>
          </w:rPr>
          <w:fldChar w:fldCharType="separate"/>
        </w:r>
        <w:r w:rsidR="00AC70F7">
          <w:rPr>
            <w:webHidden/>
          </w:rPr>
          <w:t>10</w:t>
        </w:r>
        <w:r w:rsidR="00AA5B72">
          <w:rPr>
            <w:webHidden/>
          </w:rPr>
          <w:fldChar w:fldCharType="end"/>
        </w:r>
      </w:hyperlink>
    </w:p>
    <w:p w14:paraId="1F4C7C38" w14:textId="77777777" w:rsidR="00AC70F7" w:rsidRDefault="00B83A54">
      <w:pPr>
        <w:pStyle w:val="10"/>
        <w:rPr>
          <w:rFonts w:asciiTheme="minorHAnsi" w:eastAsiaTheme="minorEastAsia" w:hAnsiTheme="minorHAnsi" w:cstheme="minorBidi"/>
          <w:kern w:val="2"/>
          <w:sz w:val="21"/>
          <w:szCs w:val="22"/>
          <w:lang w:eastAsia="zh-CN"/>
        </w:rPr>
      </w:pPr>
      <w:hyperlink w:anchor="_Toc492650574" w:history="1">
        <w:r w:rsidR="00AC70F7" w:rsidRPr="002B1E5F">
          <w:rPr>
            <w:rStyle w:val="af7"/>
          </w:rPr>
          <w:t>7. IANA Considerations</w:t>
        </w:r>
        <w:r w:rsidR="00AC70F7">
          <w:rPr>
            <w:webHidden/>
          </w:rPr>
          <w:tab/>
        </w:r>
        <w:r w:rsidR="00AA5B72">
          <w:rPr>
            <w:webHidden/>
          </w:rPr>
          <w:fldChar w:fldCharType="begin"/>
        </w:r>
        <w:r w:rsidR="00AC70F7">
          <w:rPr>
            <w:webHidden/>
          </w:rPr>
          <w:instrText xml:space="preserve"> PAGEREF _Toc492650574 \h </w:instrText>
        </w:r>
        <w:r w:rsidR="00AA5B72">
          <w:rPr>
            <w:webHidden/>
          </w:rPr>
        </w:r>
        <w:r w:rsidR="00AA5B72">
          <w:rPr>
            <w:webHidden/>
          </w:rPr>
          <w:fldChar w:fldCharType="separate"/>
        </w:r>
        <w:r w:rsidR="00AC70F7">
          <w:rPr>
            <w:webHidden/>
          </w:rPr>
          <w:t>10</w:t>
        </w:r>
        <w:r w:rsidR="00AA5B72">
          <w:rPr>
            <w:webHidden/>
          </w:rPr>
          <w:fldChar w:fldCharType="end"/>
        </w:r>
      </w:hyperlink>
    </w:p>
    <w:p w14:paraId="54463B7F" w14:textId="77777777" w:rsidR="00AC70F7" w:rsidRDefault="00B83A54">
      <w:pPr>
        <w:pStyle w:val="10"/>
        <w:rPr>
          <w:rFonts w:asciiTheme="minorHAnsi" w:eastAsiaTheme="minorEastAsia" w:hAnsiTheme="minorHAnsi" w:cstheme="minorBidi"/>
          <w:kern w:val="2"/>
          <w:sz w:val="21"/>
          <w:szCs w:val="22"/>
          <w:lang w:eastAsia="zh-CN"/>
        </w:rPr>
      </w:pPr>
      <w:hyperlink w:anchor="_Toc492650575" w:history="1">
        <w:r w:rsidR="00AC70F7" w:rsidRPr="002B1E5F">
          <w:rPr>
            <w:rStyle w:val="af7"/>
          </w:rPr>
          <w:t>8. Conclusions</w:t>
        </w:r>
        <w:r w:rsidR="00AC70F7">
          <w:rPr>
            <w:webHidden/>
          </w:rPr>
          <w:tab/>
        </w:r>
        <w:r w:rsidR="00AA5B72">
          <w:rPr>
            <w:webHidden/>
          </w:rPr>
          <w:fldChar w:fldCharType="begin"/>
        </w:r>
        <w:r w:rsidR="00AC70F7">
          <w:rPr>
            <w:webHidden/>
          </w:rPr>
          <w:instrText xml:space="preserve"> PAGEREF _Toc492650575 \h </w:instrText>
        </w:r>
        <w:r w:rsidR="00AA5B72">
          <w:rPr>
            <w:webHidden/>
          </w:rPr>
        </w:r>
        <w:r w:rsidR="00AA5B72">
          <w:rPr>
            <w:webHidden/>
          </w:rPr>
          <w:fldChar w:fldCharType="separate"/>
        </w:r>
        <w:r w:rsidR="00AC70F7">
          <w:rPr>
            <w:webHidden/>
          </w:rPr>
          <w:t>11</w:t>
        </w:r>
        <w:r w:rsidR="00AA5B72">
          <w:rPr>
            <w:webHidden/>
          </w:rPr>
          <w:fldChar w:fldCharType="end"/>
        </w:r>
      </w:hyperlink>
    </w:p>
    <w:p w14:paraId="25655819" w14:textId="77777777" w:rsidR="00AC70F7" w:rsidRDefault="00B83A54">
      <w:pPr>
        <w:pStyle w:val="10"/>
        <w:rPr>
          <w:rFonts w:asciiTheme="minorHAnsi" w:eastAsiaTheme="minorEastAsia" w:hAnsiTheme="minorHAnsi" w:cstheme="minorBidi"/>
          <w:kern w:val="2"/>
          <w:sz w:val="21"/>
          <w:szCs w:val="22"/>
          <w:lang w:eastAsia="zh-CN"/>
        </w:rPr>
      </w:pPr>
      <w:hyperlink w:anchor="_Toc492650576" w:history="1">
        <w:r w:rsidR="00AC70F7" w:rsidRPr="002B1E5F">
          <w:rPr>
            <w:rStyle w:val="af7"/>
          </w:rPr>
          <w:t>9. References</w:t>
        </w:r>
        <w:r w:rsidR="00AC70F7">
          <w:rPr>
            <w:webHidden/>
          </w:rPr>
          <w:tab/>
        </w:r>
        <w:r w:rsidR="00AA5B72">
          <w:rPr>
            <w:webHidden/>
          </w:rPr>
          <w:fldChar w:fldCharType="begin"/>
        </w:r>
        <w:r w:rsidR="00AC70F7">
          <w:rPr>
            <w:webHidden/>
          </w:rPr>
          <w:instrText xml:space="preserve"> PAGEREF _Toc492650576 \h </w:instrText>
        </w:r>
        <w:r w:rsidR="00AA5B72">
          <w:rPr>
            <w:webHidden/>
          </w:rPr>
        </w:r>
        <w:r w:rsidR="00AA5B72">
          <w:rPr>
            <w:webHidden/>
          </w:rPr>
          <w:fldChar w:fldCharType="separate"/>
        </w:r>
        <w:r w:rsidR="00AC70F7">
          <w:rPr>
            <w:webHidden/>
          </w:rPr>
          <w:t>11</w:t>
        </w:r>
        <w:r w:rsidR="00AA5B72">
          <w:rPr>
            <w:webHidden/>
          </w:rPr>
          <w:fldChar w:fldCharType="end"/>
        </w:r>
      </w:hyperlink>
    </w:p>
    <w:p w14:paraId="3BF16C35" w14:textId="77777777" w:rsidR="00AC70F7" w:rsidRDefault="00B83A54">
      <w:pPr>
        <w:pStyle w:val="22"/>
        <w:rPr>
          <w:rFonts w:asciiTheme="minorHAnsi" w:eastAsiaTheme="minorEastAsia" w:hAnsiTheme="minorHAnsi" w:cstheme="minorBidi"/>
          <w:kern w:val="2"/>
          <w:sz w:val="21"/>
          <w:szCs w:val="22"/>
          <w:lang w:eastAsia="zh-CN"/>
        </w:rPr>
      </w:pPr>
      <w:hyperlink w:anchor="_Toc492650577" w:history="1">
        <w:r w:rsidR="00AC70F7" w:rsidRPr="002B1E5F">
          <w:rPr>
            <w:rStyle w:val="af7"/>
          </w:rPr>
          <w:t>9.1. Normative References</w:t>
        </w:r>
        <w:r w:rsidR="00AC70F7">
          <w:rPr>
            <w:webHidden/>
          </w:rPr>
          <w:tab/>
        </w:r>
        <w:r w:rsidR="00AA5B72">
          <w:rPr>
            <w:webHidden/>
          </w:rPr>
          <w:fldChar w:fldCharType="begin"/>
        </w:r>
        <w:r w:rsidR="00AC70F7">
          <w:rPr>
            <w:webHidden/>
          </w:rPr>
          <w:instrText xml:space="preserve"> PAGEREF _Toc492650577 \h </w:instrText>
        </w:r>
        <w:r w:rsidR="00AA5B72">
          <w:rPr>
            <w:webHidden/>
          </w:rPr>
        </w:r>
        <w:r w:rsidR="00AA5B72">
          <w:rPr>
            <w:webHidden/>
          </w:rPr>
          <w:fldChar w:fldCharType="separate"/>
        </w:r>
        <w:r w:rsidR="00AC70F7">
          <w:rPr>
            <w:webHidden/>
          </w:rPr>
          <w:t>11</w:t>
        </w:r>
        <w:r w:rsidR="00AA5B72">
          <w:rPr>
            <w:webHidden/>
          </w:rPr>
          <w:fldChar w:fldCharType="end"/>
        </w:r>
      </w:hyperlink>
    </w:p>
    <w:p w14:paraId="37D0FEC7" w14:textId="77777777" w:rsidR="00AC70F7" w:rsidRDefault="00B83A54">
      <w:pPr>
        <w:pStyle w:val="22"/>
        <w:rPr>
          <w:rFonts w:asciiTheme="minorHAnsi" w:eastAsiaTheme="minorEastAsia" w:hAnsiTheme="minorHAnsi" w:cstheme="minorBidi"/>
          <w:kern w:val="2"/>
          <w:sz w:val="21"/>
          <w:szCs w:val="22"/>
          <w:lang w:eastAsia="zh-CN"/>
        </w:rPr>
      </w:pPr>
      <w:hyperlink w:anchor="_Toc492650578" w:history="1">
        <w:r w:rsidR="00AC70F7" w:rsidRPr="002B1E5F">
          <w:rPr>
            <w:rStyle w:val="af7"/>
          </w:rPr>
          <w:t>9.2. Informative References</w:t>
        </w:r>
        <w:r w:rsidR="00AC70F7">
          <w:rPr>
            <w:webHidden/>
          </w:rPr>
          <w:tab/>
        </w:r>
        <w:r w:rsidR="00AA5B72">
          <w:rPr>
            <w:webHidden/>
          </w:rPr>
          <w:fldChar w:fldCharType="begin"/>
        </w:r>
        <w:r w:rsidR="00AC70F7">
          <w:rPr>
            <w:webHidden/>
          </w:rPr>
          <w:instrText xml:space="preserve"> PAGEREF _Toc492650578 \h </w:instrText>
        </w:r>
        <w:r w:rsidR="00AA5B72">
          <w:rPr>
            <w:webHidden/>
          </w:rPr>
        </w:r>
        <w:r w:rsidR="00AA5B72">
          <w:rPr>
            <w:webHidden/>
          </w:rPr>
          <w:fldChar w:fldCharType="separate"/>
        </w:r>
        <w:r w:rsidR="00AC70F7">
          <w:rPr>
            <w:webHidden/>
          </w:rPr>
          <w:t>11</w:t>
        </w:r>
        <w:r w:rsidR="00AA5B72">
          <w:rPr>
            <w:webHidden/>
          </w:rPr>
          <w:fldChar w:fldCharType="end"/>
        </w:r>
      </w:hyperlink>
    </w:p>
    <w:p w14:paraId="67CAE3BE" w14:textId="77777777" w:rsidR="00AC70F7" w:rsidRDefault="00B83A54">
      <w:pPr>
        <w:pStyle w:val="10"/>
        <w:rPr>
          <w:rFonts w:asciiTheme="minorHAnsi" w:eastAsiaTheme="minorEastAsia" w:hAnsiTheme="minorHAnsi" w:cstheme="minorBidi"/>
          <w:kern w:val="2"/>
          <w:sz w:val="21"/>
          <w:szCs w:val="22"/>
          <w:lang w:eastAsia="zh-CN"/>
        </w:rPr>
      </w:pPr>
      <w:hyperlink w:anchor="_Toc492650579" w:history="1">
        <w:r w:rsidR="00AC70F7" w:rsidRPr="002B1E5F">
          <w:rPr>
            <w:rStyle w:val="af7"/>
          </w:rPr>
          <w:t>10. Acknowledgments</w:t>
        </w:r>
        <w:r w:rsidR="00AC70F7">
          <w:rPr>
            <w:webHidden/>
          </w:rPr>
          <w:tab/>
        </w:r>
        <w:r w:rsidR="00AA5B72">
          <w:rPr>
            <w:webHidden/>
          </w:rPr>
          <w:fldChar w:fldCharType="begin"/>
        </w:r>
        <w:r w:rsidR="00AC70F7">
          <w:rPr>
            <w:webHidden/>
          </w:rPr>
          <w:instrText xml:space="preserve"> PAGEREF _Toc492650579 \h </w:instrText>
        </w:r>
        <w:r w:rsidR="00AA5B72">
          <w:rPr>
            <w:webHidden/>
          </w:rPr>
        </w:r>
        <w:r w:rsidR="00AA5B72">
          <w:rPr>
            <w:webHidden/>
          </w:rPr>
          <w:fldChar w:fldCharType="separate"/>
        </w:r>
        <w:r w:rsidR="00AC70F7">
          <w:rPr>
            <w:webHidden/>
          </w:rPr>
          <w:t>11</w:t>
        </w:r>
        <w:r w:rsidR="00AA5B72">
          <w:rPr>
            <w:webHidden/>
          </w:rPr>
          <w:fldChar w:fldCharType="end"/>
        </w:r>
      </w:hyperlink>
    </w:p>
    <w:p w14:paraId="6D8FECDA" w14:textId="77777777" w:rsidR="00AC70F7" w:rsidRDefault="00B83A54">
      <w:pPr>
        <w:pStyle w:val="10"/>
        <w:rPr>
          <w:rFonts w:asciiTheme="minorHAnsi" w:eastAsiaTheme="minorEastAsia" w:hAnsiTheme="minorHAnsi" w:cstheme="minorBidi"/>
          <w:kern w:val="2"/>
          <w:sz w:val="21"/>
          <w:szCs w:val="22"/>
          <w:lang w:eastAsia="zh-CN"/>
        </w:rPr>
      </w:pPr>
      <w:hyperlink w:anchor="_Toc492650580" w:history="1">
        <w:r w:rsidR="00AC70F7" w:rsidRPr="002B1E5F">
          <w:rPr>
            <w:rStyle w:val="af7"/>
          </w:rPr>
          <w:t>Appendix A. Validating a JSON fragment against a YANG Model</w:t>
        </w:r>
        <w:r w:rsidR="00AC70F7">
          <w:rPr>
            <w:webHidden/>
          </w:rPr>
          <w:tab/>
        </w:r>
        <w:r w:rsidR="00AA5B72">
          <w:rPr>
            <w:webHidden/>
          </w:rPr>
          <w:fldChar w:fldCharType="begin"/>
        </w:r>
        <w:r w:rsidR="00AC70F7">
          <w:rPr>
            <w:webHidden/>
          </w:rPr>
          <w:instrText xml:space="preserve"> PAGEREF _Toc492650580 \h </w:instrText>
        </w:r>
        <w:r w:rsidR="00AA5B72">
          <w:rPr>
            <w:webHidden/>
          </w:rPr>
        </w:r>
        <w:r w:rsidR="00AA5B72">
          <w:rPr>
            <w:webHidden/>
          </w:rPr>
          <w:fldChar w:fldCharType="separate"/>
        </w:r>
        <w:r w:rsidR="00AC70F7">
          <w:rPr>
            <w:webHidden/>
          </w:rPr>
          <w:t>13</w:t>
        </w:r>
        <w:r w:rsidR="00AA5B72">
          <w:rPr>
            <w:webHidden/>
          </w:rPr>
          <w:fldChar w:fldCharType="end"/>
        </w:r>
      </w:hyperlink>
    </w:p>
    <w:p w14:paraId="457E5890" w14:textId="77777777" w:rsidR="00AC70F7" w:rsidRDefault="00B83A54">
      <w:pPr>
        <w:pStyle w:val="22"/>
        <w:rPr>
          <w:rFonts w:asciiTheme="minorHAnsi" w:eastAsiaTheme="minorEastAsia" w:hAnsiTheme="minorHAnsi" w:cstheme="minorBidi"/>
          <w:kern w:val="2"/>
          <w:sz w:val="21"/>
          <w:szCs w:val="22"/>
          <w:lang w:eastAsia="zh-CN"/>
        </w:rPr>
      </w:pPr>
      <w:hyperlink w:anchor="_Toc492650581" w:history="1">
        <w:r w:rsidR="00AC70F7" w:rsidRPr="002B1E5F">
          <w:rPr>
            <w:rStyle w:val="af7"/>
          </w:rPr>
          <w:t>A.1. DSDL-based approach</w:t>
        </w:r>
        <w:r w:rsidR="00AC70F7">
          <w:rPr>
            <w:webHidden/>
          </w:rPr>
          <w:tab/>
        </w:r>
        <w:r w:rsidR="00AA5B72">
          <w:rPr>
            <w:webHidden/>
          </w:rPr>
          <w:fldChar w:fldCharType="begin"/>
        </w:r>
        <w:r w:rsidR="00AC70F7">
          <w:rPr>
            <w:webHidden/>
          </w:rPr>
          <w:instrText xml:space="preserve"> PAGEREF _Toc492650581 \h </w:instrText>
        </w:r>
        <w:r w:rsidR="00AA5B72">
          <w:rPr>
            <w:webHidden/>
          </w:rPr>
        </w:r>
        <w:r w:rsidR="00AA5B72">
          <w:rPr>
            <w:webHidden/>
          </w:rPr>
          <w:fldChar w:fldCharType="separate"/>
        </w:r>
        <w:r w:rsidR="00AC70F7">
          <w:rPr>
            <w:webHidden/>
          </w:rPr>
          <w:t>13</w:t>
        </w:r>
        <w:r w:rsidR="00AA5B72">
          <w:rPr>
            <w:webHidden/>
          </w:rPr>
          <w:fldChar w:fldCharType="end"/>
        </w:r>
      </w:hyperlink>
    </w:p>
    <w:p w14:paraId="1B185F69" w14:textId="77777777" w:rsidR="00AC70F7" w:rsidRDefault="00B83A54">
      <w:pPr>
        <w:pStyle w:val="22"/>
        <w:rPr>
          <w:rFonts w:asciiTheme="minorHAnsi" w:eastAsiaTheme="minorEastAsia" w:hAnsiTheme="minorHAnsi" w:cstheme="minorBidi"/>
          <w:kern w:val="2"/>
          <w:sz w:val="21"/>
          <w:szCs w:val="22"/>
          <w:lang w:eastAsia="zh-CN"/>
        </w:rPr>
      </w:pPr>
      <w:hyperlink w:anchor="_Toc492650582" w:history="1">
        <w:r w:rsidR="00AC70F7" w:rsidRPr="002B1E5F">
          <w:rPr>
            <w:rStyle w:val="af7"/>
          </w:rPr>
          <w:t>A.2. Why not using a XSD-based approach</w:t>
        </w:r>
        <w:r w:rsidR="00AC70F7">
          <w:rPr>
            <w:webHidden/>
          </w:rPr>
          <w:tab/>
        </w:r>
        <w:r w:rsidR="00AA5B72">
          <w:rPr>
            <w:webHidden/>
          </w:rPr>
          <w:fldChar w:fldCharType="begin"/>
        </w:r>
        <w:r w:rsidR="00AC70F7">
          <w:rPr>
            <w:webHidden/>
          </w:rPr>
          <w:instrText xml:space="preserve"> PAGEREF _Toc492650582 \h </w:instrText>
        </w:r>
        <w:r w:rsidR="00AA5B72">
          <w:rPr>
            <w:webHidden/>
          </w:rPr>
        </w:r>
        <w:r w:rsidR="00AA5B72">
          <w:rPr>
            <w:webHidden/>
          </w:rPr>
          <w:fldChar w:fldCharType="separate"/>
        </w:r>
        <w:r w:rsidR="00AC70F7">
          <w:rPr>
            <w:webHidden/>
          </w:rPr>
          <w:t>13</w:t>
        </w:r>
        <w:r w:rsidR="00AA5B72">
          <w:rPr>
            <w:webHidden/>
          </w:rPr>
          <w:fldChar w:fldCharType="end"/>
        </w:r>
      </w:hyperlink>
    </w:p>
    <w:p w14:paraId="1111037B" w14:textId="77777777" w:rsidR="00AC70F7" w:rsidRDefault="00B83A54">
      <w:pPr>
        <w:pStyle w:val="22"/>
        <w:rPr>
          <w:rFonts w:asciiTheme="minorHAnsi" w:eastAsiaTheme="minorEastAsia" w:hAnsiTheme="minorHAnsi" w:cstheme="minorBidi"/>
          <w:kern w:val="2"/>
          <w:sz w:val="21"/>
          <w:szCs w:val="22"/>
          <w:lang w:eastAsia="zh-CN"/>
        </w:rPr>
      </w:pPr>
      <w:hyperlink w:anchor="_Toc492650583" w:history="1">
        <w:r w:rsidR="00AC70F7" w:rsidRPr="002B1E5F">
          <w:rPr>
            <w:rStyle w:val="af7"/>
          </w:rPr>
          <w:t>A.3. JSON Code: use-case-1-topology-01.json</w:t>
        </w:r>
        <w:r w:rsidR="00AC70F7">
          <w:rPr>
            <w:webHidden/>
          </w:rPr>
          <w:tab/>
        </w:r>
        <w:r w:rsidR="00AA5B72">
          <w:rPr>
            <w:webHidden/>
          </w:rPr>
          <w:fldChar w:fldCharType="begin"/>
        </w:r>
        <w:r w:rsidR="00AC70F7">
          <w:rPr>
            <w:webHidden/>
          </w:rPr>
          <w:instrText xml:space="preserve"> PAGEREF _Toc492650583 \h </w:instrText>
        </w:r>
        <w:r w:rsidR="00AA5B72">
          <w:rPr>
            <w:webHidden/>
          </w:rPr>
        </w:r>
        <w:r w:rsidR="00AA5B72">
          <w:rPr>
            <w:webHidden/>
          </w:rPr>
          <w:fldChar w:fldCharType="separate"/>
        </w:r>
        <w:r w:rsidR="00AC70F7">
          <w:rPr>
            <w:webHidden/>
          </w:rPr>
          <w:t>14</w:t>
        </w:r>
        <w:r w:rsidR="00AA5B72">
          <w:rPr>
            <w:webHidden/>
          </w:rPr>
          <w:fldChar w:fldCharType="end"/>
        </w:r>
      </w:hyperlink>
    </w:p>
    <w:p w14:paraId="54BF5256" w14:textId="77777777" w:rsidR="00AC70F7" w:rsidRDefault="00B83A54">
      <w:pPr>
        <w:pStyle w:val="22"/>
        <w:rPr>
          <w:rFonts w:asciiTheme="minorHAnsi" w:eastAsiaTheme="minorEastAsia" w:hAnsiTheme="minorHAnsi" w:cstheme="minorBidi"/>
          <w:kern w:val="2"/>
          <w:sz w:val="21"/>
          <w:szCs w:val="22"/>
          <w:lang w:eastAsia="zh-CN"/>
        </w:rPr>
      </w:pPr>
      <w:hyperlink w:anchor="_Toc492650584" w:history="1">
        <w:r w:rsidR="00AC70F7" w:rsidRPr="002B1E5F">
          <w:rPr>
            <w:rStyle w:val="af7"/>
          </w:rPr>
          <w:t>A.4. JSON Code: use-case-1-topology-01.json</w:t>
        </w:r>
        <w:r w:rsidR="00AC70F7">
          <w:rPr>
            <w:webHidden/>
          </w:rPr>
          <w:tab/>
        </w:r>
        <w:r w:rsidR="00AA5B72">
          <w:rPr>
            <w:webHidden/>
          </w:rPr>
          <w:fldChar w:fldCharType="begin"/>
        </w:r>
        <w:r w:rsidR="00AC70F7">
          <w:rPr>
            <w:webHidden/>
          </w:rPr>
          <w:instrText xml:space="preserve"> PAGEREF _Toc492650584 \h </w:instrText>
        </w:r>
        <w:r w:rsidR="00AA5B72">
          <w:rPr>
            <w:webHidden/>
          </w:rPr>
        </w:r>
        <w:r w:rsidR="00AA5B72">
          <w:rPr>
            <w:webHidden/>
          </w:rPr>
          <w:fldChar w:fldCharType="separate"/>
        </w:r>
        <w:r w:rsidR="00AC70F7">
          <w:rPr>
            <w:webHidden/>
          </w:rPr>
          <w:t>14</w:t>
        </w:r>
        <w:r w:rsidR="00AA5B72">
          <w:rPr>
            <w:webHidden/>
          </w:rPr>
          <w:fldChar w:fldCharType="end"/>
        </w:r>
      </w:hyperlink>
    </w:p>
    <w:p w14:paraId="4AC6801D" w14:textId="77777777" w:rsidR="00696527" w:rsidRDefault="00AA5B72" w:rsidP="002E5DA5">
      <w:pPr>
        <w:pStyle w:val="10"/>
      </w:pPr>
      <w:r>
        <w:lastRenderedPageBreak/>
        <w:fldChar w:fldCharType="end"/>
      </w:r>
    </w:p>
    <w:p w14:paraId="3C2DAE54" w14:textId="77777777" w:rsidR="006F6F19" w:rsidRPr="000445CC" w:rsidRDefault="008E670E" w:rsidP="00237595">
      <w:pPr>
        <w:pStyle w:val="1"/>
      </w:pPr>
      <w:bookmarkStart w:id="2" w:name="_Toc492650554"/>
      <w:r w:rsidRPr="000445CC">
        <w:t>Introduction</w:t>
      </w:r>
      <w:bookmarkEnd w:id="2"/>
    </w:p>
    <w:p w14:paraId="3F85A588" w14:textId="77777777"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w:t>
      </w:r>
      <w:proofErr w:type="spellStart"/>
      <w:r w:rsidR="000D1730" w:rsidRPr="000A0F17">
        <w:t>UseCases</w:t>
      </w:r>
      <w:proofErr w:type="spellEnd"/>
      <w:r w:rsidR="000445CC" w:rsidRPr="003325F9">
        <w:t>]</w:t>
      </w:r>
      <w:r w:rsidR="00583764">
        <w:t>.</w:t>
      </w:r>
    </w:p>
    <w:p w14:paraId="052C2428" w14:textId="77777777" w:rsidR="00CA2FF3" w:rsidRDefault="00CA2FF3" w:rsidP="00CA2FF3">
      <w:pPr>
        <w:pStyle w:val="21"/>
      </w:pPr>
      <w:bookmarkStart w:id="3" w:name="_Toc492650555"/>
      <w:r>
        <w:t>Assumptions</w:t>
      </w:r>
      <w:bookmarkEnd w:id="3"/>
    </w:p>
    <w:p w14:paraId="0973CC88" w14:textId="77777777" w:rsidR="00CA2FF3" w:rsidRDefault="00CA2FF3" w:rsidP="00CA2FF3">
      <w:r>
        <w:t>This document is</w:t>
      </w:r>
      <w:r w:rsidR="002F6754">
        <w:t xml:space="preserve"> using the ACTN [ACTN-</w:t>
      </w:r>
      <w:proofErr w:type="spellStart"/>
      <w:r w:rsidR="002F6754">
        <w:t>fwk</w:t>
      </w:r>
      <w:proofErr w:type="spellEnd"/>
      <w:r w:rsidR="002F6754">
        <w:t>]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C8156F">
        <w:t xml:space="preserve">6 </w:t>
      </w:r>
      <w:r>
        <w:t xml:space="preserve">of </w:t>
      </w:r>
      <w:r w:rsidRPr="003325F9">
        <w:t>[</w:t>
      </w:r>
      <w:r w:rsidRPr="00C57086">
        <w:t>TNBI-</w:t>
      </w:r>
      <w:proofErr w:type="spellStart"/>
      <w:r w:rsidRPr="00C57086">
        <w:t>UseCases</w:t>
      </w:r>
      <w:proofErr w:type="spellEnd"/>
      <w:r w:rsidRPr="003325F9">
        <w:t>]</w:t>
      </w:r>
      <w:r>
        <w:t>.</w:t>
      </w:r>
    </w:p>
    <w:p w14:paraId="3A7A2126" w14:textId="77777777"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7A567AEE" w14:textId="77777777" w:rsidR="002C29C3" w:rsidRDefault="002C29C3" w:rsidP="00CA2FF3">
      <w:commentRangeStart w:id="4"/>
      <w:commentRangeStart w:id="5"/>
      <w:r>
        <w:t>The analysis of how to use the attributes in the I2RS Topology YANG model, defined in [I2RS-TOPO], is for further study.</w:t>
      </w:r>
    </w:p>
    <w:p w14:paraId="62B6EB47" w14:textId="77777777" w:rsidR="00CA2FF3" w:rsidRDefault="00CA2FF3" w:rsidP="00CA2FF3">
      <w:r>
        <w:t>Moreover this document is making the following assumptions, still to be validated with TEAS WG:</w:t>
      </w:r>
    </w:p>
    <w:p w14:paraId="1E6CF583" w14:textId="77777777" w:rsidR="00CA2FF3" w:rsidRDefault="00CA2FF3" w:rsidP="00CA2FF3">
      <w:pPr>
        <w:pStyle w:val="RFCListNumbered"/>
      </w:pPr>
      <w:bookmarkStart w:id="6"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6"/>
    </w:p>
    <w:p w14:paraId="55135996" w14:textId="77777777" w:rsidR="00A03F93" w:rsidRDefault="00CA2FF3">
      <w:pPr>
        <w:pStyle w:val="RFCListNumbered"/>
      </w:pPr>
      <w:bookmarkStart w:id="7"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7"/>
      <w:r w:rsidR="00F5301C">
        <w:t xml:space="preserve"> The TE Topology YANG model in [TE-TOPO] is being updated to report the label set information.</w:t>
      </w:r>
      <w:commentRangeEnd w:id="4"/>
      <w:r w:rsidR="00C8156F">
        <w:rPr>
          <w:rStyle w:val="affd"/>
        </w:rPr>
        <w:commentReference w:id="4"/>
      </w:r>
      <w:commentRangeEnd w:id="5"/>
      <w:r w:rsidR="007A37D4">
        <w:rPr>
          <w:rStyle w:val="affd"/>
        </w:rPr>
        <w:commentReference w:id="5"/>
      </w:r>
    </w:p>
    <w:p w14:paraId="6260B5C4" w14:textId="77777777" w:rsidR="006F6F19" w:rsidRPr="00EB5975" w:rsidRDefault="00EB5975" w:rsidP="00B01DFE">
      <w:pPr>
        <w:pStyle w:val="21"/>
      </w:pPr>
      <w:bookmarkStart w:id="8" w:name="_Toc486351904"/>
      <w:bookmarkStart w:id="9" w:name="_Toc492650556"/>
      <w:bookmarkEnd w:id="8"/>
      <w:commentRangeStart w:id="10"/>
      <w:commentRangeStart w:id="11"/>
      <w:r>
        <w:t>Feedbacks provided to the IETF Working Groups</w:t>
      </w:r>
      <w:bookmarkEnd w:id="9"/>
    </w:p>
    <w:p w14:paraId="332A1E15" w14:textId="77777777" w:rsidR="00CA2FF3" w:rsidRDefault="00CA2FF3" w:rsidP="00CA2FF3">
      <w:r>
        <w:t>The analysis done in this version of this document has triggered the following feedbacks to TEAS WG:</w:t>
      </w:r>
    </w:p>
    <w:p w14:paraId="71D0EB76" w14:textId="77777777" w:rsidR="00CA2FF3" w:rsidRDefault="00CA2FF3" w:rsidP="00CA2FF3">
      <w:pPr>
        <w:pStyle w:val="RFCListBullet"/>
      </w:pPr>
      <w:r>
        <w:lastRenderedPageBreak/>
        <w:t>On-going discussion about how to use the TE Tunnel YANG model in [TE-TUNNEL] to support tunnel segments.</w:t>
      </w:r>
    </w:p>
    <w:p w14:paraId="76E5F3EB" w14:textId="77777777" w:rsidR="002C29C3" w:rsidRDefault="00CA2FF3" w:rsidP="00CA2FF3">
      <w:pPr>
        <w:pStyle w:val="RFCListBullet"/>
      </w:pPr>
      <w:r>
        <w:t xml:space="preserve">Need to change TE Tunnel YANG model in [TE-TUNNEL] to clarify that the router-id and interface-id attributes in the unnumbered explicit-route-object </w:t>
      </w:r>
      <w:r w:rsidR="002C29C3">
        <w:t>corresponds to the</w:t>
      </w:r>
      <w:r>
        <w:t xml:space="preserve"> </w:t>
      </w:r>
      <w:proofErr w:type="spellStart"/>
      <w:r>
        <w:t>te</w:t>
      </w:r>
      <w:proofErr w:type="spellEnd"/>
      <w:r>
        <w:t xml:space="preserve">-node-id and </w:t>
      </w:r>
      <w:proofErr w:type="spellStart"/>
      <w:r>
        <w:t>te</w:t>
      </w:r>
      <w:proofErr w:type="spellEnd"/>
      <w:r>
        <w:t>-</w:t>
      </w:r>
      <w:proofErr w:type="spellStart"/>
      <w:r>
        <w:t>tp</w:t>
      </w:r>
      <w:proofErr w:type="spellEnd"/>
      <w:r>
        <w:t xml:space="preserve">-id </w:t>
      </w:r>
      <w:r w:rsidR="002C29C3">
        <w:t xml:space="preserve">attributes identifying an LTP in the </w:t>
      </w:r>
      <w:r>
        <w:t xml:space="preserve">TE </w:t>
      </w:r>
      <w:r w:rsidR="002C29C3">
        <w:t xml:space="preserve">Topology </w:t>
      </w:r>
      <w:r>
        <w:t>YANG model.</w:t>
      </w:r>
    </w:p>
    <w:p w14:paraId="6ECB677E" w14:textId="77777777" w:rsidR="00410ABC" w:rsidRDefault="002C29C3" w:rsidP="00CA2FF3">
      <w:pPr>
        <w:pStyle w:val="RFCListBullet"/>
      </w:pPr>
      <w:r>
        <w:t>Need to add information about the label set (e.g., list of available timeslots) in the TE Topology and TE Tunnel YANG models.</w:t>
      </w:r>
    </w:p>
    <w:p w14:paraId="0C4E46FC" w14:textId="77777777" w:rsidR="00F5301C" w:rsidRDefault="00F5301C" w:rsidP="00F5301C">
      <w:pPr>
        <w:pStyle w:val="RFCListBullet"/>
      </w:pPr>
      <w:bookmarkStart w:id="12" w:name="_Toc486351906"/>
      <w:bookmarkStart w:id="13" w:name="_Ref486351726"/>
      <w:bookmarkEnd w:id="12"/>
      <w:r>
        <w:t>Some detailed fixes to the TE Tunnel YANG model in [TE-</w:t>
      </w:r>
      <w:r w:rsidR="00D3128B">
        <w:t>TUNNEL</w:t>
      </w:r>
      <w:r>
        <w:t>] have also been identified during the validation of the JSON examples against the TE Tunnel YANG model.</w:t>
      </w:r>
      <w:commentRangeEnd w:id="10"/>
      <w:r w:rsidR="00C8156F">
        <w:rPr>
          <w:rStyle w:val="affd"/>
        </w:rPr>
        <w:commentReference w:id="10"/>
      </w:r>
      <w:commentRangeEnd w:id="11"/>
      <w:r w:rsidR="007A37D4">
        <w:rPr>
          <w:rStyle w:val="affd"/>
        </w:rPr>
        <w:commentReference w:id="11"/>
      </w:r>
    </w:p>
    <w:p w14:paraId="3205EEEA" w14:textId="77777777" w:rsidR="00C17E38" w:rsidRPr="00EB5975" w:rsidRDefault="00C17E38" w:rsidP="00237595">
      <w:pPr>
        <w:pStyle w:val="1"/>
      </w:pPr>
      <w:bookmarkStart w:id="14" w:name="_Toc492650557"/>
      <w:commentRangeStart w:id="15"/>
      <w:commentRangeStart w:id="16"/>
      <w:r w:rsidRPr="00EB5975">
        <w:t>Conventions used in this document</w:t>
      </w:r>
      <w:bookmarkEnd w:id="13"/>
      <w:bookmarkEnd w:id="14"/>
      <w:commentRangeEnd w:id="15"/>
      <w:r w:rsidR="00C8156F">
        <w:rPr>
          <w:rStyle w:val="affd"/>
        </w:rPr>
        <w:commentReference w:id="15"/>
      </w:r>
      <w:commentRangeEnd w:id="16"/>
      <w:r w:rsidR="007A37D4">
        <w:rPr>
          <w:rStyle w:val="affd"/>
        </w:rPr>
        <w:commentReference w:id="16"/>
      </w:r>
    </w:p>
    <w:p w14:paraId="28AB57C8" w14:textId="77777777" w:rsidR="00C14A54" w:rsidRDefault="00C14A54" w:rsidP="00C14A54">
      <w:r>
        <w:t>This document provides some detailed JSON code examples to describe how the</w:t>
      </w:r>
      <w:r w:rsidRPr="003325F9">
        <w:t xml:space="preserve"> YANG models being </w:t>
      </w:r>
      <w:r w:rsidR="00410ABC">
        <w:t>developed</w:t>
      </w:r>
      <w:r w:rsidR="00410ABC" w:rsidRPr="003325F9">
        <w:t xml:space="preserve"> </w:t>
      </w:r>
      <w:r w:rsidRPr="003325F9">
        <w:t>by IETF (TEAS and CCAMP WG in particular)</w:t>
      </w:r>
      <w:r>
        <w:t xml:space="preserve"> can be used.</w:t>
      </w:r>
    </w:p>
    <w:p w14:paraId="50536627" w14:textId="77777777" w:rsidR="00C14A54" w:rsidRDefault="00C14A54" w:rsidP="00C14A54">
      <w:r>
        <w:t xml:space="preserve">The examples are provided using JSON because JSON code is </w:t>
      </w:r>
      <w:r w:rsidR="00410ABC" w:rsidRPr="002D6B5F">
        <w:t>eas</w:t>
      </w:r>
      <w:r w:rsidR="00410ABC">
        <w:t>ier</w:t>
      </w:r>
      <w:r w:rsidR="00410ABC" w:rsidRPr="002D6B5F">
        <w:t xml:space="preserve"> </w:t>
      </w:r>
      <w:r w:rsidR="002D6B5F" w:rsidRPr="002D6B5F">
        <w:t>for humans to read and write</w:t>
      </w:r>
      <w:r>
        <w:t>.</w:t>
      </w:r>
    </w:p>
    <w:p w14:paraId="2A82BF7C" w14:textId="77777777" w:rsidR="00A03F93" w:rsidRDefault="002E0996">
      <w:r>
        <w:t xml:space="preserve">Different </w:t>
      </w:r>
      <w:r w:rsidR="002D6B5F">
        <w:t>objects</w:t>
      </w:r>
      <w:r>
        <w:t xml:space="preserve"> need to have an identifier. The convention used to create mnemonic identifiers is to use </w:t>
      </w:r>
      <w:r w:rsidR="002D6B5F">
        <w:t>the object name (e.g., S3 for node S3)</w:t>
      </w:r>
      <w:r>
        <w:t>, followed by its type (e.g., NODE), separated by an "-", followed by "-ID". For example the mnemonic identifier for node S3 would be S3-NODE-ID.</w:t>
      </w:r>
    </w:p>
    <w:p w14:paraId="74F8BF4D" w14:textId="77777777"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0D1730" w:rsidRPr="000A0F17">
        <w:t>JSON name/value pair</w:t>
      </w:r>
      <w:r w:rsidRPr="00F5301C">
        <w:t xml:space="preserve"> with the </w:t>
      </w:r>
      <w:r w:rsidR="000D1730"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05CFE337" w14:textId="77777777" w:rsidR="00A03F93" w:rsidRDefault="002E0996">
      <w:r>
        <w:t xml:space="preserve">   </w:t>
      </w:r>
      <w:r w:rsidR="00C14A54" w:rsidRPr="00C14A54">
        <w:t>"// comment": "ODU Abstract Topology @ MPI",</w:t>
      </w:r>
    </w:p>
    <w:p w14:paraId="134C5A5F" w14:textId="77777777" w:rsidR="00A03F93" w:rsidRDefault="002E0996">
      <w:r>
        <w:t>The</w:t>
      </w:r>
      <w:r w:rsidR="00C14A54">
        <w:t xml:space="preserve"> JSON code examples </w:t>
      </w:r>
      <w:r>
        <w:t xml:space="preserve">provided in this document have been </w:t>
      </w:r>
      <w:r w:rsidR="00C14A54">
        <w:t xml:space="preserve">validated </w:t>
      </w:r>
      <w:r w:rsidR="000D1730" w:rsidRPr="000A0F17">
        <w:t>against</w:t>
      </w:r>
      <w:r w:rsidR="00C14A54">
        <w:t xml:space="preserve"> the YANG models</w:t>
      </w:r>
      <w:r>
        <w:t xml:space="preserve"> following the validation process described in </w:t>
      </w:r>
      <w:r w:rsidR="00AA5B72">
        <w:rPr>
          <w:highlight w:val="yellow"/>
        </w:rPr>
        <w:fldChar w:fldCharType="begin"/>
      </w:r>
      <w:r w:rsidR="006E6419">
        <w:instrText xml:space="preserve"> REF _Ref486351665 \r \h </w:instrText>
      </w:r>
      <w:r w:rsidR="00AA5B72">
        <w:rPr>
          <w:highlight w:val="yellow"/>
        </w:rPr>
      </w:r>
      <w:r w:rsidR="00AA5B72">
        <w:rPr>
          <w:highlight w:val="yellow"/>
        </w:rPr>
        <w:fldChar w:fldCharType="separate"/>
      </w:r>
      <w:r w:rsidR="006E6419">
        <w:t>Appendix A</w:t>
      </w:r>
      <w:r w:rsidR="00AA5B72">
        <w:rPr>
          <w:highlight w:val="yellow"/>
        </w:rPr>
        <w:fldChar w:fldCharType="end"/>
      </w:r>
      <w:r w:rsidR="006E6419">
        <w:t>, which would not consider the comments.</w:t>
      </w:r>
    </w:p>
    <w:p w14:paraId="7333BA7C" w14:textId="77777777" w:rsidR="00A03F93" w:rsidRDefault="002E0996">
      <w:r w:rsidRPr="00F5301C">
        <w:t xml:space="preserve">In order to have successful validation of the examples, some numbering scheme has been defined to assign identifiers to the different entities which would pass the syntax checks. </w:t>
      </w:r>
      <w:r w:rsidR="00C14A54" w:rsidRPr="00F5301C">
        <w:t xml:space="preserve">In that case, </w:t>
      </w:r>
      <w:r w:rsidR="00C14A54" w:rsidRPr="00F5301C">
        <w:lastRenderedPageBreak/>
        <w:t xml:space="preserve">to simplify the reading, </w:t>
      </w:r>
      <w:r w:rsidRPr="00F5301C">
        <w:t xml:space="preserve">another </w:t>
      </w:r>
      <w:r w:rsidR="000D1730" w:rsidRPr="000A0F17">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D3128B">
        <w:t>"</w:t>
      </w:r>
      <w:r w:rsidR="00C14A54" w:rsidRPr="00F5301C">
        <w:t>10.0.0.3</w:t>
      </w:r>
      <w:r w:rsidR="00D3128B">
        <w:t>"</w:t>
      </w:r>
      <w:r w:rsidR="00C14A54" w:rsidRPr="00F5301C">
        <w:t xml:space="preserve"> and would be shown in the JSON code example using the two </w:t>
      </w:r>
      <w:r w:rsidR="000D1730" w:rsidRPr="000A0F17">
        <w:t>JSON name/value pair</w:t>
      </w:r>
      <w:r w:rsidR="00C14A54" w:rsidRPr="00F5301C">
        <w:t>:</w:t>
      </w:r>
    </w:p>
    <w:p w14:paraId="22862E4B" w14:textId="77777777" w:rsidR="002E0996" w:rsidRDefault="002E0996" w:rsidP="002E0996">
      <w:r>
        <w:t xml:space="preserve">   </w:t>
      </w:r>
      <w:r w:rsidR="0087196F" w:rsidRPr="0087196F">
        <w:t xml:space="preserve">"// </w:t>
      </w:r>
      <w:proofErr w:type="spellStart"/>
      <w:r w:rsidR="0087196F" w:rsidRPr="0087196F">
        <w:t>te</w:t>
      </w:r>
      <w:proofErr w:type="spellEnd"/>
      <w:r w:rsidR="0087196F" w:rsidRPr="0087196F">
        <w:t>-node-id": "S3-NODE-ID",</w:t>
      </w:r>
    </w:p>
    <w:p w14:paraId="10AAC7D8" w14:textId="77777777" w:rsidR="0087196F" w:rsidRDefault="0087196F" w:rsidP="002E0996">
      <w:r>
        <w:t xml:space="preserve">   </w:t>
      </w:r>
      <w:r w:rsidRPr="0087196F">
        <w:t>"</w:t>
      </w:r>
      <w:proofErr w:type="spellStart"/>
      <w:proofErr w:type="gramStart"/>
      <w:r w:rsidRPr="0087196F">
        <w:t>te</w:t>
      </w:r>
      <w:proofErr w:type="spellEnd"/>
      <w:r w:rsidRPr="0087196F">
        <w:t>-node-id</w:t>
      </w:r>
      <w:proofErr w:type="gramEnd"/>
      <w:r w:rsidRPr="0087196F">
        <w:t>": "10.0.0.3",</w:t>
      </w:r>
    </w:p>
    <w:p w14:paraId="02C15FB9" w14:textId="77777777" w:rsidR="00C14A54" w:rsidRDefault="0087196F" w:rsidP="00C14A54">
      <w:r w:rsidRPr="00F5301C">
        <w:t xml:space="preserve">The first </w:t>
      </w:r>
      <w:r w:rsidR="000D1730" w:rsidRPr="000A0F17">
        <w:t>JSON name/value pair</w:t>
      </w:r>
      <w:r w:rsidR="00507F7D" w:rsidRPr="00F5301C">
        <w:t xml:space="preserve"> </w:t>
      </w:r>
      <w:r w:rsidRPr="00F5301C">
        <w:t xml:space="preserve">will be automatically removed in the first step of the validation process while the second </w:t>
      </w:r>
      <w:r w:rsidR="000D1730" w:rsidRPr="000A0F17">
        <w:t>JSON name/value pair</w:t>
      </w:r>
      <w:r w:rsidR="00507F7D" w:rsidRPr="00F5301C">
        <w:t xml:space="preserve"> </w:t>
      </w:r>
      <w:r w:rsidRPr="00F5301C">
        <w:t xml:space="preserve">will be validate </w:t>
      </w:r>
      <w:r w:rsidR="000D1730" w:rsidRPr="000A0F17">
        <w:t>against</w:t>
      </w:r>
      <w:r w:rsidRPr="00F5301C">
        <w:t xml:space="preserve"> the YANG model definitions.</w:t>
      </w:r>
    </w:p>
    <w:p w14:paraId="4F81DCCD" w14:textId="77777777" w:rsidR="006F6F19" w:rsidRPr="00DA3B17" w:rsidRDefault="0007328A" w:rsidP="00237595">
      <w:pPr>
        <w:pStyle w:val="1"/>
      </w:pPr>
      <w:bookmarkStart w:id="17" w:name="_Toc486351911"/>
      <w:bookmarkStart w:id="18" w:name="_Toc492650558"/>
      <w:bookmarkEnd w:id="17"/>
      <w:r>
        <w:t>Scenario</w:t>
      </w:r>
      <w:r w:rsidR="00DA3B17" w:rsidRPr="00DA3B17">
        <w:t xml:space="preserve"> Overview</w:t>
      </w:r>
      <w:bookmarkEnd w:id="18"/>
    </w:p>
    <w:p w14:paraId="44007ED7" w14:textId="77777777"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This section provides a high-level overview of how IETF YANG models can be used to support these uses cases at the MPI between the Transport PNC and the MDSC.</w:t>
      </w:r>
    </w:p>
    <w:p w14:paraId="620ECAD5" w14:textId="77777777" w:rsidR="005E4EEA" w:rsidRDefault="005E4EEA" w:rsidP="00713412">
      <w:r>
        <w:t xml:space="preserve">Section </w:t>
      </w:r>
      <w:r w:rsidR="00AA5B72">
        <w:fldChar w:fldCharType="begin"/>
      </w:r>
      <w:r>
        <w:instrText xml:space="preserve"> REF _Ref484786908 \r \h \t</w:instrText>
      </w:r>
      <w:r w:rsidR="00AA5B72">
        <w:fldChar w:fldCharType="separate"/>
      </w:r>
      <w:r>
        <w:t>3.1</w:t>
      </w:r>
      <w:r w:rsidR="00AA5B72">
        <w:fldChar w:fldCharType="end"/>
      </w:r>
      <w:r>
        <w:t xml:space="preserve"> describes the </w:t>
      </w:r>
      <w:r w:rsidR="00C8156F">
        <w:t xml:space="preserve">different </w:t>
      </w:r>
      <w:r>
        <w:t>topology abstraction</w:t>
      </w:r>
      <w:r w:rsidR="00C8156F">
        <w:t>s</w:t>
      </w:r>
      <w:r>
        <w:t xml:space="preserve"> provided to the MDSC by </w:t>
      </w:r>
      <w:r w:rsidR="00C8156F">
        <w:t xml:space="preserve">each </w:t>
      </w:r>
      <w:r>
        <w:t>PNC</w:t>
      </w:r>
      <w:r w:rsidRPr="005E4EEA">
        <w:t xml:space="preserve"> </w:t>
      </w:r>
      <w:r w:rsidR="00C8156F">
        <w:t xml:space="preserve">via its own </w:t>
      </w:r>
      <w:r>
        <w:t>MPI.</w:t>
      </w:r>
      <w:r w:rsidR="00C8156F">
        <w:t xml:space="preserve"> The reference network and controlling hierarchy is defined in section 6.1 of </w:t>
      </w:r>
      <w:r w:rsidR="00C8156F" w:rsidRPr="005E4EEA">
        <w:t>[</w:t>
      </w:r>
      <w:r w:rsidR="00C8156F" w:rsidRPr="00AD373D">
        <w:t>TNBI-Use</w:t>
      </w:r>
      <w:r w:rsidR="00C8156F">
        <w:t xml:space="preserve"> </w:t>
      </w:r>
      <w:r w:rsidR="00C8156F" w:rsidRPr="00AD373D">
        <w:t>Cases</w:t>
      </w:r>
      <w:r w:rsidR="00C8156F" w:rsidRPr="005E4EEA">
        <w:t>]</w:t>
      </w:r>
      <w:r w:rsidR="00C8156F">
        <w:t>.</w:t>
      </w:r>
    </w:p>
    <w:p w14:paraId="6C882737" w14:textId="77777777" w:rsidR="005E4EEA" w:rsidRDefault="005E4EEA" w:rsidP="00713412">
      <w:r>
        <w:t xml:space="preserve">Section </w:t>
      </w:r>
      <w:r w:rsidR="00AA5B72">
        <w:fldChar w:fldCharType="begin"/>
      </w:r>
      <w:r>
        <w:instrText xml:space="preserve"> REF _Ref484787028 \r \h \t </w:instrText>
      </w:r>
      <w:r w:rsidR="00AA5B72">
        <w:fldChar w:fldCharType="separate"/>
      </w:r>
      <w:r>
        <w:t>3.2</w:t>
      </w:r>
      <w:r w:rsidR="00AA5B72">
        <w:fldChar w:fldCharType="end"/>
      </w:r>
      <w:r>
        <w:t xml:space="preserve"> describes how the difference services, defined in section </w:t>
      </w:r>
      <w:r w:rsidR="00C8156F">
        <w:t>6</w:t>
      </w:r>
      <w:r w:rsidR="00474CC3">
        <w:t xml:space="preserve">.3 </w:t>
      </w:r>
      <w:r>
        <w:t xml:space="preserve">of </w:t>
      </w:r>
      <w:r w:rsidRPr="005E4EEA">
        <w:t>[</w:t>
      </w:r>
      <w:r w:rsidR="00AD373D" w:rsidRPr="00AD373D">
        <w:t>TNBI-</w:t>
      </w:r>
      <w:proofErr w:type="spellStart"/>
      <w:r w:rsidR="00AD373D" w:rsidRPr="00AD373D">
        <w:t>UseCases</w:t>
      </w:r>
      <w:proofErr w:type="spellEnd"/>
      <w:r w:rsidRPr="005E4EEA">
        <w:t>]</w:t>
      </w:r>
      <w:r>
        <w:t xml:space="preserve">, can be </w:t>
      </w:r>
      <w:r w:rsidR="00C8156F">
        <w:t>setup by the MDSC by coordinating requests to each PNC via their own MPIs</w:t>
      </w:r>
      <w:r>
        <w:t>.</w:t>
      </w:r>
    </w:p>
    <w:p w14:paraId="3E556104" w14:textId="77777777" w:rsidR="00A152C1" w:rsidRDefault="00A152C1" w:rsidP="00713412">
      <w:r>
        <w:t xml:space="preserve">Section 3.3 describes how the protection scenarios can be deployed, including end-to-end protection and segment protection, for both intra-domain and inter-domain scenario. </w:t>
      </w:r>
    </w:p>
    <w:p w14:paraId="6C77AFFD" w14:textId="77777777" w:rsidR="00A352EC" w:rsidRDefault="00A352EC" w:rsidP="00713412">
      <w:commentRangeStart w:id="19"/>
      <w:commentRangeStart w:id="20"/>
      <w:r>
        <w:t xml:space="preserve">As an example, we are using a 3-domain topology with inter-domain link connected with each other. 3 PNCs are responsible for the topology abstraction and service configuration for the three domains respectively, and </w:t>
      </w:r>
      <w:r w:rsidR="00F468AB">
        <w:t xml:space="preserve">1 MDSC is used to coordinate the 3 domains. </w:t>
      </w:r>
      <w:r w:rsidR="002126B5">
        <w:t xml:space="preserve">The controller hierarchies can be found in Figure </w:t>
      </w:r>
      <w:r w:rsidR="002126B5" w:rsidRPr="002126B5">
        <w:rPr>
          <w:highlight w:val="yellow"/>
        </w:rPr>
        <w:t>XX</w:t>
      </w:r>
      <w:r w:rsidR="002126B5">
        <w:t>.</w:t>
      </w:r>
    </w:p>
    <w:p w14:paraId="46A77F6F" w14:textId="77777777" w:rsidR="00F468AB" w:rsidRDefault="00F468AB" w:rsidP="00713412"/>
    <w:p w14:paraId="22D0AF5A" w14:textId="77777777" w:rsidR="002C6C4E" w:rsidRDefault="002C6C4E" w:rsidP="002C6C4E">
      <w:pPr>
        <w:spacing w:line="360" w:lineRule="auto"/>
        <w:ind w:left="431"/>
      </w:pPr>
      <w:r>
        <w:rPr>
          <w:noProof/>
          <w:lang w:eastAsia="zh-CN"/>
        </w:rPr>
        <w:lastRenderedPageBreak/>
        <w:drawing>
          <wp:inline distT="0" distB="0" distL="0" distR="0" wp14:anchorId="53EEA370" wp14:editId="0500E66B">
            <wp:extent cx="5930346" cy="4109775"/>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35498" cy="4113345"/>
                    </a:xfrm>
                    <a:prstGeom prst="rect">
                      <a:avLst/>
                    </a:prstGeom>
                  </pic:spPr>
                </pic:pic>
              </a:graphicData>
            </a:graphic>
          </wp:inline>
        </w:drawing>
      </w:r>
    </w:p>
    <w:p w14:paraId="3AE3C3FF" w14:textId="77777777" w:rsidR="00F468AB" w:rsidRPr="005E4EEA" w:rsidRDefault="002126B5" w:rsidP="002C6C4E">
      <w:pPr>
        <w:ind w:left="431"/>
      </w:pPr>
      <w:r w:rsidRPr="002C6C4E">
        <w:rPr>
          <w:rFonts w:hint="eastAsia"/>
        </w:rPr>
        <w:t>Considering the scope of controllers, it is assumed that the C</w:t>
      </w:r>
      <w:r w:rsidRPr="002C6C4E">
        <w:t>ustomer</w:t>
      </w:r>
      <w:r w:rsidRPr="002C6C4E">
        <w:rPr>
          <w:rFonts w:hint="eastAsia"/>
        </w:rPr>
        <w:t xml:space="preserve"> </w:t>
      </w:r>
      <w:r w:rsidRPr="002C6C4E">
        <w:t>Network C</w:t>
      </w:r>
      <w:r w:rsidRPr="002C6C4E">
        <w:rPr>
          <w:rFonts w:hint="eastAsia"/>
        </w:rPr>
        <w:t>ontroller (</w:t>
      </w:r>
      <w:r w:rsidRPr="002C6C4E">
        <w:t>CNC</w:t>
      </w:r>
      <w:r w:rsidRPr="002C6C4E">
        <w:rPr>
          <w:rFonts w:hint="eastAsia"/>
        </w:rPr>
        <w:t>)</w:t>
      </w:r>
      <w:r w:rsidRPr="002C6C4E">
        <w:t xml:space="preserve"> has the knowledge of the C-Rx and its access link information. It is</w:t>
      </w:r>
      <w:r w:rsidR="00F17BA5" w:rsidRPr="002C6C4E">
        <w:t xml:space="preserve"> also</w:t>
      </w:r>
      <w:r w:rsidRPr="002C6C4E">
        <w:t xml:space="preserve"> assumed that MDSC has the knowledge on how to map C-Rx and its network side of nodes within its network domain; but MDSC does not have any topology information at all before each PNC reports its topology.</w:t>
      </w:r>
      <w:commentRangeEnd w:id="19"/>
      <w:r w:rsidR="00C8156F">
        <w:rPr>
          <w:rStyle w:val="affd"/>
        </w:rPr>
        <w:commentReference w:id="19"/>
      </w:r>
      <w:commentRangeEnd w:id="20"/>
      <w:r w:rsidR="007A37D4">
        <w:rPr>
          <w:rStyle w:val="affd"/>
        </w:rPr>
        <w:commentReference w:id="20"/>
      </w:r>
      <w:r w:rsidRPr="002C6C4E">
        <w:t xml:space="preserve"> </w:t>
      </w:r>
    </w:p>
    <w:p w14:paraId="4EE2DF3C" w14:textId="77777777" w:rsidR="006F6F19" w:rsidRDefault="00DA3B17" w:rsidP="00B01DFE">
      <w:pPr>
        <w:pStyle w:val="21"/>
      </w:pPr>
      <w:bookmarkStart w:id="21" w:name="_Ref484786908"/>
      <w:bookmarkStart w:id="22" w:name="_Toc492650559"/>
      <w:r>
        <w:lastRenderedPageBreak/>
        <w:t>Topology Abstraction</w:t>
      </w:r>
      <w:bookmarkEnd w:id="21"/>
      <w:bookmarkEnd w:id="22"/>
      <w:ins w:id="23" w:author="Italo Busi" w:date="2017-09-11T17:36:00Z">
        <w:r w:rsidR="00C8156F">
          <w:t>s</w:t>
        </w:r>
      </w:ins>
    </w:p>
    <w:p w14:paraId="709AD337" w14:textId="77777777" w:rsidR="00CF4E76" w:rsidRDefault="00CF4E76" w:rsidP="001D01F2">
      <w:pPr>
        <w:spacing w:line="360" w:lineRule="auto"/>
        <w:ind w:left="431"/>
        <w:jc w:val="center"/>
        <w:rPr>
          <w:rFonts w:eastAsiaTheme="minorEastAsia"/>
          <w:lang w:eastAsia="zh-CN"/>
        </w:rPr>
      </w:pPr>
      <w:r>
        <w:object w:dxaOrig="7202" w:dyaOrig="5398" w14:anchorId="298C1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11" o:title=""/>
          </v:shape>
          <o:OLEObject Type="Embed" ProgID="PowerPoint.Slide.12" ShapeID="_x0000_i1025" DrawAspect="Content" ObjectID="_1568039408" r:id="rId12"/>
        </w:object>
      </w:r>
    </w:p>
    <w:p w14:paraId="7EA5DDB0" w14:textId="77777777" w:rsidR="00496F32" w:rsidRPr="00F468AB" w:rsidRDefault="00CF4E76" w:rsidP="001D01F2">
      <w:pPr>
        <w:jc w:val="center"/>
        <w:rPr>
          <w:rFonts w:eastAsiaTheme="minorEastAsia"/>
          <w:lang w:eastAsia="zh-CN"/>
        </w:rPr>
      </w:pPr>
      <w:r>
        <w:rPr>
          <w:rFonts w:eastAsiaTheme="minorEastAsia"/>
          <w:lang w:eastAsia="zh-CN"/>
        </w:rPr>
        <w:t xml:space="preserve">Figure </w:t>
      </w:r>
      <w:r w:rsidR="002C6C4E">
        <w:rPr>
          <w:rFonts w:eastAsiaTheme="minorEastAsia"/>
          <w:lang w:eastAsia="zh-CN"/>
        </w:rPr>
        <w:t>2</w:t>
      </w:r>
      <w:r>
        <w:rPr>
          <w:rFonts w:eastAsiaTheme="minorEastAsia"/>
          <w:lang w:eastAsia="zh-CN"/>
        </w:rPr>
        <w:t xml:space="preserve"> Reference Topology</w:t>
      </w:r>
    </w:p>
    <w:p w14:paraId="3C369AC1" w14:textId="77777777" w:rsidR="00496F32" w:rsidRDefault="00496F32" w:rsidP="00496F32">
      <w:pPr>
        <w:pStyle w:val="31"/>
        <w:numPr>
          <w:ilvl w:val="0"/>
          <w:numId w:val="0"/>
        </w:numPr>
        <w:ind w:left="1000"/>
      </w:pPr>
    </w:p>
    <w:p w14:paraId="15DBB4A9" w14:textId="77777777" w:rsidR="005E4EEA" w:rsidRPr="005E4EEA" w:rsidRDefault="00A97022" w:rsidP="005E4EEA">
      <w:pPr>
        <w:pStyle w:val="31"/>
      </w:pPr>
      <w:bookmarkStart w:id="24" w:name="_Toc492650560"/>
      <w:commentRangeStart w:id="25"/>
      <w:commentRangeStart w:id="26"/>
      <w:r>
        <w:t>Single Domain Topology</w:t>
      </w:r>
      <w:bookmarkEnd w:id="24"/>
      <w:r>
        <w:t xml:space="preserve"> </w:t>
      </w:r>
    </w:p>
    <w:p w14:paraId="28AE6301" w14:textId="77777777" w:rsidR="00C833F3" w:rsidRDefault="00405B00" w:rsidP="00C833F3">
      <w:r>
        <w:t xml:space="preserve">In </w:t>
      </w:r>
      <w:r w:rsidRPr="005E4EEA">
        <w:t>[</w:t>
      </w:r>
      <w:r w:rsidRPr="00AD373D">
        <w:t>TNBI-Use</w:t>
      </w:r>
      <w:r>
        <w:t xml:space="preserve"> </w:t>
      </w:r>
      <w:r w:rsidRPr="00AD373D">
        <w:t>Cases</w:t>
      </w:r>
      <w:r>
        <w:t>1</w:t>
      </w:r>
      <w:r w:rsidRPr="005E4EEA">
        <w:t>]</w:t>
      </w:r>
      <w:r>
        <w:t>, single domain topology abstraction was described in section 3.1.1</w:t>
      </w:r>
      <w:r w:rsidR="00C833F3" w:rsidRPr="00C833F3">
        <w:t>.</w:t>
      </w:r>
      <w:r>
        <w:t xml:space="preserve"> This topology abstraction mechanism can be re-used in multi-domain scenario, with each of the PNC</w:t>
      </w:r>
      <w:r w:rsidR="00F17BA5">
        <w:t xml:space="preserve"> can report its respective topology to the MDSC.</w:t>
      </w:r>
      <w:commentRangeEnd w:id="25"/>
      <w:r w:rsidR="007A445C">
        <w:rPr>
          <w:rStyle w:val="affd"/>
        </w:rPr>
        <w:commentReference w:id="25"/>
      </w:r>
      <w:commentRangeEnd w:id="26"/>
      <w:r w:rsidR="00FE2288">
        <w:rPr>
          <w:rStyle w:val="affd"/>
        </w:rPr>
        <w:commentReference w:id="26"/>
      </w:r>
      <w:r w:rsidR="00F17BA5">
        <w:t xml:space="preserve"> </w:t>
      </w:r>
    </w:p>
    <w:p w14:paraId="4518EC43" w14:textId="77777777" w:rsidR="00A97022" w:rsidRDefault="00A97022" w:rsidP="00A97022">
      <w:pPr>
        <w:pStyle w:val="31"/>
      </w:pPr>
      <w:bookmarkStart w:id="27" w:name="_Toc492650561"/>
      <w:r>
        <w:t>Multi-domain Topology Stitching</w:t>
      </w:r>
      <w:bookmarkEnd w:id="27"/>
    </w:p>
    <w:p w14:paraId="682CAA71" w14:textId="77777777"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the knowledge of </w:t>
      </w:r>
      <w:r w:rsidR="00445854">
        <w:rPr>
          <w:rFonts w:eastAsiaTheme="minorEastAsia"/>
          <w:lang w:eastAsia="zh-CN"/>
        </w:rPr>
        <w:t xml:space="preserve">topologies from </w:t>
      </w:r>
      <w:r w:rsidR="00445854">
        <w:rPr>
          <w:rFonts w:eastAsiaTheme="minorEastAsia" w:hint="eastAsia"/>
          <w:lang w:eastAsia="zh-CN"/>
        </w:rPr>
        <w:t xml:space="preserve">each domain </w:t>
      </w:r>
      <w:r w:rsidR="00445854">
        <w:rPr>
          <w:rFonts w:eastAsiaTheme="minorEastAsia"/>
          <w:lang w:eastAsia="zh-CN"/>
        </w:rPr>
        <w:t xml:space="preserve">until each PNC reports its topology, so the topology abstraction on MDSC starts from the topology reporting on MPI. </w:t>
      </w:r>
    </w:p>
    <w:p w14:paraId="1493A4AB" w14:textId="77777777" w:rsidR="00AF2F1B" w:rsidRDefault="00AF2F1B" w:rsidP="00AF2F1B">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w:t>
      </w:r>
      <w:r w:rsidR="00445854">
        <w:rPr>
          <w:rFonts w:eastAsiaTheme="minorEastAsia"/>
          <w:lang w:eastAsia="zh-CN"/>
        </w:rPr>
        <w:lastRenderedPageBreak/>
        <w:t xml:space="preserve">The topology of each domain main be in an abstracted shape (refer to section XX of </w:t>
      </w:r>
      <w:proofErr w:type="spellStart"/>
      <w:r w:rsidR="00445854">
        <w:rPr>
          <w:rFonts w:eastAsiaTheme="minorEastAsia"/>
          <w:lang w:eastAsia="zh-CN"/>
        </w:rPr>
        <w:t>fwk</w:t>
      </w:r>
      <w:proofErr w:type="spellEnd"/>
      <w:r w:rsidR="00445854">
        <w:rPr>
          <w:rFonts w:eastAsiaTheme="minorEastAsia"/>
          <w:lang w:eastAsia="zh-CN"/>
        </w:rPr>
        <w:t xml:space="preserve"> for different level of abstraction), while the inter-domain link information MUST be complete and fully configured by the MDSC. </w:t>
      </w:r>
    </w:p>
    <w:p w14:paraId="7F20F202" w14:textId="21972117" w:rsidR="00445854" w:rsidRPr="00AF2F1B" w:rsidDel="00BC3306" w:rsidRDefault="00445854" w:rsidP="00AF2F1B">
      <w:pPr>
        <w:rPr>
          <w:del w:id="28" w:author="Zhenghaomian" w:date="2017-09-27T17:28:00Z"/>
          <w:rFonts w:eastAsiaTheme="minorEastAsia"/>
          <w:lang w:eastAsia="zh-CN"/>
        </w:rPr>
      </w:pPr>
      <w:del w:id="29" w:author="Zhenghaomian" w:date="2017-09-27T17:28:00Z">
        <w:r w:rsidRPr="00F17BA5" w:rsidDel="00BC3306">
          <w:rPr>
            <w:rFonts w:eastAsiaTheme="minorEastAsia"/>
            <w:highlight w:val="yellow"/>
            <w:lang w:eastAsia="zh-CN"/>
          </w:rPr>
          <w:delText xml:space="preserve">[Issue: given assumption 3, how to/ which controller should describe the inter-domain </w:delText>
        </w:r>
        <w:commentRangeStart w:id="30"/>
        <w:r w:rsidRPr="00F17BA5" w:rsidDel="00BC3306">
          <w:rPr>
            <w:rFonts w:eastAsiaTheme="minorEastAsia"/>
            <w:highlight w:val="yellow"/>
            <w:lang w:eastAsia="zh-CN"/>
          </w:rPr>
          <w:delText>link</w:delText>
        </w:r>
      </w:del>
      <w:commentRangeEnd w:id="30"/>
      <w:r w:rsidR="00BC3306">
        <w:rPr>
          <w:rStyle w:val="affd"/>
        </w:rPr>
        <w:commentReference w:id="30"/>
      </w:r>
      <w:del w:id="31" w:author="Zhenghaomian" w:date="2017-09-27T17:28:00Z">
        <w:r w:rsidRPr="00F17BA5" w:rsidDel="00BC3306">
          <w:rPr>
            <w:rFonts w:eastAsiaTheme="minorEastAsia"/>
            <w:highlight w:val="yellow"/>
            <w:lang w:eastAsia="zh-CN"/>
          </w:rPr>
          <w:delText>??]</w:delText>
        </w:r>
      </w:del>
    </w:p>
    <w:p w14:paraId="2DF13847" w14:textId="77777777" w:rsidR="00A97022" w:rsidRPr="00C833F3" w:rsidRDefault="00A97022" w:rsidP="00C833F3"/>
    <w:p w14:paraId="1A08D7E2" w14:textId="77777777" w:rsidR="00DA3B17" w:rsidRDefault="00AF2F1B" w:rsidP="00DA3B17">
      <w:pPr>
        <w:pStyle w:val="21"/>
      </w:pPr>
      <w:bookmarkStart w:id="32" w:name="_Ref484787028"/>
      <w:bookmarkStart w:id="33" w:name="_Toc492650562"/>
      <w:r>
        <w:t xml:space="preserve">Multi-domain </w:t>
      </w:r>
      <w:r w:rsidR="00DA3B17" w:rsidRPr="00DA3B17">
        <w:t>Service Configuration</w:t>
      </w:r>
      <w:bookmarkEnd w:id="32"/>
      <w:bookmarkEnd w:id="33"/>
    </w:p>
    <w:p w14:paraId="604EB5A4" w14:textId="120BD46A" w:rsidR="00AF2F1B" w:rsidRDefault="007A445C" w:rsidP="00AF2F1B">
      <w:pPr>
        <w:rPr>
          <w:rFonts w:eastAsiaTheme="minorEastAsia"/>
          <w:lang w:eastAsia="zh-CN"/>
        </w:rPr>
      </w:pPr>
      <w:r>
        <w:rPr>
          <w:rFonts w:eastAsiaTheme="minorEastAsia"/>
          <w:lang w:eastAsia="zh-CN"/>
        </w:rPr>
        <w:t>Multi</w:t>
      </w:r>
      <w:r w:rsidR="00AF2F1B">
        <w:rPr>
          <w:rFonts w:eastAsiaTheme="minorEastAsia" w:hint="eastAsia"/>
          <w:lang w:eastAsia="zh-CN"/>
        </w:rPr>
        <w:t xml:space="preserve">-domain service configuration can be found in </w:t>
      </w:r>
      <w:r>
        <w:rPr>
          <w:rFonts w:eastAsiaTheme="minorEastAsia"/>
          <w:lang w:eastAsia="zh-CN"/>
        </w:rPr>
        <w:t xml:space="preserve">section 6.3 of </w:t>
      </w:r>
      <w:r w:rsidR="00AF2F1B">
        <w:rPr>
          <w:rFonts w:eastAsiaTheme="minorEastAsia" w:hint="eastAsia"/>
          <w:lang w:eastAsia="zh-CN"/>
        </w:rPr>
        <w:t>[</w:t>
      </w:r>
      <w:r w:rsidR="00AF2F1B">
        <w:rPr>
          <w:rFonts w:eastAsiaTheme="minorEastAsia"/>
          <w:lang w:eastAsia="zh-CN"/>
        </w:rPr>
        <w:t>TNBI-</w:t>
      </w:r>
      <w:proofErr w:type="spellStart"/>
      <w:r w:rsidR="00AF2F1B">
        <w:rPr>
          <w:rFonts w:eastAsiaTheme="minorEastAsia"/>
          <w:lang w:eastAsia="zh-CN"/>
        </w:rPr>
        <w:t>usecase</w:t>
      </w:r>
      <w:proofErr w:type="spellEnd"/>
      <w:r w:rsidR="00AF2F1B">
        <w:rPr>
          <w:rFonts w:eastAsiaTheme="minorEastAsia" w:hint="eastAsia"/>
          <w:lang w:eastAsia="zh-CN"/>
        </w:rPr>
        <w:t>]</w:t>
      </w:r>
      <w:r w:rsidR="00AF2F1B">
        <w:rPr>
          <w:rFonts w:eastAsiaTheme="minorEastAsia"/>
          <w:lang w:eastAsia="zh-CN"/>
        </w:rPr>
        <w:t xml:space="preserve">. </w:t>
      </w:r>
    </w:p>
    <w:p w14:paraId="4EB75DD9" w14:textId="77777777"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14:paraId="6B982306" w14:textId="77777777" w:rsidR="00DD6E67" w:rsidRPr="003C6C22" w:rsidRDefault="003C6C22" w:rsidP="00DD6E67">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 xml:space="preserve">to the different client signal type, there is different adaptation required. In this document, we are trying our best to reuse what has been defined in [use-case1], which is the single domain case. </w:t>
      </w:r>
    </w:p>
    <w:p w14:paraId="46848B2D" w14:textId="77777777" w:rsidR="00DD6E67" w:rsidRPr="00DD6E67" w:rsidRDefault="00DD6E67" w:rsidP="00AF2F1B">
      <w:pPr>
        <w:rPr>
          <w:rFonts w:eastAsiaTheme="minorEastAsia"/>
          <w:lang w:eastAsia="zh-CN"/>
        </w:rPr>
      </w:pPr>
    </w:p>
    <w:p w14:paraId="65DC09B3" w14:textId="77777777" w:rsidR="008F63E1" w:rsidRDefault="003C6C22" w:rsidP="008F63E1">
      <w:pPr>
        <w:pStyle w:val="31"/>
      </w:pPr>
      <w:bookmarkStart w:id="34" w:name="_Toc492650563"/>
      <w:r>
        <w:rPr>
          <w:noProof/>
          <w:lang w:eastAsia="zh-CN"/>
        </w:rPr>
        <w:lastRenderedPageBreak/>
        <w:drawing>
          <wp:anchor distT="0" distB="0" distL="114300" distR="114300" simplePos="0" relativeHeight="251658240" behindDoc="0" locked="0" layoutInCell="1" allowOverlap="1" wp14:anchorId="7F8CFFA9" wp14:editId="5F38F8FE">
            <wp:simplePos x="0" y="0"/>
            <wp:positionH relativeFrom="column">
              <wp:posOffset>210820</wp:posOffset>
            </wp:positionH>
            <wp:positionV relativeFrom="paragraph">
              <wp:posOffset>255905</wp:posOffset>
            </wp:positionV>
            <wp:extent cx="5943600" cy="32080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anchor>
        </w:drawing>
      </w:r>
      <w:r>
        <w:rPr>
          <w:rFonts w:eastAsiaTheme="minorEastAsia" w:hint="eastAsia"/>
          <w:lang w:eastAsia="zh-CN"/>
        </w:rPr>
        <w:t>Procedure Description</w:t>
      </w:r>
      <w:bookmarkEnd w:id="34"/>
    </w:p>
    <w:p w14:paraId="456CF563" w14:textId="77777777" w:rsidR="003C6C22" w:rsidRDefault="003C6C22" w:rsidP="00322A50">
      <w:pPr>
        <w:rPr>
          <w:highlight w:val="yellow"/>
        </w:rPr>
      </w:pPr>
    </w:p>
    <w:p w14:paraId="000EBD3F" w14:textId="77777777" w:rsidR="007A445C" w:rsidRDefault="003C6C22" w:rsidP="00322A50">
      <w:pPr>
        <w:rPr>
          <w:ins w:id="35" w:author="Italo Busi" w:date="2017-09-11T17:47:00Z"/>
          <w:rFonts w:eastAsiaTheme="minorEastAsia"/>
          <w:lang w:eastAsia="zh-CN"/>
        </w:rPr>
      </w:pPr>
      <w:r w:rsidRPr="003C6C22">
        <w:rPr>
          <w:rFonts w:eastAsiaTheme="minorEastAsia"/>
          <w:lang w:eastAsia="zh-CN"/>
        </w:rPr>
        <w:t xml:space="preserve">The </w:t>
      </w:r>
      <w:r w:rsidR="009C663C">
        <w:rPr>
          <w:rFonts w:eastAsiaTheme="minorEastAsia"/>
          <w:lang w:eastAsia="zh-CN"/>
        </w:rPr>
        <w:t xml:space="preserve">service configuration procedure is assumed to be initiated </w:t>
      </w:r>
      <w:ins w:id="36" w:author="Italo Busi" w:date="2017-09-11T17:47:00Z">
        <w:r w:rsidR="007A445C">
          <w:rPr>
            <w:rFonts w:eastAsiaTheme="minorEastAsia"/>
            <w:lang w:eastAsia="zh-CN"/>
          </w:rPr>
          <w:t xml:space="preserve">at the CMI </w:t>
        </w:r>
      </w:ins>
      <w:r w:rsidR="009C663C">
        <w:rPr>
          <w:rFonts w:eastAsiaTheme="minorEastAsia"/>
          <w:lang w:eastAsia="zh-CN"/>
        </w:rPr>
        <w:t xml:space="preserve">from CNC to MDSC, by requesting a service from node A to node Z, by using </w:t>
      </w:r>
      <w:proofErr w:type="gramStart"/>
      <w:r w:rsidR="009C663C" w:rsidRPr="009C663C">
        <w:rPr>
          <w:rFonts w:eastAsiaTheme="minorEastAsia"/>
          <w:highlight w:val="yellow"/>
          <w:lang w:eastAsia="zh-CN"/>
        </w:rPr>
        <w:t>XXX(</w:t>
      </w:r>
      <w:proofErr w:type="spellStart"/>
      <w:proofErr w:type="gramEnd"/>
      <w:r w:rsidR="009C663C" w:rsidRPr="009C663C">
        <w:rPr>
          <w:rFonts w:eastAsiaTheme="minorEastAsia"/>
          <w:highlight w:val="yellow"/>
          <w:lang w:eastAsia="zh-CN"/>
        </w:rPr>
        <w:t>LxSM</w:t>
      </w:r>
      <w:proofErr w:type="spellEnd"/>
      <w:r w:rsidR="009C663C" w:rsidRPr="009C663C">
        <w:rPr>
          <w:rFonts w:eastAsiaTheme="minorEastAsia"/>
          <w:highlight w:val="yellow"/>
          <w:lang w:eastAsia="zh-CN"/>
        </w:rPr>
        <w:t>, transport-service, VN, TBD)</w:t>
      </w:r>
      <w:r w:rsidR="009C663C">
        <w:rPr>
          <w:rFonts w:eastAsiaTheme="minorEastAsia"/>
          <w:lang w:eastAsia="zh-CN"/>
        </w:rPr>
        <w:t xml:space="preserve"> model</w:t>
      </w:r>
      <w:r w:rsidR="000821C3">
        <w:rPr>
          <w:rFonts w:eastAsiaTheme="minorEastAsia"/>
          <w:lang w:eastAsia="zh-CN"/>
        </w:rPr>
        <w:t xml:space="preserve">. </w:t>
      </w:r>
    </w:p>
    <w:p w14:paraId="507ECB0A" w14:textId="05C3E3BD" w:rsidR="007A445C" w:rsidRDefault="000821C3" w:rsidP="00322A50">
      <w:pPr>
        <w:rPr>
          <w:ins w:id="37" w:author="Italo Busi" w:date="2017-09-11T17:51:00Z"/>
        </w:rPr>
      </w:pPr>
      <w:r>
        <w:rPr>
          <w:rFonts w:eastAsiaTheme="minorEastAsia"/>
          <w:lang w:eastAsia="zh-CN"/>
        </w:rPr>
        <w:t xml:space="preserve">After receiving such request, </w:t>
      </w:r>
      <w:r w:rsidR="00BC3C09">
        <w:rPr>
          <w:rFonts w:eastAsiaTheme="minorEastAsia"/>
          <w:lang w:eastAsia="zh-CN"/>
        </w:rPr>
        <w:t xml:space="preserve">MDSC </w:t>
      </w:r>
      <w:del w:id="38" w:author="Italo Busi" w:date="2017-09-11T17:48:00Z">
        <w:r w:rsidR="00BC3C09" w:rsidDel="007A445C">
          <w:rPr>
            <w:rFonts w:eastAsiaTheme="minorEastAsia"/>
            <w:lang w:eastAsia="zh-CN"/>
          </w:rPr>
          <w:delText xml:space="preserve">need to </w:delText>
        </w:r>
      </w:del>
      <w:commentRangeStart w:id="39"/>
      <w:commentRangeStart w:id="40"/>
      <w:r w:rsidR="00BC3C09">
        <w:rPr>
          <w:rFonts w:eastAsiaTheme="minorEastAsia"/>
          <w:lang w:eastAsia="zh-CN"/>
        </w:rPr>
        <w:t>determine</w:t>
      </w:r>
      <w:ins w:id="41" w:author="Italo Busi" w:date="2017-09-11T17:48:00Z">
        <w:r w:rsidR="007A445C">
          <w:rPr>
            <w:rFonts w:eastAsiaTheme="minorEastAsia"/>
            <w:lang w:eastAsia="zh-CN"/>
          </w:rPr>
          <w:t>s</w:t>
        </w:r>
      </w:ins>
      <w:r w:rsidR="00BC3C09">
        <w:rPr>
          <w:rFonts w:eastAsiaTheme="minorEastAsia"/>
          <w:lang w:eastAsia="zh-CN"/>
        </w:rPr>
        <w:t xml:space="preserve"> </w:t>
      </w:r>
      <w:commentRangeEnd w:id="39"/>
      <w:r w:rsidR="007A445C">
        <w:rPr>
          <w:rStyle w:val="affd"/>
        </w:rPr>
        <w:commentReference w:id="39"/>
      </w:r>
      <w:commentRangeEnd w:id="40"/>
      <w:r w:rsidR="0078490A">
        <w:rPr>
          <w:rStyle w:val="affd"/>
        </w:rPr>
        <w:commentReference w:id="40"/>
      </w:r>
      <w:r w:rsidR="00BC3C09">
        <w:rPr>
          <w:rFonts w:eastAsiaTheme="minorEastAsia"/>
          <w:lang w:eastAsia="zh-CN"/>
        </w:rPr>
        <w:t>the domain sequence, i.e., domain 1</w:t>
      </w:r>
      <w:r w:rsidR="00BC3C09">
        <w:t xml:space="preserve"> &lt;-&gt; domain 2 &lt;-&gt; domain 3, with corresponding PNCs and </w:t>
      </w:r>
      <w:r w:rsidR="007A445C">
        <w:t>inter-domain links</w:t>
      </w:r>
      <w:r w:rsidR="00BC3C09">
        <w:t>.</w:t>
      </w:r>
      <w:r w:rsidR="00F750E3">
        <w:t xml:space="preserve"> The MDSC will then decompose the tunnel request into a few tunnel segments</w:t>
      </w:r>
      <w:r w:rsidR="00E452CD">
        <w:t xml:space="preserve"> via tunnel model (including both TE tunnel </w:t>
      </w:r>
      <w:ins w:id="42" w:author="Zhenghaomian" w:date="2017-09-27T17:34:00Z">
        <w:r w:rsidR="00466650">
          <w:t xml:space="preserve">model </w:t>
        </w:r>
      </w:ins>
      <w:r w:rsidR="00E452CD">
        <w:t>and OTN tunnel</w:t>
      </w:r>
      <w:ins w:id="43" w:author="Zhenghaomian" w:date="2017-09-27T17:34:00Z">
        <w:r w:rsidR="00466650">
          <w:t xml:space="preserve"> model</w:t>
        </w:r>
      </w:ins>
      <w:r w:rsidR="00E452CD">
        <w:t>)</w:t>
      </w:r>
      <w:r w:rsidR="00F750E3">
        <w:t xml:space="preserve">, and request different PNCs to </w:t>
      </w:r>
      <w:del w:id="44" w:author="Italo Busi" w:date="2017-09-11T17:51:00Z">
        <w:r w:rsidR="00F750E3" w:rsidDel="007A445C">
          <w:delText xml:space="preserve">compute </w:delText>
        </w:r>
      </w:del>
      <w:ins w:id="45" w:author="Italo Busi" w:date="2017-09-11T17:51:00Z">
        <w:r w:rsidR="007A445C">
          <w:t xml:space="preserve">setup </w:t>
        </w:r>
      </w:ins>
      <w:r w:rsidR="00F750E3">
        <w:t xml:space="preserve">each </w:t>
      </w:r>
      <w:ins w:id="46" w:author="Italo Busi" w:date="2017-09-11T17:51:00Z">
        <w:r w:rsidR="007A445C">
          <w:t xml:space="preserve">intra-domain </w:t>
        </w:r>
      </w:ins>
      <w:r w:rsidR="00F750E3">
        <w:t xml:space="preserve">segment. </w:t>
      </w:r>
    </w:p>
    <w:p w14:paraId="2B401E78" w14:textId="77777777" w:rsidR="003C6C22" w:rsidRDefault="00F750E3" w:rsidP="00322A50">
      <w:r>
        <w:t xml:space="preserve">Assume that each segment can be set up successfully, then </w:t>
      </w:r>
      <w:r w:rsidR="00E452CD">
        <w:t xml:space="preserve">each PNC response to the MDSC respectively. </w:t>
      </w:r>
      <w:commentRangeStart w:id="47"/>
      <w:commentRangeStart w:id="48"/>
      <w:r w:rsidR="00E452CD">
        <w:t>Given each segment, MDSC will take care of setting up the inter-domain tunnel via XXX (TE+OTN tunnel?)</w:t>
      </w:r>
      <w:commentRangeEnd w:id="47"/>
      <w:r w:rsidR="007A445C">
        <w:rPr>
          <w:rStyle w:val="affd"/>
        </w:rPr>
        <w:commentReference w:id="47"/>
      </w:r>
      <w:commentRangeEnd w:id="48"/>
      <w:r w:rsidR="00E570FD">
        <w:rPr>
          <w:rStyle w:val="affd"/>
        </w:rPr>
        <w:commentReference w:id="48"/>
      </w:r>
      <w:r w:rsidR="00BB73A8">
        <w:t xml:space="preserve">, </w:t>
      </w:r>
      <w:commentRangeStart w:id="49"/>
      <w:commentRangeStart w:id="50"/>
      <w:r w:rsidR="00BB73A8">
        <w:t>together with the configuration on access link</w:t>
      </w:r>
      <w:commentRangeEnd w:id="49"/>
      <w:r w:rsidR="007A445C">
        <w:rPr>
          <w:rStyle w:val="affd"/>
        </w:rPr>
        <w:commentReference w:id="49"/>
      </w:r>
      <w:commentRangeEnd w:id="50"/>
      <w:r w:rsidR="00EE0401">
        <w:rPr>
          <w:rStyle w:val="affd"/>
        </w:rPr>
        <w:commentReference w:id="50"/>
      </w:r>
      <w:r w:rsidR="00BB73A8">
        <w:t xml:space="preserve">. Then the end-to-end tunnel will be ready and MDSC will respond to CNC on the connection successful configuration. </w:t>
      </w:r>
    </w:p>
    <w:p w14:paraId="55DDAEEB" w14:textId="77777777" w:rsidR="00322A50" w:rsidRPr="00322A50" w:rsidRDefault="00322A50" w:rsidP="00322A50"/>
    <w:p w14:paraId="348C5898" w14:textId="77777777" w:rsidR="00F23252" w:rsidRPr="000A0F17" w:rsidRDefault="00F23252" w:rsidP="000A0F17">
      <w:pPr>
        <w:pStyle w:val="RFCFigure"/>
      </w:pPr>
    </w:p>
    <w:p w14:paraId="072F964A" w14:textId="135A5682" w:rsidR="007A445C" w:rsidRDefault="003C6C22" w:rsidP="004035EE">
      <w:pPr>
        <w:pStyle w:val="31"/>
      </w:pPr>
      <w:bookmarkStart w:id="51" w:name="_Ref484844672"/>
      <w:bookmarkStart w:id="52" w:name="_Toc492650564"/>
      <w:r>
        <w:t>ODU Transit Service</w:t>
      </w:r>
      <w:bookmarkEnd w:id="51"/>
    </w:p>
    <w:p w14:paraId="47A54AE8" w14:textId="77777777" w:rsidR="007A445C" w:rsidRDefault="007A445C" w:rsidP="007A445C">
      <w:r w:rsidRPr="004035EE">
        <w:rPr>
          <w:highlight w:val="yellow"/>
        </w:rPr>
        <w:t>To be added</w:t>
      </w:r>
    </w:p>
    <w:p w14:paraId="40E62C4B" w14:textId="77777777" w:rsidR="004035EE" w:rsidRDefault="004035EE" w:rsidP="00322A50">
      <w:pPr>
        <w:pStyle w:val="31"/>
        <w:tabs>
          <w:tab w:val="clear" w:pos="1728"/>
          <w:tab w:val="left" w:pos="1418"/>
        </w:tabs>
      </w:pPr>
      <w:bookmarkStart w:id="53" w:name="_Toc492650565"/>
      <w:bookmarkEnd w:id="52"/>
      <w:r>
        <w:t>EPL over ODU Service</w:t>
      </w:r>
      <w:bookmarkEnd w:id="53"/>
    </w:p>
    <w:p w14:paraId="593E005A" w14:textId="77777777" w:rsidR="004035EE" w:rsidRDefault="004035EE" w:rsidP="004035EE">
      <w:r w:rsidRPr="004035EE">
        <w:rPr>
          <w:highlight w:val="yellow"/>
        </w:rPr>
        <w:t>To be added</w:t>
      </w:r>
    </w:p>
    <w:p w14:paraId="3AA064FF" w14:textId="77777777" w:rsidR="006B4971" w:rsidRDefault="006B4971" w:rsidP="006B4971">
      <w:pPr>
        <w:pStyle w:val="31"/>
      </w:pPr>
      <w:bookmarkStart w:id="54" w:name="_Toc492650566"/>
      <w:r w:rsidRPr="006B4971">
        <w:t>Other OTN Client Services</w:t>
      </w:r>
      <w:bookmarkEnd w:id="54"/>
    </w:p>
    <w:p w14:paraId="364F5E7B" w14:textId="77777777" w:rsidR="006B4971" w:rsidRDefault="006B4971" w:rsidP="006B4971">
      <w:r w:rsidRPr="004035EE">
        <w:rPr>
          <w:highlight w:val="yellow"/>
        </w:rPr>
        <w:t>To be added</w:t>
      </w:r>
    </w:p>
    <w:p w14:paraId="1DE87857" w14:textId="77777777" w:rsidR="006B4971" w:rsidRPr="006B4971" w:rsidDel="007A445C" w:rsidRDefault="006B4971" w:rsidP="006B4971">
      <w:pPr>
        <w:rPr>
          <w:del w:id="55" w:author="Italo Busi" w:date="2017-09-11T17:39:00Z"/>
        </w:rPr>
      </w:pPr>
    </w:p>
    <w:p w14:paraId="7A5D6B68" w14:textId="77777777" w:rsidR="006B4971" w:rsidRPr="006B4971" w:rsidDel="007A445C" w:rsidRDefault="006B4971" w:rsidP="006B4971">
      <w:pPr>
        <w:rPr>
          <w:del w:id="56" w:author="Italo Busi" w:date="2017-09-11T17:39:00Z"/>
        </w:rPr>
      </w:pPr>
    </w:p>
    <w:p w14:paraId="6CEE71C2" w14:textId="77777777" w:rsidR="006B4971" w:rsidRDefault="006B4971" w:rsidP="006B4971">
      <w:pPr>
        <w:pStyle w:val="21"/>
      </w:pPr>
      <w:bookmarkStart w:id="57" w:name="_Toc492650567"/>
      <w:r>
        <w:t>Protection Scenarios</w:t>
      </w:r>
      <w:bookmarkEnd w:id="57"/>
    </w:p>
    <w:p w14:paraId="128F1EC8" w14:textId="77777777" w:rsidR="006B4971" w:rsidRDefault="006B4971" w:rsidP="006B4971">
      <w:pPr>
        <w:pStyle w:val="31"/>
        <w:ind w:left="432"/>
      </w:pPr>
      <w:bookmarkStart w:id="58" w:name="_Toc490054152"/>
      <w:bookmarkStart w:id="59" w:name="_Toc492650568"/>
      <w:r>
        <w:t>Linear Protection (end-to-end)</w:t>
      </w:r>
      <w:bookmarkEnd w:id="58"/>
      <w:bookmarkEnd w:id="59"/>
    </w:p>
    <w:p w14:paraId="179CA983" w14:textId="77777777" w:rsidR="006B4971" w:rsidRDefault="006B4971" w:rsidP="006B4971">
      <w:r w:rsidRPr="004035EE">
        <w:rPr>
          <w:highlight w:val="yellow"/>
        </w:rPr>
        <w:t>To be added</w:t>
      </w:r>
    </w:p>
    <w:p w14:paraId="701FCBAC" w14:textId="77777777" w:rsidR="006B4971" w:rsidDel="007A445C" w:rsidRDefault="006B4971" w:rsidP="006B4971">
      <w:pPr>
        <w:rPr>
          <w:del w:id="60" w:author="Italo Busi" w:date="2017-09-11T17:39:00Z"/>
        </w:rPr>
      </w:pPr>
    </w:p>
    <w:p w14:paraId="0ED57176" w14:textId="77777777" w:rsidR="006B4971" w:rsidRDefault="006B4971" w:rsidP="006B4971">
      <w:pPr>
        <w:pStyle w:val="31"/>
        <w:ind w:left="432"/>
      </w:pPr>
      <w:bookmarkStart w:id="61" w:name="_Toc490054153"/>
      <w:bookmarkStart w:id="62" w:name="_Toc492650569"/>
      <w:r>
        <w:t>Segmented Protection</w:t>
      </w:r>
      <w:bookmarkEnd w:id="61"/>
      <w:bookmarkEnd w:id="62"/>
    </w:p>
    <w:p w14:paraId="2D6E659B" w14:textId="77777777" w:rsidR="006B4971" w:rsidRDefault="006B4971" w:rsidP="006B4971">
      <w:r w:rsidRPr="004035EE">
        <w:rPr>
          <w:highlight w:val="yellow"/>
        </w:rPr>
        <w:t>To be added</w:t>
      </w:r>
    </w:p>
    <w:p w14:paraId="7F3CA573" w14:textId="77777777" w:rsidR="006B4971" w:rsidRPr="006B4971" w:rsidDel="007A445C" w:rsidRDefault="006B4971" w:rsidP="006B4971">
      <w:pPr>
        <w:rPr>
          <w:del w:id="63" w:author="Italo Busi" w:date="2017-09-11T17:39:00Z"/>
        </w:rPr>
      </w:pPr>
    </w:p>
    <w:p w14:paraId="54A42B2E" w14:textId="77777777" w:rsidR="006B4971" w:rsidDel="007A445C" w:rsidRDefault="006B4971" w:rsidP="004035EE">
      <w:pPr>
        <w:rPr>
          <w:del w:id="64" w:author="Italo Busi" w:date="2017-09-11T17:39:00Z"/>
        </w:rPr>
      </w:pPr>
    </w:p>
    <w:p w14:paraId="39196E09" w14:textId="77777777" w:rsidR="006F6F19" w:rsidRPr="00DA3B17" w:rsidRDefault="00DA3B17" w:rsidP="00237595">
      <w:pPr>
        <w:pStyle w:val="1"/>
      </w:pPr>
      <w:bookmarkStart w:id="65" w:name="_Toc492650570"/>
      <w:r>
        <w:t>Topology Abstraction: detailed JSON examples</w:t>
      </w:r>
      <w:bookmarkEnd w:id="65"/>
    </w:p>
    <w:p w14:paraId="1F9F1F72" w14:textId="77777777" w:rsidR="00AC05AE" w:rsidRPr="00AC05AE" w:rsidRDefault="00AD373D" w:rsidP="00D3128B">
      <w:pPr>
        <w:rPr>
          <w:i/>
        </w:rPr>
      </w:pPr>
      <w:r w:rsidRPr="00D3128B">
        <w:rPr>
          <w:i/>
          <w:highlight w:val="yellow"/>
        </w:rPr>
        <w:t xml:space="preserve">JSON code </w:t>
      </w:r>
      <w:r w:rsidR="00D3128B" w:rsidRPr="00D3128B">
        <w:rPr>
          <w:i/>
          <w:highlight w:val="yellow"/>
        </w:rPr>
        <w:t>"use-case-</w:t>
      </w:r>
      <w:del w:id="66" w:author="Italo Busi" w:date="2017-09-11T17:39:00Z">
        <w:r w:rsidR="00D3128B" w:rsidRPr="00D3128B" w:rsidDel="007A445C">
          <w:rPr>
            <w:i/>
            <w:highlight w:val="yellow"/>
          </w:rPr>
          <w:delText>1</w:delText>
        </w:r>
      </w:del>
      <w:ins w:id="67" w:author="Italo Busi" w:date="2017-09-11T17:39:00Z">
        <w:r w:rsidR="007A445C">
          <w:rPr>
            <w:i/>
            <w:highlight w:val="yellow"/>
          </w:rPr>
          <w:t>3</w:t>
        </w:r>
      </w:ins>
      <w:r w:rsidR="00D3128B" w:rsidRPr="00D3128B">
        <w:rPr>
          <w:i/>
          <w:highlight w:val="yellow"/>
        </w:rPr>
        <w:t>-topology-</w:t>
      </w:r>
      <w:del w:id="68" w:author="Italo Busi" w:date="2017-09-11T17:40:00Z">
        <w:r w:rsidR="00D3128B" w:rsidRPr="00D3128B" w:rsidDel="007A445C">
          <w:rPr>
            <w:i/>
            <w:highlight w:val="yellow"/>
          </w:rPr>
          <w:delText>0</w:delText>
        </w:r>
        <w:r w:rsidR="00B46ECB" w:rsidDel="007A445C">
          <w:rPr>
            <w:i/>
            <w:highlight w:val="yellow"/>
          </w:rPr>
          <w:delText>3</w:delText>
        </w:r>
      </w:del>
      <w:ins w:id="69" w:author="Italo Busi" w:date="2017-09-11T17:40:00Z">
        <w:r w:rsidR="007A445C" w:rsidRPr="00D3128B">
          <w:rPr>
            <w:i/>
            <w:highlight w:val="yellow"/>
          </w:rPr>
          <w:t>0</w:t>
        </w:r>
        <w:r w:rsidR="007A445C">
          <w:rPr>
            <w:i/>
            <w:highlight w:val="yellow"/>
          </w:rPr>
          <w:t>0</w:t>
        </w:r>
      </w:ins>
      <w:r w:rsidR="00D3128B" w:rsidRPr="00D3128B">
        <w:rPr>
          <w:i/>
          <w:highlight w:val="yellow"/>
        </w:rPr>
        <w:t xml:space="preserve">.json" </w:t>
      </w:r>
      <w:r w:rsidR="00B46ECB">
        <w:rPr>
          <w:i/>
          <w:highlight w:val="yellow"/>
        </w:rPr>
        <w:t>will be</w:t>
      </w:r>
      <w:r w:rsidR="00D3128B" w:rsidRPr="00D3128B">
        <w:rPr>
          <w:i/>
          <w:highlight w:val="yellow"/>
        </w:rPr>
        <w:t xml:space="preserve"> provided at in the appendix of this document</w:t>
      </w:r>
      <w:r w:rsidRPr="00D3128B">
        <w:rPr>
          <w:i/>
          <w:highlight w:val="yellow"/>
        </w:rPr>
        <w:t>.</w:t>
      </w:r>
    </w:p>
    <w:p w14:paraId="36861987" w14:textId="77777777" w:rsidR="006F6F19" w:rsidRDefault="00DA3B17" w:rsidP="00237595">
      <w:pPr>
        <w:pStyle w:val="1"/>
      </w:pPr>
      <w:bookmarkStart w:id="70" w:name="_Toc492650571"/>
      <w:r>
        <w:t>Service Configuration: detailed JSON examples</w:t>
      </w:r>
      <w:bookmarkEnd w:id="70"/>
    </w:p>
    <w:p w14:paraId="518E23F6" w14:textId="77777777" w:rsidR="00AC05AE" w:rsidRDefault="00AC05AE" w:rsidP="00AC05AE">
      <w:pPr>
        <w:pStyle w:val="21"/>
      </w:pPr>
      <w:bookmarkStart w:id="71" w:name="_Toc492650572"/>
      <w:r>
        <w:t>ODU Transit Service</w:t>
      </w:r>
      <w:bookmarkEnd w:id="71"/>
    </w:p>
    <w:p w14:paraId="55067EFD" w14:textId="77777777" w:rsidR="00AC05AE" w:rsidRPr="00AC05AE" w:rsidRDefault="00AD373D" w:rsidP="00D3128B">
      <w:pPr>
        <w:rPr>
          <w:i/>
        </w:rPr>
      </w:pPr>
      <w:r w:rsidRPr="007A445C">
        <w:rPr>
          <w:i/>
          <w:highlight w:val="yellow"/>
        </w:rPr>
        <w:t xml:space="preserve">JSON code </w:t>
      </w:r>
      <w:r w:rsidR="00D3128B" w:rsidRPr="007A445C">
        <w:rPr>
          <w:i/>
          <w:highlight w:val="yellow"/>
          <w:rPrChange w:id="72" w:author="Italo Busi" w:date="2017-09-11T17:40:00Z">
            <w:rPr>
              <w:i/>
            </w:rPr>
          </w:rPrChange>
        </w:rPr>
        <w:t>"use-case-</w:t>
      </w:r>
      <w:del w:id="73" w:author="Italo Busi" w:date="2017-09-11T17:40:00Z">
        <w:r w:rsidR="00D3128B" w:rsidRPr="007A445C" w:rsidDel="007A445C">
          <w:rPr>
            <w:i/>
            <w:highlight w:val="yellow"/>
            <w:rPrChange w:id="74" w:author="Italo Busi" w:date="2017-09-11T17:40:00Z">
              <w:rPr>
                <w:i/>
              </w:rPr>
            </w:rPrChange>
          </w:rPr>
          <w:delText>1</w:delText>
        </w:r>
      </w:del>
      <w:ins w:id="75" w:author="Italo Busi" w:date="2017-09-11T17:40:00Z">
        <w:r w:rsidR="007A445C" w:rsidRPr="007A445C">
          <w:rPr>
            <w:i/>
            <w:highlight w:val="yellow"/>
            <w:rPrChange w:id="76" w:author="Italo Busi" w:date="2017-09-11T17:40:00Z">
              <w:rPr>
                <w:i/>
              </w:rPr>
            </w:rPrChange>
          </w:rPr>
          <w:t>3</w:t>
        </w:r>
      </w:ins>
      <w:r w:rsidR="00D3128B" w:rsidRPr="007A445C">
        <w:rPr>
          <w:i/>
          <w:highlight w:val="yellow"/>
          <w:rPrChange w:id="77" w:author="Italo Busi" w:date="2017-09-11T17:40:00Z">
            <w:rPr>
              <w:i/>
            </w:rPr>
          </w:rPrChange>
        </w:rPr>
        <w:t>-odu2-service-</w:t>
      </w:r>
      <w:del w:id="78" w:author="Italo Busi" w:date="2017-09-11T17:40:00Z">
        <w:r w:rsidR="00D3128B" w:rsidRPr="007A445C" w:rsidDel="007A445C">
          <w:rPr>
            <w:i/>
            <w:highlight w:val="yellow"/>
            <w:rPrChange w:id="79" w:author="Italo Busi" w:date="2017-09-11T17:40:00Z">
              <w:rPr>
                <w:i/>
              </w:rPr>
            </w:rPrChange>
          </w:rPr>
          <w:delText>01</w:delText>
        </w:r>
      </w:del>
      <w:ins w:id="80" w:author="Italo Busi" w:date="2017-09-11T17:40:00Z">
        <w:r w:rsidR="007A445C" w:rsidRPr="007A445C">
          <w:rPr>
            <w:i/>
            <w:highlight w:val="yellow"/>
            <w:rPrChange w:id="81" w:author="Italo Busi" w:date="2017-09-11T17:40:00Z">
              <w:rPr>
                <w:i/>
              </w:rPr>
            </w:rPrChange>
          </w:rPr>
          <w:t>00</w:t>
        </w:r>
      </w:ins>
      <w:r w:rsidR="00D3128B" w:rsidRPr="007A445C">
        <w:rPr>
          <w:i/>
          <w:highlight w:val="yellow"/>
          <w:rPrChange w:id="82" w:author="Italo Busi" w:date="2017-09-11T17:40:00Z">
            <w:rPr>
              <w:i/>
            </w:rPr>
          </w:rPrChange>
        </w:rPr>
        <w:t>.json" has been provided at in the appendix of this document.</w:t>
      </w:r>
    </w:p>
    <w:p w14:paraId="75429BF4" w14:textId="77777777" w:rsidR="006F6F19" w:rsidRPr="000445CC" w:rsidRDefault="006F6F19" w:rsidP="001E3E79">
      <w:pPr>
        <w:pStyle w:val="1"/>
      </w:pPr>
      <w:bookmarkStart w:id="83" w:name="_Toc492650573"/>
      <w:r w:rsidRPr="000445CC">
        <w:lastRenderedPageBreak/>
        <w:t>Security Considerations</w:t>
      </w:r>
      <w:bookmarkEnd w:id="83"/>
    </w:p>
    <w:p w14:paraId="1765DD00" w14:textId="77777777" w:rsidR="000445CC" w:rsidRDefault="000445CC" w:rsidP="000445CC">
      <w:pPr>
        <w:rPr>
          <w:highlight w:val="yellow"/>
        </w:rPr>
      </w:pPr>
      <w:r>
        <w:rPr>
          <w:highlight w:val="yellow"/>
        </w:rPr>
        <w:t>This section is for further study</w:t>
      </w:r>
    </w:p>
    <w:p w14:paraId="39DBF821" w14:textId="77777777" w:rsidR="00055923" w:rsidRPr="00DA3B17" w:rsidRDefault="00055923" w:rsidP="00055923">
      <w:pPr>
        <w:pStyle w:val="1"/>
      </w:pPr>
      <w:bookmarkStart w:id="84" w:name="_Toc492650574"/>
      <w:r w:rsidRPr="00DA3B17">
        <w:t>IANA Considerations</w:t>
      </w:r>
      <w:bookmarkEnd w:id="84"/>
    </w:p>
    <w:p w14:paraId="46CAED7E" w14:textId="77777777" w:rsidR="00055923" w:rsidRPr="00055923" w:rsidRDefault="00DA3B17" w:rsidP="00B016B1">
      <w:pPr>
        <w:rPr>
          <w:rFonts w:eastAsia="Times New Roman"/>
        </w:rPr>
      </w:pPr>
      <w:r w:rsidRPr="00DA3B17">
        <w:t>This document requires no IANA actions</w:t>
      </w:r>
      <w:r>
        <w:t>.</w:t>
      </w:r>
    </w:p>
    <w:p w14:paraId="7205DD00" w14:textId="77777777" w:rsidR="001E3E79" w:rsidRPr="000445CC" w:rsidRDefault="001E3E79" w:rsidP="001E3E79">
      <w:pPr>
        <w:pStyle w:val="1"/>
      </w:pPr>
      <w:bookmarkStart w:id="85" w:name="_Toc492650575"/>
      <w:r w:rsidRPr="000445CC">
        <w:t>Conclusions</w:t>
      </w:r>
      <w:bookmarkEnd w:id="85"/>
    </w:p>
    <w:p w14:paraId="65FC4E38" w14:textId="77777777" w:rsidR="000445CC" w:rsidRDefault="000445CC" w:rsidP="000445CC">
      <w:pPr>
        <w:rPr>
          <w:highlight w:val="yellow"/>
        </w:rPr>
      </w:pPr>
      <w:r>
        <w:rPr>
          <w:highlight w:val="yellow"/>
        </w:rPr>
        <w:t>This section is for further study</w:t>
      </w:r>
    </w:p>
    <w:p w14:paraId="1B51B90D" w14:textId="77777777" w:rsidR="002E1F5F" w:rsidRPr="00DA3B17" w:rsidRDefault="002E1F5F" w:rsidP="001E3E79">
      <w:pPr>
        <w:pStyle w:val="1"/>
      </w:pPr>
      <w:bookmarkStart w:id="86" w:name="_Toc492650576"/>
      <w:r w:rsidRPr="00DA3B17">
        <w:t>References</w:t>
      </w:r>
      <w:bookmarkEnd w:id="86"/>
    </w:p>
    <w:p w14:paraId="2934E11F" w14:textId="77777777" w:rsidR="002E1F5F" w:rsidRPr="00DA3B17" w:rsidRDefault="002E1F5F" w:rsidP="001E3E79">
      <w:pPr>
        <w:pStyle w:val="21"/>
      </w:pPr>
      <w:bookmarkStart w:id="87" w:name="_Toc492650577"/>
      <w:r w:rsidRPr="00DA3B17">
        <w:t>Normative References</w:t>
      </w:r>
      <w:bookmarkEnd w:id="87"/>
    </w:p>
    <w:p w14:paraId="6CAD1AFB" w14:textId="77777777" w:rsidR="002E1F5F" w:rsidRDefault="002E1F5F" w:rsidP="00E915FE">
      <w:pPr>
        <w:pStyle w:val="RFCReferencesBookmark"/>
      </w:pPr>
      <w:r>
        <w:t>[</w:t>
      </w:r>
      <w:r w:rsidR="00DA3B17">
        <w:t>TNBI-</w:t>
      </w:r>
      <w:proofErr w:type="spellStart"/>
      <w:r w:rsidR="00DA3B17">
        <w:t>UseCase</w:t>
      </w:r>
      <w:r w:rsidR="00C57086">
        <w:t>s</w:t>
      </w:r>
      <w:proofErr w:type="spellEnd"/>
      <w:r>
        <w:t>]</w:t>
      </w:r>
      <w:r>
        <w:tab/>
      </w:r>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proofErr w:type="spellStart"/>
      <w:r w:rsidR="00DA3B17" w:rsidRPr="00DA3B17">
        <w:t>tnbidt</w:t>
      </w:r>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
    <w:p w14:paraId="47F0FC47" w14:textId="77777777" w:rsidR="00C57086" w:rsidRDefault="00C57086" w:rsidP="00C57086">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030B1B9E" w14:textId="77777777"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5C2F3E7C" w14:textId="77777777" w:rsidR="00C57086" w:rsidRDefault="00C57086" w:rsidP="00C57086">
      <w:pPr>
        <w:pStyle w:val="RFCReferencesBookmark"/>
      </w:pPr>
      <w:r w:rsidRPr="00C57086">
        <w:t>[TE-TUNNEL]</w:t>
      </w:r>
      <w:r w:rsidRPr="00C57086">
        <w:tab/>
      </w:r>
      <w:proofErr w:type="spellStart"/>
      <w:r w:rsidRPr="00C57086">
        <w:t>Saad</w:t>
      </w:r>
      <w:proofErr w:type="spellEnd"/>
      <w:r w:rsidRPr="00C57086">
        <w:t>,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B7CFCD5" w14:textId="77777777" w:rsidR="00C57086" w:rsidRPr="00C57086" w:rsidRDefault="000D1730" w:rsidP="00E915FE">
      <w:pPr>
        <w:pStyle w:val="RFCReferencesBookmark"/>
      </w:pPr>
      <w:r w:rsidRPr="000A0F17">
        <w:t>[OTN-TUNNEL]</w:t>
      </w:r>
      <w:r w:rsidRPr="000A0F17">
        <w:tab/>
        <w:t>Zheng, H. et al., "OTN Tunnel YANG Model", draft-</w:t>
      </w:r>
      <w:proofErr w:type="spellStart"/>
      <w:r w:rsidRPr="000A0F17">
        <w:t>sharma</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00C57086" w:rsidRPr="00C57086">
        <w:t>work in progress.</w:t>
      </w:r>
    </w:p>
    <w:p w14:paraId="24FC436F" w14:textId="77777777" w:rsidR="002E1F5F" w:rsidRPr="00DA3B17" w:rsidRDefault="002E1F5F" w:rsidP="001E3E79">
      <w:pPr>
        <w:pStyle w:val="21"/>
      </w:pPr>
      <w:bookmarkStart w:id="88" w:name="_Toc492650578"/>
      <w:r w:rsidRPr="00DA3B17">
        <w:t>Informative References</w:t>
      </w:r>
      <w:bookmarkEnd w:id="88"/>
    </w:p>
    <w:p w14:paraId="7CB3BACF" w14:textId="77777777"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w:t>
      </w:r>
      <w:proofErr w:type="spellStart"/>
      <w:r w:rsidRPr="00C57086">
        <w:t>zhang</w:t>
      </w:r>
      <w:proofErr w:type="spellEnd"/>
      <w:r w:rsidRPr="00C57086">
        <w:t>-teas-</w:t>
      </w:r>
      <w:proofErr w:type="spellStart"/>
      <w:r w:rsidRPr="00C57086">
        <w:t>actn</w:t>
      </w:r>
      <w:proofErr w:type="spellEnd"/>
      <w:r w:rsidRPr="00C57086">
        <w:t>-yang</w:t>
      </w:r>
      <w:r>
        <w:t xml:space="preserve">, </w:t>
      </w:r>
      <w:r w:rsidRPr="004019BE">
        <w:t>work in progress</w:t>
      </w:r>
      <w:r>
        <w:t>.</w:t>
      </w:r>
    </w:p>
    <w:p w14:paraId="16128DF7" w14:textId="77777777" w:rsidR="002C29C3" w:rsidRDefault="002C29C3" w:rsidP="002C29C3">
      <w:pPr>
        <w:pStyle w:val="RFCReferencesBookmark"/>
      </w:pPr>
      <w:r>
        <w:t>[I2RS-TOPO]</w:t>
      </w:r>
      <w:r>
        <w:tab/>
      </w:r>
      <w:proofErr w:type="spellStart"/>
      <w:r w:rsidR="000D1730" w:rsidRPr="000A0F17">
        <w:t>Clemm</w:t>
      </w:r>
      <w:proofErr w:type="spellEnd"/>
      <w:r w:rsidR="000D1730" w:rsidRPr="000A0F17">
        <w:t>,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60DCEC75" w14:textId="77777777" w:rsidR="001E3E79" w:rsidRPr="000445CC" w:rsidRDefault="001E3E79" w:rsidP="001E3E79">
      <w:pPr>
        <w:pStyle w:val="1"/>
      </w:pPr>
      <w:bookmarkStart w:id="89" w:name="_Toc492650579"/>
      <w:r w:rsidRPr="000445CC">
        <w:t>Acknowledgments</w:t>
      </w:r>
      <w:bookmarkEnd w:id="89"/>
    </w:p>
    <w:p w14:paraId="16683965" w14:textId="77777777" w:rsidR="00EA7992" w:rsidRDefault="00EA7992" w:rsidP="00EA7992">
      <w:pPr>
        <w:rPr>
          <w:highlight w:val="yellow"/>
        </w:rPr>
      </w:pPr>
      <w:r w:rsidRPr="000445CC">
        <w:t>The authors would like to thank all members of the Transport NBI</w:t>
      </w:r>
      <w:r>
        <w:t xml:space="preserve"> </w:t>
      </w:r>
      <w:r w:rsidRPr="000445CC">
        <w:t xml:space="preserve">Design Team involved in the definition of use cases, gap analysis and </w:t>
      </w:r>
      <w:r w:rsidRPr="000445CC">
        <w:lastRenderedPageBreak/>
        <w:t>guidelines for using the IETF YANG models at the Northbound Interface (NBI) of a Transport SDN Controller.</w:t>
      </w:r>
    </w:p>
    <w:p w14:paraId="376E98F4" w14:textId="77777777" w:rsidR="00EA7992" w:rsidRDefault="00EA7992" w:rsidP="00EA7992">
      <w:r w:rsidRPr="001F4B43">
        <w:t xml:space="preserve">The authors would like to thank Xian Zhang, Anurag Sharma, Sergio Belotti, Tara Cummings, Michael </w:t>
      </w:r>
      <w:proofErr w:type="spellStart"/>
      <w:r w:rsidRPr="001F4B43">
        <w:t>Scharf</w:t>
      </w:r>
      <w:proofErr w:type="spellEnd"/>
      <w:r w:rsidRPr="001F4B43">
        <w:t xml:space="preserve">, </w:t>
      </w:r>
      <w:proofErr w:type="spellStart"/>
      <w:r w:rsidRPr="001F4B43">
        <w:t>Karthik</w:t>
      </w:r>
      <w:proofErr w:type="spellEnd"/>
      <w:r w:rsidRPr="001F4B43">
        <w:t xml:space="preserve"> </w:t>
      </w:r>
      <w:proofErr w:type="spellStart"/>
      <w:r w:rsidRPr="001F4B43">
        <w:t>Sethuraman</w:t>
      </w:r>
      <w:proofErr w:type="spellEnd"/>
      <w:r w:rsidRPr="001F4B43">
        <w:t xml:space="preserve">, Oscar Gonzalez de Dios, Hans </w:t>
      </w:r>
      <w:proofErr w:type="spellStart"/>
      <w:r w:rsidR="00D3128B" w:rsidRPr="00D3128B">
        <w:t>Bjursrom</w:t>
      </w:r>
      <w:proofErr w:type="spellEnd"/>
      <w:r w:rsidR="00D3128B" w:rsidRPr="00D3128B">
        <w:t xml:space="preserve"> </w:t>
      </w:r>
      <w:r w:rsidRPr="001F4B43">
        <w:t>and Italo Busi for having initiated the work on gap analysis for transport NBI and having provided foundations work for the development of this document.</w:t>
      </w:r>
    </w:p>
    <w:p w14:paraId="28EEAA80" w14:textId="77777777" w:rsidR="00EA7992" w:rsidRDefault="00AD373D" w:rsidP="00EA7992">
      <w:r w:rsidRPr="00AD373D">
        <w:t xml:space="preserve">The authors would like to thank the authors of the TE Topology and Tunnel YANG models [TE-TOPO] and [TE-TUNNEL], in particular Igor Bryskin, Vishnu Pavan Beeram, </w:t>
      </w:r>
      <w:proofErr w:type="spellStart"/>
      <w:r w:rsidRPr="00AD373D">
        <w:t>Tarek</w:t>
      </w:r>
      <w:proofErr w:type="spellEnd"/>
      <w:r w:rsidRPr="00AD373D">
        <w:t xml:space="preserve"> </w:t>
      </w:r>
      <w:proofErr w:type="spellStart"/>
      <w:r w:rsidRPr="00AD373D">
        <w:t>Saad</w:t>
      </w:r>
      <w:proofErr w:type="spellEnd"/>
      <w:r w:rsidRPr="00AD373D">
        <w:t xml:space="preserve"> and </w:t>
      </w:r>
      <w:proofErr w:type="spellStart"/>
      <w:r w:rsidRPr="00AD373D">
        <w:t>Xufeng</w:t>
      </w:r>
      <w:proofErr w:type="spellEnd"/>
      <w:r w:rsidRPr="00AD373D">
        <w:t xml:space="preserve"> Liu, for their support in addressing any gap identified during the analysis work.</w:t>
      </w:r>
    </w:p>
    <w:p w14:paraId="670FAC84" w14:textId="77777777" w:rsidR="00756310" w:rsidRDefault="00A41519" w:rsidP="000445CC">
      <w:r w:rsidRPr="000445CC">
        <w:t>This document was prepared using 2-Word-v2.0.template.dot.</w:t>
      </w:r>
    </w:p>
    <w:p w14:paraId="5F5A30BF" w14:textId="74C2A709" w:rsidR="00507F7D" w:rsidRPr="00507F7D" w:rsidDel="008543E9" w:rsidRDefault="00507F7D" w:rsidP="00507F7D">
      <w:pPr>
        <w:pStyle w:val="RFCApp"/>
        <w:rPr>
          <w:del w:id="90" w:author="Zhenghaomian" w:date="2017-09-27T17:43:00Z"/>
        </w:rPr>
      </w:pPr>
      <w:bookmarkStart w:id="91" w:name="_Ref486351665"/>
      <w:bookmarkStart w:id="92" w:name="_Toc492650580"/>
      <w:bookmarkStart w:id="93" w:name="_GoBack"/>
      <w:commentRangeStart w:id="94"/>
      <w:del w:id="95" w:author="Zhenghaomian" w:date="2017-09-27T17:43:00Z">
        <w:r w:rsidRPr="00507F7D" w:rsidDel="008543E9">
          <w:lastRenderedPageBreak/>
          <w:delText xml:space="preserve">Validating a JSON fragment against </w:delText>
        </w:r>
        <w:r w:rsidDel="008543E9">
          <w:delText xml:space="preserve">a </w:delText>
        </w:r>
        <w:r w:rsidRPr="00507F7D" w:rsidDel="008543E9">
          <w:delText>YANG</w:delText>
        </w:r>
        <w:r w:rsidDel="008543E9">
          <w:delText xml:space="preserve"> Model</w:delText>
        </w:r>
        <w:bookmarkEnd w:id="91"/>
        <w:bookmarkEnd w:id="92"/>
        <w:commentRangeEnd w:id="94"/>
        <w:r w:rsidR="007A445C" w:rsidDel="008543E9">
          <w:rPr>
            <w:rStyle w:val="affd"/>
            <w:rFonts w:eastAsia="Batang"/>
            <w:bCs w:val="0"/>
          </w:rPr>
          <w:commentReference w:id="94"/>
        </w:r>
      </w:del>
    </w:p>
    <w:p w14:paraId="220D05B3" w14:textId="0A161A04" w:rsidR="00002F00" w:rsidRPr="00471C8B" w:rsidDel="008543E9" w:rsidRDefault="00507F7D">
      <w:pPr>
        <w:rPr>
          <w:del w:id="96" w:author="Zhenghaomian" w:date="2017-09-27T17:43:00Z"/>
          <w:highlight w:val="yellow"/>
        </w:rPr>
      </w:pPr>
      <w:bookmarkStart w:id="97" w:name="_Toc258322684"/>
      <w:del w:id="98" w:author="Zhenghaomian" w:date="2017-09-27T17:43:00Z">
        <w:r w:rsidRPr="00471C8B" w:rsidDel="008543E9">
          <w:rPr>
            <w:highlight w:val="yellow"/>
          </w:rPr>
          <w:delText>The objective is to have a tool that allows validating whether a piece of JSON code is compliant with a YANG model without using a client/server.</w:delText>
        </w:r>
      </w:del>
    </w:p>
    <w:p w14:paraId="68A07699" w14:textId="0DB68128" w:rsidR="00507F7D" w:rsidRPr="00471C8B" w:rsidDel="008543E9" w:rsidRDefault="00AD373D" w:rsidP="00507F7D">
      <w:pPr>
        <w:pStyle w:val="RFCAppH1"/>
        <w:rPr>
          <w:del w:id="99" w:author="Zhenghaomian" w:date="2017-09-27T17:43:00Z"/>
          <w:highlight w:val="yellow"/>
        </w:rPr>
      </w:pPr>
      <w:bookmarkStart w:id="100" w:name="_Toc492650581"/>
      <w:del w:id="101" w:author="Zhenghaomian" w:date="2017-09-27T17:43:00Z">
        <w:r w:rsidRPr="00471C8B" w:rsidDel="008543E9">
          <w:rPr>
            <w:highlight w:val="yellow"/>
          </w:rPr>
          <w:delText>DSDL-based approach</w:delText>
        </w:r>
        <w:bookmarkEnd w:id="100"/>
      </w:del>
    </w:p>
    <w:p w14:paraId="6EF2ABDD" w14:textId="41C19D00" w:rsidR="006E6419" w:rsidRPr="00471C8B" w:rsidDel="008543E9" w:rsidRDefault="006E6419" w:rsidP="006E6419">
      <w:pPr>
        <w:rPr>
          <w:del w:id="102" w:author="Zhenghaomian" w:date="2017-09-27T17:43:00Z"/>
          <w:highlight w:val="yellow"/>
        </w:rPr>
      </w:pPr>
      <w:del w:id="103" w:author="Zhenghaomian" w:date="2017-09-27T17:43:00Z">
        <w:r w:rsidRPr="00471C8B" w:rsidDel="008543E9">
          <w:rPr>
            <w:highlight w:val="yellow"/>
          </w:rPr>
          <w:delText xml:space="preserve">The idea is to generate a JSON driver file (JTOX) from YANG, then use it to translate JSON to XML and validate it against the DSDL schemas, as shown in </w:delText>
        </w:r>
        <w:r w:rsidR="00B83A54" w:rsidDel="008543E9">
          <w:fldChar w:fldCharType="begin"/>
        </w:r>
        <w:r w:rsidR="00B83A54" w:rsidDel="008543E9">
          <w:delInstrText xml:space="preserve"> REF _Ref486351558 \r \h  \* MERGEFORMAT </w:delInstrText>
        </w:r>
        <w:r w:rsidR="00B83A54" w:rsidDel="008543E9">
          <w:fldChar w:fldCharType="separate"/>
        </w:r>
        <w:r w:rsidRPr="00471C8B" w:rsidDel="008543E9">
          <w:rPr>
            <w:highlight w:val="yellow"/>
          </w:rPr>
          <w:delText>Figure 3</w:delText>
        </w:r>
        <w:r w:rsidR="00B83A54" w:rsidDel="008543E9">
          <w:fldChar w:fldCharType="end"/>
        </w:r>
        <w:r w:rsidRPr="00471C8B" w:rsidDel="008543E9">
          <w:rPr>
            <w:highlight w:val="yellow"/>
          </w:rPr>
          <w:delText>.</w:delText>
        </w:r>
      </w:del>
    </w:p>
    <w:p w14:paraId="6EB826C8" w14:textId="70C4020A" w:rsidR="006E6419" w:rsidRPr="00471C8B" w:rsidDel="008543E9" w:rsidRDefault="006E6419" w:rsidP="006E6419">
      <w:pPr>
        <w:rPr>
          <w:del w:id="104" w:author="Zhenghaomian" w:date="2017-09-27T17:43:00Z"/>
          <w:highlight w:val="yellow"/>
        </w:rPr>
      </w:pPr>
      <w:del w:id="105" w:author="Zhenghaomian" w:date="2017-09-27T17:43:00Z">
        <w:r w:rsidRPr="00471C8B" w:rsidDel="008543E9">
          <w:rPr>
            <w:highlight w:val="yellow"/>
          </w:rPr>
          <w:delText xml:space="preserve">Useful link: </w:delText>
        </w:r>
        <w:r w:rsidR="00B83A54" w:rsidDel="008543E9">
          <w:fldChar w:fldCharType="begin"/>
        </w:r>
        <w:r w:rsidR="00B83A54" w:rsidDel="008543E9">
          <w:delInstrText xml:space="preserve"> HYPERLINK "https://github.com/mbj4668/pyang/wiki/XmlJson" </w:delInstrText>
        </w:r>
        <w:r w:rsidR="00B83A54" w:rsidDel="008543E9">
          <w:fldChar w:fldCharType="separate"/>
        </w:r>
        <w:r w:rsidRPr="00471C8B" w:rsidDel="008543E9">
          <w:rPr>
            <w:rStyle w:val="af7"/>
            <w:highlight w:val="yellow"/>
          </w:rPr>
          <w:delText>https://github.com/mbj4668/pyang/wiki/XmlJson</w:delText>
        </w:r>
        <w:r w:rsidR="00B83A54" w:rsidDel="008543E9">
          <w:rPr>
            <w:rStyle w:val="af7"/>
            <w:highlight w:val="yellow"/>
          </w:rPr>
          <w:fldChar w:fldCharType="end"/>
        </w:r>
      </w:del>
    </w:p>
    <w:p w14:paraId="29B4BD45" w14:textId="51043702" w:rsidR="00002F00" w:rsidRPr="00471C8B" w:rsidDel="008543E9" w:rsidRDefault="006E6419">
      <w:pPr>
        <w:pStyle w:val="RFCFigure"/>
        <w:rPr>
          <w:del w:id="106" w:author="Zhenghaomian" w:date="2017-09-27T17:43:00Z"/>
          <w:highlight w:val="yellow"/>
        </w:rPr>
      </w:pPr>
      <w:del w:id="107" w:author="Zhenghaomian" w:date="2017-09-27T17:43:00Z">
        <w:r w:rsidRPr="00471C8B" w:rsidDel="008543E9">
          <w:rPr>
            <w:highlight w:val="yellow"/>
          </w:rPr>
          <w:delText xml:space="preserve">                        (2) </w:delText>
        </w:r>
      </w:del>
    </w:p>
    <w:p w14:paraId="15CDC83A" w14:textId="277706D2" w:rsidR="00002F00" w:rsidRPr="00471C8B" w:rsidDel="008543E9" w:rsidRDefault="006E6419">
      <w:pPr>
        <w:pStyle w:val="RFCFigure"/>
        <w:rPr>
          <w:del w:id="108" w:author="Zhenghaomian" w:date="2017-09-27T17:43:00Z"/>
          <w:highlight w:val="yellow"/>
        </w:rPr>
      </w:pPr>
      <w:del w:id="109" w:author="Zhenghaomian" w:date="2017-09-27T17:43:00Z">
        <w:r w:rsidRPr="00471C8B" w:rsidDel="008543E9">
          <w:rPr>
            <w:highlight w:val="yellow"/>
          </w:rPr>
          <w:delText xml:space="preserve">            YANG-module ---&gt; DSDL-schemas (RNG,SCH,DSRL)</w:delText>
        </w:r>
      </w:del>
    </w:p>
    <w:p w14:paraId="1287097A" w14:textId="603CD192" w:rsidR="00002F00" w:rsidRPr="00471C8B" w:rsidDel="008543E9" w:rsidRDefault="006E6419">
      <w:pPr>
        <w:pStyle w:val="RFCFigure"/>
        <w:rPr>
          <w:del w:id="110" w:author="Zhenghaomian" w:date="2017-09-27T17:43:00Z"/>
          <w:highlight w:val="yellow"/>
        </w:rPr>
      </w:pPr>
      <w:del w:id="111" w:author="Zhenghaomian" w:date="2017-09-27T17:43:00Z">
        <w:r w:rsidRPr="00471C8B" w:rsidDel="008543E9">
          <w:rPr>
            <w:highlight w:val="yellow"/>
          </w:rPr>
          <w:delText xml:space="preserve">                   |                  |</w:delText>
        </w:r>
      </w:del>
    </w:p>
    <w:bookmarkEnd w:id="93"/>
    <w:p w14:paraId="61834DD5" w14:textId="042A4C44" w:rsidR="00002F00" w:rsidRPr="00471C8B" w:rsidDel="008543E9" w:rsidRDefault="006E6419">
      <w:pPr>
        <w:pStyle w:val="RFCFigure"/>
        <w:rPr>
          <w:del w:id="112" w:author="Zhenghaomian" w:date="2017-09-27T17:43:00Z"/>
          <w:highlight w:val="yellow"/>
        </w:rPr>
      </w:pPr>
      <w:del w:id="113" w:author="Zhenghaomian" w:date="2017-09-27T17:43:00Z">
        <w:r w:rsidRPr="00471C8B" w:rsidDel="008543E9">
          <w:rPr>
            <w:highlight w:val="yellow"/>
          </w:rPr>
          <w:delText xml:space="preserve">                   | (1)              |</w:delText>
        </w:r>
      </w:del>
    </w:p>
    <w:p w14:paraId="054DCD48" w14:textId="0CD307C6" w:rsidR="00002F00" w:rsidRPr="00471C8B" w:rsidDel="008543E9" w:rsidRDefault="006E6419">
      <w:pPr>
        <w:pStyle w:val="RFCFigure"/>
        <w:rPr>
          <w:del w:id="114" w:author="Zhenghaomian" w:date="2017-09-27T17:43:00Z"/>
          <w:highlight w:val="yellow"/>
        </w:rPr>
      </w:pPr>
      <w:del w:id="115" w:author="Zhenghaomian" w:date="2017-09-27T17:43:00Z">
        <w:r w:rsidRPr="00471C8B" w:rsidDel="008543E9">
          <w:rPr>
            <w:highlight w:val="yellow"/>
          </w:rPr>
          <w:delText xml:space="preserve">                   |                  | </w:delText>
        </w:r>
      </w:del>
    </w:p>
    <w:p w14:paraId="14C90206" w14:textId="608A86F3" w:rsidR="00002F00" w:rsidRPr="00471C8B" w:rsidDel="008543E9" w:rsidRDefault="006E6419">
      <w:pPr>
        <w:pStyle w:val="RFCFigure"/>
        <w:rPr>
          <w:del w:id="116" w:author="Zhenghaomian" w:date="2017-09-27T17:43:00Z"/>
          <w:highlight w:val="yellow"/>
        </w:rPr>
      </w:pPr>
      <w:del w:id="117" w:author="Zhenghaomian" w:date="2017-09-27T17:43:00Z">
        <w:r w:rsidRPr="00471C8B" w:rsidDel="008543E9">
          <w:rPr>
            <w:highlight w:val="yellow"/>
          </w:rPr>
          <w:delText xml:space="preserve">   Config/state  JTOX-file            | (4) </w:delText>
        </w:r>
      </w:del>
    </w:p>
    <w:p w14:paraId="7E5F62DD" w14:textId="576FBE31" w:rsidR="00002F00" w:rsidRPr="00471C8B" w:rsidDel="008543E9" w:rsidRDefault="006E6419">
      <w:pPr>
        <w:pStyle w:val="RFCFigure"/>
        <w:rPr>
          <w:del w:id="118" w:author="Zhenghaomian" w:date="2017-09-27T17:43:00Z"/>
          <w:highlight w:val="yellow"/>
        </w:rPr>
      </w:pPr>
      <w:del w:id="119" w:author="Zhenghaomian" w:date="2017-09-27T17:43:00Z">
        <w:r w:rsidRPr="00471C8B" w:rsidDel="008543E9">
          <w:rPr>
            <w:highlight w:val="yellow"/>
          </w:rPr>
          <w:delText xml:space="preserve">          \        |                  |</w:delText>
        </w:r>
      </w:del>
    </w:p>
    <w:p w14:paraId="2C60AB74" w14:textId="58BDA082" w:rsidR="00002F00" w:rsidRPr="00471C8B" w:rsidDel="008543E9" w:rsidRDefault="006E6419">
      <w:pPr>
        <w:pStyle w:val="RFCFigure"/>
        <w:rPr>
          <w:del w:id="120" w:author="Zhenghaomian" w:date="2017-09-27T17:43:00Z"/>
          <w:highlight w:val="yellow"/>
        </w:rPr>
      </w:pPr>
      <w:del w:id="121" w:author="Zhenghaomian" w:date="2017-09-27T17:43:00Z">
        <w:r w:rsidRPr="00471C8B" w:rsidDel="008543E9">
          <w:rPr>
            <w:highlight w:val="yellow"/>
          </w:rPr>
          <w:delText xml:space="preserve">           \       |                  |</w:delText>
        </w:r>
      </w:del>
    </w:p>
    <w:p w14:paraId="139E3BAA" w14:textId="4F99D166" w:rsidR="00002F00" w:rsidRPr="00471C8B" w:rsidDel="008543E9" w:rsidRDefault="006E6419">
      <w:pPr>
        <w:pStyle w:val="RFCFigure"/>
        <w:rPr>
          <w:del w:id="122" w:author="Zhenghaomian" w:date="2017-09-27T17:43:00Z"/>
          <w:highlight w:val="yellow"/>
        </w:rPr>
      </w:pPr>
      <w:del w:id="123" w:author="Zhenghaomian" w:date="2017-09-27T17:43:00Z">
        <w:r w:rsidRPr="00471C8B" w:rsidDel="008543E9">
          <w:rPr>
            <w:highlight w:val="yellow"/>
          </w:rPr>
          <w:delText xml:space="preserve">            \      V                  V</w:delText>
        </w:r>
      </w:del>
    </w:p>
    <w:p w14:paraId="386396EA" w14:textId="1E7D21C3" w:rsidR="00002F00" w:rsidRPr="00471C8B" w:rsidDel="008543E9" w:rsidRDefault="006E6419">
      <w:pPr>
        <w:pStyle w:val="RFCFigure"/>
        <w:rPr>
          <w:del w:id="124" w:author="Zhenghaomian" w:date="2017-09-27T17:43:00Z"/>
          <w:highlight w:val="yellow"/>
        </w:rPr>
      </w:pPr>
      <w:del w:id="125" w:author="Zhenghaomian" w:date="2017-09-27T17:43:00Z">
        <w:r w:rsidRPr="00471C8B" w:rsidDel="008543E9">
          <w:rPr>
            <w:highlight w:val="yellow"/>
          </w:rPr>
          <w:delText xml:space="preserve">   JSON-file------------&gt; XML-file ----------------&gt; Output</w:delText>
        </w:r>
      </w:del>
    </w:p>
    <w:p w14:paraId="5FA164A6" w14:textId="27F9A06C" w:rsidR="00002F00" w:rsidRPr="00471C8B" w:rsidDel="008543E9" w:rsidRDefault="006E6419">
      <w:pPr>
        <w:pStyle w:val="RFCFigure"/>
        <w:rPr>
          <w:del w:id="126" w:author="Zhenghaomian" w:date="2017-09-27T17:43:00Z"/>
          <w:highlight w:val="yellow"/>
        </w:rPr>
      </w:pPr>
      <w:del w:id="127" w:author="Zhenghaomian" w:date="2017-09-27T17:43:00Z">
        <w:r w:rsidRPr="00471C8B" w:rsidDel="008543E9">
          <w:rPr>
            <w:highlight w:val="yellow"/>
          </w:rPr>
          <w:delText xml:space="preserve">              (3)</w:delText>
        </w:r>
      </w:del>
    </w:p>
    <w:p w14:paraId="4D9F25BF" w14:textId="2E8C05B5" w:rsidR="00002F00" w:rsidRPr="00471C8B" w:rsidDel="008543E9" w:rsidRDefault="00002F00">
      <w:pPr>
        <w:pStyle w:val="RFCFigure"/>
        <w:rPr>
          <w:del w:id="128" w:author="Zhenghaomian" w:date="2017-09-27T17:43:00Z"/>
          <w:highlight w:val="yellow"/>
        </w:rPr>
      </w:pPr>
    </w:p>
    <w:p w14:paraId="6D77EA60" w14:textId="4CC3CC9E" w:rsidR="006E6419" w:rsidRPr="00471C8B" w:rsidDel="008543E9" w:rsidRDefault="006E6419" w:rsidP="00F5301C">
      <w:pPr>
        <w:pStyle w:val="a1"/>
        <w:rPr>
          <w:del w:id="129" w:author="Zhenghaomian" w:date="2017-09-27T17:43:00Z"/>
          <w:highlight w:val="yellow"/>
        </w:rPr>
      </w:pPr>
      <w:bookmarkStart w:id="130" w:name="_Ref486351558"/>
      <w:del w:id="131" w:author="Zhenghaomian" w:date="2017-09-27T17:43:00Z">
        <w:r w:rsidRPr="00471C8B" w:rsidDel="008543E9">
          <w:rPr>
            <w:highlight w:val="yellow"/>
          </w:rPr>
          <w:delText>– DSDL-based approach for JSON code validation</w:delText>
        </w:r>
        <w:bookmarkEnd w:id="130"/>
      </w:del>
    </w:p>
    <w:p w14:paraId="2C67447C" w14:textId="30B911BB" w:rsidR="006E6419" w:rsidRPr="00471C8B" w:rsidDel="008543E9" w:rsidRDefault="006E6419" w:rsidP="006E6419">
      <w:pPr>
        <w:rPr>
          <w:del w:id="132" w:author="Zhenghaomian" w:date="2017-09-27T17:43:00Z"/>
          <w:highlight w:val="yellow"/>
        </w:rPr>
      </w:pPr>
      <w:del w:id="133" w:author="Zhenghaomian" w:date="2017-09-27T17:43:00Z">
        <w:r w:rsidRPr="00471C8B" w:rsidDel="008543E9">
          <w:rPr>
            <w:highlight w:val="yellow"/>
          </w:rPr>
          <w:delText xml:space="preserve">In order to allow the use of comments following the convention defined in section </w:delText>
        </w:r>
        <w:r w:rsidR="00B83A54" w:rsidDel="008543E9">
          <w:fldChar w:fldCharType="begin"/>
        </w:r>
        <w:r w:rsidR="00B83A54" w:rsidDel="008543E9">
          <w:delInstrText xml:space="preserve"> REF _Ref486351726 \r \h \t \* MERGEFORMAT </w:delInstrText>
        </w:r>
        <w:r w:rsidR="00B83A54" w:rsidDel="008543E9">
          <w:fldChar w:fldCharType="separate"/>
        </w:r>
        <w:r w:rsidRPr="00471C8B" w:rsidDel="008543E9">
          <w:delText>2</w:delText>
        </w:r>
        <w:r w:rsidR="00B83A54" w:rsidDel="008543E9">
          <w:fldChar w:fldCharType="end"/>
        </w:r>
        <w:r w:rsidRPr="00471C8B" w:rsidDel="008543E9">
          <w:rPr>
            <w:highlight w:val="yellow"/>
          </w:rPr>
          <w:delText xml:space="preserve"> without impacting the validation process, these comments will be automatically removed from the JSON-file that will be validate.</w:delText>
        </w:r>
      </w:del>
    </w:p>
    <w:p w14:paraId="10BB1A33" w14:textId="272EBFBA" w:rsidR="00507F7D" w:rsidRPr="00471C8B" w:rsidDel="008543E9" w:rsidRDefault="00507F7D" w:rsidP="00507F7D">
      <w:pPr>
        <w:pStyle w:val="RFCAppH1"/>
        <w:rPr>
          <w:del w:id="134" w:author="Zhenghaomian" w:date="2017-09-27T17:43:00Z"/>
          <w:highlight w:val="yellow"/>
        </w:rPr>
      </w:pPr>
      <w:bookmarkStart w:id="135" w:name="_Toc492650582"/>
      <w:bookmarkEnd w:id="97"/>
      <w:del w:id="136" w:author="Zhenghaomian" w:date="2017-09-27T17:43:00Z">
        <w:r w:rsidRPr="00471C8B" w:rsidDel="008543E9">
          <w:rPr>
            <w:highlight w:val="yellow"/>
          </w:rPr>
          <w:delText xml:space="preserve">Why not using a </w:delText>
        </w:r>
        <w:r w:rsidR="00AD373D" w:rsidRPr="00471C8B" w:rsidDel="008543E9">
          <w:rPr>
            <w:highlight w:val="yellow"/>
          </w:rPr>
          <w:delText>XSD-based</w:delText>
        </w:r>
        <w:r w:rsidRPr="00471C8B" w:rsidDel="008543E9">
          <w:rPr>
            <w:highlight w:val="yellow"/>
          </w:rPr>
          <w:delText xml:space="preserve"> approach</w:delText>
        </w:r>
        <w:bookmarkEnd w:id="135"/>
      </w:del>
    </w:p>
    <w:p w14:paraId="74E8BF23" w14:textId="7388C740" w:rsidR="00507F7D" w:rsidRPr="00471C8B" w:rsidDel="008543E9" w:rsidRDefault="00AD373D" w:rsidP="00507F7D">
      <w:pPr>
        <w:rPr>
          <w:del w:id="137" w:author="Zhenghaomian" w:date="2017-09-27T17:43:00Z"/>
          <w:highlight w:val="yellow"/>
        </w:rPr>
      </w:pPr>
      <w:del w:id="138" w:author="Zhenghaomian" w:date="2017-09-27T17:43:00Z">
        <w:r w:rsidRPr="00471C8B" w:rsidDel="008543E9">
          <w:rPr>
            <w:highlight w:val="yellow"/>
          </w:rPr>
          <w:delText>This approach has been analyzed and discarded because no longer supported by pyang.</w:delText>
        </w:r>
      </w:del>
    </w:p>
    <w:p w14:paraId="1FF98CCA" w14:textId="58A8D811" w:rsidR="00507F7D" w:rsidRPr="00471C8B" w:rsidDel="008543E9" w:rsidRDefault="00507F7D" w:rsidP="00507F7D">
      <w:pPr>
        <w:rPr>
          <w:del w:id="139" w:author="Zhenghaomian" w:date="2017-09-27T17:43:00Z"/>
          <w:highlight w:val="yellow"/>
        </w:rPr>
      </w:pPr>
      <w:del w:id="140" w:author="Zhenghaomian" w:date="2017-09-27T17:43:00Z">
        <w:r w:rsidRPr="00471C8B" w:rsidDel="008543E9">
          <w:rPr>
            <w:highlight w:val="yellow"/>
          </w:rPr>
          <w:delText>The idea is to convert YANG to XSD, JSON to XML and validate it against the XSD</w:delText>
        </w:r>
        <w:r w:rsidR="006E6419" w:rsidRPr="00471C8B" w:rsidDel="008543E9">
          <w:rPr>
            <w:highlight w:val="yellow"/>
          </w:rPr>
          <w:delText>,</w:delText>
        </w:r>
        <w:r w:rsidRPr="00471C8B" w:rsidDel="008543E9">
          <w:rPr>
            <w:highlight w:val="yellow"/>
          </w:rPr>
          <w:delText xml:space="preserve"> as shown in </w:delText>
        </w:r>
        <w:r w:rsidR="00B83A54" w:rsidDel="008543E9">
          <w:fldChar w:fldCharType="begin"/>
        </w:r>
        <w:r w:rsidR="00B83A54" w:rsidDel="008543E9">
          <w:delInstrText xml:space="preserve"> REF _Ref486351348 \r \h  \* MERGEFORMAT </w:delInstrText>
        </w:r>
        <w:r w:rsidR="00B83A54" w:rsidDel="008543E9">
          <w:fldChar w:fldCharType="separate"/>
        </w:r>
        <w:r w:rsidR="006E6419" w:rsidRPr="00471C8B" w:rsidDel="008543E9">
          <w:rPr>
            <w:highlight w:val="yellow"/>
          </w:rPr>
          <w:delText>Figure 4</w:delText>
        </w:r>
        <w:r w:rsidR="00B83A54" w:rsidDel="008543E9">
          <w:fldChar w:fldCharType="end"/>
        </w:r>
        <w:r w:rsidRPr="00471C8B" w:rsidDel="008543E9">
          <w:rPr>
            <w:highlight w:val="yellow"/>
          </w:rPr>
          <w:delText>:</w:delText>
        </w:r>
      </w:del>
    </w:p>
    <w:p w14:paraId="439AEA96" w14:textId="67F14E87" w:rsidR="00002F00" w:rsidRPr="00471C8B" w:rsidDel="008543E9" w:rsidRDefault="006E6419">
      <w:pPr>
        <w:pStyle w:val="RFCFigure"/>
        <w:rPr>
          <w:del w:id="141" w:author="Zhenghaomian" w:date="2017-09-27T17:43:00Z"/>
          <w:highlight w:val="yellow"/>
        </w:rPr>
      </w:pPr>
      <w:del w:id="142" w:author="Zhenghaomian" w:date="2017-09-27T17:43:00Z">
        <w:r w:rsidRPr="00471C8B" w:rsidDel="008543E9">
          <w:rPr>
            <w:highlight w:val="yellow"/>
          </w:rPr>
          <w:lastRenderedPageBreak/>
          <w:delText xml:space="preserve">      </w:delText>
        </w:r>
        <w:r w:rsidR="00507F7D" w:rsidRPr="00471C8B" w:rsidDel="008543E9">
          <w:rPr>
            <w:highlight w:val="yellow"/>
          </w:rPr>
          <w:delText xml:space="preserve">            (1) </w:delText>
        </w:r>
      </w:del>
    </w:p>
    <w:p w14:paraId="29266817" w14:textId="230D6BDD" w:rsidR="00002F00" w:rsidRPr="00471C8B" w:rsidDel="008543E9" w:rsidRDefault="006E6419">
      <w:pPr>
        <w:pStyle w:val="RFCFigure"/>
        <w:rPr>
          <w:del w:id="143" w:author="Zhenghaomian" w:date="2017-09-27T17:43:00Z"/>
          <w:highlight w:val="yellow"/>
        </w:rPr>
      </w:pPr>
      <w:del w:id="144" w:author="Zhenghaomian" w:date="2017-09-27T17:43:00Z">
        <w:r w:rsidRPr="00471C8B" w:rsidDel="008543E9">
          <w:rPr>
            <w:highlight w:val="yellow"/>
          </w:rPr>
          <w:delText xml:space="preserve">      </w:delText>
        </w:r>
        <w:r w:rsidR="00507F7D" w:rsidRPr="00471C8B" w:rsidDel="008543E9">
          <w:rPr>
            <w:highlight w:val="yellow"/>
          </w:rPr>
          <w:delText>YANG-module ---&gt; XSD-schema - \       (3)</w:delText>
        </w:r>
      </w:del>
    </w:p>
    <w:p w14:paraId="41740DE7" w14:textId="068A1F98" w:rsidR="00002F00" w:rsidRPr="00471C8B" w:rsidDel="008543E9" w:rsidRDefault="006E6419">
      <w:pPr>
        <w:pStyle w:val="RFCFigure"/>
        <w:rPr>
          <w:del w:id="145" w:author="Zhenghaomian" w:date="2017-09-27T17:43:00Z"/>
          <w:highlight w:val="yellow"/>
        </w:rPr>
      </w:pPr>
      <w:del w:id="146" w:author="Zhenghaomian" w:date="2017-09-27T17:43:00Z">
        <w:r w:rsidRPr="00471C8B" w:rsidDel="008543E9">
          <w:rPr>
            <w:highlight w:val="yellow"/>
          </w:rPr>
          <w:delText xml:space="preserve">      </w:delText>
        </w:r>
        <w:r w:rsidR="00507F7D" w:rsidRPr="00471C8B" w:rsidDel="008543E9">
          <w:rPr>
            <w:highlight w:val="yellow"/>
          </w:rPr>
          <w:delText xml:space="preserve">                               +--&gt; Validation</w:delText>
        </w:r>
      </w:del>
    </w:p>
    <w:p w14:paraId="1C461EB4" w14:textId="70FDE7C7" w:rsidR="00002F00" w:rsidRPr="00471C8B" w:rsidDel="008543E9" w:rsidRDefault="006E6419">
      <w:pPr>
        <w:pStyle w:val="RFCFigure"/>
        <w:rPr>
          <w:del w:id="147" w:author="Zhenghaomian" w:date="2017-09-27T17:43:00Z"/>
          <w:highlight w:val="yellow"/>
        </w:rPr>
      </w:pPr>
      <w:del w:id="148" w:author="Zhenghaomian" w:date="2017-09-27T17:43:00Z">
        <w:r w:rsidRPr="00471C8B" w:rsidDel="008543E9">
          <w:rPr>
            <w:highlight w:val="yellow"/>
          </w:rPr>
          <w:delText xml:space="preserve">      </w:delText>
        </w:r>
        <w:r w:rsidR="00507F7D" w:rsidRPr="00471C8B" w:rsidDel="008543E9">
          <w:rPr>
            <w:highlight w:val="yellow"/>
          </w:rPr>
          <w:delText>JSON-file------&gt; XML-file ----/</w:delText>
        </w:r>
      </w:del>
    </w:p>
    <w:p w14:paraId="49149351" w14:textId="0EDA34F7" w:rsidR="00002F00" w:rsidRPr="00471C8B" w:rsidDel="008543E9" w:rsidRDefault="006E6419">
      <w:pPr>
        <w:pStyle w:val="RFCFigure"/>
        <w:rPr>
          <w:del w:id="149" w:author="Zhenghaomian" w:date="2017-09-27T17:43:00Z"/>
          <w:highlight w:val="yellow"/>
        </w:rPr>
      </w:pPr>
      <w:del w:id="150" w:author="Zhenghaomian" w:date="2017-09-27T17:43:00Z">
        <w:r w:rsidRPr="00471C8B" w:rsidDel="008543E9">
          <w:rPr>
            <w:highlight w:val="yellow"/>
          </w:rPr>
          <w:delText xml:space="preserve">      </w:delText>
        </w:r>
        <w:r w:rsidR="00507F7D" w:rsidRPr="00471C8B" w:rsidDel="008543E9">
          <w:rPr>
            <w:highlight w:val="yellow"/>
          </w:rPr>
          <w:delText xml:space="preserve">            (2)</w:delText>
        </w:r>
      </w:del>
    </w:p>
    <w:p w14:paraId="35645F8C" w14:textId="642E9775" w:rsidR="00002F00" w:rsidRPr="00471C8B" w:rsidDel="008543E9" w:rsidRDefault="00002F00">
      <w:pPr>
        <w:pStyle w:val="RFCFigure"/>
        <w:rPr>
          <w:del w:id="151" w:author="Zhenghaomian" w:date="2017-09-27T17:43:00Z"/>
          <w:highlight w:val="yellow"/>
        </w:rPr>
      </w:pPr>
    </w:p>
    <w:p w14:paraId="66B23E85" w14:textId="32CCDBF5" w:rsidR="00002F00" w:rsidRPr="00471C8B" w:rsidDel="008543E9" w:rsidRDefault="00AD373D" w:rsidP="00F5301C">
      <w:pPr>
        <w:pStyle w:val="a1"/>
        <w:rPr>
          <w:del w:id="152" w:author="Zhenghaomian" w:date="2017-09-27T17:43:00Z"/>
          <w:highlight w:val="yellow"/>
        </w:rPr>
      </w:pPr>
      <w:bookmarkStart w:id="153" w:name="_Ref486351348"/>
      <w:del w:id="154" w:author="Zhenghaomian" w:date="2017-09-27T17:43:00Z">
        <w:r w:rsidRPr="00471C8B" w:rsidDel="008543E9">
          <w:rPr>
            <w:highlight w:val="yellow"/>
          </w:rPr>
          <w:delText>– XSD-based approach for JSON code validation</w:delText>
        </w:r>
        <w:bookmarkEnd w:id="153"/>
      </w:del>
    </w:p>
    <w:p w14:paraId="5F156B27" w14:textId="3A3BA330" w:rsidR="00D3128B" w:rsidRPr="00471C8B" w:rsidDel="008543E9" w:rsidRDefault="006E6419">
      <w:pPr>
        <w:rPr>
          <w:del w:id="155" w:author="Zhenghaomian" w:date="2017-09-27T17:43:00Z"/>
          <w:highlight w:val="yellow"/>
        </w:rPr>
      </w:pPr>
      <w:del w:id="156" w:author="Zhenghaomian" w:date="2017-09-27T17:43:00Z">
        <w:r w:rsidRPr="00471C8B" w:rsidDel="008543E9">
          <w:rPr>
            <w:highlight w:val="yellow"/>
          </w:rPr>
          <w:delText xml:space="preserve">The pyang support for the XSD output format was deprecated in 1.5 and removed in 1.7.1. However pyang 1.7.1 is necessary to work with YANG 1.1 so the process shown in </w:delText>
        </w:r>
        <w:r w:rsidR="00B83A54" w:rsidDel="008543E9">
          <w:fldChar w:fldCharType="begin"/>
        </w:r>
        <w:r w:rsidR="00B83A54" w:rsidDel="008543E9">
          <w:delInstrText xml:space="preserve"> REF _Ref486351348 \r \h  \* MERGEFORMAT </w:delInstrText>
        </w:r>
        <w:r w:rsidR="00B83A54" w:rsidDel="008543E9">
          <w:fldChar w:fldCharType="separate"/>
        </w:r>
        <w:r w:rsidRPr="00471C8B" w:rsidDel="008543E9">
          <w:rPr>
            <w:highlight w:val="yellow"/>
          </w:rPr>
          <w:delText>Figure 4</w:delText>
        </w:r>
        <w:r w:rsidR="00B83A54" w:rsidDel="008543E9">
          <w:fldChar w:fldCharType="end"/>
        </w:r>
        <w:r w:rsidRPr="00471C8B" w:rsidDel="008543E9">
          <w:rPr>
            <w:highlight w:val="yellow"/>
          </w:rPr>
          <w:delText xml:space="preserve"> will stop just at step (1).</w:delText>
        </w:r>
      </w:del>
    </w:p>
    <w:p w14:paraId="53BC9427" w14:textId="491FC479" w:rsidR="00D3128B" w:rsidRPr="00471C8B" w:rsidDel="008543E9" w:rsidRDefault="00D3128B" w:rsidP="00D3128B">
      <w:pPr>
        <w:pStyle w:val="RFCAppH1"/>
        <w:rPr>
          <w:del w:id="157" w:author="Zhenghaomian" w:date="2017-09-27T17:43:00Z"/>
          <w:highlight w:val="yellow"/>
        </w:rPr>
      </w:pPr>
      <w:bookmarkStart w:id="158" w:name="_Toc492650583"/>
      <w:del w:id="159" w:author="Zhenghaomian" w:date="2017-09-27T17:43:00Z">
        <w:r w:rsidRPr="00471C8B" w:rsidDel="008543E9">
          <w:rPr>
            <w:highlight w:val="yellow"/>
          </w:rPr>
          <w:delText>JSON Code: use-case-1-topology-01.json</w:delText>
        </w:r>
        <w:bookmarkEnd w:id="158"/>
      </w:del>
    </w:p>
    <w:p w14:paraId="048C85F8" w14:textId="4CCDF0B2" w:rsidR="00D3128B" w:rsidRPr="00471C8B" w:rsidDel="008543E9" w:rsidRDefault="00D3128B">
      <w:pPr>
        <w:rPr>
          <w:del w:id="160" w:author="Zhenghaomian" w:date="2017-09-27T17:43:00Z"/>
          <w:highlight w:val="yellow"/>
        </w:rPr>
      </w:pPr>
      <w:del w:id="161" w:author="Zhenghaomian" w:date="2017-09-27T17:43:00Z">
        <w:r w:rsidRPr="00471C8B" w:rsidDel="008543E9">
          <w:rPr>
            <w:highlight w:val="yellow"/>
          </w:rPr>
          <w:delText>The JSON code for this use case is currently located on GitHub at:</w:delText>
        </w:r>
      </w:del>
    </w:p>
    <w:p w14:paraId="1DFC40DB" w14:textId="1397A7E5" w:rsidR="00D3128B" w:rsidRPr="00471C8B" w:rsidDel="008543E9" w:rsidRDefault="00D3128B" w:rsidP="00D3128B">
      <w:pPr>
        <w:rPr>
          <w:del w:id="162" w:author="Zhenghaomian" w:date="2017-09-27T17:43:00Z"/>
          <w:highlight w:val="yellow"/>
        </w:rPr>
      </w:pPr>
      <w:del w:id="163" w:author="Zhenghaomian" w:date="2017-09-27T17:43:00Z">
        <w:r w:rsidRPr="00471C8B" w:rsidDel="008543E9">
          <w:rPr>
            <w:highlight w:val="yellow"/>
          </w:rPr>
          <w:delText>https://github.com/danielkinguk/transport-nbi/blob/master/Internet-Drafts/Use-Case-1-Analysis/use-case-1-topology-01.json</w:delText>
        </w:r>
      </w:del>
    </w:p>
    <w:p w14:paraId="7150C927" w14:textId="3C10BDC1" w:rsidR="00D3128B" w:rsidRPr="00471C8B" w:rsidDel="008543E9" w:rsidRDefault="00D3128B" w:rsidP="00D3128B">
      <w:pPr>
        <w:pStyle w:val="RFCAppH1"/>
        <w:rPr>
          <w:del w:id="164" w:author="Zhenghaomian" w:date="2017-09-27T17:43:00Z"/>
          <w:highlight w:val="yellow"/>
        </w:rPr>
      </w:pPr>
      <w:bookmarkStart w:id="165" w:name="_Toc492650584"/>
      <w:del w:id="166" w:author="Zhenghaomian" w:date="2017-09-27T17:43:00Z">
        <w:r w:rsidRPr="00471C8B" w:rsidDel="008543E9">
          <w:rPr>
            <w:highlight w:val="yellow"/>
          </w:rPr>
          <w:delText>JSON Code: use-case-1-topology-01.json</w:delText>
        </w:r>
        <w:bookmarkEnd w:id="165"/>
      </w:del>
    </w:p>
    <w:p w14:paraId="4341D4D4" w14:textId="458758FA" w:rsidR="00D3128B" w:rsidRPr="00471C8B" w:rsidDel="008543E9" w:rsidRDefault="00D3128B" w:rsidP="00D3128B">
      <w:pPr>
        <w:rPr>
          <w:del w:id="167" w:author="Zhenghaomian" w:date="2017-09-27T17:43:00Z"/>
          <w:highlight w:val="yellow"/>
        </w:rPr>
      </w:pPr>
      <w:del w:id="168" w:author="Zhenghaomian" w:date="2017-09-27T17:43:00Z">
        <w:r w:rsidRPr="00471C8B" w:rsidDel="008543E9">
          <w:rPr>
            <w:highlight w:val="yellow"/>
          </w:rPr>
          <w:delText>The JSON code for this use case is currently located on GitHub at:</w:delText>
        </w:r>
      </w:del>
    </w:p>
    <w:p w14:paraId="4F8EA600" w14:textId="2DEA7E80" w:rsidR="00002F00" w:rsidRDefault="00D3128B" w:rsidP="00D3128B">
      <w:del w:id="169" w:author="Zhenghaomian" w:date="2017-09-27T17:43:00Z">
        <w:r w:rsidRPr="00471C8B" w:rsidDel="008543E9">
          <w:rPr>
            <w:highlight w:val="yellow"/>
          </w:rPr>
          <w:delText>https://github.com/danielkinguk/transport-nbi/blob/master/Internet-Drafts/Use-Case-1-Analysis/use-case-1-odu2-service-01.json</w:delText>
        </w:r>
        <w:r w:rsidRPr="00D3128B" w:rsidDel="008543E9">
          <w:delText xml:space="preserve"> </w:delText>
        </w:r>
        <w:r w:rsidR="002E1F5F" w:rsidRPr="00D3128B" w:rsidDel="008543E9">
          <w:br w:type="page"/>
        </w:r>
      </w:del>
      <w:r w:rsidR="002E1F5F" w:rsidRPr="000840A4">
        <w:lastRenderedPageBreak/>
        <w:t>Authors’ Addresses</w:t>
      </w:r>
    </w:p>
    <w:p w14:paraId="2E8337CD" w14:textId="77777777" w:rsidR="00471C8B" w:rsidRPr="000840A4" w:rsidRDefault="00471C8B" w:rsidP="00471C8B">
      <w:pPr>
        <w:pStyle w:val="RFCFigure"/>
        <w:rPr>
          <w:rFonts w:cs="Times New Roman"/>
        </w:rPr>
      </w:pPr>
      <w:r>
        <w:rPr>
          <w:rFonts w:eastAsiaTheme="minorEastAsia" w:hint="eastAsia"/>
          <w:lang w:eastAsia="zh-CN"/>
        </w:rPr>
        <w:t>H</w:t>
      </w:r>
      <w:r>
        <w:rPr>
          <w:rFonts w:eastAsiaTheme="minorEastAsia"/>
          <w:lang w:eastAsia="zh-CN"/>
        </w:rPr>
        <w:t xml:space="preserve">aomian Zheng </w:t>
      </w:r>
      <w:r>
        <w:t>(Editor)</w:t>
      </w:r>
    </w:p>
    <w:p w14:paraId="7B00793A" w14:textId="77777777" w:rsidR="00471C8B" w:rsidRDefault="00471C8B" w:rsidP="002E1F5F">
      <w:pPr>
        <w:pStyle w:val="RFCFigure"/>
        <w:rPr>
          <w:rFonts w:eastAsiaTheme="minorEastAsia"/>
          <w:lang w:eastAsia="zh-CN"/>
        </w:rPr>
      </w:pPr>
      <w:r>
        <w:rPr>
          <w:rFonts w:eastAsiaTheme="minorEastAsia"/>
          <w:lang w:eastAsia="zh-CN"/>
        </w:rPr>
        <w:t>Huawei</w:t>
      </w:r>
    </w:p>
    <w:p w14:paraId="5C37AA64" w14:textId="77777777"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14" w:history="1">
        <w:r w:rsidRPr="005F7F7F">
          <w:rPr>
            <w:rStyle w:val="af7"/>
            <w:rFonts w:eastAsiaTheme="minorEastAsia"/>
            <w:lang w:eastAsia="zh-CN"/>
          </w:rPr>
          <w:t>zhenghaomian@huawei.com</w:t>
        </w:r>
      </w:hyperlink>
      <w:r>
        <w:rPr>
          <w:rFonts w:eastAsiaTheme="minorEastAsia"/>
          <w:lang w:eastAsia="zh-CN"/>
        </w:rPr>
        <w:t xml:space="preserve"> </w:t>
      </w:r>
    </w:p>
    <w:p w14:paraId="5E90B623" w14:textId="77777777" w:rsidR="00471C8B" w:rsidRDefault="00471C8B" w:rsidP="002E1F5F">
      <w:pPr>
        <w:pStyle w:val="RFCFigure"/>
      </w:pPr>
    </w:p>
    <w:p w14:paraId="70A8478F" w14:textId="77777777" w:rsidR="00471C8B" w:rsidRPr="000657DC" w:rsidRDefault="000840A4" w:rsidP="002E1F5F">
      <w:pPr>
        <w:pStyle w:val="RFCFigure"/>
        <w:rPr>
          <w:lang w:val="it-IT"/>
        </w:rPr>
      </w:pPr>
      <w:r w:rsidRPr="000657DC">
        <w:rPr>
          <w:lang w:val="it-IT"/>
        </w:rPr>
        <w:t xml:space="preserve">Italo Busi </w:t>
      </w:r>
    </w:p>
    <w:p w14:paraId="02CE39E8" w14:textId="77777777" w:rsidR="002E1F5F" w:rsidRPr="000657DC" w:rsidRDefault="000840A4" w:rsidP="002E1F5F">
      <w:pPr>
        <w:pStyle w:val="RFCFigure"/>
        <w:rPr>
          <w:rFonts w:cs="Times New Roman"/>
          <w:lang w:val="it-IT"/>
        </w:rPr>
      </w:pPr>
      <w:r w:rsidRPr="000657DC">
        <w:rPr>
          <w:lang w:val="it-IT"/>
        </w:rPr>
        <w:t>Huawei</w:t>
      </w:r>
    </w:p>
    <w:p w14:paraId="3C901D9F" w14:textId="77777777" w:rsidR="002E1F5F" w:rsidRPr="000657DC" w:rsidRDefault="002E1F5F" w:rsidP="000840A4">
      <w:pPr>
        <w:rPr>
          <w:rFonts w:cs="Times New Roman"/>
          <w:lang w:val="it-IT"/>
        </w:rPr>
      </w:pPr>
      <w:r w:rsidRPr="000657DC">
        <w:rPr>
          <w:lang w:val="it-IT"/>
        </w:rPr>
        <w:t xml:space="preserve">Email: </w:t>
      </w:r>
      <w:r w:rsidR="00B83A54">
        <w:fldChar w:fldCharType="begin"/>
      </w:r>
      <w:r w:rsidR="00B83A54">
        <w:instrText xml:space="preserve"> HYPERLINK "mailto:italo.busi@huawei.com" </w:instrText>
      </w:r>
      <w:r w:rsidR="00B83A54">
        <w:fldChar w:fldCharType="separate"/>
      </w:r>
      <w:r w:rsidR="000840A4" w:rsidRPr="000657DC">
        <w:rPr>
          <w:rStyle w:val="af7"/>
          <w:lang w:val="it-IT"/>
        </w:rPr>
        <w:t>italo.busi@huawei.com</w:t>
      </w:r>
      <w:r w:rsidR="00B83A54">
        <w:rPr>
          <w:rStyle w:val="af7"/>
          <w:lang w:val="it-IT"/>
        </w:rPr>
        <w:fldChar w:fldCharType="end"/>
      </w:r>
    </w:p>
    <w:p w14:paraId="7FCD3A45" w14:textId="77777777" w:rsidR="000840A4" w:rsidRPr="000840A4" w:rsidRDefault="00471C8B" w:rsidP="000840A4">
      <w:pPr>
        <w:pStyle w:val="RFCFigure"/>
        <w:rPr>
          <w:rFonts w:cs="Times New Roman"/>
        </w:rPr>
      </w:pPr>
      <w:proofErr w:type="spellStart"/>
      <w:r>
        <w:t>Yunbin</w:t>
      </w:r>
      <w:proofErr w:type="spellEnd"/>
      <w:r>
        <w:t xml:space="preserve"> Xu</w:t>
      </w:r>
      <w:r w:rsidR="000840A4" w:rsidRPr="000840A4">
        <w:t xml:space="preserve"> (Editor)</w:t>
      </w:r>
    </w:p>
    <w:p w14:paraId="7F417448" w14:textId="77777777" w:rsidR="000840A4" w:rsidRDefault="00471C8B" w:rsidP="000840A4">
      <w:pPr>
        <w:pStyle w:val="RFCFigure"/>
        <w:rPr>
          <w:rFonts w:cs="Times New Roman"/>
          <w:highlight w:val="yellow"/>
        </w:rPr>
      </w:pPr>
      <w:r>
        <w:t>CAICT</w:t>
      </w:r>
    </w:p>
    <w:p w14:paraId="0D16DAE1" w14:textId="77777777" w:rsidR="000840A4" w:rsidRDefault="000840A4" w:rsidP="000840A4">
      <w:pPr>
        <w:pStyle w:val="RFCFigure"/>
        <w:rPr>
          <w:rFonts w:cs="Times New Roman"/>
        </w:rPr>
      </w:pPr>
      <w:r>
        <w:t xml:space="preserve">Email: </w:t>
      </w:r>
      <w:hyperlink r:id="rId15" w:history="1">
        <w:r w:rsidR="00471C8B" w:rsidRPr="005F7F7F">
          <w:rPr>
            <w:rStyle w:val="af7"/>
          </w:rPr>
          <w:t>xuyunbin@ritt.cn</w:t>
        </w:r>
      </w:hyperlink>
      <w:r w:rsidR="00471C8B">
        <w:t xml:space="preserve"> </w:t>
      </w:r>
      <w:hyperlink r:id="rId16" w:history="1"/>
    </w:p>
    <w:p w14:paraId="40D7B2CB" w14:textId="77777777" w:rsidR="000840A4" w:rsidRPr="001D6AB1" w:rsidRDefault="000840A4" w:rsidP="000840A4"/>
    <w:p w14:paraId="2DF2F368" w14:textId="77777777" w:rsidR="000840A4" w:rsidRPr="000657DC" w:rsidRDefault="00471C8B" w:rsidP="000840A4">
      <w:pPr>
        <w:pStyle w:val="RFCFigure"/>
        <w:rPr>
          <w:rFonts w:cs="Times New Roman"/>
          <w:highlight w:val="yellow"/>
        </w:rPr>
      </w:pPr>
      <w:r w:rsidRPr="000657DC">
        <w:t>Ricard Vilalta</w:t>
      </w:r>
    </w:p>
    <w:p w14:paraId="5C70B891" w14:textId="77777777" w:rsidR="000840A4" w:rsidRPr="000657DC" w:rsidRDefault="00471C8B" w:rsidP="000840A4">
      <w:pPr>
        <w:pStyle w:val="RFCFigure"/>
        <w:rPr>
          <w:rFonts w:cs="Times New Roman"/>
        </w:rPr>
      </w:pPr>
      <w:r w:rsidRPr="000657DC">
        <w:t>CTTC</w:t>
      </w:r>
    </w:p>
    <w:p w14:paraId="6B658012" w14:textId="77777777" w:rsidR="002E1F5F" w:rsidRPr="005E4EEA" w:rsidRDefault="000840A4" w:rsidP="00471C8B">
      <w:pPr>
        <w:pStyle w:val="RFCFigure"/>
      </w:pPr>
      <w:r w:rsidRPr="000657DC">
        <w:t xml:space="preserve">Email: </w:t>
      </w:r>
      <w:hyperlink r:id="rId17" w:history="1">
        <w:r w:rsidR="00471C8B" w:rsidRPr="000657DC">
          <w:rPr>
            <w:rStyle w:val="af7"/>
          </w:rPr>
          <w:t>ricard.vilalta@cttc.es</w:t>
        </w:r>
      </w:hyperlink>
      <w:r w:rsidR="00471C8B" w:rsidRPr="000657DC">
        <w:t xml:space="preserve"> </w:t>
      </w:r>
    </w:p>
    <w:sectPr w:rsidR="002E1F5F" w:rsidRPr="005E4EEA" w:rsidSect="00C672FD">
      <w:headerReference w:type="default" r:id="rId18"/>
      <w:footerReference w:type="default" r:id="rId19"/>
      <w:headerReference w:type="first" r:id="rId20"/>
      <w:footerReference w:type="first" r:id="rId21"/>
      <w:type w:val="continuous"/>
      <w:pgSz w:w="12240" w:h="15840" w:code="1"/>
      <w:pgMar w:top="1440" w:right="1080"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Italo Busi" w:date="2017-09-11T17:55:00Z" w:initials="IB">
    <w:p w14:paraId="0E944B79" w14:textId="77777777" w:rsidR="00B83A54" w:rsidRDefault="00B83A54">
      <w:pPr>
        <w:pStyle w:val="affe"/>
      </w:pPr>
      <w:r>
        <w:rPr>
          <w:rStyle w:val="affd"/>
        </w:rPr>
        <w:annotationRef/>
      </w:r>
      <w:r>
        <w:t>Since the assumptions are the same as for use case 1, should we just reference the use case 1 analysis I-D rather than copying the text?</w:t>
      </w:r>
    </w:p>
  </w:comment>
  <w:comment w:id="5" w:author="Zhenghaomian" w:date="2017-09-27T17:21:00Z" w:initials="Z">
    <w:p w14:paraId="6A202810" w14:textId="77777777" w:rsidR="00B83A54" w:rsidRPr="007A37D4" w:rsidRDefault="00B83A54">
      <w:pPr>
        <w:pStyle w:val="affe"/>
        <w:rPr>
          <w:rFonts w:eastAsiaTheme="minorEastAsia" w:hint="eastAsia"/>
          <w:lang w:eastAsia="zh-CN"/>
        </w:rPr>
      </w:pPr>
      <w:r>
        <w:rPr>
          <w:rStyle w:val="affd"/>
        </w:rPr>
        <w:annotationRef/>
      </w:r>
      <w:r>
        <w:rPr>
          <w:rFonts w:eastAsiaTheme="minorEastAsia"/>
          <w:lang w:eastAsia="zh-CN"/>
        </w:rPr>
        <w:t>Reference to UC#1</w:t>
      </w:r>
    </w:p>
  </w:comment>
  <w:comment w:id="10" w:author="Italo Busi" w:date="2017-09-11T17:55:00Z" w:initials="IB">
    <w:p w14:paraId="6EADD61C" w14:textId="77777777" w:rsidR="00B83A54" w:rsidRDefault="00B83A54">
      <w:pPr>
        <w:pStyle w:val="affe"/>
      </w:pPr>
      <w:r>
        <w:rPr>
          <w:rStyle w:val="affd"/>
        </w:rPr>
        <w:annotationRef/>
      </w:r>
      <w:r>
        <w:t>I think we can remove this paragraph: we have not yet given feedbacks to TEAS or CCAMP from use case 3 analysis.</w:t>
      </w:r>
    </w:p>
  </w:comment>
  <w:comment w:id="11" w:author="Zhenghaomian" w:date="2017-09-27T17:21:00Z" w:initials="Z">
    <w:p w14:paraId="1DFBEA62" w14:textId="77777777" w:rsidR="00B83A54" w:rsidRPr="007A37D4" w:rsidRDefault="00B83A54">
      <w:pPr>
        <w:pStyle w:val="affe"/>
        <w:rPr>
          <w:rFonts w:eastAsiaTheme="minorEastAsia" w:hint="eastAsia"/>
          <w:lang w:eastAsia="zh-CN"/>
        </w:rPr>
      </w:pPr>
      <w:r>
        <w:rPr>
          <w:rStyle w:val="affd"/>
        </w:rPr>
        <w:annotationRef/>
      </w:r>
      <w:r>
        <w:rPr>
          <w:rFonts w:eastAsiaTheme="minorEastAsia"/>
          <w:lang w:eastAsia="zh-CN"/>
        </w:rPr>
        <w:t>R</w:t>
      </w:r>
      <w:r>
        <w:rPr>
          <w:rFonts w:eastAsiaTheme="minorEastAsia" w:hint="eastAsia"/>
          <w:lang w:eastAsia="zh-CN"/>
        </w:rPr>
        <w:t>emove 1.2</w:t>
      </w:r>
    </w:p>
  </w:comment>
  <w:comment w:id="15" w:author="Italo Busi" w:date="2017-09-11T17:55:00Z" w:initials="IB">
    <w:p w14:paraId="645B6EF7" w14:textId="77777777" w:rsidR="00B83A54" w:rsidRDefault="00B83A54">
      <w:pPr>
        <w:pStyle w:val="affe"/>
      </w:pPr>
      <w:r>
        <w:rPr>
          <w:rStyle w:val="affd"/>
        </w:rPr>
        <w:annotationRef/>
      </w:r>
      <w:r>
        <w:t>Can we just reference use case 1 analysis rather than copying the text?</w:t>
      </w:r>
    </w:p>
  </w:comment>
  <w:comment w:id="16" w:author="Zhenghaomian" w:date="2017-09-27T17:22:00Z" w:initials="Z">
    <w:p w14:paraId="22BCF0DE" w14:textId="77777777" w:rsidR="00B83A54" w:rsidRPr="007A37D4" w:rsidRDefault="00B83A54">
      <w:pPr>
        <w:pStyle w:val="affe"/>
        <w:rPr>
          <w:rFonts w:eastAsiaTheme="minorEastAsia" w:hint="eastAsia"/>
          <w:lang w:eastAsia="zh-CN"/>
        </w:rPr>
      </w:pPr>
      <w:r>
        <w:rPr>
          <w:rStyle w:val="affd"/>
        </w:rPr>
        <w:annotationRef/>
      </w:r>
      <w:r>
        <w:rPr>
          <w:rFonts w:eastAsiaTheme="minorEastAsia"/>
          <w:lang w:eastAsia="zh-CN"/>
        </w:rPr>
        <w:t>Reference to UC#1.</w:t>
      </w:r>
    </w:p>
  </w:comment>
  <w:comment w:id="19" w:author="Italo Busi" w:date="2017-09-11T17:55:00Z" w:initials="IB">
    <w:p w14:paraId="45714725" w14:textId="77777777" w:rsidR="00B83A54" w:rsidRDefault="00B83A54">
      <w:pPr>
        <w:pStyle w:val="affe"/>
      </w:pPr>
      <w:r>
        <w:rPr>
          <w:rStyle w:val="affd"/>
        </w:rPr>
        <w:annotationRef/>
      </w:r>
      <w:r>
        <w:t>I think we can reference Section 6.1 of the Use Case I-D to describe the reference network and its controlling hierarchy.</w:t>
      </w:r>
    </w:p>
    <w:p w14:paraId="25C32FC2" w14:textId="77777777" w:rsidR="00B83A54" w:rsidRDefault="00B83A54">
      <w:pPr>
        <w:pStyle w:val="affe"/>
      </w:pPr>
      <w:r>
        <w:t>See text at the beginning of this section.</w:t>
      </w:r>
    </w:p>
  </w:comment>
  <w:comment w:id="20" w:author="Zhenghaomian" w:date="2017-09-27T17:24:00Z" w:initials="Z">
    <w:p w14:paraId="4C0BECBC" w14:textId="77777777" w:rsidR="00B83A54" w:rsidRPr="007A37D4" w:rsidRDefault="00B83A54">
      <w:pPr>
        <w:pStyle w:val="affe"/>
        <w:rPr>
          <w:rFonts w:eastAsiaTheme="minorEastAsia" w:hint="eastAsia"/>
          <w:lang w:eastAsia="zh-CN"/>
        </w:rPr>
      </w:pPr>
      <w:r>
        <w:rPr>
          <w:rStyle w:val="affd"/>
        </w:rPr>
        <w:annotationRef/>
      </w:r>
      <w:r>
        <w:rPr>
          <w:rFonts w:eastAsiaTheme="minorEastAsia" w:hint="eastAsia"/>
          <w:lang w:eastAsia="zh-CN"/>
        </w:rPr>
        <w:t>Reference to [</w:t>
      </w:r>
      <w:r>
        <w:rPr>
          <w:rFonts w:eastAsiaTheme="minorEastAsia"/>
          <w:lang w:eastAsia="zh-CN"/>
        </w:rPr>
        <w:t>TNBI-</w:t>
      </w:r>
      <w:proofErr w:type="spellStart"/>
      <w:r>
        <w:rPr>
          <w:rFonts w:eastAsiaTheme="minorEastAsia"/>
          <w:lang w:eastAsia="zh-CN"/>
        </w:rPr>
        <w:t>Usecase</w:t>
      </w:r>
      <w:proofErr w:type="spellEnd"/>
      <w:r>
        <w:rPr>
          <w:rFonts w:eastAsiaTheme="minorEastAsia" w:hint="eastAsia"/>
          <w:lang w:eastAsia="zh-CN"/>
        </w:rPr>
        <w:t>]</w:t>
      </w:r>
      <w:r>
        <w:rPr>
          <w:rFonts w:eastAsiaTheme="minorEastAsia"/>
          <w:lang w:eastAsia="zh-CN"/>
        </w:rPr>
        <w:t xml:space="preserve"> section 6.1; </w:t>
      </w:r>
    </w:p>
  </w:comment>
  <w:comment w:id="25" w:author="Italo Busi" w:date="2017-09-11T17:55:00Z" w:initials="IB">
    <w:p w14:paraId="0085B82D" w14:textId="77777777" w:rsidR="00B83A54" w:rsidRDefault="00B83A54">
      <w:pPr>
        <w:pStyle w:val="affe"/>
      </w:pPr>
      <w:r>
        <w:rPr>
          <w:rStyle w:val="affd"/>
        </w:rPr>
        <w:annotationRef/>
      </w:r>
      <w:r>
        <w:t>The topology reported at MPI-1 (between MDSC and PNC-1</w:t>
      </w:r>
      <w:proofErr w:type="gramStart"/>
      <w:r>
        <w:t>)is</w:t>
      </w:r>
      <w:proofErr w:type="gramEnd"/>
      <w:r>
        <w:t xml:space="preserve"> the same as described in use case 1 analysis.</w:t>
      </w:r>
    </w:p>
    <w:p w14:paraId="24F73B97" w14:textId="77777777" w:rsidR="00B83A54" w:rsidRDefault="00B83A54">
      <w:pPr>
        <w:pStyle w:val="affe"/>
      </w:pPr>
      <w:r>
        <w:t>The topologies reported at MPI-2 and MPI-3 (between MDSC and, respectively, PNC-2 and PNC-3) needs to be added.</w:t>
      </w:r>
    </w:p>
  </w:comment>
  <w:comment w:id="26" w:author="Zhenghaomian" w:date="2017-09-27T17:26:00Z" w:initials="Z">
    <w:p w14:paraId="73A7E21C" w14:textId="0A267DC0" w:rsidR="00B83A54" w:rsidRDefault="00B83A54">
      <w:pPr>
        <w:pStyle w:val="affe"/>
        <w:rPr>
          <w:rFonts w:eastAsiaTheme="minorEastAsia"/>
          <w:lang w:eastAsia="zh-CN"/>
        </w:rPr>
      </w:pPr>
      <w:r>
        <w:rPr>
          <w:rStyle w:val="affd"/>
        </w:rPr>
        <w:annotationRef/>
      </w:r>
      <w:r>
        <w:rPr>
          <w:rFonts w:eastAsiaTheme="minorEastAsia"/>
          <w:lang w:eastAsia="zh-CN"/>
        </w:rPr>
        <w:t>I</w:t>
      </w:r>
      <w:r>
        <w:rPr>
          <w:rFonts w:eastAsiaTheme="minorEastAsia" w:hint="eastAsia"/>
          <w:lang w:eastAsia="zh-CN"/>
        </w:rPr>
        <w:t xml:space="preserve">ntroduce </w:t>
      </w:r>
      <w:r>
        <w:rPr>
          <w:rFonts w:eastAsiaTheme="minorEastAsia"/>
          <w:lang w:eastAsia="zh-CN"/>
        </w:rPr>
        <w:t xml:space="preserve">the different abstraction methods, for example, type A grey for MPI-1, white for MPI-2 and grey for MPI-3. </w:t>
      </w:r>
    </w:p>
    <w:p w14:paraId="5639480E" w14:textId="77777777" w:rsidR="00B83A54" w:rsidRDefault="00B83A54">
      <w:pPr>
        <w:pStyle w:val="affe"/>
        <w:rPr>
          <w:rFonts w:eastAsiaTheme="minorEastAsia"/>
          <w:lang w:eastAsia="zh-CN"/>
        </w:rPr>
      </w:pPr>
    </w:p>
    <w:p w14:paraId="6E8E2423" w14:textId="5E0D57DC" w:rsidR="00B83A54" w:rsidRPr="00FE2288" w:rsidRDefault="00B83A54">
      <w:pPr>
        <w:pStyle w:val="affe"/>
        <w:rPr>
          <w:rFonts w:eastAsiaTheme="minorEastAsia" w:hint="eastAsia"/>
          <w:lang w:eastAsia="zh-CN"/>
        </w:rPr>
      </w:pPr>
      <w:r>
        <w:rPr>
          <w:rFonts w:eastAsiaTheme="minorEastAsia"/>
          <w:lang w:eastAsia="zh-CN"/>
        </w:rPr>
        <w:t xml:space="preserve">//Italo will provide text for further review; </w:t>
      </w:r>
    </w:p>
  </w:comment>
  <w:comment w:id="30" w:author="Zhenghaomian" w:date="2017-09-27T17:28:00Z" w:initials="Z">
    <w:p w14:paraId="3DDD2A79" w14:textId="0541472D" w:rsidR="00B83A54" w:rsidRPr="00BC3306" w:rsidRDefault="00B83A54">
      <w:pPr>
        <w:pStyle w:val="affe"/>
        <w:rPr>
          <w:rFonts w:eastAsiaTheme="minorEastAsia" w:hint="eastAsia"/>
          <w:lang w:eastAsia="zh-CN"/>
        </w:rPr>
      </w:pPr>
      <w:r>
        <w:rPr>
          <w:rStyle w:val="affd"/>
        </w:rPr>
        <w:annotationRef/>
      </w:r>
      <w:r>
        <w:rPr>
          <w:rFonts w:eastAsiaTheme="minorEastAsia"/>
          <w:lang w:eastAsia="zh-CN"/>
        </w:rPr>
        <w:t>N</w:t>
      </w:r>
      <w:r>
        <w:rPr>
          <w:rFonts w:eastAsiaTheme="minorEastAsia" w:hint="eastAsia"/>
          <w:lang w:eastAsia="zh-CN"/>
        </w:rPr>
        <w:t xml:space="preserve">eed </w:t>
      </w:r>
      <w:r>
        <w:rPr>
          <w:rFonts w:eastAsiaTheme="minorEastAsia"/>
          <w:lang w:eastAsia="zh-CN"/>
        </w:rPr>
        <w:t xml:space="preserve">more text to describe, two options: 1) plug-id; 2) LMP-based discovery; </w:t>
      </w:r>
    </w:p>
  </w:comment>
  <w:comment w:id="39" w:author="Italo Busi" w:date="2017-09-11T17:55:00Z" w:initials="IB">
    <w:p w14:paraId="3BB5CDE6" w14:textId="77777777" w:rsidR="00B83A54" w:rsidRDefault="00B83A54">
      <w:pPr>
        <w:pStyle w:val="affe"/>
      </w:pPr>
      <w:r>
        <w:rPr>
          <w:rStyle w:val="affd"/>
        </w:rPr>
        <w:annotationRef/>
      </w:r>
      <w:r>
        <w:t>I think that the MDSC may need to send some Path Computation requests to the PNCs to fullfill this step. I suggest to leave this discussion for a later stage.</w:t>
      </w:r>
    </w:p>
  </w:comment>
  <w:comment w:id="40" w:author="Zhenghaomian" w:date="2017-09-27T17:31:00Z" w:initials="Z">
    <w:p w14:paraId="62FFD2E8" w14:textId="6F87FA3A" w:rsidR="00B83A54" w:rsidRPr="0078490A" w:rsidRDefault="00B83A54">
      <w:pPr>
        <w:pStyle w:val="affe"/>
        <w:rPr>
          <w:rFonts w:eastAsiaTheme="minorEastAsia" w:hint="eastAsia"/>
          <w:lang w:eastAsia="zh-CN"/>
        </w:rPr>
      </w:pPr>
      <w:r>
        <w:rPr>
          <w:rStyle w:val="affd"/>
        </w:rPr>
        <w:annotationRef/>
      </w:r>
      <w:r>
        <w:rPr>
          <w:rFonts w:eastAsiaTheme="minorEastAsia"/>
          <w:lang w:eastAsia="zh-CN"/>
        </w:rPr>
        <w:t>I</w:t>
      </w:r>
      <w:r>
        <w:rPr>
          <w:rFonts w:eastAsiaTheme="minorEastAsia" w:hint="eastAsia"/>
          <w:lang w:eastAsia="zh-CN"/>
        </w:rPr>
        <w:t>t</w:t>
      </w:r>
      <w:r>
        <w:rPr>
          <w:rFonts w:eastAsiaTheme="minorEastAsia"/>
          <w:lang w:eastAsia="zh-CN"/>
        </w:rPr>
        <w:t xml:space="preserve">’s too restrictive in current version, should be extended to more generic description. </w:t>
      </w:r>
    </w:p>
  </w:comment>
  <w:comment w:id="47" w:author="Italo Busi" w:date="2017-09-11T17:55:00Z" w:initials="IB">
    <w:p w14:paraId="6CA58F00" w14:textId="77777777" w:rsidR="00B83A54" w:rsidRDefault="00B83A54">
      <w:pPr>
        <w:pStyle w:val="affe"/>
      </w:pPr>
      <w:r>
        <w:rPr>
          <w:rStyle w:val="affd"/>
        </w:rPr>
        <w:annotationRef/>
      </w:r>
      <w:r>
        <w:t>Once each PNC setup its own inter-domain tunnel segment, the end-to-end tunnel is setup since the inter-domain tunnel "stitching" is configured as part of the tunnel segment setup.</w:t>
      </w:r>
    </w:p>
  </w:comment>
  <w:comment w:id="48" w:author="Zhenghaomian" w:date="2017-09-27T17:38:00Z" w:initials="Z">
    <w:p w14:paraId="5F0770CF" w14:textId="36F07E55" w:rsidR="00B83A54" w:rsidRDefault="00B83A54">
      <w:pPr>
        <w:pStyle w:val="affe"/>
        <w:rPr>
          <w:rFonts w:eastAsiaTheme="minorEastAsia"/>
          <w:lang w:eastAsia="zh-CN"/>
        </w:rPr>
      </w:pPr>
      <w:r>
        <w:rPr>
          <w:rStyle w:val="affd"/>
        </w:rPr>
        <w:annotationRef/>
      </w:r>
      <w:r>
        <w:rPr>
          <w:rFonts w:eastAsiaTheme="minorEastAsia" w:hint="eastAsia"/>
          <w:lang w:eastAsia="zh-CN"/>
        </w:rPr>
        <w:t xml:space="preserve">MDSC configure the intra-domain tunnel </w:t>
      </w:r>
      <w:r>
        <w:rPr>
          <w:rFonts w:eastAsiaTheme="minorEastAsia"/>
          <w:lang w:eastAsia="zh-CN"/>
        </w:rPr>
        <w:t xml:space="preserve">segment </w:t>
      </w:r>
      <w:r>
        <w:rPr>
          <w:rFonts w:eastAsiaTheme="minorEastAsia" w:hint="eastAsia"/>
          <w:lang w:eastAsia="zh-CN"/>
        </w:rPr>
        <w:t>and inter-domain link</w:t>
      </w:r>
      <w:r>
        <w:rPr>
          <w:rFonts w:eastAsiaTheme="minorEastAsia"/>
          <w:lang w:eastAsia="zh-CN"/>
        </w:rPr>
        <w:t xml:space="preserve"> together via MPI, with inter-domain link configuration (</w:t>
      </w:r>
      <w:proofErr w:type="spellStart"/>
      <w:r>
        <w:rPr>
          <w:rFonts w:eastAsiaTheme="minorEastAsia"/>
          <w:lang w:eastAsia="zh-CN"/>
        </w:rPr>
        <w:t>tpn</w:t>
      </w:r>
      <w:proofErr w:type="spellEnd"/>
      <w:r>
        <w:rPr>
          <w:rFonts w:eastAsiaTheme="minorEastAsia"/>
          <w:lang w:eastAsia="zh-CN"/>
        </w:rPr>
        <w:t xml:space="preserve">, </w:t>
      </w:r>
      <w:proofErr w:type="spellStart"/>
      <w:r>
        <w:rPr>
          <w:rFonts w:eastAsiaTheme="minorEastAsia"/>
          <w:lang w:eastAsia="zh-CN"/>
        </w:rPr>
        <w:t>ts</w:t>
      </w:r>
      <w:proofErr w:type="spellEnd"/>
      <w:r>
        <w:rPr>
          <w:rFonts w:eastAsiaTheme="minorEastAsia"/>
          <w:lang w:eastAsia="zh-CN"/>
        </w:rPr>
        <w:t xml:space="preserve"> bitmap </w:t>
      </w:r>
      <w:proofErr w:type="spellStart"/>
      <w:r>
        <w:rPr>
          <w:rFonts w:eastAsiaTheme="minorEastAsia"/>
          <w:lang w:eastAsia="zh-CN"/>
        </w:rPr>
        <w:t>etc</w:t>
      </w:r>
      <w:proofErr w:type="spellEnd"/>
      <w:r>
        <w:rPr>
          <w:rFonts w:eastAsiaTheme="minorEastAsia"/>
          <w:lang w:eastAsia="zh-CN"/>
        </w:rPr>
        <w:t>)</w:t>
      </w:r>
    </w:p>
    <w:p w14:paraId="6725D1B4" w14:textId="77777777" w:rsidR="00B83A54" w:rsidRDefault="00B83A54">
      <w:pPr>
        <w:pStyle w:val="affe"/>
        <w:rPr>
          <w:rFonts w:eastAsiaTheme="minorEastAsia"/>
          <w:lang w:eastAsia="zh-CN"/>
        </w:rPr>
      </w:pPr>
    </w:p>
    <w:p w14:paraId="30EAD570" w14:textId="3C0AE482" w:rsidR="00B83A54" w:rsidRPr="00E570FD" w:rsidRDefault="00B83A54">
      <w:pPr>
        <w:pStyle w:val="affe"/>
        <w:rPr>
          <w:rFonts w:eastAsiaTheme="minorEastAsia" w:hint="eastAsia"/>
          <w:lang w:eastAsia="zh-CN"/>
        </w:rPr>
      </w:pPr>
      <w:r>
        <w:rPr>
          <w:rFonts w:eastAsiaTheme="minorEastAsia"/>
          <w:lang w:eastAsia="zh-CN"/>
        </w:rPr>
        <w:t xml:space="preserve">Need to work on the text; </w:t>
      </w:r>
    </w:p>
  </w:comment>
  <w:comment w:id="49" w:author="Italo Busi" w:date="2017-09-11T17:55:00Z" w:initials="IB">
    <w:p w14:paraId="266BE531" w14:textId="77777777" w:rsidR="00B83A54" w:rsidRDefault="00B83A54">
      <w:pPr>
        <w:pStyle w:val="affe"/>
      </w:pPr>
      <w:r>
        <w:rPr>
          <w:rStyle w:val="affd"/>
        </w:rPr>
        <w:annotationRef/>
      </w:r>
      <w:r>
        <w:t xml:space="preserve">As far as I could understand, the access link configuration can be done together with the tunnel setup or at a later stage depending on the type of </w:t>
      </w:r>
      <w:proofErr w:type="gramStart"/>
      <w:r>
        <w:t>service ...</w:t>
      </w:r>
      <w:proofErr w:type="gramEnd"/>
    </w:p>
    <w:p w14:paraId="14445BC0" w14:textId="77777777" w:rsidR="00B83A54" w:rsidRDefault="00B83A54">
      <w:pPr>
        <w:pStyle w:val="affe"/>
      </w:pPr>
      <w:r>
        <w:t>In any case, the access link configuration is done only on the PNCs that control the access links (e.g., PNC-1 and PNC-3 in our example) and not on the PNCs of transit domain (e.g., PNC-2 in our example).</w:t>
      </w:r>
    </w:p>
  </w:comment>
  <w:comment w:id="50" w:author="Zhenghaomian" w:date="2017-09-27T17:40:00Z" w:initials="Z">
    <w:p w14:paraId="38013626" w14:textId="1AC1EE97" w:rsidR="00EE0401" w:rsidRPr="00EE0401" w:rsidRDefault="00EE0401">
      <w:pPr>
        <w:pStyle w:val="affe"/>
        <w:rPr>
          <w:rFonts w:eastAsiaTheme="minorEastAsia" w:hint="eastAsia"/>
          <w:lang w:eastAsia="zh-CN"/>
        </w:rPr>
      </w:pPr>
      <w:r>
        <w:rPr>
          <w:rStyle w:val="affd"/>
        </w:rPr>
        <w:annotationRef/>
      </w:r>
      <w:r>
        <w:rPr>
          <w:rFonts w:eastAsiaTheme="minorEastAsia"/>
          <w:lang w:eastAsia="zh-CN"/>
        </w:rPr>
        <w:t>A</w:t>
      </w:r>
      <w:r>
        <w:rPr>
          <w:rFonts w:eastAsiaTheme="minorEastAsia" w:hint="eastAsia"/>
          <w:lang w:eastAsia="zh-CN"/>
        </w:rPr>
        <w:t xml:space="preserve">ccess </w:t>
      </w:r>
      <w:r>
        <w:rPr>
          <w:rFonts w:eastAsiaTheme="minorEastAsia"/>
          <w:lang w:eastAsia="zh-CN"/>
        </w:rPr>
        <w:t>should be different, as the configuration is dependent on the type of services…</w:t>
      </w:r>
    </w:p>
  </w:comment>
  <w:comment w:id="94" w:author="Italo Busi" w:date="2017-09-11T17:55:00Z" w:initials="IB">
    <w:p w14:paraId="61E520FE" w14:textId="77777777" w:rsidR="00B83A54" w:rsidRDefault="00B83A54">
      <w:pPr>
        <w:pStyle w:val="affe"/>
      </w:pPr>
      <w:r>
        <w:rPr>
          <w:rStyle w:val="affd"/>
        </w:rPr>
        <w:annotationRef/>
      </w:r>
      <w:r>
        <w:t>I do not think we need this appendix (see previous comments)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44B79" w15:done="0"/>
  <w15:commentEx w15:paraId="6A202810" w15:paraIdParent="0E944B79" w15:done="0"/>
  <w15:commentEx w15:paraId="6EADD61C" w15:done="0"/>
  <w15:commentEx w15:paraId="1DFBEA62" w15:paraIdParent="6EADD61C" w15:done="0"/>
  <w15:commentEx w15:paraId="645B6EF7" w15:done="0"/>
  <w15:commentEx w15:paraId="22BCF0DE" w15:paraIdParent="645B6EF7" w15:done="0"/>
  <w15:commentEx w15:paraId="25C32FC2" w15:done="0"/>
  <w15:commentEx w15:paraId="4C0BECBC" w15:paraIdParent="25C32FC2" w15:done="0"/>
  <w15:commentEx w15:paraId="24F73B97" w15:done="0"/>
  <w15:commentEx w15:paraId="6E8E2423" w15:paraIdParent="24F73B97" w15:done="0"/>
  <w15:commentEx w15:paraId="3DDD2A79" w15:done="0"/>
  <w15:commentEx w15:paraId="3BB5CDE6" w15:done="0"/>
  <w15:commentEx w15:paraId="62FFD2E8" w15:paraIdParent="3BB5CDE6" w15:done="0"/>
  <w15:commentEx w15:paraId="6CA58F00" w15:done="0"/>
  <w15:commentEx w15:paraId="30EAD570" w15:paraIdParent="6CA58F00" w15:done="0"/>
  <w15:commentEx w15:paraId="14445BC0" w15:done="0"/>
  <w15:commentEx w15:paraId="38013626" w15:paraIdParent="14445BC0" w15:done="0"/>
  <w15:commentEx w15:paraId="61E520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B0788" w14:textId="77777777" w:rsidR="005A26C2" w:rsidRDefault="005A26C2">
      <w:r>
        <w:separator/>
      </w:r>
    </w:p>
  </w:endnote>
  <w:endnote w:type="continuationSeparator" w:id="0">
    <w:p w14:paraId="1F1A0B51" w14:textId="77777777" w:rsidR="005A26C2" w:rsidRDefault="005A2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A150C" w14:textId="77777777" w:rsidR="00B83A54" w:rsidRDefault="00B83A54" w:rsidP="00F410C4">
    <w:pPr>
      <w:pStyle w:val="a8"/>
    </w:pPr>
    <w:r>
      <w:rPr>
        <w:highlight w:val="yellow"/>
      </w:rPr>
      <w:br/>
    </w:r>
    <w:r>
      <w:rPr>
        <w:highlight w:val="yellow"/>
      </w:rPr>
      <w:br/>
    </w:r>
    <w:r>
      <w:t>Zheng, Busi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9</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t>March</w:t>
    </w:r>
    <w:r>
      <w:fldChar w:fldCharType="end"/>
    </w:r>
    <w:r>
      <w:t xml:space="preserve"> </w:t>
    </w:r>
    <w:r>
      <w:fldChar w:fldCharType="begin"/>
    </w:r>
    <w:r>
      <w:instrText xml:space="preserve"> SAVEDATE  \@ "d," </w:instrText>
    </w:r>
    <w:r>
      <w:fldChar w:fldCharType="separate"/>
    </w:r>
    <w:ins w:id="170" w:author="Zhenghaomian" w:date="2017-09-27T17:13:00Z">
      <w:r>
        <w:rPr>
          <w:noProof/>
        </w:rPr>
        <w:t>11,</w:t>
      </w:r>
    </w:ins>
    <w:del w:id="171" w:author="Zhenghaomian" w:date="2017-09-27T17:13:00Z">
      <w:r w:rsidDel="007A37D4">
        <w:rPr>
          <w:noProof/>
        </w:rPr>
        <w:delText>8,</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8543E9">
      <w:rPr>
        <w:noProof/>
      </w:rPr>
      <w:instrText>2018</w:instrText>
    </w:r>
    <w:r>
      <w:fldChar w:fldCharType="end"/>
    </w:r>
    <w:r>
      <w:instrText xml:space="preserve"> "Fail" \* MERGEFORMAT  \* MERGEFORMAT </w:instrText>
    </w:r>
    <w:r>
      <w:fldChar w:fldCharType="separate"/>
    </w:r>
    <w:r w:rsidR="008543E9">
      <w:rPr>
        <w:noProof/>
      </w:rPr>
      <w:instrText>2018</w:instrText>
    </w:r>
    <w:r>
      <w:fldChar w:fldCharType="end"/>
    </w:r>
    <w:r>
      <w:instrText xml:space="preserve"> \* MERGEFORMAT </w:instrText>
    </w:r>
    <w:r>
      <w:fldChar w:fldCharType="separate"/>
    </w:r>
    <w:r w:rsidR="008543E9">
      <w:rPr>
        <w:noProof/>
      </w:rPr>
      <w:t>2018</w:t>
    </w:r>
    <w:r>
      <w:fldChar w:fldCharType="end"/>
    </w:r>
    <w:r>
      <w:rPr>
        <w:rFonts w:cs="Times New Roman"/>
      </w:rPr>
      <w:tab/>
    </w:r>
    <w:r>
      <w:t xml:space="preserve">[Page </w:t>
    </w:r>
    <w:r>
      <w:fldChar w:fldCharType="begin"/>
    </w:r>
    <w:r>
      <w:instrText xml:space="preserve"> PAGE </w:instrText>
    </w:r>
    <w:r>
      <w:fldChar w:fldCharType="separate"/>
    </w:r>
    <w:r w:rsidR="008543E9">
      <w:rPr>
        <w:noProof/>
      </w:rPr>
      <w:t>14</w:t>
    </w:r>
    <w:r>
      <w:rPr>
        <w:noProof/>
      </w:rPr>
      <w:fldChar w:fldCharType="end"/>
    </w:r>
    <w:r>
      <w:t>]</w:t>
    </w:r>
  </w:p>
  <w:p w14:paraId="1EB63571" w14:textId="77777777" w:rsidR="00B83A54" w:rsidRDefault="00B83A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AE624" w14:textId="77777777" w:rsidR="00B83A54" w:rsidRDefault="00B83A54" w:rsidP="00F410C4">
    <w:pPr>
      <w:pStyle w:val="a8"/>
      <w:rPr>
        <w:highlight w:val="yellow"/>
      </w:rPr>
    </w:pPr>
  </w:p>
  <w:p w14:paraId="58BBAE7F" w14:textId="77777777" w:rsidR="00B83A54" w:rsidRDefault="00B83A54" w:rsidP="00F410C4">
    <w:pPr>
      <w:pStyle w:val="a8"/>
      <w:rPr>
        <w:highlight w:val="yellow"/>
      </w:rPr>
    </w:pPr>
  </w:p>
  <w:p w14:paraId="3322198D" w14:textId="77777777" w:rsidR="00B83A54" w:rsidRDefault="00B83A54" w:rsidP="00F410C4">
    <w:pPr>
      <w:pStyle w:val="a8"/>
      <w:rPr>
        <w:highlight w:val="yellow"/>
      </w:rPr>
    </w:pPr>
  </w:p>
  <w:p w14:paraId="3E3B00C7" w14:textId="77777777" w:rsidR="00B83A54" w:rsidRDefault="00B83A54" w:rsidP="00F410C4">
    <w:pPr>
      <w:pStyle w:val="a8"/>
    </w:pPr>
    <w:r>
      <w:t>Zheng, Busi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9</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t>March</w:t>
    </w:r>
    <w:r>
      <w:fldChar w:fldCharType="end"/>
    </w:r>
    <w:r>
      <w:t xml:space="preserve"> </w:t>
    </w:r>
    <w:r>
      <w:fldChar w:fldCharType="begin"/>
    </w:r>
    <w:r>
      <w:instrText xml:space="preserve"> SAVEDATE  \@ "d," </w:instrText>
    </w:r>
    <w:r>
      <w:fldChar w:fldCharType="separate"/>
    </w:r>
    <w:ins w:id="174" w:author="Zhenghaomian" w:date="2017-09-27T17:13:00Z">
      <w:r>
        <w:rPr>
          <w:noProof/>
        </w:rPr>
        <w:t>11,</w:t>
      </w:r>
    </w:ins>
    <w:del w:id="175" w:author="Zhenghaomian" w:date="2017-09-27T17:13:00Z">
      <w:r w:rsidDel="007A37D4">
        <w:rPr>
          <w:noProof/>
        </w:rPr>
        <w:delText>8,</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8543E9">
      <w:rPr>
        <w:noProof/>
      </w:rPr>
      <w:instrText>2018</w:instrText>
    </w:r>
    <w:r>
      <w:fldChar w:fldCharType="end"/>
    </w:r>
    <w:r>
      <w:instrText xml:space="preserve"> "Fail" \* MERGEFORMAT  \* MERGEFORMAT </w:instrText>
    </w:r>
    <w:r>
      <w:fldChar w:fldCharType="separate"/>
    </w:r>
    <w:r w:rsidR="008543E9">
      <w:rPr>
        <w:noProof/>
      </w:rPr>
      <w:instrText>2018</w:instrText>
    </w:r>
    <w:r>
      <w:fldChar w:fldCharType="end"/>
    </w:r>
    <w:r>
      <w:instrText xml:space="preserve"> \* MERGEFORMAT </w:instrText>
    </w:r>
    <w:r>
      <w:fldChar w:fldCharType="separate"/>
    </w:r>
    <w:r w:rsidR="008543E9">
      <w:rPr>
        <w:noProof/>
      </w:rPr>
      <w:t>2018</w:t>
    </w:r>
    <w:r>
      <w:fldChar w:fldCharType="end"/>
    </w:r>
    <w:r>
      <w:tab/>
      <w:t xml:space="preserve">[Page </w:t>
    </w:r>
    <w:r>
      <w:fldChar w:fldCharType="begin"/>
    </w:r>
    <w:r>
      <w:instrText xml:space="preserve"> PAGE </w:instrText>
    </w:r>
    <w:r>
      <w:fldChar w:fldCharType="separate"/>
    </w:r>
    <w:r w:rsidR="008543E9">
      <w:rPr>
        <w:noProof/>
      </w:rPr>
      <w:t>1</w:t>
    </w:r>
    <w:r>
      <w:rPr>
        <w:noProof/>
      </w:rPr>
      <w:fldChar w:fldCharType="end"/>
    </w:r>
    <w:r>
      <w:t>]</w:t>
    </w:r>
  </w:p>
  <w:p w14:paraId="7899A1DD" w14:textId="77777777" w:rsidR="00B83A54" w:rsidRDefault="00B83A54" w:rsidP="00F410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35647" w14:textId="77777777" w:rsidR="005A26C2" w:rsidRDefault="005A26C2">
      <w:r>
        <w:separator/>
      </w:r>
    </w:p>
  </w:footnote>
  <w:footnote w:type="continuationSeparator" w:id="0">
    <w:p w14:paraId="1548A503" w14:textId="77777777" w:rsidR="005A26C2" w:rsidRDefault="005A2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0209" w14:textId="77777777" w:rsidR="00B83A54" w:rsidRDefault="00B83A54" w:rsidP="00F410C4">
    <w:pPr>
      <w:pStyle w:val="a7"/>
    </w:pPr>
    <w:r>
      <w:rPr>
        <w:lang w:eastAsia="ko-KR"/>
      </w:rPr>
      <w:t>Internet-Draft</w:t>
    </w:r>
    <w:r>
      <w:rPr>
        <w:rFonts w:cs="Times New Roman"/>
        <w:lang w:eastAsia="ko-KR"/>
      </w:rPr>
      <w:tab/>
    </w:r>
    <w:r>
      <w:rPr>
        <w:lang w:eastAsia="ko-KR"/>
      </w:rPr>
      <w:t xml:space="preserve">T-NBI Use Case 3 Analysis </w:t>
    </w:r>
    <w:r>
      <w:rPr>
        <w:lang w:eastAsia="ko-KR"/>
      </w:rPr>
      <w:tab/>
    </w:r>
    <w:r>
      <w:fldChar w:fldCharType="begin"/>
    </w:r>
    <w:r>
      <w:instrText xml:space="preserve"> SAVEDATE \@ "MMMM yyyy" \* MERGEFORMAT </w:instrText>
    </w:r>
    <w:r>
      <w:fldChar w:fldCharType="separate"/>
    </w:r>
    <w:r>
      <w:rPr>
        <w:noProof/>
      </w:rPr>
      <w:t>September 2017</w:t>
    </w:r>
    <w:r>
      <w:rPr>
        <w:noProof/>
      </w:rPr>
      <w:fldChar w:fldCharType="end"/>
    </w:r>
  </w:p>
  <w:p w14:paraId="7276BB0E" w14:textId="77777777" w:rsidR="00B83A54" w:rsidRDefault="00B83A54"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012D5" w14:textId="77777777" w:rsidR="00B83A54" w:rsidRDefault="00B83A54" w:rsidP="00F410C4">
    <w:pPr>
      <w:pStyle w:val="a7"/>
      <w:rPr>
        <w:highlight w:val="yellow"/>
      </w:rPr>
    </w:pPr>
  </w:p>
  <w:p w14:paraId="5CBF378A" w14:textId="77777777" w:rsidR="00B83A54" w:rsidRDefault="00B83A54" w:rsidP="00F410C4">
    <w:pPr>
      <w:pStyle w:val="a7"/>
      <w:rPr>
        <w:highlight w:val="yellow"/>
      </w:rPr>
    </w:pPr>
  </w:p>
  <w:p w14:paraId="2EC291E2" w14:textId="77777777" w:rsidR="00B83A54" w:rsidRDefault="00B83A54" w:rsidP="00F410C4">
    <w:pPr>
      <w:pStyle w:val="a7"/>
    </w:pPr>
    <w:r w:rsidRPr="002A1EE9">
      <w:t>CCAMP Working Group</w:t>
    </w:r>
    <w:r>
      <w:tab/>
    </w:r>
    <w:r w:rsidRPr="00F410C4">
      <w:tab/>
    </w:r>
    <w:r>
      <w:t>Haomian Zheng</w:t>
    </w:r>
  </w:p>
  <w:p w14:paraId="79636264" w14:textId="77777777" w:rsidR="00B83A54" w:rsidRDefault="00B83A54" w:rsidP="00F410C4">
    <w:pPr>
      <w:pStyle w:val="a7"/>
    </w:pPr>
    <w:r>
      <w:t>Internet Draft</w:t>
    </w:r>
    <w:r>
      <w:tab/>
    </w:r>
    <w:r w:rsidRPr="00F410C4">
      <w:tab/>
    </w:r>
    <w:r>
      <w:t xml:space="preserve"> Italo Busi</w:t>
    </w:r>
  </w:p>
  <w:p w14:paraId="74C2879E" w14:textId="77777777" w:rsidR="00B83A54" w:rsidRDefault="00B83A54" w:rsidP="00F410C4">
    <w:pPr>
      <w:pStyle w:val="a7"/>
    </w:pPr>
    <w:r>
      <w:t xml:space="preserve">Intended status: </w:t>
    </w:r>
    <w:r w:rsidRPr="00F03232">
      <w:t>Informational</w:t>
    </w:r>
    <w:r>
      <w:tab/>
    </w:r>
    <w:r w:rsidRPr="00F410C4">
      <w:tab/>
    </w:r>
    <w:r>
      <w:t xml:space="preserve">             Huawei</w:t>
    </w:r>
  </w:p>
  <w:p w14:paraId="65D9AAD0" w14:textId="77777777" w:rsidR="00B83A54" w:rsidRDefault="00B83A54" w:rsidP="00C23B12">
    <w:pPr>
      <w:pStyle w:val="a7"/>
      <w:jc w:val="right"/>
    </w:pPr>
    <w:r>
      <w:tab/>
    </w:r>
    <w:r w:rsidRPr="00F410C4">
      <w:tab/>
    </w:r>
    <w:r>
      <w:t xml:space="preserve"> Yunbin Xu</w:t>
    </w:r>
  </w:p>
  <w:p w14:paraId="6A7AD57C" w14:textId="77777777" w:rsidR="00B83A54" w:rsidRDefault="00B83A54" w:rsidP="00C23B12">
    <w:pPr>
      <w:pStyle w:val="a7"/>
      <w:jc w:val="right"/>
    </w:pPr>
    <w:r>
      <w:t>CAICT</w:t>
    </w:r>
  </w:p>
  <w:p w14:paraId="055CF3C8" w14:textId="77777777" w:rsidR="00B83A54" w:rsidRDefault="00B83A54" w:rsidP="00C23B12">
    <w:pPr>
      <w:pStyle w:val="a7"/>
      <w:jc w:val="right"/>
    </w:pPr>
    <w:r>
      <w:t>Ricard Vilalta</w:t>
    </w:r>
  </w:p>
  <w:p w14:paraId="5A00EB30" w14:textId="77777777" w:rsidR="00B83A54" w:rsidRDefault="00B83A54" w:rsidP="00C23B12">
    <w:pPr>
      <w:pStyle w:val="a7"/>
      <w:jc w:val="right"/>
    </w:pPr>
    <w:r>
      <w:t>CTTC</w:t>
    </w:r>
  </w:p>
  <w:p w14:paraId="704B7EBB" w14:textId="77777777" w:rsidR="00B83A54" w:rsidRDefault="00B83A54" w:rsidP="007174F5">
    <w:pPr>
      <w:pStyle w:val="a7"/>
    </w:pPr>
    <w:r>
      <w:tab/>
    </w:r>
    <w:r w:rsidRPr="00F410C4">
      <w:tab/>
    </w:r>
  </w:p>
  <w:p w14:paraId="1B49B429" w14:textId="77777777" w:rsidR="00B83A54" w:rsidRDefault="00B83A54" w:rsidP="00F410C4">
    <w:pPr>
      <w:pStyle w:val="a7"/>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9</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instrText>March</w:instrText>
    </w:r>
    <w:r>
      <w:fldChar w:fldCharType="end"/>
    </w:r>
    <w:r>
      <w:instrText xml:space="preserve"> \* MERGEFORMAT </w:instrText>
    </w:r>
    <w:r>
      <w:fldChar w:fldCharType="separate"/>
    </w:r>
    <w:r w:rsidR="008543E9">
      <w:rPr>
        <w:noProof/>
      </w:rPr>
      <w:t>March</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8543E9">
      <w:rPr>
        <w:noProof/>
      </w:rPr>
      <w:instrText>2018</w:instrText>
    </w:r>
    <w:r>
      <w:fldChar w:fldCharType="end"/>
    </w:r>
    <w:r>
      <w:instrText xml:space="preserve"> "Fail" \* MERGEFORMAT  \* MERGEFORMAT </w:instrText>
    </w:r>
    <w:r>
      <w:fldChar w:fldCharType="separate"/>
    </w:r>
    <w:r w:rsidR="008543E9">
      <w:rPr>
        <w:noProof/>
      </w:rPr>
      <w:instrText>2018</w:instrText>
    </w:r>
    <w:r>
      <w:fldChar w:fldCharType="end"/>
    </w:r>
    <w:r>
      <w:instrText xml:space="preserve"> \* MERGEFORMAT </w:instrText>
    </w:r>
    <w:r>
      <w:fldChar w:fldCharType="separate"/>
    </w:r>
    <w:r w:rsidR="008543E9">
      <w:rPr>
        <w:noProof/>
      </w:rPr>
      <w:t>2018</w:t>
    </w:r>
    <w:r>
      <w:fldChar w:fldCharType="end"/>
    </w:r>
    <w:r>
      <w:tab/>
    </w:r>
    <w:r>
      <w:tab/>
    </w:r>
    <w:r>
      <w:fldChar w:fldCharType="begin"/>
    </w:r>
    <w:r>
      <w:instrText xml:space="preserve"> SAVEDATE  \@ "MMMM d, yyyy" </w:instrText>
    </w:r>
    <w:r>
      <w:fldChar w:fldCharType="separate"/>
    </w:r>
    <w:ins w:id="172" w:author="Zhenghaomian" w:date="2017-09-27T17:13:00Z">
      <w:r>
        <w:rPr>
          <w:noProof/>
        </w:rPr>
        <w:t>September 11, 2017</w:t>
      </w:r>
    </w:ins>
    <w:del w:id="173" w:author="Zhenghaomian" w:date="2017-09-27T17:13:00Z">
      <w:r w:rsidDel="007A37D4">
        <w:rPr>
          <w:noProof/>
        </w:rPr>
        <w:delText>September 8, 2017</w:delText>
      </w:r>
    </w:del>
    <w:r>
      <w:rPr>
        <w:noProof/>
      </w:rPr>
      <w:fldChar w:fldCharType="end"/>
    </w:r>
  </w:p>
  <w:p w14:paraId="759155D8" w14:textId="77777777" w:rsidR="00B83A54" w:rsidRDefault="00B83A54" w:rsidP="00F410C4">
    <w:pPr>
      <w:pStyle w:val="a7"/>
    </w:pPr>
    <w:r>
      <w:tab/>
    </w:r>
  </w:p>
  <w:p w14:paraId="63972E36" w14:textId="77777777" w:rsidR="00B83A54" w:rsidRDefault="00B83A54" w:rsidP="004B54F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nsid w:val="FFFFFF7F"/>
    <w:multiLevelType w:val="singleLevel"/>
    <w:tmpl w:val="FA4022C0"/>
    <w:lvl w:ilvl="0">
      <w:start w:val="1"/>
      <w:numFmt w:val="decimal"/>
      <w:pStyle w:val="2"/>
      <w:lvlText w:val="%1."/>
      <w:lvlJc w:val="left"/>
      <w:pPr>
        <w:tabs>
          <w:tab w:val="num" w:pos="720"/>
        </w:tabs>
        <w:ind w:left="720" w:hanging="360"/>
      </w:pPr>
    </w:lvl>
  </w:abstractNum>
  <w:abstractNum w:abstractNumId="4">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a"/>
      <w:lvlText w:val="%1."/>
      <w:lvlJc w:val="left"/>
      <w:pPr>
        <w:tabs>
          <w:tab w:val="num" w:pos="360"/>
        </w:tabs>
        <w:ind w:left="360" w:hanging="360"/>
      </w:pPr>
    </w:lvl>
  </w:abstractNum>
  <w:abstractNum w:abstractNumId="9">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a1"/>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1"/>
      <w:suff w:val="nothing"/>
      <w:lvlText w:val="%1. "/>
      <w:lvlJc w:val="left"/>
      <w:pPr>
        <w:ind w:left="432" w:hanging="432"/>
      </w:pPr>
      <w:rPr>
        <w:rFonts w:hint="default"/>
      </w:rPr>
    </w:lvl>
    <w:lvl w:ilvl="1">
      <w:start w:val="1"/>
      <w:numFmt w:val="decimal"/>
      <w:pStyle w:val="21"/>
      <w:suff w:val="nothing"/>
      <w:lvlText w:val="%1.%2. "/>
      <w:lvlJc w:val="left"/>
      <w:pPr>
        <w:ind w:left="432" w:hanging="432"/>
      </w:pPr>
      <w:rPr>
        <w:rFonts w:hint="default"/>
      </w:rPr>
    </w:lvl>
    <w:lvl w:ilvl="2">
      <w:start w:val="1"/>
      <w:numFmt w:val="decimal"/>
      <w:pStyle w:val="31"/>
      <w:suff w:val="nothing"/>
      <w:lvlText w:val="%1.%2.%3. "/>
      <w:lvlJc w:val="left"/>
      <w:pPr>
        <w:ind w:left="1000" w:hanging="432"/>
      </w:pPr>
      <w:rPr>
        <w:rFonts w:hint="default"/>
      </w:rPr>
    </w:lvl>
    <w:lvl w:ilvl="3">
      <w:start w:val="1"/>
      <w:numFmt w:val="decimal"/>
      <w:pStyle w:val="41"/>
      <w:suff w:val="nothing"/>
      <w:lvlText w:val="%1.%2.%3.%4. "/>
      <w:lvlJc w:val="left"/>
      <w:pPr>
        <w:ind w:left="432" w:hanging="432"/>
      </w:pPr>
      <w:rPr>
        <w:rFonts w:hint="default"/>
      </w:rPr>
    </w:lvl>
    <w:lvl w:ilvl="4">
      <w:start w:val="1"/>
      <w:numFmt w:val="decimal"/>
      <w:pStyle w:val="51"/>
      <w:suff w:val="nothing"/>
      <w:lvlText w:val="%1.%2.%3.%4.%5. "/>
      <w:lvlJc w:val="left"/>
      <w:pPr>
        <w:ind w:left="432" w:hanging="432"/>
      </w:pPr>
      <w:rPr>
        <w:rFonts w:hint="default"/>
      </w:rPr>
    </w:lvl>
    <w:lvl w:ilvl="5">
      <w:start w:val="1"/>
      <w:numFmt w:val="decimal"/>
      <w:pStyle w:val="6"/>
      <w:suff w:val="nothing"/>
      <w:lvlText w:val="%1.%2.%3.%4.%5.%6. "/>
      <w:lvlJc w:val="left"/>
      <w:pPr>
        <w:ind w:left="432" w:hanging="432"/>
      </w:pPr>
      <w:rPr>
        <w:rFonts w:hint="default"/>
      </w:rPr>
    </w:lvl>
    <w:lvl w:ilvl="6">
      <w:start w:val="1"/>
      <w:numFmt w:val="decimal"/>
      <w:pStyle w:val="7"/>
      <w:suff w:val="nothing"/>
      <w:lvlText w:val="%1.%2.%3.%4.%5.%6.%7. "/>
      <w:lvlJc w:val="left"/>
      <w:pPr>
        <w:ind w:left="432" w:hanging="432"/>
      </w:pPr>
      <w:rPr>
        <w:rFonts w:hint="default"/>
      </w:rPr>
    </w:lvl>
    <w:lvl w:ilvl="7">
      <w:start w:val="1"/>
      <w:numFmt w:val="decimal"/>
      <w:pStyle w:val="8"/>
      <w:suff w:val="nothing"/>
      <w:lvlText w:val="%1.%2.%3.%4.%5.%6.%7.%8. "/>
      <w:lvlJc w:val="left"/>
      <w:pPr>
        <w:ind w:left="432" w:hanging="432"/>
      </w:pPr>
      <w:rPr>
        <w:rFonts w:hint="default"/>
      </w:rPr>
    </w:lvl>
    <w:lvl w:ilvl="8">
      <w:start w:val="1"/>
      <w:numFmt w:val="decimal"/>
      <w:pStyle w:val="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2"/>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haomian">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17"/>
    <w:rsid w:val="000017CE"/>
    <w:rsid w:val="00002F00"/>
    <w:rsid w:val="00013C75"/>
    <w:rsid w:val="0001519F"/>
    <w:rsid w:val="00042ACC"/>
    <w:rsid w:val="000440BE"/>
    <w:rsid w:val="000445CC"/>
    <w:rsid w:val="00045A33"/>
    <w:rsid w:val="00052D45"/>
    <w:rsid w:val="00055923"/>
    <w:rsid w:val="000566F5"/>
    <w:rsid w:val="00061E5D"/>
    <w:rsid w:val="000657DC"/>
    <w:rsid w:val="000703B5"/>
    <w:rsid w:val="00072E31"/>
    <w:rsid w:val="0007328A"/>
    <w:rsid w:val="00073B3B"/>
    <w:rsid w:val="0007656C"/>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5EA7"/>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01F2"/>
    <w:rsid w:val="001D3A8D"/>
    <w:rsid w:val="001D4EF1"/>
    <w:rsid w:val="001D6AB1"/>
    <w:rsid w:val="001E2222"/>
    <w:rsid w:val="001E3DE1"/>
    <w:rsid w:val="001E3E79"/>
    <w:rsid w:val="001E489A"/>
    <w:rsid w:val="001F394B"/>
    <w:rsid w:val="001F50EC"/>
    <w:rsid w:val="001F6550"/>
    <w:rsid w:val="00207E7B"/>
    <w:rsid w:val="002126B5"/>
    <w:rsid w:val="00212B69"/>
    <w:rsid w:val="00221738"/>
    <w:rsid w:val="002263B7"/>
    <w:rsid w:val="002344D0"/>
    <w:rsid w:val="00234834"/>
    <w:rsid w:val="00237595"/>
    <w:rsid w:val="00237697"/>
    <w:rsid w:val="00240916"/>
    <w:rsid w:val="00251DEB"/>
    <w:rsid w:val="00254FD6"/>
    <w:rsid w:val="00260298"/>
    <w:rsid w:val="00275C44"/>
    <w:rsid w:val="0027759C"/>
    <w:rsid w:val="00291216"/>
    <w:rsid w:val="002917BD"/>
    <w:rsid w:val="00292FD5"/>
    <w:rsid w:val="002A707B"/>
    <w:rsid w:val="002B1977"/>
    <w:rsid w:val="002B6872"/>
    <w:rsid w:val="002C1F42"/>
    <w:rsid w:val="002C29C3"/>
    <w:rsid w:val="002C6C4E"/>
    <w:rsid w:val="002D2F11"/>
    <w:rsid w:val="002D6B5F"/>
    <w:rsid w:val="002E0996"/>
    <w:rsid w:val="002E1F5F"/>
    <w:rsid w:val="002E2943"/>
    <w:rsid w:val="002E41B0"/>
    <w:rsid w:val="002E5DA5"/>
    <w:rsid w:val="002F361B"/>
    <w:rsid w:val="002F6754"/>
    <w:rsid w:val="003005C1"/>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7EC0"/>
    <w:rsid w:val="00364225"/>
    <w:rsid w:val="003749F5"/>
    <w:rsid w:val="003755C4"/>
    <w:rsid w:val="00396CDC"/>
    <w:rsid w:val="003A1329"/>
    <w:rsid w:val="003A67A4"/>
    <w:rsid w:val="003B156D"/>
    <w:rsid w:val="003B3D19"/>
    <w:rsid w:val="003B5139"/>
    <w:rsid w:val="003C429A"/>
    <w:rsid w:val="003C6C22"/>
    <w:rsid w:val="003C7575"/>
    <w:rsid w:val="003E115B"/>
    <w:rsid w:val="003F221C"/>
    <w:rsid w:val="003F7DA5"/>
    <w:rsid w:val="004035EE"/>
    <w:rsid w:val="00405B00"/>
    <w:rsid w:val="00410ABC"/>
    <w:rsid w:val="00417342"/>
    <w:rsid w:val="00422684"/>
    <w:rsid w:val="00426A67"/>
    <w:rsid w:val="004359FC"/>
    <w:rsid w:val="00444B78"/>
    <w:rsid w:val="00445854"/>
    <w:rsid w:val="004538BC"/>
    <w:rsid w:val="004538EF"/>
    <w:rsid w:val="004546DB"/>
    <w:rsid w:val="004645E0"/>
    <w:rsid w:val="00466650"/>
    <w:rsid w:val="00471C8B"/>
    <w:rsid w:val="00474CC3"/>
    <w:rsid w:val="0048240F"/>
    <w:rsid w:val="0049361C"/>
    <w:rsid w:val="00496F32"/>
    <w:rsid w:val="004A05E3"/>
    <w:rsid w:val="004B4A07"/>
    <w:rsid w:val="004B54F1"/>
    <w:rsid w:val="004C4FF1"/>
    <w:rsid w:val="004E25F7"/>
    <w:rsid w:val="004F02F6"/>
    <w:rsid w:val="004F73D6"/>
    <w:rsid w:val="005010FF"/>
    <w:rsid w:val="00507F7D"/>
    <w:rsid w:val="00507FD8"/>
    <w:rsid w:val="00511103"/>
    <w:rsid w:val="00514A3B"/>
    <w:rsid w:val="005242CA"/>
    <w:rsid w:val="0052735F"/>
    <w:rsid w:val="005613B7"/>
    <w:rsid w:val="00564AA2"/>
    <w:rsid w:val="005717C2"/>
    <w:rsid w:val="00581197"/>
    <w:rsid w:val="00581409"/>
    <w:rsid w:val="00583764"/>
    <w:rsid w:val="00597ACE"/>
    <w:rsid w:val="005A26C2"/>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77A8"/>
    <w:rsid w:val="00683FBF"/>
    <w:rsid w:val="00696527"/>
    <w:rsid w:val="006A1998"/>
    <w:rsid w:val="006A74C7"/>
    <w:rsid w:val="006B2726"/>
    <w:rsid w:val="006B4971"/>
    <w:rsid w:val="006B6757"/>
    <w:rsid w:val="006C2D4D"/>
    <w:rsid w:val="006C3558"/>
    <w:rsid w:val="006D5DE5"/>
    <w:rsid w:val="006E1129"/>
    <w:rsid w:val="006E1AC3"/>
    <w:rsid w:val="006E1EE7"/>
    <w:rsid w:val="006E3627"/>
    <w:rsid w:val="006E47D5"/>
    <w:rsid w:val="006E6419"/>
    <w:rsid w:val="006F2D73"/>
    <w:rsid w:val="006F4076"/>
    <w:rsid w:val="006F6F19"/>
    <w:rsid w:val="007124AB"/>
    <w:rsid w:val="00713412"/>
    <w:rsid w:val="007174F5"/>
    <w:rsid w:val="0072225C"/>
    <w:rsid w:val="007442C3"/>
    <w:rsid w:val="00750C66"/>
    <w:rsid w:val="007535B4"/>
    <w:rsid w:val="007537C1"/>
    <w:rsid w:val="00753DF3"/>
    <w:rsid w:val="007543CB"/>
    <w:rsid w:val="00756310"/>
    <w:rsid w:val="00757691"/>
    <w:rsid w:val="00776578"/>
    <w:rsid w:val="00782D41"/>
    <w:rsid w:val="0078490A"/>
    <w:rsid w:val="007A01B5"/>
    <w:rsid w:val="007A37D4"/>
    <w:rsid w:val="007A445C"/>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0704"/>
    <w:rsid w:val="008317BF"/>
    <w:rsid w:val="00834330"/>
    <w:rsid w:val="00850297"/>
    <w:rsid w:val="008543E9"/>
    <w:rsid w:val="00870AAD"/>
    <w:rsid w:val="008715EE"/>
    <w:rsid w:val="0087196F"/>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24B0B"/>
    <w:rsid w:val="00936A66"/>
    <w:rsid w:val="00937E3A"/>
    <w:rsid w:val="009439D8"/>
    <w:rsid w:val="00945E70"/>
    <w:rsid w:val="009473D2"/>
    <w:rsid w:val="009571A5"/>
    <w:rsid w:val="00967E52"/>
    <w:rsid w:val="009812A3"/>
    <w:rsid w:val="009876A3"/>
    <w:rsid w:val="00995102"/>
    <w:rsid w:val="009A0EE2"/>
    <w:rsid w:val="009B0913"/>
    <w:rsid w:val="009B2A9A"/>
    <w:rsid w:val="009C5F01"/>
    <w:rsid w:val="009C663C"/>
    <w:rsid w:val="009C74AA"/>
    <w:rsid w:val="009D0796"/>
    <w:rsid w:val="009D0BF8"/>
    <w:rsid w:val="009D50BB"/>
    <w:rsid w:val="009E0865"/>
    <w:rsid w:val="009E6BEB"/>
    <w:rsid w:val="009F077F"/>
    <w:rsid w:val="009F5CD1"/>
    <w:rsid w:val="00A0090F"/>
    <w:rsid w:val="00A03F93"/>
    <w:rsid w:val="00A06E25"/>
    <w:rsid w:val="00A12D65"/>
    <w:rsid w:val="00A152C1"/>
    <w:rsid w:val="00A15E3F"/>
    <w:rsid w:val="00A179ED"/>
    <w:rsid w:val="00A34B93"/>
    <w:rsid w:val="00A352EC"/>
    <w:rsid w:val="00A3754E"/>
    <w:rsid w:val="00A41241"/>
    <w:rsid w:val="00A41519"/>
    <w:rsid w:val="00A43372"/>
    <w:rsid w:val="00A454F5"/>
    <w:rsid w:val="00A46ED0"/>
    <w:rsid w:val="00A47C47"/>
    <w:rsid w:val="00A54273"/>
    <w:rsid w:val="00A5738F"/>
    <w:rsid w:val="00A65A11"/>
    <w:rsid w:val="00A73565"/>
    <w:rsid w:val="00A7613F"/>
    <w:rsid w:val="00A8355A"/>
    <w:rsid w:val="00A91C7F"/>
    <w:rsid w:val="00A95721"/>
    <w:rsid w:val="00A960A6"/>
    <w:rsid w:val="00A97022"/>
    <w:rsid w:val="00AA5B72"/>
    <w:rsid w:val="00AA6E08"/>
    <w:rsid w:val="00AC05AE"/>
    <w:rsid w:val="00AC70F7"/>
    <w:rsid w:val="00AD373D"/>
    <w:rsid w:val="00AE009F"/>
    <w:rsid w:val="00AE0541"/>
    <w:rsid w:val="00AE084D"/>
    <w:rsid w:val="00AE33E0"/>
    <w:rsid w:val="00AF2F1B"/>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80711"/>
    <w:rsid w:val="00B83A54"/>
    <w:rsid w:val="00B918AD"/>
    <w:rsid w:val="00B93C90"/>
    <w:rsid w:val="00BA469F"/>
    <w:rsid w:val="00BA47FE"/>
    <w:rsid w:val="00BB2E88"/>
    <w:rsid w:val="00BB5A89"/>
    <w:rsid w:val="00BB7353"/>
    <w:rsid w:val="00BB73A8"/>
    <w:rsid w:val="00BB78DD"/>
    <w:rsid w:val="00BC00DB"/>
    <w:rsid w:val="00BC3306"/>
    <w:rsid w:val="00BC3C09"/>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23B12"/>
    <w:rsid w:val="00C3117A"/>
    <w:rsid w:val="00C46F76"/>
    <w:rsid w:val="00C57086"/>
    <w:rsid w:val="00C63A15"/>
    <w:rsid w:val="00C65842"/>
    <w:rsid w:val="00C672FD"/>
    <w:rsid w:val="00C744E6"/>
    <w:rsid w:val="00C8156F"/>
    <w:rsid w:val="00C833F3"/>
    <w:rsid w:val="00C93CE6"/>
    <w:rsid w:val="00C95C21"/>
    <w:rsid w:val="00C963D9"/>
    <w:rsid w:val="00C97092"/>
    <w:rsid w:val="00CA0D5C"/>
    <w:rsid w:val="00CA0E16"/>
    <w:rsid w:val="00CA2FF3"/>
    <w:rsid w:val="00CA6987"/>
    <w:rsid w:val="00CC4069"/>
    <w:rsid w:val="00CE0DAB"/>
    <w:rsid w:val="00CE150A"/>
    <w:rsid w:val="00CF0B71"/>
    <w:rsid w:val="00CF3625"/>
    <w:rsid w:val="00CF4E76"/>
    <w:rsid w:val="00CF60A5"/>
    <w:rsid w:val="00CF7C74"/>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399"/>
    <w:rsid w:val="00DB7F67"/>
    <w:rsid w:val="00DC09AA"/>
    <w:rsid w:val="00DC520D"/>
    <w:rsid w:val="00DC5824"/>
    <w:rsid w:val="00DD6E67"/>
    <w:rsid w:val="00DE12AA"/>
    <w:rsid w:val="00DF7911"/>
    <w:rsid w:val="00E01C9D"/>
    <w:rsid w:val="00E05D4B"/>
    <w:rsid w:val="00E134C8"/>
    <w:rsid w:val="00E16AC5"/>
    <w:rsid w:val="00E254CE"/>
    <w:rsid w:val="00E25F78"/>
    <w:rsid w:val="00E326DD"/>
    <w:rsid w:val="00E347B6"/>
    <w:rsid w:val="00E41BC6"/>
    <w:rsid w:val="00E42CB0"/>
    <w:rsid w:val="00E452CD"/>
    <w:rsid w:val="00E45D6E"/>
    <w:rsid w:val="00E570FD"/>
    <w:rsid w:val="00E62F82"/>
    <w:rsid w:val="00E84240"/>
    <w:rsid w:val="00E843A6"/>
    <w:rsid w:val="00E85F3E"/>
    <w:rsid w:val="00E863F1"/>
    <w:rsid w:val="00E8657A"/>
    <w:rsid w:val="00E87DEC"/>
    <w:rsid w:val="00E915FE"/>
    <w:rsid w:val="00E96A9C"/>
    <w:rsid w:val="00EA7992"/>
    <w:rsid w:val="00EA7A99"/>
    <w:rsid w:val="00EB308C"/>
    <w:rsid w:val="00EB41EC"/>
    <w:rsid w:val="00EB5975"/>
    <w:rsid w:val="00EB7FCA"/>
    <w:rsid w:val="00EC1110"/>
    <w:rsid w:val="00EC570E"/>
    <w:rsid w:val="00ED2D12"/>
    <w:rsid w:val="00ED3200"/>
    <w:rsid w:val="00EE0401"/>
    <w:rsid w:val="00EE2C82"/>
    <w:rsid w:val="00EE3193"/>
    <w:rsid w:val="00EE3E41"/>
    <w:rsid w:val="00EE6D6D"/>
    <w:rsid w:val="00F03DA7"/>
    <w:rsid w:val="00F17BA5"/>
    <w:rsid w:val="00F22914"/>
    <w:rsid w:val="00F22A55"/>
    <w:rsid w:val="00F23252"/>
    <w:rsid w:val="00F317DA"/>
    <w:rsid w:val="00F35EE7"/>
    <w:rsid w:val="00F410C4"/>
    <w:rsid w:val="00F468AB"/>
    <w:rsid w:val="00F5301C"/>
    <w:rsid w:val="00F56B61"/>
    <w:rsid w:val="00F750E3"/>
    <w:rsid w:val="00F8116F"/>
    <w:rsid w:val="00F837F0"/>
    <w:rsid w:val="00F91EC9"/>
    <w:rsid w:val="00FA2EF5"/>
    <w:rsid w:val="00FA7437"/>
    <w:rsid w:val="00FB7CCA"/>
    <w:rsid w:val="00FC1076"/>
    <w:rsid w:val="00FD6F31"/>
    <w:rsid w:val="00FE2288"/>
    <w:rsid w:val="00FE2DD8"/>
    <w:rsid w:val="00FE2F1E"/>
    <w:rsid w:val="00FE3F17"/>
    <w:rsid w:val="00FE558D"/>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C34A98"/>
  <w15:docId w15:val="{216E9C81-DE97-4A2C-B599-F3D9F86E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1">
    <w:name w:val="heading 1"/>
    <w:basedOn w:val="a3"/>
    <w:next w:val="a3"/>
    <w:qFormat/>
    <w:rsid w:val="000B1845"/>
    <w:pPr>
      <w:keepNext/>
      <w:numPr>
        <w:numId w:val="5"/>
      </w:numPr>
      <w:outlineLvl w:val="0"/>
    </w:pPr>
  </w:style>
  <w:style w:type="paragraph" w:styleId="21">
    <w:name w:val="heading 2"/>
    <w:basedOn w:val="a3"/>
    <w:next w:val="a3"/>
    <w:qFormat/>
    <w:rsid w:val="000B1845"/>
    <w:pPr>
      <w:keepNext/>
      <w:numPr>
        <w:ilvl w:val="1"/>
        <w:numId w:val="5"/>
      </w:numPr>
      <w:outlineLvl w:val="1"/>
    </w:pPr>
    <w:rPr>
      <w:rFonts w:cs="Arial"/>
      <w:bCs/>
      <w:iCs/>
      <w:szCs w:val="28"/>
    </w:rPr>
  </w:style>
  <w:style w:type="paragraph" w:styleId="31">
    <w:name w:val="heading 3"/>
    <w:basedOn w:val="a3"/>
    <w:next w:val="a3"/>
    <w:qFormat/>
    <w:rsid w:val="000B1845"/>
    <w:pPr>
      <w:keepNext/>
      <w:numPr>
        <w:ilvl w:val="2"/>
        <w:numId w:val="5"/>
      </w:numPr>
      <w:outlineLvl w:val="2"/>
    </w:pPr>
    <w:rPr>
      <w:rFonts w:cs="Arial"/>
      <w:bCs/>
      <w:szCs w:val="26"/>
    </w:rPr>
  </w:style>
  <w:style w:type="paragraph" w:styleId="41">
    <w:name w:val="heading 4"/>
    <w:basedOn w:val="a3"/>
    <w:next w:val="a3"/>
    <w:qFormat/>
    <w:rsid w:val="000B1845"/>
    <w:pPr>
      <w:keepNext/>
      <w:numPr>
        <w:ilvl w:val="3"/>
        <w:numId w:val="5"/>
      </w:numPr>
      <w:outlineLvl w:val="3"/>
    </w:pPr>
    <w:rPr>
      <w:bCs/>
      <w:szCs w:val="28"/>
    </w:rPr>
  </w:style>
  <w:style w:type="paragraph" w:styleId="51">
    <w:name w:val="heading 5"/>
    <w:basedOn w:val="a3"/>
    <w:next w:val="a3"/>
    <w:qFormat/>
    <w:rsid w:val="000B1845"/>
    <w:pPr>
      <w:keepNext/>
      <w:numPr>
        <w:ilvl w:val="4"/>
        <w:numId w:val="5"/>
      </w:numPr>
      <w:outlineLvl w:val="4"/>
    </w:pPr>
    <w:rPr>
      <w:bCs/>
      <w:iCs/>
      <w:szCs w:val="26"/>
    </w:rPr>
  </w:style>
  <w:style w:type="paragraph" w:styleId="6">
    <w:name w:val="heading 6"/>
    <w:basedOn w:val="a3"/>
    <w:next w:val="a3"/>
    <w:qFormat/>
    <w:rsid w:val="000B1845"/>
    <w:pPr>
      <w:keepNext/>
      <w:numPr>
        <w:ilvl w:val="5"/>
        <w:numId w:val="5"/>
      </w:numPr>
      <w:outlineLvl w:val="5"/>
    </w:pPr>
    <w:rPr>
      <w:bCs/>
      <w:szCs w:val="22"/>
    </w:rPr>
  </w:style>
  <w:style w:type="paragraph" w:styleId="7">
    <w:name w:val="heading 7"/>
    <w:basedOn w:val="a3"/>
    <w:next w:val="a3"/>
    <w:qFormat/>
    <w:rsid w:val="000B1845"/>
    <w:pPr>
      <w:keepNext/>
      <w:numPr>
        <w:ilvl w:val="6"/>
        <w:numId w:val="5"/>
      </w:numPr>
      <w:outlineLvl w:val="6"/>
    </w:pPr>
  </w:style>
  <w:style w:type="paragraph" w:styleId="8">
    <w:name w:val="heading 8"/>
    <w:basedOn w:val="a3"/>
    <w:next w:val="a3"/>
    <w:qFormat/>
    <w:rsid w:val="000B1845"/>
    <w:pPr>
      <w:keepNext/>
      <w:numPr>
        <w:ilvl w:val="7"/>
        <w:numId w:val="5"/>
      </w:numPr>
      <w:outlineLvl w:val="7"/>
    </w:pPr>
    <w:rPr>
      <w:iCs/>
    </w:rPr>
  </w:style>
  <w:style w:type="paragraph" w:styleId="9">
    <w:name w:val="heading 9"/>
    <w:basedOn w:val="a3"/>
    <w:next w:val="a3"/>
    <w:qFormat/>
    <w:rsid w:val="000B1845"/>
    <w:pPr>
      <w:keepNext/>
      <w:numPr>
        <w:ilvl w:val="8"/>
        <w:numId w:val="5"/>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1111110">
    <w:name w:val="Outline List 2"/>
    <w:basedOn w:val="a6"/>
    <w:semiHidden/>
    <w:rsid w:val="000B1845"/>
    <w:pPr>
      <w:numPr>
        <w:numId w:val="1"/>
      </w:numPr>
    </w:pPr>
  </w:style>
  <w:style w:type="numbering" w:styleId="111111">
    <w:name w:val="Outline List 1"/>
    <w:basedOn w:val="a6"/>
    <w:semiHidden/>
    <w:rsid w:val="000B1845"/>
    <w:pPr>
      <w:numPr>
        <w:numId w:val="2"/>
      </w:numPr>
    </w:pPr>
  </w:style>
  <w:style w:type="paragraph" w:styleId="a7">
    <w:name w:val="header"/>
    <w:basedOn w:val="a3"/>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a8">
    <w:name w:val="footer"/>
    <w:basedOn w:val="a7"/>
    <w:rsid w:val="00F410C4"/>
    <w:rPr>
      <w:lang w:eastAsia="ko-KR"/>
    </w:rPr>
  </w:style>
  <w:style w:type="paragraph" w:styleId="10">
    <w:name w:val="toc 1"/>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2">
    <w:name w:val="Outline List 3"/>
    <w:basedOn w:val="a6"/>
    <w:semiHidden/>
    <w:rsid w:val="000B1845"/>
    <w:pPr>
      <w:numPr>
        <w:numId w:val="3"/>
      </w:numPr>
    </w:pPr>
  </w:style>
  <w:style w:type="paragraph" w:styleId="42">
    <w:name w:val="toc 4"/>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0B1845"/>
    <w:pPr>
      <w:spacing w:after="120"/>
      <w:ind w:left="1440" w:right="1440"/>
    </w:pPr>
  </w:style>
  <w:style w:type="paragraph" w:styleId="aa">
    <w:name w:val="Body Text"/>
    <w:basedOn w:val="a3"/>
    <w:semiHidden/>
    <w:rsid w:val="000B1845"/>
    <w:pPr>
      <w:spacing w:after="120"/>
    </w:pPr>
  </w:style>
  <w:style w:type="paragraph" w:customStyle="1" w:styleId="RFCH1-noTOCnonum">
    <w:name w:val="RFC H1 - no TOC no num"/>
    <w:basedOn w:val="RFCH1-nonum"/>
    <w:next w:val="a3"/>
    <w:rsid w:val="000B1845"/>
    <w:pPr>
      <w:outlineLvl w:val="9"/>
    </w:pPr>
  </w:style>
  <w:style w:type="paragraph" w:styleId="ab">
    <w:name w:val="footnote text"/>
    <w:basedOn w:val="a3"/>
    <w:semiHidden/>
    <w:rsid w:val="000B1845"/>
    <w:rPr>
      <w:sz w:val="20"/>
      <w:szCs w:val="20"/>
    </w:rPr>
  </w:style>
  <w:style w:type="character" w:styleId="ac">
    <w:name w:val="endnote reference"/>
    <w:semiHidden/>
    <w:rsid w:val="000B1845"/>
    <w:rPr>
      <w:vertAlign w:val="baseline"/>
    </w:rPr>
  </w:style>
  <w:style w:type="paragraph" w:styleId="a1">
    <w:name w:val="caption"/>
    <w:basedOn w:val="a3"/>
    <w:next w:val="a3"/>
    <w:qFormat/>
    <w:rsid w:val="00F5301C"/>
    <w:pPr>
      <w:numPr>
        <w:numId w:val="36"/>
      </w:numPr>
      <w:jc w:val="center"/>
    </w:pPr>
    <w:rPr>
      <w:bCs/>
      <w:szCs w:val="20"/>
    </w:rPr>
  </w:style>
  <w:style w:type="character" w:styleId="ad">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a3"/>
    <w:rsid w:val="000B1845"/>
    <w:pPr>
      <w:keepLines/>
      <w:numPr>
        <w:numId w:val="16"/>
      </w:numPr>
      <w:tabs>
        <w:tab w:val="clear" w:pos="432"/>
        <w:tab w:val="clear" w:pos="864"/>
      </w:tabs>
    </w:pPr>
  </w:style>
  <w:style w:type="paragraph" w:customStyle="1" w:styleId="RFCH1-nonum">
    <w:name w:val="RFC H1 - no num"/>
    <w:basedOn w:val="a3"/>
    <w:next w:val="a3"/>
    <w:semiHidden/>
    <w:rsid w:val="000B1845"/>
    <w:pPr>
      <w:keepNext/>
      <w:ind w:left="0"/>
      <w:outlineLvl w:val="0"/>
    </w:pPr>
    <w:rPr>
      <w:rFonts w:eastAsia="Times New Roman"/>
      <w:bCs/>
    </w:rPr>
  </w:style>
  <w:style w:type="paragraph" w:customStyle="1" w:styleId="RFCTitle">
    <w:name w:val="RFC Title"/>
    <w:basedOn w:val="a3"/>
    <w:rsid w:val="000B1845"/>
    <w:pPr>
      <w:spacing w:after="480"/>
      <w:jc w:val="center"/>
    </w:pPr>
    <w:rPr>
      <w:rFonts w:eastAsia="Times New Roman"/>
    </w:rPr>
  </w:style>
  <w:style w:type="paragraph" w:customStyle="1" w:styleId="RFCInstructions">
    <w:name w:val="RFC Instructions"/>
    <w:basedOn w:val="a3"/>
    <w:next w:val="a3"/>
    <w:semiHidden/>
    <w:rsid w:val="00357EC0"/>
    <w:rPr>
      <w:b/>
    </w:rPr>
  </w:style>
  <w:style w:type="paragraph" w:customStyle="1" w:styleId="RFCListNumbered">
    <w:name w:val="RFC List Numbered"/>
    <w:basedOn w:val="a3"/>
    <w:rsid w:val="007F7886"/>
    <w:pPr>
      <w:keepLines/>
      <w:numPr>
        <w:numId w:val="18"/>
      </w:numPr>
    </w:pPr>
  </w:style>
  <w:style w:type="paragraph" w:customStyle="1" w:styleId="RFCApp">
    <w:name w:val="RFC App"/>
    <w:basedOn w:val="RFCH1-nonum"/>
    <w:next w:val="a3"/>
    <w:rsid w:val="0072225C"/>
    <w:pPr>
      <w:pageBreakBefore/>
      <w:numPr>
        <w:numId w:val="33"/>
      </w:numPr>
    </w:pPr>
  </w:style>
  <w:style w:type="paragraph" w:customStyle="1" w:styleId="RFCAppH1">
    <w:name w:val="RFC App H1"/>
    <w:basedOn w:val="RFCH1-nonum"/>
    <w:next w:val="a3"/>
    <w:rsid w:val="00A0090F"/>
    <w:pPr>
      <w:numPr>
        <w:ilvl w:val="1"/>
        <w:numId w:val="20"/>
      </w:numPr>
      <w:outlineLvl w:val="1"/>
    </w:pPr>
  </w:style>
  <w:style w:type="paragraph" w:customStyle="1" w:styleId="RFCAppH2">
    <w:name w:val="RFC App H2"/>
    <w:basedOn w:val="RFCH1-nonum"/>
    <w:next w:val="a3"/>
    <w:rsid w:val="00A0090F"/>
    <w:pPr>
      <w:numPr>
        <w:ilvl w:val="2"/>
        <w:numId w:val="20"/>
      </w:numPr>
      <w:outlineLvl w:val="2"/>
    </w:pPr>
  </w:style>
  <w:style w:type="paragraph" w:styleId="23">
    <w:name w:val="Body Text 2"/>
    <w:basedOn w:val="a3"/>
    <w:semiHidden/>
    <w:rsid w:val="000B1845"/>
    <w:pPr>
      <w:spacing w:after="120" w:line="480" w:lineRule="auto"/>
    </w:pPr>
  </w:style>
  <w:style w:type="paragraph" w:styleId="33">
    <w:name w:val="Body Text 3"/>
    <w:basedOn w:val="a3"/>
    <w:semiHidden/>
    <w:rsid w:val="000B1845"/>
    <w:pPr>
      <w:spacing w:after="120"/>
    </w:pPr>
    <w:rPr>
      <w:sz w:val="16"/>
      <w:szCs w:val="16"/>
    </w:rPr>
  </w:style>
  <w:style w:type="paragraph" w:styleId="ae">
    <w:name w:val="Body Text First Indent"/>
    <w:basedOn w:val="aa"/>
    <w:semiHidden/>
    <w:rsid w:val="000B1845"/>
    <w:pPr>
      <w:ind w:firstLine="210"/>
    </w:pPr>
  </w:style>
  <w:style w:type="paragraph" w:styleId="af">
    <w:name w:val="Body Text Indent"/>
    <w:basedOn w:val="a3"/>
    <w:semiHidden/>
    <w:rsid w:val="000B1845"/>
    <w:pPr>
      <w:spacing w:after="120"/>
      <w:ind w:left="360"/>
    </w:pPr>
  </w:style>
  <w:style w:type="paragraph" w:styleId="24">
    <w:name w:val="Body Text First Indent 2"/>
    <w:basedOn w:val="af"/>
    <w:semiHidden/>
    <w:rsid w:val="000B1845"/>
    <w:pPr>
      <w:ind w:firstLine="210"/>
    </w:pPr>
  </w:style>
  <w:style w:type="paragraph" w:styleId="25">
    <w:name w:val="Body Text Indent 2"/>
    <w:basedOn w:val="a3"/>
    <w:semiHidden/>
    <w:rsid w:val="000B1845"/>
    <w:pPr>
      <w:spacing w:after="120" w:line="480" w:lineRule="auto"/>
      <w:ind w:left="360"/>
    </w:pPr>
  </w:style>
  <w:style w:type="paragraph" w:styleId="34">
    <w:name w:val="Body Text Indent 3"/>
    <w:basedOn w:val="a3"/>
    <w:semiHidden/>
    <w:rsid w:val="000B1845"/>
    <w:pPr>
      <w:spacing w:after="120"/>
      <w:ind w:left="360"/>
    </w:pPr>
    <w:rPr>
      <w:sz w:val="16"/>
      <w:szCs w:val="16"/>
    </w:rPr>
  </w:style>
  <w:style w:type="paragraph" w:styleId="af0">
    <w:name w:val="Closing"/>
    <w:basedOn w:val="a3"/>
    <w:semiHidden/>
    <w:rsid w:val="000B1845"/>
    <w:pPr>
      <w:ind w:left="4320"/>
    </w:pPr>
  </w:style>
  <w:style w:type="paragraph" w:styleId="af1">
    <w:name w:val="Date"/>
    <w:basedOn w:val="a3"/>
    <w:next w:val="a3"/>
    <w:semiHidden/>
    <w:rsid w:val="000B1845"/>
  </w:style>
  <w:style w:type="paragraph" w:styleId="af2">
    <w:name w:val="E-mail Signature"/>
    <w:basedOn w:val="a3"/>
    <w:semiHidden/>
    <w:rsid w:val="000B1845"/>
  </w:style>
  <w:style w:type="character" w:styleId="af3">
    <w:name w:val="Emphasis"/>
    <w:qFormat/>
    <w:rsid w:val="000B1845"/>
    <w:rPr>
      <w:i/>
      <w:iCs/>
    </w:rPr>
  </w:style>
  <w:style w:type="paragraph" w:styleId="af4">
    <w:name w:val="envelope address"/>
    <w:basedOn w:val="a3"/>
    <w:semiHidden/>
    <w:rsid w:val="000B184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0B1845"/>
    <w:rPr>
      <w:rFonts w:ascii="Arial" w:hAnsi="Arial" w:cs="Arial"/>
      <w:sz w:val="20"/>
      <w:szCs w:val="20"/>
    </w:rPr>
  </w:style>
  <w:style w:type="character" w:styleId="af6">
    <w:name w:val="FollowedHyperlink"/>
    <w:semiHidden/>
    <w:rsid w:val="000B1845"/>
    <w:rPr>
      <w:color w:val="800080"/>
      <w:u w:val="single"/>
    </w:rPr>
  </w:style>
  <w:style w:type="character" w:styleId="HTML">
    <w:name w:val="HTML Acronym"/>
    <w:basedOn w:val="a4"/>
    <w:semiHidden/>
    <w:rsid w:val="000B1845"/>
  </w:style>
  <w:style w:type="paragraph" w:styleId="HTML0">
    <w:name w:val="HTML Address"/>
    <w:basedOn w:val="a3"/>
    <w:semiHidden/>
    <w:rsid w:val="000B1845"/>
    <w:rPr>
      <w:i/>
      <w:iCs/>
    </w:rPr>
  </w:style>
  <w:style w:type="character" w:styleId="HTML1">
    <w:name w:val="HTML Cite"/>
    <w:semiHidden/>
    <w:rsid w:val="000B1845"/>
    <w:rPr>
      <w:i/>
      <w:iCs/>
    </w:rPr>
  </w:style>
  <w:style w:type="character" w:styleId="HTML2">
    <w:name w:val="HTML Code"/>
    <w:semiHidden/>
    <w:rsid w:val="000B1845"/>
    <w:rPr>
      <w:rFonts w:ascii="Courier New" w:hAnsi="Courier New" w:cs="Courier New"/>
      <w:sz w:val="20"/>
      <w:szCs w:val="20"/>
    </w:rPr>
  </w:style>
  <w:style w:type="character" w:styleId="HTML3">
    <w:name w:val="HTML Definition"/>
    <w:semiHidden/>
    <w:rsid w:val="000B1845"/>
    <w:rPr>
      <w:i/>
      <w:iCs/>
    </w:rPr>
  </w:style>
  <w:style w:type="character" w:styleId="HTML4">
    <w:name w:val="HTML Keyboard"/>
    <w:semiHidden/>
    <w:rsid w:val="000B1845"/>
    <w:rPr>
      <w:rFonts w:ascii="Courier New" w:hAnsi="Courier New" w:cs="Courier New"/>
      <w:sz w:val="20"/>
      <w:szCs w:val="20"/>
    </w:rPr>
  </w:style>
  <w:style w:type="paragraph" w:styleId="HTML5">
    <w:name w:val="HTML Preformatted"/>
    <w:basedOn w:val="a3"/>
    <w:semiHidden/>
    <w:rsid w:val="000B1845"/>
    <w:rPr>
      <w:sz w:val="20"/>
      <w:szCs w:val="20"/>
    </w:rPr>
  </w:style>
  <w:style w:type="character" w:styleId="HTML6">
    <w:name w:val="HTML Sample"/>
    <w:semiHidden/>
    <w:rsid w:val="000B1845"/>
    <w:rPr>
      <w:rFonts w:ascii="Courier New" w:hAnsi="Courier New" w:cs="Courier New"/>
    </w:rPr>
  </w:style>
  <w:style w:type="character" w:styleId="HTML7">
    <w:name w:val="HTML Typewriter"/>
    <w:semiHidden/>
    <w:rsid w:val="000B1845"/>
    <w:rPr>
      <w:rFonts w:ascii="Courier New" w:hAnsi="Courier New" w:cs="Courier New"/>
      <w:sz w:val="20"/>
      <w:szCs w:val="20"/>
    </w:rPr>
  </w:style>
  <w:style w:type="character" w:styleId="HTML8">
    <w:name w:val="HTML Variable"/>
    <w:semiHidden/>
    <w:rsid w:val="000B1845"/>
    <w:rPr>
      <w:i/>
      <w:iCs/>
    </w:rPr>
  </w:style>
  <w:style w:type="character" w:styleId="af7">
    <w:name w:val="Hyperlink"/>
    <w:uiPriority w:val="99"/>
    <w:rsid w:val="000B1845"/>
    <w:rPr>
      <w:color w:val="0000FF"/>
      <w:u w:val="single"/>
    </w:rPr>
  </w:style>
  <w:style w:type="character" w:styleId="af8">
    <w:name w:val="line number"/>
    <w:basedOn w:val="a4"/>
    <w:semiHidden/>
    <w:rsid w:val="000B1845"/>
  </w:style>
  <w:style w:type="paragraph" w:styleId="af9">
    <w:name w:val="List"/>
    <w:basedOn w:val="a3"/>
    <w:semiHidden/>
    <w:rsid w:val="000B1845"/>
    <w:pPr>
      <w:ind w:left="360" w:hanging="360"/>
    </w:pPr>
  </w:style>
  <w:style w:type="paragraph" w:styleId="26">
    <w:name w:val="List 2"/>
    <w:basedOn w:val="a3"/>
    <w:semiHidden/>
    <w:rsid w:val="000B1845"/>
    <w:pPr>
      <w:ind w:left="720" w:hanging="360"/>
    </w:pPr>
  </w:style>
  <w:style w:type="paragraph" w:styleId="35">
    <w:name w:val="List 3"/>
    <w:basedOn w:val="a3"/>
    <w:semiHidden/>
    <w:rsid w:val="000B1845"/>
    <w:pPr>
      <w:ind w:left="1080" w:hanging="360"/>
    </w:pPr>
  </w:style>
  <w:style w:type="paragraph" w:styleId="43">
    <w:name w:val="List 4"/>
    <w:basedOn w:val="a3"/>
    <w:semiHidden/>
    <w:rsid w:val="000B1845"/>
    <w:pPr>
      <w:ind w:left="1440" w:hanging="360"/>
    </w:pPr>
  </w:style>
  <w:style w:type="paragraph" w:styleId="53">
    <w:name w:val="List 5"/>
    <w:basedOn w:val="a3"/>
    <w:semiHidden/>
    <w:rsid w:val="000B1845"/>
    <w:pPr>
      <w:ind w:left="1800" w:hanging="360"/>
    </w:pPr>
  </w:style>
  <w:style w:type="paragraph" w:styleId="a0">
    <w:name w:val="List Bullet"/>
    <w:basedOn w:val="a3"/>
    <w:autoRedefine/>
    <w:semiHidden/>
    <w:rsid w:val="000B1845"/>
    <w:pPr>
      <w:numPr>
        <w:numId w:val="6"/>
      </w:numPr>
    </w:pPr>
  </w:style>
  <w:style w:type="paragraph" w:styleId="20">
    <w:name w:val="List Bullet 2"/>
    <w:basedOn w:val="a3"/>
    <w:autoRedefine/>
    <w:semiHidden/>
    <w:rsid w:val="000B1845"/>
    <w:pPr>
      <w:numPr>
        <w:numId w:val="7"/>
      </w:numPr>
    </w:pPr>
  </w:style>
  <w:style w:type="paragraph" w:styleId="30">
    <w:name w:val="List Bullet 3"/>
    <w:basedOn w:val="a3"/>
    <w:autoRedefine/>
    <w:semiHidden/>
    <w:rsid w:val="000B1845"/>
    <w:pPr>
      <w:numPr>
        <w:numId w:val="8"/>
      </w:numPr>
    </w:pPr>
  </w:style>
  <w:style w:type="paragraph" w:styleId="40">
    <w:name w:val="List Bullet 4"/>
    <w:basedOn w:val="a3"/>
    <w:autoRedefine/>
    <w:semiHidden/>
    <w:rsid w:val="000B1845"/>
    <w:pPr>
      <w:numPr>
        <w:numId w:val="9"/>
      </w:numPr>
    </w:pPr>
  </w:style>
  <w:style w:type="paragraph" w:styleId="50">
    <w:name w:val="List Bullet 5"/>
    <w:basedOn w:val="a3"/>
    <w:autoRedefine/>
    <w:semiHidden/>
    <w:rsid w:val="000B1845"/>
    <w:pPr>
      <w:numPr>
        <w:numId w:val="10"/>
      </w:numPr>
    </w:pPr>
  </w:style>
  <w:style w:type="paragraph" w:styleId="afa">
    <w:name w:val="List Continue"/>
    <w:basedOn w:val="a3"/>
    <w:semiHidden/>
    <w:rsid w:val="000B1845"/>
    <w:pPr>
      <w:spacing w:after="120"/>
      <w:ind w:left="360"/>
    </w:pPr>
  </w:style>
  <w:style w:type="paragraph" w:styleId="27">
    <w:name w:val="List Continue 2"/>
    <w:basedOn w:val="a3"/>
    <w:semiHidden/>
    <w:rsid w:val="000B1845"/>
    <w:pPr>
      <w:spacing w:after="120"/>
      <w:ind w:left="720"/>
    </w:pPr>
  </w:style>
  <w:style w:type="paragraph" w:styleId="36">
    <w:name w:val="List Continue 3"/>
    <w:basedOn w:val="a3"/>
    <w:semiHidden/>
    <w:rsid w:val="000B1845"/>
    <w:pPr>
      <w:spacing w:after="120"/>
      <w:ind w:left="1080"/>
    </w:pPr>
  </w:style>
  <w:style w:type="paragraph" w:styleId="44">
    <w:name w:val="List Continue 4"/>
    <w:basedOn w:val="a3"/>
    <w:semiHidden/>
    <w:rsid w:val="000B1845"/>
    <w:pPr>
      <w:spacing w:after="120"/>
      <w:ind w:left="1440"/>
    </w:pPr>
  </w:style>
  <w:style w:type="paragraph" w:styleId="54">
    <w:name w:val="List Continue 5"/>
    <w:basedOn w:val="a3"/>
    <w:semiHidden/>
    <w:rsid w:val="000B1845"/>
    <w:pPr>
      <w:spacing w:after="120"/>
      <w:ind w:left="1800"/>
    </w:pPr>
  </w:style>
  <w:style w:type="paragraph" w:styleId="a">
    <w:name w:val="List Number"/>
    <w:basedOn w:val="a3"/>
    <w:semiHidden/>
    <w:rsid w:val="000B1845"/>
    <w:pPr>
      <w:numPr>
        <w:numId w:val="11"/>
      </w:numPr>
    </w:pPr>
  </w:style>
  <w:style w:type="paragraph" w:styleId="2">
    <w:name w:val="List Number 2"/>
    <w:basedOn w:val="a3"/>
    <w:semiHidden/>
    <w:rsid w:val="000B1845"/>
    <w:pPr>
      <w:numPr>
        <w:numId w:val="12"/>
      </w:numPr>
    </w:pPr>
  </w:style>
  <w:style w:type="paragraph" w:styleId="3">
    <w:name w:val="List Number 3"/>
    <w:basedOn w:val="a3"/>
    <w:semiHidden/>
    <w:rsid w:val="000B1845"/>
    <w:pPr>
      <w:numPr>
        <w:numId w:val="13"/>
      </w:numPr>
    </w:pPr>
  </w:style>
  <w:style w:type="paragraph" w:styleId="4">
    <w:name w:val="List Number 4"/>
    <w:basedOn w:val="a3"/>
    <w:semiHidden/>
    <w:rsid w:val="000B1845"/>
    <w:pPr>
      <w:numPr>
        <w:numId w:val="14"/>
      </w:numPr>
    </w:pPr>
  </w:style>
  <w:style w:type="paragraph" w:styleId="5">
    <w:name w:val="List Number 5"/>
    <w:basedOn w:val="a3"/>
    <w:semiHidden/>
    <w:rsid w:val="000B1845"/>
    <w:pPr>
      <w:numPr>
        <w:numId w:val="15"/>
      </w:numPr>
    </w:pPr>
  </w:style>
  <w:style w:type="paragraph" w:styleId="afb">
    <w:name w:val="Message Header"/>
    <w:basedOn w:val="a3"/>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c">
    <w:name w:val="Normal (Web)"/>
    <w:basedOn w:val="a3"/>
    <w:uiPriority w:val="99"/>
    <w:semiHidden/>
    <w:rsid w:val="000B1845"/>
    <w:rPr>
      <w:rFonts w:ascii="Times New Roman" w:hAnsi="Times New Roman" w:cs="Times New Roman"/>
    </w:rPr>
  </w:style>
  <w:style w:type="paragraph" w:styleId="afd">
    <w:name w:val="Normal Indent"/>
    <w:basedOn w:val="a3"/>
    <w:semiHidden/>
    <w:rsid w:val="000B1845"/>
    <w:pPr>
      <w:ind w:left="720"/>
    </w:pPr>
  </w:style>
  <w:style w:type="paragraph" w:styleId="afe">
    <w:name w:val="Note Heading"/>
    <w:basedOn w:val="a3"/>
    <w:next w:val="a3"/>
    <w:semiHidden/>
    <w:rsid w:val="000B1845"/>
  </w:style>
  <w:style w:type="character" w:styleId="aff">
    <w:name w:val="page number"/>
    <w:basedOn w:val="a4"/>
    <w:semiHidden/>
    <w:rsid w:val="000B1845"/>
  </w:style>
  <w:style w:type="paragraph" w:styleId="aff0">
    <w:name w:val="Salutation"/>
    <w:basedOn w:val="a3"/>
    <w:next w:val="a3"/>
    <w:semiHidden/>
    <w:rsid w:val="000B1845"/>
  </w:style>
  <w:style w:type="paragraph" w:styleId="aff1">
    <w:name w:val="Signature"/>
    <w:basedOn w:val="a3"/>
    <w:semiHidden/>
    <w:rsid w:val="000B1845"/>
    <w:pPr>
      <w:ind w:left="4320"/>
    </w:pPr>
  </w:style>
  <w:style w:type="character" w:styleId="aff2">
    <w:name w:val="Strong"/>
    <w:qFormat/>
    <w:rsid w:val="000B1845"/>
    <w:rPr>
      <w:b/>
      <w:bCs/>
    </w:rPr>
  </w:style>
  <w:style w:type="paragraph" w:styleId="aff3">
    <w:name w:val="Subtitle"/>
    <w:basedOn w:val="a3"/>
    <w:qFormat/>
    <w:rsid w:val="000B1845"/>
    <w:pPr>
      <w:spacing w:after="60"/>
      <w:jc w:val="center"/>
      <w:outlineLvl w:val="1"/>
    </w:pPr>
    <w:rPr>
      <w:rFonts w:ascii="Arial" w:hAnsi="Arial" w:cs="Arial"/>
    </w:rPr>
  </w:style>
  <w:style w:type="table" w:styleId="11">
    <w:name w:val="Table 3D effect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Web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a3"/>
    <w:rsid w:val="000B1845"/>
    <w:pPr>
      <w:keepNext/>
      <w:keepLines/>
      <w:spacing w:after="0"/>
    </w:pPr>
  </w:style>
  <w:style w:type="paragraph" w:customStyle="1" w:styleId="RFCListBullet">
    <w:name w:val="RFC List Bullet"/>
    <w:basedOn w:val="a3"/>
    <w:rsid w:val="007F7886"/>
    <w:pPr>
      <w:keepLines/>
      <w:numPr>
        <w:numId w:val="17"/>
      </w:numPr>
    </w:pPr>
  </w:style>
  <w:style w:type="paragraph" w:customStyle="1" w:styleId="RFCAppH3">
    <w:name w:val="RFC App H3"/>
    <w:basedOn w:val="RFCH1-nonum"/>
    <w:next w:val="a3"/>
    <w:rsid w:val="00A0090F"/>
    <w:pPr>
      <w:numPr>
        <w:ilvl w:val="3"/>
        <w:numId w:val="20"/>
      </w:numPr>
      <w:outlineLvl w:val="3"/>
    </w:pPr>
  </w:style>
  <w:style w:type="paragraph" w:customStyle="1" w:styleId="RFCAppH4">
    <w:name w:val="RFC App H4"/>
    <w:basedOn w:val="RFCH1-nonum"/>
    <w:next w:val="a3"/>
    <w:rsid w:val="00A0090F"/>
    <w:pPr>
      <w:numPr>
        <w:ilvl w:val="4"/>
        <w:numId w:val="20"/>
      </w:numPr>
      <w:outlineLvl w:val="4"/>
    </w:pPr>
  </w:style>
  <w:style w:type="paragraph" w:customStyle="1" w:styleId="RFCAppH5">
    <w:name w:val="RFC App H5"/>
    <w:basedOn w:val="RFCH1-nonum"/>
    <w:next w:val="a3"/>
    <w:rsid w:val="00A0090F"/>
    <w:pPr>
      <w:numPr>
        <w:ilvl w:val="5"/>
        <w:numId w:val="20"/>
      </w:numPr>
      <w:outlineLvl w:val="5"/>
    </w:pPr>
  </w:style>
  <w:style w:type="paragraph" w:customStyle="1" w:styleId="RFCBoilerplate">
    <w:name w:val="RFC Boilerplate"/>
    <w:basedOn w:val="a3"/>
    <w:next w:val="a3"/>
    <w:semiHidden/>
    <w:rsid w:val="00A41241"/>
  </w:style>
  <w:style w:type="paragraph" w:styleId="affa">
    <w:name w:val="Balloon Text"/>
    <w:basedOn w:val="a3"/>
    <w:link w:val="Char"/>
    <w:rsid w:val="00683FBF"/>
    <w:pPr>
      <w:spacing w:after="0" w:line="240" w:lineRule="auto"/>
    </w:pPr>
    <w:rPr>
      <w:rFonts w:ascii="Tahoma" w:hAnsi="Tahoma" w:cs="Tahoma"/>
      <w:sz w:val="16"/>
      <w:szCs w:val="16"/>
    </w:rPr>
  </w:style>
  <w:style w:type="character" w:customStyle="1" w:styleId="Char">
    <w:name w:val="批注框文本 Char"/>
    <w:link w:val="affa"/>
    <w:rsid w:val="00683FBF"/>
    <w:rPr>
      <w:rFonts w:ascii="Tahoma" w:eastAsia="Batang" w:hAnsi="Tahoma" w:cs="Tahoma"/>
      <w:sz w:val="16"/>
      <w:szCs w:val="16"/>
    </w:rPr>
  </w:style>
  <w:style w:type="paragraph" w:styleId="affb">
    <w:name w:val="Revision"/>
    <w:hidden/>
    <w:uiPriority w:val="99"/>
    <w:semiHidden/>
    <w:rsid w:val="00F5301C"/>
    <w:rPr>
      <w:rFonts w:ascii="Courier New" w:eastAsia="Batang" w:hAnsi="Courier New" w:cs="Courier New"/>
      <w:sz w:val="24"/>
      <w:szCs w:val="24"/>
      <w:lang w:eastAsia="en-US"/>
    </w:rPr>
  </w:style>
  <w:style w:type="paragraph" w:styleId="affc">
    <w:name w:val="List Paragraph"/>
    <w:basedOn w:val="a3"/>
    <w:uiPriority w:val="34"/>
    <w:qFormat/>
    <w:rsid w:val="00D3128B"/>
    <w:pPr>
      <w:ind w:left="720"/>
      <w:contextualSpacing/>
    </w:pPr>
  </w:style>
  <w:style w:type="character" w:styleId="affd">
    <w:name w:val="annotation reference"/>
    <w:basedOn w:val="a4"/>
    <w:semiHidden/>
    <w:unhideWhenUsed/>
    <w:rsid w:val="00C8156F"/>
    <w:rPr>
      <w:sz w:val="16"/>
      <w:szCs w:val="16"/>
    </w:rPr>
  </w:style>
  <w:style w:type="paragraph" w:styleId="affe">
    <w:name w:val="annotation text"/>
    <w:basedOn w:val="a3"/>
    <w:link w:val="Char0"/>
    <w:semiHidden/>
    <w:unhideWhenUsed/>
    <w:rsid w:val="00C8156F"/>
    <w:pPr>
      <w:spacing w:line="240" w:lineRule="auto"/>
    </w:pPr>
    <w:rPr>
      <w:sz w:val="20"/>
      <w:szCs w:val="20"/>
    </w:rPr>
  </w:style>
  <w:style w:type="character" w:customStyle="1" w:styleId="Char0">
    <w:name w:val="批注文字 Char"/>
    <w:basedOn w:val="a4"/>
    <w:link w:val="affe"/>
    <w:semiHidden/>
    <w:rsid w:val="00C8156F"/>
    <w:rPr>
      <w:rFonts w:ascii="Courier New" w:eastAsia="Batang" w:hAnsi="Courier New" w:cs="Courier New"/>
      <w:lang w:eastAsia="en-US"/>
    </w:rPr>
  </w:style>
  <w:style w:type="paragraph" w:styleId="afff">
    <w:name w:val="annotation subject"/>
    <w:basedOn w:val="affe"/>
    <w:next w:val="affe"/>
    <w:link w:val="Char1"/>
    <w:semiHidden/>
    <w:unhideWhenUsed/>
    <w:rsid w:val="00C8156F"/>
    <w:rPr>
      <w:b/>
      <w:bCs/>
    </w:rPr>
  </w:style>
  <w:style w:type="character" w:customStyle="1" w:styleId="Char1">
    <w:name w:val="批注主题 Char"/>
    <w:basedOn w:val="Char0"/>
    <w:link w:val="afff"/>
    <w:semiHidden/>
    <w:rsid w:val="00C8156F"/>
    <w:rPr>
      <w:rFonts w:ascii="Courier New" w:eastAsia="Batang" w:hAnsi="Courier New" w:cs="Courier New"/>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PowerPoint____1.sldx"/><Relationship Id="rId17" Type="http://schemas.openxmlformats.org/officeDocument/2006/relationships/hyperlink" Target="mailto:ricard.vilalta@cttc.es" TargetMode="External"/><Relationship Id="rId2" Type="http://schemas.openxmlformats.org/officeDocument/2006/relationships/numbering" Target="numbering.xml"/><Relationship Id="rId16" Type="http://schemas.openxmlformats.org/officeDocument/2006/relationships/hyperlink" Target="mailto:d.king@lancaster.ac.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zhenghaomian@huawei.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E6E7C-718F-428B-B15B-4068F589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22</TotalTime>
  <Pages>15</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20517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Zhenghaomian</cp:lastModifiedBy>
  <cp:revision>11</cp:revision>
  <cp:lastPrinted>2004-10-23T02:03:00Z</cp:lastPrinted>
  <dcterms:created xsi:type="dcterms:W3CDTF">2017-09-27T09:25:00Z</dcterms:created>
  <dcterms:modified xsi:type="dcterms:W3CDTF">2017-09-27T09:43:00Z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(3)XdJziRl5Vu1MBaxFFLU/0hagKj+Nd8d213+aTi6DKE7oZP3ZZmxfiVy3QIB8dAmH2G23doWO
ipYldSkBMe7oz++Iqg5SiyIjkynmqJDLtAJAWJEXvarGY9OLYv/iY/KD9aqw9O0Wl3lfrwC8
nWK8rLvKF227vNVKXfdP1ex+yESMTN5pbQtUnTI2a4aSYEzvOEv8OCrWZ/tEgwrWAFPXWHT9
KcLJpafe0kEFWqzqzq</vt:lpwstr>
  </property>
  <property fmtid="{D5CDD505-2E9C-101B-9397-08002B2CF9AE}" pid="3" name="_2015_ms_pID_7253431">
    <vt:lpwstr>D/G5To5Ich0HxpqVOspB1QeZ6C1JNt6RNUnX0iztIr6tXwiDZGr1hK
an+yuw/awIYuvNWi86vftmMI4uZ+wrj6r8gCa/DzE4WyzsyBhokIIpRwOdbuIzbXUPlTlWIa
6+qfaRenpeu2x6MPSwJe3xTTzqtEballHYXmVS2jzcI+EXxGPGuiRUSexUvxTsv5TUJi9qAK
savMuPWNH5QWBBs5obWiEB08AFj8sp19weh0</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1506305032</vt:lpwstr>
  </property>
  <property fmtid="{D5CDD505-2E9C-101B-9397-08002B2CF9AE}" pid="8" name="_2015_ms_pID_7253432">
    <vt:lpwstr>ug==</vt:lpwstr>
  </property>
</Properties>
</file>