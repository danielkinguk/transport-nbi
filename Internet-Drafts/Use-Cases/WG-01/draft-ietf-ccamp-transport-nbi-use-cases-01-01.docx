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69" w:rsidRDefault="00AE0541" w:rsidP="00ED3200">
      <w:pPr>
        <w:pStyle w:val="RFCTitle"/>
      </w:pPr>
      <w:r>
        <w:rPr>
          <w:highlight w:val="yellow"/>
        </w:rPr>
        <w:br/>
      </w:r>
      <w:r w:rsidR="00C1184A">
        <w:t xml:space="preserve">Transport Northbound Interface </w:t>
      </w:r>
      <w:r w:rsidR="00B51D61">
        <w:t xml:space="preserve">Applicability Statement and </w:t>
      </w:r>
      <w:r w:rsidR="00C1184A">
        <w:t>Use Cases</w:t>
      </w:r>
      <w:r w:rsidR="00CC4069">
        <w:br/>
      </w:r>
      <w:r w:rsidR="00584B71" w:rsidRPr="008B2AC8">
        <w:t>draft-</w:t>
      </w:r>
      <w:r w:rsidR="005C7E88">
        <w:t>ietf</w:t>
      </w:r>
      <w:r w:rsidR="00584B71" w:rsidRPr="008B2AC8">
        <w:t>-</w:t>
      </w:r>
      <w:r w:rsidR="00584B71">
        <w:t>ccamp-transport-nbi-use-cases-</w:t>
      </w:r>
      <w:del w:id="0" w:author="Italo Busi" w:date="2017-10-24T17:21:00Z">
        <w:r w:rsidR="00584B71" w:rsidDel="005C7E88">
          <w:delText>0</w:delText>
        </w:r>
        <w:r w:rsidR="005C7E88" w:rsidDel="005C7E88">
          <w:delText>0</w:delText>
        </w:r>
      </w:del>
      <w:ins w:id="1" w:author="Italo Busi" w:date="2017-10-24T17:21:00Z">
        <w:r w:rsidR="005C7E88">
          <w:t>01</w:t>
        </w:r>
      </w:ins>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1 July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 MERGEFORMAT </w:instrText>
      </w:r>
      <w:r w:rsidR="00D91985" w:rsidRPr="00C1184A">
        <w:fldChar w:fldCharType="separate"/>
      </w:r>
      <w:r w:rsidR="009F2FEA">
        <w:rPr>
          <w:noProof/>
        </w:rPr>
        <w:instrText>10</w:instrText>
      </w:r>
      <w:r w:rsidR="00D91985" w:rsidRPr="00C1184A">
        <w:fldChar w:fldCharType="end"/>
      </w:r>
      <w:r w:rsidRPr="00C1184A">
        <w:instrText xml:space="preserve"> = 2 August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3 September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4 October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5 November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6 December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7 January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8 February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9 March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 10 April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5A484D" w:rsidRPr="00C1184A">
        <w:rPr>
          <w:noProof/>
        </w:rPr>
        <w:instrText>0</w:instrText>
      </w:r>
      <w:r w:rsidR="00D91985" w:rsidRPr="00C1184A">
        <w:fldChar w:fldCharType="end"/>
      </w:r>
      <w:r w:rsidRPr="00C1184A">
        <w:instrText xml:space="preserve"> = 11 May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5A484D" w:rsidRPr="00C1184A">
        <w:rPr>
          <w:noProof/>
        </w:rPr>
        <w:instrText>0</w:instrText>
      </w:r>
      <w:r w:rsidR="00D91985" w:rsidRPr="00C1184A">
        <w:fldChar w:fldCharType="end"/>
      </w:r>
      <w:r w:rsidRPr="00C1184A">
        <w:instrText xml:space="preserve"> = 12 June "Fail" \* MERGEFORMAT </w:instrText>
      </w:r>
      <w:r w:rsidR="00D91985" w:rsidRPr="00C1184A">
        <w:fldChar w:fldCharType="separate"/>
      </w:r>
      <w:r w:rsidR="005A484D" w:rsidRPr="00C1184A">
        <w:rPr>
          <w:noProof/>
        </w:rPr>
        <w:instrText>Fail</w:instrText>
      </w:r>
      <w:r w:rsidR="00D91985" w:rsidRPr="00C1184A">
        <w:fldChar w:fldCharType="end"/>
      </w:r>
      <w:r w:rsidRPr="00C1184A">
        <w:instrText xml:space="preserve"> \* MERGEFORMAT </w:instrText>
      </w:r>
      <w:r w:rsidR="00D91985" w:rsidRPr="00C1184A">
        <w:fldChar w:fldCharType="separate"/>
      </w:r>
      <w:r w:rsidR="005A484D" w:rsidRPr="00C1184A">
        <w:rPr>
          <w:noProof/>
        </w:rPr>
        <w:instrText>Fail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instrText>April</w:instrText>
      </w:r>
      <w:r w:rsidR="00D91985" w:rsidRPr="00C1184A">
        <w:fldChar w:fldCharType="end"/>
      </w:r>
      <w:r w:rsidRPr="00C1184A">
        <w:instrText xml:space="preserve"> \* MERGEFORMAT </w:instrText>
      </w:r>
      <w:r w:rsidR="00D91985" w:rsidRPr="00C1184A">
        <w:fldChar w:fldCharType="separate"/>
      </w:r>
      <w:r w:rsidR="009F2FEA" w:rsidRPr="00C1184A">
        <w:rPr>
          <w:noProof/>
        </w:rPr>
        <w:t>April</w:t>
      </w:r>
      <w:r w:rsidR="00D91985" w:rsidRPr="00C1184A">
        <w:fldChar w:fldCharType="end"/>
      </w:r>
      <w:r w:rsidRPr="00C1184A">
        <w:t xml:space="preserve"> </w:t>
      </w:r>
      <w:r w:rsidR="00D91985" w:rsidRPr="00C1184A">
        <w:fldChar w:fldCharType="begin"/>
      </w:r>
      <w:r w:rsidRPr="00C1184A">
        <w:instrText xml:space="preserve"> DATE  \@ "d," </w:instrText>
      </w:r>
      <w:r w:rsidR="00D91985" w:rsidRPr="00C1184A">
        <w:fldChar w:fldCharType="separate"/>
      </w:r>
      <w:r w:rsidR="009F2FEA">
        <w:rPr>
          <w:noProof/>
        </w:rPr>
        <w:t>25,</w:t>
      </w:r>
      <w:r w:rsidR="00D91985" w:rsidRPr="00C1184A">
        <w:fldChar w:fldCharType="end"/>
      </w:r>
      <w:r w:rsidRPr="00C1184A">
        <w:t xml:space="preserve"> </w: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&lt; 7 </w:instrText>
      </w:r>
      <w:r w:rsidR="00D91985" w:rsidRPr="00C1184A">
        <w:fldChar w:fldCharType="begin"/>
      </w:r>
      <w:r w:rsidRPr="00C1184A">
        <w:instrText xml:space="preserve"> SAVEDATE \@ "YYYY" \* MERGEFORMAT </w:instrText>
      </w:r>
      <w:r w:rsidR="00D91985" w:rsidRPr="00C1184A">
        <w:fldChar w:fldCharType="separate"/>
      </w:r>
      <w:r w:rsidR="00F13664">
        <w:rPr>
          <w:noProof/>
        </w:rPr>
        <w:instrText>2017</w:instrText>
      </w:r>
      <w:r w:rsidR="00D91985" w:rsidRPr="00C1184A">
        <w:fldChar w:fldCharType="end"/>
      </w:r>
      <w:r w:rsidRPr="00C1184A">
        <w:instrText xml:space="preserve"> </w:instrText>
      </w:r>
      <w:r w:rsidR="00D91985" w:rsidRPr="00C1184A">
        <w:fldChar w:fldCharType="begin"/>
      </w:r>
      <w:r w:rsidRPr="00C1184A">
        <w:instrText xml:space="preserve"> IF </w:instrText>
      </w:r>
      <w:r w:rsidR="00D91985" w:rsidRPr="00C1184A">
        <w:fldChar w:fldCharType="begin"/>
      </w:r>
      <w:r w:rsidRPr="00C1184A">
        <w:instrText xml:space="preserve"> SAVEDATE \@ "M" \* MERGEFORMAT </w:instrText>
      </w:r>
      <w:r w:rsidR="00D91985" w:rsidRPr="00C1184A">
        <w:fldChar w:fldCharType="separate"/>
      </w:r>
      <w:r w:rsidR="009F2FEA">
        <w:rPr>
          <w:noProof/>
        </w:rPr>
        <w:instrText>10</w:instrText>
      </w:r>
      <w:r w:rsidR="00D91985" w:rsidRPr="00C1184A">
        <w:fldChar w:fldCharType="end"/>
      </w:r>
      <w:r w:rsidRPr="00C1184A">
        <w:instrText xml:space="preserve"> &gt; 6 </w:instrText>
      </w:r>
      <w:r w:rsidR="00D91985" w:rsidRPr="00C1184A">
        <w:fldChar w:fldCharType="begin"/>
      </w:r>
      <w:r w:rsidRPr="00C1184A">
        <w:instrText xml:space="preserve"> = </w:instrText>
      </w:r>
      <w:r w:rsidR="00D91985" w:rsidRPr="00C1184A">
        <w:fldChar w:fldCharType="begin"/>
      </w:r>
      <w:r w:rsidRPr="00C1184A">
        <w:instrText xml:space="preserve"> SAVEDATE \@ "YYYY" \* MERGEFORMAT </w:instrText>
      </w:r>
      <w:r w:rsidR="00D91985" w:rsidRPr="00C1184A">
        <w:fldChar w:fldCharType="separate"/>
      </w:r>
      <w:r w:rsidR="009F2FEA">
        <w:rPr>
          <w:noProof/>
        </w:rPr>
        <w:instrText>2017</w:instrText>
      </w:r>
      <w:r w:rsidR="00D91985" w:rsidRPr="00C1184A">
        <w:fldChar w:fldCharType="end"/>
      </w:r>
      <w:r w:rsidRPr="00C1184A">
        <w:instrText xml:space="preserve"> + 1 \* MERGEFORMAT </w:instrText>
      </w:r>
      <w:r w:rsidR="00D91985" w:rsidRPr="00C1184A">
        <w:fldChar w:fldCharType="separate"/>
      </w:r>
      <w:r w:rsidR="00194B4B">
        <w:rPr>
          <w:noProof/>
        </w:rPr>
        <w:instrText>2018</w:instrText>
      </w:r>
      <w:r w:rsidR="00D91985" w:rsidRPr="00C1184A">
        <w:fldChar w:fldCharType="end"/>
      </w:r>
      <w:r w:rsidRPr="00C1184A">
        <w:instrText xml:space="preserve"> "Fail" \* MERGEFORMAT  \* MERGEFORMAT </w:instrText>
      </w:r>
      <w:r w:rsidR="00D91985" w:rsidRPr="00C1184A">
        <w:fldChar w:fldCharType="separate"/>
      </w:r>
      <w:r w:rsidR="009F2FEA">
        <w:rPr>
          <w:noProof/>
        </w:rPr>
        <w:instrText>2018</w:instrText>
      </w:r>
      <w:r w:rsidR="00D91985" w:rsidRPr="00C1184A">
        <w:fldChar w:fldCharType="end"/>
      </w:r>
      <w:r w:rsidRPr="00C1184A">
        <w:instrText xml:space="preserve"> \* MERGEFORMAT </w:instrText>
      </w:r>
      <w:r w:rsidR="00D91985" w:rsidRPr="00C1184A">
        <w:fldChar w:fldCharType="separate"/>
      </w:r>
      <w:r w:rsidR="009F2FEA">
        <w:rPr>
          <w:noProof/>
        </w:rPr>
        <w:t>2018</w:t>
      </w:r>
      <w:r w:rsidR="00D91985"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D91985" w:rsidRPr="00F13664">
        <w:fldChar w:fldCharType="begin"/>
      </w:r>
      <w:r w:rsidRPr="00F13664">
        <w:instrText xml:space="preserve"> SAVEDATE  \@ "yyyy"  \* MERGEFORMAT </w:instrText>
      </w:r>
      <w:r w:rsidR="00D91985" w:rsidRPr="00F13664">
        <w:fldChar w:fldCharType="separate"/>
      </w:r>
      <w:r w:rsidR="009F2FEA">
        <w:rPr>
          <w:noProof/>
        </w:rPr>
        <w:t>2017</w:t>
      </w:r>
      <w:r w:rsidR="00D91985"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E1A7F">
      <w:r w:rsidRPr="00013925">
        <w:t>This document describes the key use cases and requirements</w:t>
      </w:r>
      <w:r>
        <w:t xml:space="preserve"> </w:t>
      </w:r>
      <w:ins w:id="2" w:author="Italo Busi" w:date="2017-10-24T17:41:00Z">
        <w:r w:rsidR="006E1A7F">
          <w:t xml:space="preserve">to be used as the basis for applicability statements analyzing how IETF data models can be used </w:t>
        </w:r>
      </w:ins>
      <w:r>
        <w:t xml:space="preserve">for </w:t>
      </w:r>
      <w:r w:rsidRPr="00013925">
        <w:t>transport</w:t>
      </w:r>
      <w:r>
        <w:t xml:space="preserve"> </w:t>
      </w:r>
      <w:r w:rsidRPr="00013925">
        <w:t>network control and management</w:t>
      </w:r>
      <w:del w:id="3" w:author="Italo Busi" w:date="2017-10-24T17:42:00Z">
        <w:r w:rsidRPr="00013925" w:rsidDel="006E1A7F">
          <w:delText>. It reviews proposed and</w:delText>
        </w:r>
        <w:r w:rsidDel="006E1A7F">
          <w:delText xml:space="preserve"> </w:delText>
        </w:r>
        <w:r w:rsidRPr="00013925" w:rsidDel="006E1A7F">
          <w:delText>existing IETF transport network data models, their applicability,</w:delText>
        </w:r>
        <w:r w:rsidDel="006E1A7F">
          <w:delText xml:space="preserve"> </w:delText>
        </w:r>
        <w:r w:rsidRPr="00013925" w:rsidDel="006E1A7F">
          <w:delText>and highlights gaps and requirements</w:delText>
        </w:r>
      </w:del>
      <w:r w:rsidRPr="00013925">
        <w:t>.</w:t>
      </w:r>
    </w:p>
    <w:p w:rsidR="006F6F19" w:rsidRDefault="006F6F19" w:rsidP="00CC4069">
      <w:pPr>
        <w:pStyle w:val="RFCH1-noTOCnonum"/>
      </w:pPr>
      <w:r w:rsidRPr="00C1184A">
        <w:t>Table of Contents</w:t>
      </w:r>
    </w:p>
    <w:p w:rsidR="00194B4B" w:rsidRDefault="00D91985">
      <w:pPr>
        <w:pStyle w:val="Sommario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6630294" w:history="1">
        <w:r w:rsidR="00194B4B" w:rsidRPr="009E6EF2">
          <w:rPr>
            <w:rStyle w:val="Collegamentoipertestuale"/>
          </w:rPr>
          <w:t>1. Introduction</w:t>
        </w:r>
        <w:r w:rsidR="00194B4B">
          <w:rPr>
            <w:webHidden/>
          </w:rPr>
          <w:tab/>
        </w:r>
        <w:r w:rsidR="00194B4B">
          <w:rPr>
            <w:webHidden/>
          </w:rPr>
          <w:fldChar w:fldCharType="begin"/>
        </w:r>
        <w:r w:rsidR="00194B4B">
          <w:rPr>
            <w:webHidden/>
          </w:rPr>
          <w:instrText xml:space="preserve"> PAGEREF _Toc496630294 \h </w:instrText>
        </w:r>
        <w:r w:rsidR="00194B4B">
          <w:rPr>
            <w:webHidden/>
          </w:rPr>
        </w:r>
        <w:r w:rsidR="00194B4B">
          <w:rPr>
            <w:webHidden/>
          </w:rPr>
          <w:fldChar w:fldCharType="separate"/>
        </w:r>
        <w:r w:rsidR="00194B4B">
          <w:rPr>
            <w:webHidden/>
          </w:rPr>
          <w:t>3</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295" w:history="1">
        <w:r w:rsidR="00194B4B" w:rsidRPr="009E6EF2">
          <w:rPr>
            <w:rStyle w:val="Collegamentoipertestuale"/>
          </w:rPr>
          <w:t>1.1. Scope of this document</w:t>
        </w:r>
        <w:r w:rsidR="00194B4B">
          <w:rPr>
            <w:webHidden/>
          </w:rPr>
          <w:tab/>
        </w:r>
        <w:r w:rsidR="00194B4B">
          <w:rPr>
            <w:webHidden/>
          </w:rPr>
          <w:fldChar w:fldCharType="begin"/>
        </w:r>
        <w:r w:rsidR="00194B4B">
          <w:rPr>
            <w:webHidden/>
          </w:rPr>
          <w:instrText xml:space="preserve"> PAGEREF _Toc496630295 \h </w:instrText>
        </w:r>
        <w:r w:rsidR="00194B4B">
          <w:rPr>
            <w:webHidden/>
          </w:rPr>
        </w:r>
        <w:r w:rsidR="00194B4B">
          <w:rPr>
            <w:webHidden/>
          </w:rPr>
          <w:fldChar w:fldCharType="separate"/>
        </w:r>
        <w:r w:rsidR="00194B4B">
          <w:rPr>
            <w:webHidden/>
          </w:rPr>
          <w:t>4</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296" w:history="1">
        <w:r w:rsidR="00194B4B" w:rsidRPr="009E6EF2">
          <w:rPr>
            <w:rStyle w:val="Collegamentoipertestuale"/>
          </w:rPr>
          <w:t>2. Terminology</w:t>
        </w:r>
        <w:r w:rsidR="00194B4B">
          <w:rPr>
            <w:webHidden/>
          </w:rPr>
          <w:tab/>
        </w:r>
        <w:r w:rsidR="00194B4B">
          <w:rPr>
            <w:webHidden/>
          </w:rPr>
          <w:fldChar w:fldCharType="begin"/>
        </w:r>
        <w:r w:rsidR="00194B4B">
          <w:rPr>
            <w:webHidden/>
          </w:rPr>
          <w:instrText xml:space="preserve"> PAGEREF _Toc496630296 \h </w:instrText>
        </w:r>
        <w:r w:rsidR="00194B4B">
          <w:rPr>
            <w:webHidden/>
          </w:rPr>
        </w:r>
        <w:r w:rsidR="00194B4B">
          <w:rPr>
            <w:webHidden/>
          </w:rPr>
          <w:fldChar w:fldCharType="separate"/>
        </w:r>
        <w:r w:rsidR="00194B4B">
          <w:rPr>
            <w:webHidden/>
          </w:rPr>
          <w:t>4</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297" w:history="1">
        <w:r w:rsidR="00194B4B" w:rsidRPr="009E6EF2">
          <w:rPr>
            <w:rStyle w:val="Collegamentoipertestuale"/>
          </w:rPr>
          <w:t>3. Conventions used in this document</w:t>
        </w:r>
        <w:r w:rsidR="00194B4B">
          <w:rPr>
            <w:webHidden/>
          </w:rPr>
          <w:tab/>
        </w:r>
        <w:r w:rsidR="00194B4B">
          <w:rPr>
            <w:webHidden/>
          </w:rPr>
          <w:fldChar w:fldCharType="begin"/>
        </w:r>
        <w:r w:rsidR="00194B4B">
          <w:rPr>
            <w:webHidden/>
          </w:rPr>
          <w:instrText xml:space="preserve"> PAGEREF _Toc496630297 \h </w:instrText>
        </w:r>
        <w:r w:rsidR="00194B4B">
          <w:rPr>
            <w:webHidden/>
          </w:rPr>
        </w:r>
        <w:r w:rsidR="00194B4B">
          <w:rPr>
            <w:webHidden/>
          </w:rPr>
          <w:fldChar w:fldCharType="separate"/>
        </w:r>
        <w:r w:rsidR="00194B4B">
          <w:rPr>
            <w:webHidden/>
          </w:rPr>
          <w:t>4</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298" w:history="1">
        <w:r w:rsidR="00194B4B" w:rsidRPr="009E6EF2">
          <w:rPr>
            <w:rStyle w:val="Collegamentoipertestuale"/>
          </w:rPr>
          <w:t>3.1. Topology and traffic flow processing</w:t>
        </w:r>
        <w:r w:rsidR="00194B4B">
          <w:rPr>
            <w:webHidden/>
          </w:rPr>
          <w:tab/>
        </w:r>
        <w:r w:rsidR="00194B4B">
          <w:rPr>
            <w:webHidden/>
          </w:rPr>
          <w:fldChar w:fldCharType="begin"/>
        </w:r>
        <w:r w:rsidR="00194B4B">
          <w:rPr>
            <w:webHidden/>
          </w:rPr>
          <w:instrText xml:space="preserve"> PAGEREF _Toc496630298 \h </w:instrText>
        </w:r>
        <w:r w:rsidR="00194B4B">
          <w:rPr>
            <w:webHidden/>
          </w:rPr>
        </w:r>
        <w:r w:rsidR="00194B4B">
          <w:rPr>
            <w:webHidden/>
          </w:rPr>
          <w:fldChar w:fldCharType="separate"/>
        </w:r>
        <w:r w:rsidR="00194B4B">
          <w:rPr>
            <w:webHidden/>
          </w:rPr>
          <w:t>4</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299" w:history="1">
        <w:r w:rsidR="00194B4B" w:rsidRPr="009E6EF2">
          <w:rPr>
            <w:rStyle w:val="Collegamentoipertestuale"/>
          </w:rPr>
          <w:t>4. Use Case 1: Single-domain with single-layer</w:t>
        </w:r>
        <w:r w:rsidR="00194B4B">
          <w:rPr>
            <w:webHidden/>
          </w:rPr>
          <w:tab/>
        </w:r>
        <w:r w:rsidR="00194B4B">
          <w:rPr>
            <w:webHidden/>
          </w:rPr>
          <w:fldChar w:fldCharType="begin"/>
        </w:r>
        <w:r w:rsidR="00194B4B">
          <w:rPr>
            <w:webHidden/>
          </w:rPr>
          <w:instrText xml:space="preserve"> PAGEREF _Toc496630299 \h </w:instrText>
        </w:r>
        <w:r w:rsidR="00194B4B">
          <w:rPr>
            <w:webHidden/>
          </w:rPr>
        </w:r>
        <w:r w:rsidR="00194B4B">
          <w:rPr>
            <w:webHidden/>
          </w:rPr>
          <w:fldChar w:fldCharType="separate"/>
        </w:r>
        <w:r w:rsidR="00194B4B">
          <w:rPr>
            <w:webHidden/>
          </w:rPr>
          <w:t>5</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00" w:history="1">
        <w:r w:rsidR="00194B4B" w:rsidRPr="009E6EF2">
          <w:rPr>
            <w:rStyle w:val="Collegamentoipertestuale"/>
          </w:rPr>
          <w:t>4.1. Reference Network</w:t>
        </w:r>
        <w:r w:rsidR="00194B4B">
          <w:rPr>
            <w:webHidden/>
          </w:rPr>
          <w:tab/>
        </w:r>
        <w:r w:rsidR="00194B4B">
          <w:rPr>
            <w:webHidden/>
          </w:rPr>
          <w:fldChar w:fldCharType="begin"/>
        </w:r>
        <w:r w:rsidR="00194B4B">
          <w:rPr>
            <w:webHidden/>
          </w:rPr>
          <w:instrText xml:space="preserve"> PAGEREF _Toc496630300 \h </w:instrText>
        </w:r>
        <w:r w:rsidR="00194B4B">
          <w:rPr>
            <w:webHidden/>
          </w:rPr>
        </w:r>
        <w:r w:rsidR="00194B4B">
          <w:rPr>
            <w:webHidden/>
          </w:rPr>
          <w:fldChar w:fldCharType="separate"/>
        </w:r>
        <w:r w:rsidR="00194B4B">
          <w:rPr>
            <w:webHidden/>
          </w:rPr>
          <w:t>5</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01" w:history="1">
        <w:r w:rsidR="00194B4B" w:rsidRPr="009E6EF2">
          <w:rPr>
            <w:rStyle w:val="Collegamentoipertestuale"/>
          </w:rPr>
          <w:t>4.1.1. Single Transport Domain - OTN Network</w:t>
        </w:r>
        <w:r w:rsidR="00194B4B">
          <w:rPr>
            <w:webHidden/>
          </w:rPr>
          <w:tab/>
        </w:r>
        <w:r w:rsidR="00194B4B">
          <w:rPr>
            <w:webHidden/>
          </w:rPr>
          <w:fldChar w:fldCharType="begin"/>
        </w:r>
        <w:r w:rsidR="00194B4B">
          <w:rPr>
            <w:webHidden/>
          </w:rPr>
          <w:instrText xml:space="preserve"> PAGEREF _Toc496630301 \h </w:instrText>
        </w:r>
        <w:r w:rsidR="00194B4B">
          <w:rPr>
            <w:webHidden/>
          </w:rPr>
        </w:r>
        <w:r w:rsidR="00194B4B">
          <w:rPr>
            <w:webHidden/>
          </w:rPr>
          <w:fldChar w:fldCharType="separate"/>
        </w:r>
        <w:r w:rsidR="00194B4B">
          <w:rPr>
            <w:webHidden/>
          </w:rPr>
          <w:t>5</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02" w:history="1">
        <w:r w:rsidR="00194B4B" w:rsidRPr="009E6EF2">
          <w:rPr>
            <w:rStyle w:val="Collegamentoipertestuale"/>
          </w:rPr>
          <w:t>4.2. Topology Abstractions</w:t>
        </w:r>
        <w:r w:rsidR="00194B4B">
          <w:rPr>
            <w:webHidden/>
          </w:rPr>
          <w:tab/>
        </w:r>
        <w:r w:rsidR="00194B4B">
          <w:rPr>
            <w:webHidden/>
          </w:rPr>
          <w:fldChar w:fldCharType="begin"/>
        </w:r>
        <w:r w:rsidR="00194B4B">
          <w:rPr>
            <w:webHidden/>
          </w:rPr>
          <w:instrText xml:space="preserve"> PAGEREF _Toc496630302 \h </w:instrText>
        </w:r>
        <w:r w:rsidR="00194B4B">
          <w:rPr>
            <w:webHidden/>
          </w:rPr>
        </w:r>
        <w:r w:rsidR="00194B4B">
          <w:rPr>
            <w:webHidden/>
          </w:rPr>
          <w:fldChar w:fldCharType="separate"/>
        </w:r>
        <w:r w:rsidR="00194B4B">
          <w:rPr>
            <w:webHidden/>
          </w:rPr>
          <w:t>8</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03" w:history="1">
        <w:r w:rsidR="00194B4B" w:rsidRPr="009E6EF2">
          <w:rPr>
            <w:rStyle w:val="Collegamentoipertestuale"/>
          </w:rPr>
          <w:t>4.3. Service Configuration</w:t>
        </w:r>
        <w:r w:rsidR="00194B4B">
          <w:rPr>
            <w:webHidden/>
          </w:rPr>
          <w:tab/>
        </w:r>
        <w:r w:rsidR="00194B4B">
          <w:rPr>
            <w:webHidden/>
          </w:rPr>
          <w:fldChar w:fldCharType="begin"/>
        </w:r>
        <w:r w:rsidR="00194B4B">
          <w:rPr>
            <w:webHidden/>
          </w:rPr>
          <w:instrText xml:space="preserve"> PAGEREF _Toc496630303 \h </w:instrText>
        </w:r>
        <w:r w:rsidR="00194B4B">
          <w:rPr>
            <w:webHidden/>
          </w:rPr>
        </w:r>
        <w:r w:rsidR="00194B4B">
          <w:rPr>
            <w:webHidden/>
          </w:rPr>
          <w:fldChar w:fldCharType="separate"/>
        </w:r>
        <w:r w:rsidR="00194B4B">
          <w:rPr>
            <w:webHidden/>
          </w:rPr>
          <w:t>9</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04" w:history="1">
        <w:r w:rsidR="00194B4B" w:rsidRPr="009E6EF2">
          <w:rPr>
            <w:rStyle w:val="Collegamentoipertestuale"/>
          </w:rPr>
          <w:t>4.3.1. ODU Transit</w:t>
        </w:r>
        <w:r w:rsidR="00194B4B">
          <w:rPr>
            <w:webHidden/>
          </w:rPr>
          <w:tab/>
        </w:r>
        <w:r w:rsidR="00194B4B">
          <w:rPr>
            <w:webHidden/>
          </w:rPr>
          <w:fldChar w:fldCharType="begin"/>
        </w:r>
        <w:r w:rsidR="00194B4B">
          <w:rPr>
            <w:webHidden/>
          </w:rPr>
          <w:instrText xml:space="preserve"> PAGEREF _Toc496630304 \h </w:instrText>
        </w:r>
        <w:r w:rsidR="00194B4B">
          <w:rPr>
            <w:webHidden/>
          </w:rPr>
        </w:r>
        <w:r w:rsidR="00194B4B">
          <w:rPr>
            <w:webHidden/>
          </w:rPr>
          <w:fldChar w:fldCharType="separate"/>
        </w:r>
        <w:r w:rsidR="00194B4B">
          <w:rPr>
            <w:webHidden/>
          </w:rPr>
          <w:t>9</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05" w:history="1">
        <w:r w:rsidR="00194B4B" w:rsidRPr="009E6EF2">
          <w:rPr>
            <w:rStyle w:val="Collegamentoipertestuale"/>
          </w:rPr>
          <w:t>4.3.2. EPL over ODU</w:t>
        </w:r>
        <w:r w:rsidR="00194B4B">
          <w:rPr>
            <w:webHidden/>
          </w:rPr>
          <w:tab/>
        </w:r>
        <w:r w:rsidR="00194B4B">
          <w:rPr>
            <w:webHidden/>
          </w:rPr>
          <w:fldChar w:fldCharType="begin"/>
        </w:r>
        <w:r w:rsidR="00194B4B">
          <w:rPr>
            <w:webHidden/>
          </w:rPr>
          <w:instrText xml:space="preserve"> PAGEREF _Toc496630305 \h </w:instrText>
        </w:r>
        <w:r w:rsidR="00194B4B">
          <w:rPr>
            <w:webHidden/>
          </w:rPr>
        </w:r>
        <w:r w:rsidR="00194B4B">
          <w:rPr>
            <w:webHidden/>
          </w:rPr>
          <w:fldChar w:fldCharType="separate"/>
        </w:r>
        <w:r w:rsidR="00194B4B">
          <w:rPr>
            <w:webHidden/>
          </w:rPr>
          <w:t>10</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06" w:history="1">
        <w:r w:rsidR="00194B4B" w:rsidRPr="009E6EF2">
          <w:rPr>
            <w:rStyle w:val="Collegamentoipertestuale"/>
          </w:rPr>
          <w:t>4.3.3. Other OTN Client Services</w:t>
        </w:r>
        <w:r w:rsidR="00194B4B">
          <w:rPr>
            <w:webHidden/>
          </w:rPr>
          <w:tab/>
        </w:r>
        <w:r w:rsidR="00194B4B">
          <w:rPr>
            <w:webHidden/>
          </w:rPr>
          <w:fldChar w:fldCharType="begin"/>
        </w:r>
        <w:r w:rsidR="00194B4B">
          <w:rPr>
            <w:webHidden/>
          </w:rPr>
          <w:instrText xml:space="preserve"> PAGEREF _Toc496630306 \h </w:instrText>
        </w:r>
        <w:r w:rsidR="00194B4B">
          <w:rPr>
            <w:webHidden/>
          </w:rPr>
        </w:r>
        <w:r w:rsidR="00194B4B">
          <w:rPr>
            <w:webHidden/>
          </w:rPr>
          <w:fldChar w:fldCharType="separate"/>
        </w:r>
        <w:r w:rsidR="00194B4B">
          <w:rPr>
            <w:webHidden/>
          </w:rPr>
          <w:t>10</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07" w:history="1">
        <w:r w:rsidR="00194B4B" w:rsidRPr="009E6EF2">
          <w:rPr>
            <w:rStyle w:val="Collegamentoipertestuale"/>
          </w:rPr>
          <w:t>4.3.4. EVPL over ODU</w:t>
        </w:r>
        <w:r w:rsidR="00194B4B">
          <w:rPr>
            <w:webHidden/>
          </w:rPr>
          <w:tab/>
        </w:r>
        <w:r w:rsidR="00194B4B">
          <w:rPr>
            <w:webHidden/>
          </w:rPr>
          <w:fldChar w:fldCharType="begin"/>
        </w:r>
        <w:r w:rsidR="00194B4B">
          <w:rPr>
            <w:webHidden/>
          </w:rPr>
          <w:instrText xml:space="preserve"> PAGEREF _Toc496630307 \h </w:instrText>
        </w:r>
        <w:r w:rsidR="00194B4B">
          <w:rPr>
            <w:webHidden/>
          </w:rPr>
        </w:r>
        <w:r w:rsidR="00194B4B">
          <w:rPr>
            <w:webHidden/>
          </w:rPr>
          <w:fldChar w:fldCharType="separate"/>
        </w:r>
        <w:r w:rsidR="00194B4B">
          <w:rPr>
            <w:webHidden/>
          </w:rPr>
          <w:t>11</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08" w:history="1">
        <w:r w:rsidR="00194B4B" w:rsidRPr="009E6EF2">
          <w:rPr>
            <w:rStyle w:val="Collegamentoipertestuale"/>
          </w:rPr>
          <w:t>4.3.5. EVPLAN and EVPTree Services</w:t>
        </w:r>
        <w:r w:rsidR="00194B4B">
          <w:rPr>
            <w:webHidden/>
          </w:rPr>
          <w:tab/>
        </w:r>
        <w:r w:rsidR="00194B4B">
          <w:rPr>
            <w:webHidden/>
          </w:rPr>
          <w:fldChar w:fldCharType="begin"/>
        </w:r>
        <w:r w:rsidR="00194B4B">
          <w:rPr>
            <w:webHidden/>
          </w:rPr>
          <w:instrText xml:space="preserve"> PAGEREF _Toc496630308 \h </w:instrText>
        </w:r>
        <w:r w:rsidR="00194B4B">
          <w:rPr>
            <w:webHidden/>
          </w:rPr>
        </w:r>
        <w:r w:rsidR="00194B4B">
          <w:rPr>
            <w:webHidden/>
          </w:rPr>
          <w:fldChar w:fldCharType="separate"/>
        </w:r>
        <w:r w:rsidR="00194B4B">
          <w:rPr>
            <w:webHidden/>
          </w:rPr>
          <w:t>12</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09" w:history="1">
        <w:r w:rsidR="00194B4B" w:rsidRPr="009E6EF2">
          <w:rPr>
            <w:rStyle w:val="Collegamentoipertestuale"/>
          </w:rPr>
          <w:t>4.4. Multi-functional Access Links</w:t>
        </w:r>
        <w:r w:rsidR="00194B4B">
          <w:rPr>
            <w:webHidden/>
          </w:rPr>
          <w:tab/>
        </w:r>
        <w:r w:rsidR="00194B4B">
          <w:rPr>
            <w:webHidden/>
          </w:rPr>
          <w:fldChar w:fldCharType="begin"/>
        </w:r>
        <w:r w:rsidR="00194B4B">
          <w:rPr>
            <w:webHidden/>
          </w:rPr>
          <w:instrText xml:space="preserve"> PAGEREF _Toc496630309 \h </w:instrText>
        </w:r>
        <w:r w:rsidR="00194B4B">
          <w:rPr>
            <w:webHidden/>
          </w:rPr>
        </w:r>
        <w:r w:rsidR="00194B4B">
          <w:rPr>
            <w:webHidden/>
          </w:rPr>
          <w:fldChar w:fldCharType="separate"/>
        </w:r>
        <w:r w:rsidR="00194B4B">
          <w:rPr>
            <w:webHidden/>
          </w:rPr>
          <w:t>13</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10" w:history="1">
        <w:r w:rsidR="00194B4B" w:rsidRPr="009E6EF2">
          <w:rPr>
            <w:rStyle w:val="Collegamentoipertestuale"/>
          </w:rPr>
          <w:t>4.5. Protection Requirements</w:t>
        </w:r>
        <w:r w:rsidR="00194B4B">
          <w:rPr>
            <w:webHidden/>
          </w:rPr>
          <w:tab/>
        </w:r>
        <w:r w:rsidR="00194B4B">
          <w:rPr>
            <w:webHidden/>
          </w:rPr>
          <w:fldChar w:fldCharType="begin"/>
        </w:r>
        <w:r w:rsidR="00194B4B">
          <w:rPr>
            <w:webHidden/>
          </w:rPr>
          <w:instrText xml:space="preserve"> PAGEREF _Toc496630310 \h </w:instrText>
        </w:r>
        <w:r w:rsidR="00194B4B">
          <w:rPr>
            <w:webHidden/>
          </w:rPr>
        </w:r>
        <w:r w:rsidR="00194B4B">
          <w:rPr>
            <w:webHidden/>
          </w:rPr>
          <w:fldChar w:fldCharType="separate"/>
        </w:r>
        <w:r w:rsidR="00194B4B">
          <w:rPr>
            <w:webHidden/>
          </w:rPr>
          <w:t>14</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11" w:history="1">
        <w:r w:rsidR="00194B4B" w:rsidRPr="009E6EF2">
          <w:rPr>
            <w:rStyle w:val="Collegamentoipertestuale"/>
          </w:rPr>
          <w:t>4.5.1. Linear Protection</w:t>
        </w:r>
        <w:r w:rsidR="00194B4B">
          <w:rPr>
            <w:webHidden/>
          </w:rPr>
          <w:tab/>
        </w:r>
        <w:r w:rsidR="00194B4B">
          <w:rPr>
            <w:webHidden/>
          </w:rPr>
          <w:fldChar w:fldCharType="begin"/>
        </w:r>
        <w:r w:rsidR="00194B4B">
          <w:rPr>
            <w:webHidden/>
          </w:rPr>
          <w:instrText xml:space="preserve"> PAGEREF _Toc496630311 \h </w:instrText>
        </w:r>
        <w:r w:rsidR="00194B4B">
          <w:rPr>
            <w:webHidden/>
          </w:rPr>
        </w:r>
        <w:r w:rsidR="00194B4B">
          <w:rPr>
            <w:webHidden/>
          </w:rPr>
          <w:fldChar w:fldCharType="separate"/>
        </w:r>
        <w:r w:rsidR="00194B4B">
          <w:rPr>
            <w:webHidden/>
          </w:rPr>
          <w:t>15</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312" w:history="1">
        <w:r w:rsidR="00194B4B" w:rsidRPr="009E6EF2">
          <w:rPr>
            <w:rStyle w:val="Collegamentoipertestuale"/>
          </w:rPr>
          <w:t>5. Use Case 2: Single-domain with multi-layer</w:t>
        </w:r>
        <w:r w:rsidR="00194B4B">
          <w:rPr>
            <w:webHidden/>
          </w:rPr>
          <w:tab/>
        </w:r>
        <w:r w:rsidR="00194B4B">
          <w:rPr>
            <w:webHidden/>
          </w:rPr>
          <w:fldChar w:fldCharType="begin"/>
        </w:r>
        <w:r w:rsidR="00194B4B">
          <w:rPr>
            <w:webHidden/>
          </w:rPr>
          <w:instrText xml:space="preserve"> PAGEREF _Toc496630312 \h </w:instrText>
        </w:r>
        <w:r w:rsidR="00194B4B">
          <w:rPr>
            <w:webHidden/>
          </w:rPr>
        </w:r>
        <w:r w:rsidR="00194B4B">
          <w:rPr>
            <w:webHidden/>
          </w:rPr>
          <w:fldChar w:fldCharType="separate"/>
        </w:r>
        <w:r w:rsidR="00194B4B">
          <w:rPr>
            <w:webHidden/>
          </w:rPr>
          <w:t>15</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13" w:history="1">
        <w:r w:rsidR="00194B4B" w:rsidRPr="009E6EF2">
          <w:rPr>
            <w:rStyle w:val="Collegamentoipertestuale"/>
          </w:rPr>
          <w:t>5.1. Reference Network</w:t>
        </w:r>
        <w:r w:rsidR="00194B4B">
          <w:rPr>
            <w:webHidden/>
          </w:rPr>
          <w:tab/>
        </w:r>
        <w:r w:rsidR="00194B4B">
          <w:rPr>
            <w:webHidden/>
          </w:rPr>
          <w:fldChar w:fldCharType="begin"/>
        </w:r>
        <w:r w:rsidR="00194B4B">
          <w:rPr>
            <w:webHidden/>
          </w:rPr>
          <w:instrText xml:space="preserve"> PAGEREF _Toc496630313 \h </w:instrText>
        </w:r>
        <w:r w:rsidR="00194B4B">
          <w:rPr>
            <w:webHidden/>
          </w:rPr>
        </w:r>
        <w:r w:rsidR="00194B4B">
          <w:rPr>
            <w:webHidden/>
          </w:rPr>
          <w:fldChar w:fldCharType="separate"/>
        </w:r>
        <w:r w:rsidR="00194B4B">
          <w:rPr>
            <w:webHidden/>
          </w:rPr>
          <w:t>15</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14" w:history="1">
        <w:r w:rsidR="00194B4B" w:rsidRPr="009E6EF2">
          <w:rPr>
            <w:rStyle w:val="Collegamentoipertestuale"/>
          </w:rPr>
          <w:t>5.2. Topology Abstractions</w:t>
        </w:r>
        <w:r w:rsidR="00194B4B">
          <w:rPr>
            <w:webHidden/>
          </w:rPr>
          <w:tab/>
        </w:r>
        <w:r w:rsidR="00194B4B">
          <w:rPr>
            <w:webHidden/>
          </w:rPr>
          <w:fldChar w:fldCharType="begin"/>
        </w:r>
        <w:r w:rsidR="00194B4B">
          <w:rPr>
            <w:webHidden/>
          </w:rPr>
          <w:instrText xml:space="preserve"> PAGEREF _Toc496630314 \h </w:instrText>
        </w:r>
        <w:r w:rsidR="00194B4B">
          <w:rPr>
            <w:webHidden/>
          </w:rPr>
        </w:r>
        <w:r w:rsidR="00194B4B">
          <w:rPr>
            <w:webHidden/>
          </w:rPr>
          <w:fldChar w:fldCharType="separate"/>
        </w:r>
        <w:r w:rsidR="00194B4B">
          <w:rPr>
            <w:webHidden/>
          </w:rPr>
          <w:t>16</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15" w:history="1">
        <w:r w:rsidR="00194B4B" w:rsidRPr="009E6EF2">
          <w:rPr>
            <w:rStyle w:val="Collegamentoipertestuale"/>
          </w:rPr>
          <w:t>5.3. Service Configuration</w:t>
        </w:r>
        <w:r w:rsidR="00194B4B">
          <w:rPr>
            <w:webHidden/>
          </w:rPr>
          <w:tab/>
        </w:r>
        <w:r w:rsidR="00194B4B">
          <w:rPr>
            <w:webHidden/>
          </w:rPr>
          <w:fldChar w:fldCharType="begin"/>
        </w:r>
        <w:r w:rsidR="00194B4B">
          <w:rPr>
            <w:webHidden/>
          </w:rPr>
          <w:instrText xml:space="preserve"> PAGEREF _Toc496630315 \h </w:instrText>
        </w:r>
        <w:r w:rsidR="00194B4B">
          <w:rPr>
            <w:webHidden/>
          </w:rPr>
        </w:r>
        <w:r w:rsidR="00194B4B">
          <w:rPr>
            <w:webHidden/>
          </w:rPr>
          <w:fldChar w:fldCharType="separate"/>
        </w:r>
        <w:r w:rsidR="00194B4B">
          <w:rPr>
            <w:webHidden/>
          </w:rPr>
          <w:t>16</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316" w:history="1">
        <w:r w:rsidR="00194B4B" w:rsidRPr="009E6EF2">
          <w:rPr>
            <w:rStyle w:val="Collegamentoipertestuale"/>
          </w:rPr>
          <w:t>6. Use Case 3: Multi-domain with single-layer</w:t>
        </w:r>
        <w:r w:rsidR="00194B4B">
          <w:rPr>
            <w:webHidden/>
          </w:rPr>
          <w:tab/>
        </w:r>
        <w:r w:rsidR="00194B4B">
          <w:rPr>
            <w:webHidden/>
          </w:rPr>
          <w:fldChar w:fldCharType="begin"/>
        </w:r>
        <w:r w:rsidR="00194B4B">
          <w:rPr>
            <w:webHidden/>
          </w:rPr>
          <w:instrText xml:space="preserve"> PAGEREF _Toc496630316 \h </w:instrText>
        </w:r>
        <w:r w:rsidR="00194B4B">
          <w:rPr>
            <w:webHidden/>
          </w:rPr>
        </w:r>
        <w:r w:rsidR="00194B4B">
          <w:rPr>
            <w:webHidden/>
          </w:rPr>
          <w:fldChar w:fldCharType="separate"/>
        </w:r>
        <w:r w:rsidR="00194B4B">
          <w:rPr>
            <w:webHidden/>
          </w:rPr>
          <w:t>16</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17" w:history="1">
        <w:r w:rsidR="00194B4B" w:rsidRPr="009E6EF2">
          <w:rPr>
            <w:rStyle w:val="Collegamentoipertestuale"/>
          </w:rPr>
          <w:t>6.1. Reference Network</w:t>
        </w:r>
        <w:r w:rsidR="00194B4B">
          <w:rPr>
            <w:webHidden/>
          </w:rPr>
          <w:tab/>
        </w:r>
        <w:r w:rsidR="00194B4B">
          <w:rPr>
            <w:webHidden/>
          </w:rPr>
          <w:fldChar w:fldCharType="begin"/>
        </w:r>
        <w:r w:rsidR="00194B4B">
          <w:rPr>
            <w:webHidden/>
          </w:rPr>
          <w:instrText xml:space="preserve"> PAGEREF _Toc496630317 \h </w:instrText>
        </w:r>
        <w:r w:rsidR="00194B4B">
          <w:rPr>
            <w:webHidden/>
          </w:rPr>
        </w:r>
        <w:r w:rsidR="00194B4B">
          <w:rPr>
            <w:webHidden/>
          </w:rPr>
          <w:fldChar w:fldCharType="separate"/>
        </w:r>
        <w:r w:rsidR="00194B4B">
          <w:rPr>
            <w:webHidden/>
          </w:rPr>
          <w:t>16</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18" w:history="1">
        <w:r w:rsidR="00194B4B" w:rsidRPr="009E6EF2">
          <w:rPr>
            <w:rStyle w:val="Collegamentoipertestuale"/>
          </w:rPr>
          <w:t>6.2. Topology Abstractions</w:t>
        </w:r>
        <w:r w:rsidR="00194B4B">
          <w:rPr>
            <w:webHidden/>
          </w:rPr>
          <w:tab/>
        </w:r>
        <w:r w:rsidR="00194B4B">
          <w:rPr>
            <w:webHidden/>
          </w:rPr>
          <w:fldChar w:fldCharType="begin"/>
        </w:r>
        <w:r w:rsidR="00194B4B">
          <w:rPr>
            <w:webHidden/>
          </w:rPr>
          <w:instrText xml:space="preserve"> PAGEREF _Toc496630318 \h </w:instrText>
        </w:r>
        <w:r w:rsidR="00194B4B">
          <w:rPr>
            <w:webHidden/>
          </w:rPr>
        </w:r>
        <w:r w:rsidR="00194B4B">
          <w:rPr>
            <w:webHidden/>
          </w:rPr>
          <w:fldChar w:fldCharType="separate"/>
        </w:r>
        <w:r w:rsidR="00194B4B">
          <w:rPr>
            <w:webHidden/>
          </w:rPr>
          <w:t>19</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19" w:history="1">
        <w:r w:rsidR="00194B4B" w:rsidRPr="009E6EF2">
          <w:rPr>
            <w:rStyle w:val="Collegamentoipertestuale"/>
          </w:rPr>
          <w:t>6.3. Service Configuration</w:t>
        </w:r>
        <w:r w:rsidR="00194B4B">
          <w:rPr>
            <w:webHidden/>
          </w:rPr>
          <w:tab/>
        </w:r>
        <w:r w:rsidR="00194B4B">
          <w:rPr>
            <w:webHidden/>
          </w:rPr>
          <w:fldChar w:fldCharType="begin"/>
        </w:r>
        <w:r w:rsidR="00194B4B">
          <w:rPr>
            <w:webHidden/>
          </w:rPr>
          <w:instrText xml:space="preserve"> PAGEREF _Toc496630319 \h </w:instrText>
        </w:r>
        <w:r w:rsidR="00194B4B">
          <w:rPr>
            <w:webHidden/>
          </w:rPr>
        </w:r>
        <w:r w:rsidR="00194B4B">
          <w:rPr>
            <w:webHidden/>
          </w:rPr>
          <w:fldChar w:fldCharType="separate"/>
        </w:r>
        <w:r w:rsidR="00194B4B">
          <w:rPr>
            <w:webHidden/>
          </w:rPr>
          <w:t>19</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20" w:history="1">
        <w:r w:rsidR="00194B4B" w:rsidRPr="009E6EF2">
          <w:rPr>
            <w:rStyle w:val="Collegamentoipertestuale"/>
          </w:rPr>
          <w:t>6.3.1. ODU Transit</w:t>
        </w:r>
        <w:r w:rsidR="00194B4B">
          <w:rPr>
            <w:webHidden/>
          </w:rPr>
          <w:tab/>
        </w:r>
        <w:r w:rsidR="00194B4B">
          <w:rPr>
            <w:webHidden/>
          </w:rPr>
          <w:fldChar w:fldCharType="begin"/>
        </w:r>
        <w:r w:rsidR="00194B4B">
          <w:rPr>
            <w:webHidden/>
          </w:rPr>
          <w:instrText xml:space="preserve"> PAGEREF _Toc496630320 \h </w:instrText>
        </w:r>
        <w:r w:rsidR="00194B4B">
          <w:rPr>
            <w:webHidden/>
          </w:rPr>
        </w:r>
        <w:r w:rsidR="00194B4B">
          <w:rPr>
            <w:webHidden/>
          </w:rPr>
          <w:fldChar w:fldCharType="separate"/>
        </w:r>
        <w:r w:rsidR="00194B4B">
          <w:rPr>
            <w:webHidden/>
          </w:rPr>
          <w:t>20</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21" w:history="1">
        <w:r w:rsidR="00194B4B" w:rsidRPr="009E6EF2">
          <w:rPr>
            <w:rStyle w:val="Collegamentoipertestuale"/>
          </w:rPr>
          <w:t>6.3.2. EPL over ODU</w:t>
        </w:r>
        <w:r w:rsidR="00194B4B">
          <w:rPr>
            <w:webHidden/>
          </w:rPr>
          <w:tab/>
        </w:r>
        <w:r w:rsidR="00194B4B">
          <w:rPr>
            <w:webHidden/>
          </w:rPr>
          <w:fldChar w:fldCharType="begin"/>
        </w:r>
        <w:r w:rsidR="00194B4B">
          <w:rPr>
            <w:webHidden/>
          </w:rPr>
          <w:instrText xml:space="preserve"> PAGEREF _Toc496630321 \h </w:instrText>
        </w:r>
        <w:r w:rsidR="00194B4B">
          <w:rPr>
            <w:webHidden/>
          </w:rPr>
        </w:r>
        <w:r w:rsidR="00194B4B">
          <w:rPr>
            <w:webHidden/>
          </w:rPr>
          <w:fldChar w:fldCharType="separate"/>
        </w:r>
        <w:r w:rsidR="00194B4B">
          <w:rPr>
            <w:webHidden/>
          </w:rPr>
          <w:t>20</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22" w:history="1">
        <w:r w:rsidR="00194B4B" w:rsidRPr="009E6EF2">
          <w:rPr>
            <w:rStyle w:val="Collegamentoipertestuale"/>
          </w:rPr>
          <w:t>6.3.3. Other OTN Client Services</w:t>
        </w:r>
        <w:r w:rsidR="00194B4B">
          <w:rPr>
            <w:webHidden/>
          </w:rPr>
          <w:tab/>
        </w:r>
        <w:r w:rsidR="00194B4B">
          <w:rPr>
            <w:webHidden/>
          </w:rPr>
          <w:fldChar w:fldCharType="begin"/>
        </w:r>
        <w:r w:rsidR="00194B4B">
          <w:rPr>
            <w:webHidden/>
          </w:rPr>
          <w:instrText xml:space="preserve"> PAGEREF _Toc496630322 \h </w:instrText>
        </w:r>
        <w:r w:rsidR="00194B4B">
          <w:rPr>
            <w:webHidden/>
          </w:rPr>
        </w:r>
        <w:r w:rsidR="00194B4B">
          <w:rPr>
            <w:webHidden/>
          </w:rPr>
          <w:fldChar w:fldCharType="separate"/>
        </w:r>
        <w:r w:rsidR="00194B4B">
          <w:rPr>
            <w:webHidden/>
          </w:rPr>
          <w:t>21</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23" w:history="1">
        <w:r w:rsidR="00194B4B" w:rsidRPr="009E6EF2">
          <w:rPr>
            <w:rStyle w:val="Collegamentoipertestuale"/>
          </w:rPr>
          <w:t>6.3.4. EVPL over ODU</w:t>
        </w:r>
        <w:r w:rsidR="00194B4B">
          <w:rPr>
            <w:webHidden/>
          </w:rPr>
          <w:tab/>
        </w:r>
        <w:r w:rsidR="00194B4B">
          <w:rPr>
            <w:webHidden/>
          </w:rPr>
          <w:fldChar w:fldCharType="begin"/>
        </w:r>
        <w:r w:rsidR="00194B4B">
          <w:rPr>
            <w:webHidden/>
          </w:rPr>
          <w:instrText xml:space="preserve"> PAGEREF _Toc496630323 \h </w:instrText>
        </w:r>
        <w:r w:rsidR="00194B4B">
          <w:rPr>
            <w:webHidden/>
          </w:rPr>
        </w:r>
        <w:r w:rsidR="00194B4B">
          <w:rPr>
            <w:webHidden/>
          </w:rPr>
          <w:fldChar w:fldCharType="separate"/>
        </w:r>
        <w:r w:rsidR="00194B4B">
          <w:rPr>
            <w:webHidden/>
          </w:rPr>
          <w:t>21</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24" w:history="1">
        <w:r w:rsidR="00194B4B" w:rsidRPr="009E6EF2">
          <w:rPr>
            <w:rStyle w:val="Collegamentoipertestuale"/>
          </w:rPr>
          <w:t>6.3.5. EVPLAN and EVPTree Services</w:t>
        </w:r>
        <w:r w:rsidR="00194B4B">
          <w:rPr>
            <w:webHidden/>
          </w:rPr>
          <w:tab/>
        </w:r>
        <w:r w:rsidR="00194B4B">
          <w:rPr>
            <w:webHidden/>
          </w:rPr>
          <w:fldChar w:fldCharType="begin"/>
        </w:r>
        <w:r w:rsidR="00194B4B">
          <w:rPr>
            <w:webHidden/>
          </w:rPr>
          <w:instrText xml:space="preserve"> PAGEREF _Toc496630324 \h </w:instrText>
        </w:r>
        <w:r w:rsidR="00194B4B">
          <w:rPr>
            <w:webHidden/>
          </w:rPr>
        </w:r>
        <w:r w:rsidR="00194B4B">
          <w:rPr>
            <w:webHidden/>
          </w:rPr>
          <w:fldChar w:fldCharType="separate"/>
        </w:r>
        <w:r w:rsidR="00194B4B">
          <w:rPr>
            <w:webHidden/>
          </w:rPr>
          <w:t>21</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25" w:history="1">
        <w:r w:rsidR="00194B4B" w:rsidRPr="009E6EF2">
          <w:rPr>
            <w:rStyle w:val="Collegamentoipertestuale"/>
          </w:rPr>
          <w:t>6.4. Multi-functional Access Links</w:t>
        </w:r>
        <w:r w:rsidR="00194B4B">
          <w:rPr>
            <w:webHidden/>
          </w:rPr>
          <w:tab/>
        </w:r>
        <w:r w:rsidR="00194B4B">
          <w:rPr>
            <w:webHidden/>
          </w:rPr>
          <w:fldChar w:fldCharType="begin"/>
        </w:r>
        <w:r w:rsidR="00194B4B">
          <w:rPr>
            <w:webHidden/>
          </w:rPr>
          <w:instrText xml:space="preserve"> PAGEREF _Toc496630325 \h </w:instrText>
        </w:r>
        <w:r w:rsidR="00194B4B">
          <w:rPr>
            <w:webHidden/>
          </w:rPr>
        </w:r>
        <w:r w:rsidR="00194B4B">
          <w:rPr>
            <w:webHidden/>
          </w:rPr>
          <w:fldChar w:fldCharType="separate"/>
        </w:r>
        <w:r w:rsidR="00194B4B">
          <w:rPr>
            <w:webHidden/>
          </w:rPr>
          <w:t>22</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26" w:history="1">
        <w:r w:rsidR="00194B4B" w:rsidRPr="009E6EF2">
          <w:rPr>
            <w:rStyle w:val="Collegamentoipertestuale"/>
          </w:rPr>
          <w:t>6.5. Protection Scenarios</w:t>
        </w:r>
        <w:r w:rsidR="00194B4B">
          <w:rPr>
            <w:webHidden/>
          </w:rPr>
          <w:tab/>
        </w:r>
        <w:r w:rsidR="00194B4B">
          <w:rPr>
            <w:webHidden/>
          </w:rPr>
          <w:fldChar w:fldCharType="begin"/>
        </w:r>
        <w:r w:rsidR="00194B4B">
          <w:rPr>
            <w:webHidden/>
          </w:rPr>
          <w:instrText xml:space="preserve"> PAGEREF _Toc496630326 \h </w:instrText>
        </w:r>
        <w:r w:rsidR="00194B4B">
          <w:rPr>
            <w:webHidden/>
          </w:rPr>
        </w:r>
        <w:r w:rsidR="00194B4B">
          <w:rPr>
            <w:webHidden/>
          </w:rPr>
          <w:fldChar w:fldCharType="separate"/>
        </w:r>
        <w:r w:rsidR="00194B4B">
          <w:rPr>
            <w:webHidden/>
          </w:rPr>
          <w:t>22</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27" w:history="1">
        <w:r w:rsidR="00194B4B" w:rsidRPr="009E6EF2">
          <w:rPr>
            <w:rStyle w:val="Collegamentoipertestuale"/>
          </w:rPr>
          <w:t>6.5.1. Linear Protection (end-to-end)</w:t>
        </w:r>
        <w:r w:rsidR="00194B4B">
          <w:rPr>
            <w:webHidden/>
          </w:rPr>
          <w:tab/>
        </w:r>
        <w:r w:rsidR="00194B4B">
          <w:rPr>
            <w:webHidden/>
          </w:rPr>
          <w:fldChar w:fldCharType="begin"/>
        </w:r>
        <w:r w:rsidR="00194B4B">
          <w:rPr>
            <w:webHidden/>
          </w:rPr>
          <w:instrText xml:space="preserve"> PAGEREF _Toc496630327 \h </w:instrText>
        </w:r>
        <w:r w:rsidR="00194B4B">
          <w:rPr>
            <w:webHidden/>
          </w:rPr>
        </w:r>
        <w:r w:rsidR="00194B4B">
          <w:rPr>
            <w:webHidden/>
          </w:rPr>
          <w:fldChar w:fldCharType="separate"/>
        </w:r>
        <w:r w:rsidR="00194B4B">
          <w:rPr>
            <w:webHidden/>
          </w:rPr>
          <w:t>23</w:t>
        </w:r>
        <w:r w:rsidR="00194B4B">
          <w:rPr>
            <w:webHidden/>
          </w:rPr>
          <w:fldChar w:fldCharType="end"/>
        </w:r>
      </w:hyperlink>
    </w:p>
    <w:p w:rsidR="00194B4B" w:rsidRDefault="009F2FEA">
      <w:pPr>
        <w:pStyle w:val="Sommario3"/>
        <w:rPr>
          <w:rFonts w:asciiTheme="minorHAnsi" w:eastAsiaTheme="minorEastAsia" w:hAnsiTheme="minorHAnsi" w:cstheme="minorBidi"/>
          <w:sz w:val="22"/>
          <w:szCs w:val="22"/>
          <w:lang w:eastAsia="zh-CN"/>
        </w:rPr>
      </w:pPr>
      <w:hyperlink w:anchor="_Toc496630328" w:history="1">
        <w:r w:rsidR="00194B4B" w:rsidRPr="009E6EF2">
          <w:rPr>
            <w:rStyle w:val="Collegamentoipertestuale"/>
          </w:rPr>
          <w:t>6.5.2. Segmented Protection</w:t>
        </w:r>
        <w:r w:rsidR="00194B4B">
          <w:rPr>
            <w:webHidden/>
          </w:rPr>
          <w:tab/>
        </w:r>
        <w:r w:rsidR="00194B4B">
          <w:rPr>
            <w:webHidden/>
          </w:rPr>
          <w:fldChar w:fldCharType="begin"/>
        </w:r>
        <w:r w:rsidR="00194B4B">
          <w:rPr>
            <w:webHidden/>
          </w:rPr>
          <w:instrText xml:space="preserve"> PAGEREF _Toc496630328 \h </w:instrText>
        </w:r>
        <w:r w:rsidR="00194B4B">
          <w:rPr>
            <w:webHidden/>
          </w:rPr>
        </w:r>
        <w:r w:rsidR="00194B4B">
          <w:rPr>
            <w:webHidden/>
          </w:rPr>
          <w:fldChar w:fldCharType="separate"/>
        </w:r>
        <w:r w:rsidR="00194B4B">
          <w:rPr>
            <w:webHidden/>
          </w:rPr>
          <w:t>23</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329" w:history="1">
        <w:r w:rsidR="00194B4B" w:rsidRPr="009E6EF2">
          <w:rPr>
            <w:rStyle w:val="Collegamentoipertestuale"/>
          </w:rPr>
          <w:t>7. Use Case 4: Multi-domain and multi-layer</w:t>
        </w:r>
        <w:r w:rsidR="00194B4B">
          <w:rPr>
            <w:webHidden/>
          </w:rPr>
          <w:tab/>
        </w:r>
        <w:r w:rsidR="00194B4B">
          <w:rPr>
            <w:webHidden/>
          </w:rPr>
          <w:fldChar w:fldCharType="begin"/>
        </w:r>
        <w:r w:rsidR="00194B4B">
          <w:rPr>
            <w:webHidden/>
          </w:rPr>
          <w:instrText xml:space="preserve"> PAGEREF _Toc496630329 \h </w:instrText>
        </w:r>
        <w:r w:rsidR="00194B4B">
          <w:rPr>
            <w:webHidden/>
          </w:rPr>
        </w:r>
        <w:r w:rsidR="00194B4B">
          <w:rPr>
            <w:webHidden/>
          </w:rPr>
          <w:fldChar w:fldCharType="separate"/>
        </w:r>
        <w:r w:rsidR="00194B4B">
          <w:rPr>
            <w:webHidden/>
          </w:rPr>
          <w:t>24</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30" w:history="1">
        <w:r w:rsidR="00194B4B" w:rsidRPr="009E6EF2">
          <w:rPr>
            <w:rStyle w:val="Collegamentoipertestuale"/>
          </w:rPr>
          <w:t>7.1. Reference Network</w:t>
        </w:r>
        <w:r w:rsidR="00194B4B">
          <w:rPr>
            <w:webHidden/>
          </w:rPr>
          <w:tab/>
        </w:r>
        <w:r w:rsidR="00194B4B">
          <w:rPr>
            <w:webHidden/>
          </w:rPr>
          <w:fldChar w:fldCharType="begin"/>
        </w:r>
        <w:r w:rsidR="00194B4B">
          <w:rPr>
            <w:webHidden/>
          </w:rPr>
          <w:instrText xml:space="preserve"> PAGEREF _Toc496630330 \h </w:instrText>
        </w:r>
        <w:r w:rsidR="00194B4B">
          <w:rPr>
            <w:webHidden/>
          </w:rPr>
        </w:r>
        <w:r w:rsidR="00194B4B">
          <w:rPr>
            <w:webHidden/>
          </w:rPr>
          <w:fldChar w:fldCharType="separate"/>
        </w:r>
        <w:r w:rsidR="00194B4B">
          <w:rPr>
            <w:webHidden/>
          </w:rPr>
          <w:t>24</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31" w:history="1">
        <w:r w:rsidR="00194B4B" w:rsidRPr="009E6EF2">
          <w:rPr>
            <w:rStyle w:val="Collegamentoipertestuale"/>
          </w:rPr>
          <w:t>7.2. Topology Abstractions</w:t>
        </w:r>
        <w:r w:rsidR="00194B4B">
          <w:rPr>
            <w:webHidden/>
          </w:rPr>
          <w:tab/>
        </w:r>
        <w:r w:rsidR="00194B4B">
          <w:rPr>
            <w:webHidden/>
          </w:rPr>
          <w:fldChar w:fldCharType="begin"/>
        </w:r>
        <w:r w:rsidR="00194B4B">
          <w:rPr>
            <w:webHidden/>
          </w:rPr>
          <w:instrText xml:space="preserve"> PAGEREF _Toc496630331 \h </w:instrText>
        </w:r>
        <w:r w:rsidR="00194B4B">
          <w:rPr>
            <w:webHidden/>
          </w:rPr>
        </w:r>
        <w:r w:rsidR="00194B4B">
          <w:rPr>
            <w:webHidden/>
          </w:rPr>
          <w:fldChar w:fldCharType="separate"/>
        </w:r>
        <w:r w:rsidR="00194B4B">
          <w:rPr>
            <w:webHidden/>
          </w:rPr>
          <w:t>25</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32" w:history="1">
        <w:r w:rsidR="00194B4B" w:rsidRPr="009E6EF2">
          <w:rPr>
            <w:rStyle w:val="Collegamentoipertestuale"/>
          </w:rPr>
          <w:t>7.3. Service Configuration</w:t>
        </w:r>
        <w:r w:rsidR="00194B4B">
          <w:rPr>
            <w:webHidden/>
          </w:rPr>
          <w:tab/>
        </w:r>
        <w:r w:rsidR="00194B4B">
          <w:rPr>
            <w:webHidden/>
          </w:rPr>
          <w:fldChar w:fldCharType="begin"/>
        </w:r>
        <w:r w:rsidR="00194B4B">
          <w:rPr>
            <w:webHidden/>
          </w:rPr>
          <w:instrText xml:space="preserve"> PAGEREF _Toc496630332 \h </w:instrText>
        </w:r>
        <w:r w:rsidR="00194B4B">
          <w:rPr>
            <w:webHidden/>
          </w:rPr>
        </w:r>
        <w:r w:rsidR="00194B4B">
          <w:rPr>
            <w:webHidden/>
          </w:rPr>
          <w:fldChar w:fldCharType="separate"/>
        </w:r>
        <w:r w:rsidR="00194B4B">
          <w:rPr>
            <w:webHidden/>
          </w:rPr>
          <w:t>25</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333" w:history="1">
        <w:r w:rsidR="00194B4B" w:rsidRPr="009E6EF2">
          <w:rPr>
            <w:rStyle w:val="Collegamentoipertestuale"/>
          </w:rPr>
          <w:t>8. Security Considerations</w:t>
        </w:r>
        <w:r w:rsidR="00194B4B">
          <w:rPr>
            <w:webHidden/>
          </w:rPr>
          <w:tab/>
        </w:r>
        <w:r w:rsidR="00194B4B">
          <w:rPr>
            <w:webHidden/>
          </w:rPr>
          <w:fldChar w:fldCharType="begin"/>
        </w:r>
        <w:r w:rsidR="00194B4B">
          <w:rPr>
            <w:webHidden/>
          </w:rPr>
          <w:instrText xml:space="preserve"> PAGEREF _Toc496630333 \h </w:instrText>
        </w:r>
        <w:r w:rsidR="00194B4B">
          <w:rPr>
            <w:webHidden/>
          </w:rPr>
        </w:r>
        <w:r w:rsidR="00194B4B">
          <w:rPr>
            <w:webHidden/>
          </w:rPr>
          <w:fldChar w:fldCharType="separate"/>
        </w:r>
        <w:r w:rsidR="00194B4B">
          <w:rPr>
            <w:webHidden/>
          </w:rPr>
          <w:t>25</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334" w:history="1">
        <w:r w:rsidR="00194B4B" w:rsidRPr="009E6EF2">
          <w:rPr>
            <w:rStyle w:val="Collegamentoipertestuale"/>
          </w:rPr>
          <w:t>9. IANA Considerations</w:t>
        </w:r>
        <w:r w:rsidR="00194B4B">
          <w:rPr>
            <w:webHidden/>
          </w:rPr>
          <w:tab/>
        </w:r>
        <w:r w:rsidR="00194B4B">
          <w:rPr>
            <w:webHidden/>
          </w:rPr>
          <w:fldChar w:fldCharType="begin"/>
        </w:r>
        <w:r w:rsidR="00194B4B">
          <w:rPr>
            <w:webHidden/>
          </w:rPr>
          <w:instrText xml:space="preserve"> PAGEREF _Toc496630334 \h </w:instrText>
        </w:r>
        <w:r w:rsidR="00194B4B">
          <w:rPr>
            <w:webHidden/>
          </w:rPr>
        </w:r>
        <w:r w:rsidR="00194B4B">
          <w:rPr>
            <w:webHidden/>
          </w:rPr>
          <w:fldChar w:fldCharType="separate"/>
        </w:r>
        <w:r w:rsidR="00194B4B">
          <w:rPr>
            <w:webHidden/>
          </w:rPr>
          <w:t>26</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335" w:history="1">
        <w:r w:rsidR="00194B4B" w:rsidRPr="009E6EF2">
          <w:rPr>
            <w:rStyle w:val="Collegamentoipertestuale"/>
          </w:rPr>
          <w:t>10. References</w:t>
        </w:r>
        <w:r w:rsidR="00194B4B">
          <w:rPr>
            <w:webHidden/>
          </w:rPr>
          <w:tab/>
        </w:r>
        <w:r w:rsidR="00194B4B">
          <w:rPr>
            <w:webHidden/>
          </w:rPr>
          <w:fldChar w:fldCharType="begin"/>
        </w:r>
        <w:r w:rsidR="00194B4B">
          <w:rPr>
            <w:webHidden/>
          </w:rPr>
          <w:instrText xml:space="preserve"> PAGEREF _Toc496630335 \h </w:instrText>
        </w:r>
        <w:r w:rsidR="00194B4B">
          <w:rPr>
            <w:webHidden/>
          </w:rPr>
        </w:r>
        <w:r w:rsidR="00194B4B">
          <w:rPr>
            <w:webHidden/>
          </w:rPr>
          <w:fldChar w:fldCharType="separate"/>
        </w:r>
        <w:r w:rsidR="00194B4B">
          <w:rPr>
            <w:webHidden/>
          </w:rPr>
          <w:t>26</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36" w:history="1">
        <w:r w:rsidR="00194B4B" w:rsidRPr="009E6EF2">
          <w:rPr>
            <w:rStyle w:val="Collegamentoipertestuale"/>
          </w:rPr>
          <w:t>10.1. Normative References</w:t>
        </w:r>
        <w:r w:rsidR="00194B4B">
          <w:rPr>
            <w:webHidden/>
          </w:rPr>
          <w:tab/>
        </w:r>
        <w:r w:rsidR="00194B4B">
          <w:rPr>
            <w:webHidden/>
          </w:rPr>
          <w:fldChar w:fldCharType="begin"/>
        </w:r>
        <w:r w:rsidR="00194B4B">
          <w:rPr>
            <w:webHidden/>
          </w:rPr>
          <w:instrText xml:space="preserve"> PAGEREF _Toc496630336 \h </w:instrText>
        </w:r>
        <w:r w:rsidR="00194B4B">
          <w:rPr>
            <w:webHidden/>
          </w:rPr>
        </w:r>
        <w:r w:rsidR="00194B4B">
          <w:rPr>
            <w:webHidden/>
          </w:rPr>
          <w:fldChar w:fldCharType="separate"/>
        </w:r>
        <w:r w:rsidR="00194B4B">
          <w:rPr>
            <w:webHidden/>
          </w:rPr>
          <w:t>26</w:t>
        </w:r>
        <w:r w:rsidR="00194B4B">
          <w:rPr>
            <w:webHidden/>
          </w:rPr>
          <w:fldChar w:fldCharType="end"/>
        </w:r>
      </w:hyperlink>
    </w:p>
    <w:p w:rsidR="00194B4B" w:rsidRDefault="009F2FEA">
      <w:pPr>
        <w:pStyle w:val="Sommario2"/>
        <w:rPr>
          <w:rFonts w:asciiTheme="minorHAnsi" w:eastAsiaTheme="minorEastAsia" w:hAnsiTheme="minorHAnsi" w:cstheme="minorBidi"/>
          <w:sz w:val="22"/>
          <w:szCs w:val="22"/>
          <w:lang w:eastAsia="zh-CN"/>
        </w:rPr>
      </w:pPr>
      <w:hyperlink w:anchor="_Toc496630337" w:history="1">
        <w:r w:rsidR="00194B4B" w:rsidRPr="009E6EF2">
          <w:rPr>
            <w:rStyle w:val="Collegamentoipertestuale"/>
          </w:rPr>
          <w:t>10.2. Informative References</w:t>
        </w:r>
        <w:r w:rsidR="00194B4B">
          <w:rPr>
            <w:webHidden/>
          </w:rPr>
          <w:tab/>
        </w:r>
        <w:r w:rsidR="00194B4B">
          <w:rPr>
            <w:webHidden/>
          </w:rPr>
          <w:fldChar w:fldCharType="begin"/>
        </w:r>
        <w:r w:rsidR="00194B4B">
          <w:rPr>
            <w:webHidden/>
          </w:rPr>
          <w:instrText xml:space="preserve"> PAGEREF _Toc496630337 \h </w:instrText>
        </w:r>
        <w:r w:rsidR="00194B4B">
          <w:rPr>
            <w:webHidden/>
          </w:rPr>
        </w:r>
        <w:r w:rsidR="00194B4B">
          <w:rPr>
            <w:webHidden/>
          </w:rPr>
          <w:fldChar w:fldCharType="separate"/>
        </w:r>
        <w:r w:rsidR="00194B4B">
          <w:rPr>
            <w:webHidden/>
          </w:rPr>
          <w:t>26</w:t>
        </w:r>
        <w:r w:rsidR="00194B4B">
          <w:rPr>
            <w:webHidden/>
          </w:rPr>
          <w:fldChar w:fldCharType="end"/>
        </w:r>
      </w:hyperlink>
    </w:p>
    <w:p w:rsidR="00194B4B" w:rsidRDefault="009F2FEA">
      <w:pPr>
        <w:pStyle w:val="Sommario1"/>
        <w:rPr>
          <w:rFonts w:asciiTheme="minorHAnsi" w:eastAsiaTheme="minorEastAsia" w:hAnsiTheme="minorHAnsi" w:cstheme="minorBidi"/>
          <w:sz w:val="22"/>
          <w:szCs w:val="22"/>
          <w:lang w:eastAsia="zh-CN"/>
        </w:rPr>
      </w:pPr>
      <w:hyperlink w:anchor="_Toc496630338" w:history="1">
        <w:r w:rsidR="00194B4B" w:rsidRPr="009E6EF2">
          <w:rPr>
            <w:rStyle w:val="Collegamentoipertestuale"/>
          </w:rPr>
          <w:t>11. Acknowledgments</w:t>
        </w:r>
        <w:r w:rsidR="00194B4B">
          <w:rPr>
            <w:webHidden/>
          </w:rPr>
          <w:tab/>
        </w:r>
        <w:r w:rsidR="00194B4B">
          <w:rPr>
            <w:webHidden/>
          </w:rPr>
          <w:fldChar w:fldCharType="begin"/>
        </w:r>
        <w:r w:rsidR="00194B4B">
          <w:rPr>
            <w:webHidden/>
          </w:rPr>
          <w:instrText xml:space="preserve"> PAGEREF _Toc496630338 \h </w:instrText>
        </w:r>
        <w:r w:rsidR="00194B4B">
          <w:rPr>
            <w:webHidden/>
          </w:rPr>
        </w:r>
        <w:r w:rsidR="00194B4B">
          <w:rPr>
            <w:webHidden/>
          </w:rPr>
          <w:fldChar w:fldCharType="separate"/>
        </w:r>
        <w:r w:rsidR="00194B4B">
          <w:rPr>
            <w:webHidden/>
          </w:rPr>
          <w:t>27</w:t>
        </w:r>
        <w:r w:rsidR="00194B4B">
          <w:rPr>
            <w:webHidden/>
          </w:rPr>
          <w:fldChar w:fldCharType="end"/>
        </w:r>
      </w:hyperlink>
    </w:p>
    <w:p w:rsidR="00696527" w:rsidRDefault="00D91985" w:rsidP="002E5DA5">
      <w:pPr>
        <w:pStyle w:val="Sommario1"/>
      </w:pPr>
      <w:r>
        <w:fldChar w:fldCharType="end"/>
      </w:r>
    </w:p>
    <w:p w:rsidR="006F6F19" w:rsidRPr="00C1184A" w:rsidRDefault="008E670E" w:rsidP="00237595">
      <w:pPr>
        <w:pStyle w:val="Titolo1"/>
      </w:pPr>
      <w:bookmarkStart w:id="4" w:name="_Toc496630294"/>
      <w:r w:rsidRPr="00C1184A">
        <w:t>Introduction</w:t>
      </w:r>
      <w:bookmarkEnd w:id="4"/>
    </w:p>
    <w:p w:rsidR="001D1069" w:rsidRDefault="00935D66" w:rsidP="001D1069">
      <w:r>
        <w:t>Transport of packet</w:t>
      </w:r>
      <w:r w:rsidR="001D1069">
        <w:t xml:space="preserve"> services are critical for a wide-range of applications </w:t>
      </w:r>
      <w:r w:rsidR="001D1069" w:rsidRPr="00E82A5C">
        <w:t>and services, including:</w:t>
      </w:r>
      <w:r w:rsidR="001D1069">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rsidR="00F52EE9" w:rsidRDefault="00F52EE9" w:rsidP="00F52EE9">
      <w:r>
        <w:t>A common open interface</w:t>
      </w:r>
      <w:r w:rsidR="001D1069">
        <w:t xml:space="preserve"> (API)</w:t>
      </w:r>
      <w:r>
        <w:t xml:space="preserve"> to each domain controller</w:t>
      </w:r>
      <w:r w:rsidR="001D1069">
        <w:t xml:space="preserve"> and or </w:t>
      </w:r>
      <w:r>
        <w:t xml:space="preserve">management system is pre-requisite for network operators to control multi-vendor and multi-domain networks and enable also service provisioning coordination/automation. This can be achieved by using standardized YANG models, used together with an appropriate protocol (e.g., </w:t>
      </w:r>
      <w:r w:rsidR="00F0706E">
        <w:t>[</w:t>
      </w:r>
      <w:r>
        <w:t>RESTCONF</w:t>
      </w:r>
      <w:r w:rsidR="00F0706E">
        <w:t>]</w:t>
      </w:r>
      <w:r>
        <w:t>).</w:t>
      </w:r>
    </w:p>
    <w:p w:rsidR="00F0706E" w:rsidRDefault="00F0706E" w:rsidP="006E1A7F">
      <w:r>
        <w:t xml:space="preserve">This document describes key use cases for analyzing the applicability of the </w:t>
      </w:r>
      <w:del w:id="5" w:author="Italo Busi" w:date="2017-10-24T17:34:00Z">
        <w:r w:rsidDel="006E1A7F">
          <w:delText xml:space="preserve">existing </w:delText>
        </w:r>
      </w:del>
      <w:r>
        <w:t xml:space="preserve">models defined by the IETF </w:t>
      </w:r>
      <w:r w:rsidRPr="009F2FEA">
        <w:t>for</w:t>
      </w:r>
      <w:r>
        <w:t xml:space="preserve"> transport networks. The intention of this document is to </w:t>
      </w:r>
      <w:ins w:id="6" w:author="Italo Busi" w:date="2017-10-24T17:32:00Z">
        <w:r w:rsidR="006E1A7F">
          <w:t>provide</w:t>
        </w:r>
      </w:ins>
      <w:ins w:id="7" w:author="Italo Busi" w:date="2017-10-24T17:33:00Z">
        <w:r w:rsidR="006E1A7F">
          <w:t xml:space="preserve"> </w:t>
        </w:r>
      </w:ins>
      <w:ins w:id="8" w:author="Italo Busi" w:date="2017-10-24T17:32:00Z">
        <w:r w:rsidR="006E1A7F">
          <w:t xml:space="preserve">the base reference scenarios for </w:t>
        </w:r>
      </w:ins>
      <w:del w:id="9" w:author="Italo Busi" w:date="2017-10-24T17:32:00Z">
        <w:r w:rsidDel="006E1A7F">
          <w:delText xml:space="preserve">become an </w:delText>
        </w:r>
      </w:del>
      <w:r>
        <w:t>applicability statement</w:t>
      </w:r>
      <w:ins w:id="10" w:author="Italo Busi" w:date="2017-10-24T17:33:00Z">
        <w:r w:rsidR="006E1A7F">
          <w:t>s</w:t>
        </w:r>
      </w:ins>
      <w:r>
        <w:t xml:space="preserve"> that </w:t>
      </w:r>
      <w:ins w:id="11" w:author="Italo Busi" w:date="2017-10-24T17:33:00Z">
        <w:r w:rsidR="006E1A7F">
          <w:t xml:space="preserve">will </w:t>
        </w:r>
      </w:ins>
      <w:del w:id="12" w:author="Italo Busi" w:date="2017-10-24T17:33:00Z">
        <w:r w:rsidRPr="009F2FEA" w:rsidDel="006E1A7F">
          <w:delText xml:space="preserve">provides </w:delText>
        </w:r>
      </w:del>
      <w:del w:id="13" w:author="Italo Busi" w:date="2017-10-25T15:13:00Z">
        <w:r w:rsidRPr="009F2FEA" w:rsidDel="009F2FEA">
          <w:delText>detailed descriptions of</w:delText>
        </w:r>
      </w:del>
      <w:ins w:id="14" w:author="Italo Busi" w:date="2017-10-24T17:39:00Z">
        <w:r w:rsidR="006E1A7F" w:rsidRPr="009F2FEA">
          <w:rPr>
            <w:rPrChange w:id="15" w:author="Italo Busi" w:date="2017-10-25T15:13:00Z">
              <w:rPr>
                <w:highlight w:val="yellow"/>
              </w:rPr>
            </w:rPrChange>
          </w:rPr>
          <w:t>describe</w:t>
        </w:r>
      </w:ins>
      <w:bookmarkStart w:id="16" w:name="_GoBack"/>
      <w:bookmarkEnd w:id="16"/>
      <w:ins w:id="17" w:author="Italo Busi" w:date="2017-10-25T15:13:00Z">
        <w:r w:rsidR="009F2FEA">
          <w:t xml:space="preserve"> in details</w:t>
        </w:r>
      </w:ins>
      <w:r>
        <w:t xml:space="preserve"> how IETF </w:t>
      </w:r>
      <w:r>
        <w:lastRenderedPageBreak/>
        <w:t xml:space="preserve">transport models are applied to solve the described use cases and requirements. </w:t>
      </w:r>
    </w:p>
    <w:p w:rsidR="005A65EA" w:rsidRDefault="00F0706E">
      <w:pPr>
        <w:pStyle w:val="Titolo2"/>
      </w:pPr>
      <w:bookmarkStart w:id="18" w:name="_Toc496630295"/>
      <w:r>
        <w:t>Scope of this document</w:t>
      </w:r>
      <w:bookmarkEnd w:id="18"/>
    </w:p>
    <w:p w:rsidR="00F52EE9" w:rsidRDefault="00F52EE9" w:rsidP="003078A1">
      <w:r>
        <w:t xml:space="preserve">This document assumes a reference architecture, including interfaces, based on the Abstraction and Control of Traffic-Engineered Networks </w:t>
      </w:r>
      <w:r w:rsidR="007E6F6C">
        <w:t>(ACTN), defined in [ACTN-Frame]</w:t>
      </w:r>
    </w:p>
    <w:p w:rsidR="00F52EE9" w:rsidRDefault="004604B3" w:rsidP="00F52EE9">
      <w:r w:rsidRPr="00935D66">
        <w:t>The focus of this document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D93408" w:rsidRDefault="00F52EE9" w:rsidP="00F52EE9">
      <w:r>
        <w:t>The ONF Technical Recommendations for Functional Requirements for the transport API in [ONF TR-527]</w:t>
      </w:r>
      <w:bookmarkStart w:id="19" w:name="_Hlk492386031"/>
      <w:r w:rsidR="00935D66">
        <w:t xml:space="preserve"> and the </w:t>
      </w:r>
      <w:r>
        <w:t xml:space="preserve">ONF transport API multi-layer examples </w:t>
      </w:r>
      <w:bookmarkEnd w:id="19"/>
      <w:r>
        <w:t>in [ONF GitHub]</w:t>
      </w:r>
      <w:r w:rsidR="00935D66">
        <w:t xml:space="preserve"> have been considered as an input for this work</w:t>
      </w:r>
      <w:r>
        <w:t>.</w:t>
      </w:r>
    </w:p>
    <w:p w:rsidR="00F52EE9" w:rsidRDefault="004604B3" w:rsidP="00F52EE9">
      <w:r w:rsidRPr="00935D66">
        <w:t xml:space="preserve">Considerations about the CMI (interface between the Customer Network Controller (CNC) and the MDSC) are </w:t>
      </w:r>
      <w:r w:rsidR="00905241" w:rsidRPr="00905241">
        <w:t>outside the scope of this document</w:t>
      </w:r>
      <w:r w:rsidRPr="00935D66">
        <w:t>.</w:t>
      </w:r>
    </w:p>
    <w:p w:rsidR="00F0706E" w:rsidRDefault="00F0706E" w:rsidP="00237595">
      <w:pPr>
        <w:pStyle w:val="Titolo1"/>
      </w:pPr>
      <w:bookmarkStart w:id="20" w:name="_Toc496630296"/>
      <w:r>
        <w:t>Terminology</w:t>
      </w:r>
      <w:bookmarkEnd w:id="20"/>
    </w:p>
    <w:p w:rsidR="00F0706E" w:rsidRDefault="00F0706E" w:rsidP="00F0706E">
      <w:r>
        <w:t>E-LINE: Ethernet Line</w:t>
      </w:r>
    </w:p>
    <w:p w:rsidR="00F0706E" w:rsidRDefault="00F0706E" w:rsidP="00F0706E">
      <w:r>
        <w:t>EPL: Ethernet Private Line</w:t>
      </w:r>
    </w:p>
    <w:p w:rsidR="00F0706E" w:rsidRDefault="00F0706E" w:rsidP="00F0706E">
      <w:r>
        <w:t>EVPL: Ethernet Virtual Private Line</w:t>
      </w:r>
    </w:p>
    <w:p w:rsidR="00F0706E" w:rsidRDefault="00F0706E" w:rsidP="00F0706E">
      <w:r>
        <w:t xml:space="preserve">OTH: Optical Network Hierarchy  </w:t>
      </w:r>
    </w:p>
    <w:p w:rsidR="00F0706E" w:rsidRPr="004D7AEC" w:rsidRDefault="00F0706E" w:rsidP="00F0706E">
      <w:r>
        <w:t xml:space="preserve">OTN: Optical Transport Network </w:t>
      </w:r>
    </w:p>
    <w:p w:rsidR="00C17E38" w:rsidRDefault="00C17E38" w:rsidP="00237595">
      <w:pPr>
        <w:pStyle w:val="Titolo1"/>
      </w:pPr>
      <w:bookmarkStart w:id="21" w:name="_Toc496630297"/>
      <w:r w:rsidRPr="00C1184A">
        <w:t>Conventions used in this document</w:t>
      </w:r>
      <w:bookmarkEnd w:id="21"/>
    </w:p>
    <w:p w:rsidR="005A65EA" w:rsidRDefault="00EF5917">
      <w:pPr>
        <w:pStyle w:val="Titolo2"/>
      </w:pPr>
      <w:bookmarkStart w:id="22" w:name="_Toc492483383"/>
      <w:bookmarkStart w:id="23" w:name="_Toc496630298"/>
      <w:bookmarkEnd w:id="22"/>
      <w:r>
        <w:t>Topology and traffic flow processing</w:t>
      </w:r>
      <w:bookmarkEnd w:id="23"/>
    </w:p>
    <w:p w:rsidR="00D24898" w:rsidRDefault="00D24898" w:rsidP="003078A1">
      <w:r>
        <w:t>The traffic flow between different nodes is specified as an ordered list of nodes, separated with commas, indicating within the brackets the processing within each node:</w:t>
      </w:r>
    </w:p>
    <w:p w:rsidR="00D24898" w:rsidRDefault="00D24898" w:rsidP="00D24898">
      <w:pPr>
        <w:ind w:left="864"/>
      </w:pPr>
      <w:r>
        <w:t>&lt;</w:t>
      </w:r>
      <w:proofErr w:type="gramStart"/>
      <w:r>
        <w:t>node</w:t>
      </w:r>
      <w:proofErr w:type="gramEnd"/>
      <w:r>
        <w:t>&gt; (&lt;processing&gt;){, &lt;node&gt; (&lt;processing&gt;)}</w:t>
      </w:r>
    </w:p>
    <w:p w:rsidR="00D24898" w:rsidRDefault="00D24898" w:rsidP="00D24898">
      <w:r>
        <w:lastRenderedPageBreak/>
        <w:t>The order represents the order of traffic flow being forwarded through the network.</w:t>
      </w:r>
    </w:p>
    <w:p w:rsidR="00D24898" w:rsidRDefault="00D24898" w:rsidP="00D24898">
      <w:r>
        <w:t xml:space="preserve">The processing can be either an adaptation of a client layer into a server layer </w:t>
      </w:r>
      <w:r w:rsidR="00321FC9">
        <w:t>"</w:t>
      </w:r>
      <w:r>
        <w:t>(client -&gt; server)</w:t>
      </w:r>
      <w:r w:rsidR="00321FC9">
        <w:t>"</w:t>
      </w:r>
      <w:r>
        <w:t xml:space="preserve"> or switching at a given layer </w:t>
      </w:r>
      <w:r w:rsidR="00321FC9">
        <w:t>"</w:t>
      </w:r>
      <w:r>
        <w:t>([switching])</w:t>
      </w:r>
      <w:r w:rsidR="00321FC9">
        <w:t>"</w:t>
      </w:r>
      <w:r>
        <w:t xml:space="preserve">. Multi-layer switching is indicated by two layer switching with client/server adaptation: </w:t>
      </w:r>
      <w:r w:rsidR="00321FC9">
        <w:t>"</w:t>
      </w:r>
      <w:r>
        <w:t>([client] -&gt; [server])</w:t>
      </w:r>
      <w:r w:rsidR="00321FC9">
        <w:t>"</w:t>
      </w:r>
      <w:r>
        <w:t>.</w:t>
      </w:r>
    </w:p>
    <w:p w:rsidR="00D24898" w:rsidRDefault="00D24898" w:rsidP="00D24898">
      <w:r>
        <w:t>For example, the following traffic flow:</w:t>
      </w:r>
    </w:p>
    <w:p w:rsidR="00D24898" w:rsidRDefault="00D24898" w:rsidP="00D24898">
      <w:pPr>
        <w:ind w:left="864"/>
      </w:pPr>
      <w:r>
        <w:t xml:space="preserve">C-R1 ([PKT] -&gt; ODU2), S3 ([ODU2]), S5 ([ODU2]), S6 ([ODU2]), </w:t>
      </w:r>
      <w:r>
        <w:br/>
        <w:t>C-R3 (ODU2 -&gt; [PKT])</w:t>
      </w:r>
    </w:p>
    <w:p w:rsidR="00D24898" w:rsidRDefault="00D24898" w:rsidP="00D24898">
      <w:r>
        <w:t xml:space="preserve">Node C-R1 is switching at the packet (PKT) layer and mapping packets into </w:t>
      </w:r>
      <w:proofErr w:type="gramStart"/>
      <w:r>
        <w:t>a</w:t>
      </w:r>
      <w:proofErr w:type="gramEnd"/>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rsidR="00616249" w:rsidRDefault="00616249" w:rsidP="00616249">
      <w:r>
        <w:t>The paths of working and protection transport entities are specified as an ordered list of nodes, separated with commas:</w:t>
      </w:r>
    </w:p>
    <w:p w:rsidR="00616249" w:rsidRDefault="00616249" w:rsidP="00616249">
      <w:pPr>
        <w:ind w:left="864"/>
      </w:pPr>
      <w:r>
        <w:t>&lt;</w:t>
      </w:r>
      <w:proofErr w:type="gramStart"/>
      <w:r>
        <w:t>node</w:t>
      </w:r>
      <w:proofErr w:type="gramEnd"/>
      <w:r>
        <w:t>&gt; {, &lt;node&gt;}</w:t>
      </w:r>
    </w:p>
    <w:p w:rsidR="00616249" w:rsidRDefault="00616249" w:rsidP="00D24898">
      <w:r>
        <w:t xml:space="preserve">The order represents the order of traffic flow being forwarded through the network in the forward direction. </w:t>
      </w:r>
      <w:r w:rsidR="00321FC9">
        <w:t>In case of bidirectional paths, t</w:t>
      </w:r>
      <w:r>
        <w:t xml:space="preserve">he forward and backward directions are selected </w:t>
      </w:r>
      <w:r w:rsidR="00321FC9">
        <w:t>arbitrarily,</w:t>
      </w:r>
      <w:r>
        <w:t xml:space="preserve"> but </w:t>
      </w:r>
      <w:r w:rsidR="00321FC9">
        <w:t>the convention is</w:t>
      </w:r>
      <w:r>
        <w:t xml:space="preserve"> consistent between working/protection path pairs as well as across multiple domains.</w:t>
      </w:r>
    </w:p>
    <w:p w:rsidR="006F6F19" w:rsidRDefault="008C4C69" w:rsidP="008C4C69">
      <w:pPr>
        <w:pStyle w:val="Titolo1"/>
      </w:pPr>
      <w:bookmarkStart w:id="24" w:name="_Toc496630299"/>
      <w:r w:rsidRPr="00C1184A">
        <w:t>Use Case 1: Single-domain with single-layer</w:t>
      </w:r>
      <w:bookmarkEnd w:id="24"/>
    </w:p>
    <w:p w:rsidR="008C4C69" w:rsidRPr="00C1184A" w:rsidRDefault="008C4C69" w:rsidP="003F732A">
      <w:pPr>
        <w:pStyle w:val="Titolo2"/>
      </w:pPr>
      <w:bookmarkStart w:id="25" w:name="_Ref490841372"/>
      <w:bookmarkStart w:id="26" w:name="_Toc496630300"/>
      <w:r w:rsidRPr="00C1184A">
        <w:t>Reference Network</w:t>
      </w:r>
      <w:bookmarkEnd w:id="25"/>
      <w:bookmarkEnd w:id="26"/>
    </w:p>
    <w:p w:rsidR="00F52EE9" w:rsidRDefault="00F52EE9" w:rsidP="00F52EE9">
      <w:r>
        <w:t>The current considerations discussed in this document are based on the following reference networks:</w:t>
      </w:r>
    </w:p>
    <w:p w:rsidR="005A65EA" w:rsidRDefault="00F52EE9">
      <w:pPr>
        <w:pStyle w:val="RFCListBullet"/>
        <w:numPr>
          <w:ilvl w:val="1"/>
          <w:numId w:val="46"/>
        </w:numPr>
        <w:tabs>
          <w:tab w:val="clear" w:pos="1296"/>
          <w:tab w:val="left" w:pos="1440"/>
        </w:tabs>
      </w:pPr>
      <w:r>
        <w:t>single transport domain: OTN network</w:t>
      </w:r>
    </w:p>
    <w:p w:rsidR="006F6F19" w:rsidRPr="00321FC9" w:rsidRDefault="004604B3" w:rsidP="003F732A">
      <w:pPr>
        <w:pStyle w:val="Titolo3"/>
      </w:pPr>
      <w:bookmarkStart w:id="27" w:name="_Ref492475625"/>
      <w:bookmarkStart w:id="28" w:name="_Toc496630301"/>
      <w:r w:rsidRPr="00321FC9">
        <w:t>Single Transport Domain - OTN Network</w:t>
      </w:r>
      <w:bookmarkEnd w:id="27"/>
      <w:bookmarkEnd w:id="28"/>
    </w:p>
    <w:p w:rsidR="006F6F19" w:rsidRDefault="00EF5917" w:rsidP="00DA0C0E">
      <w:r>
        <w:t xml:space="preserve">As shown in </w:t>
      </w:r>
      <w:r w:rsidR="00D91985">
        <w:fldChar w:fldCharType="begin"/>
      </w:r>
      <w:r w:rsidR="00F52EE9">
        <w:instrText xml:space="preserve"> REF _Ref486369636 \r \h </w:instrText>
      </w:r>
      <w:r w:rsidR="00D91985">
        <w:fldChar w:fldCharType="separate"/>
      </w:r>
      <w:r w:rsidR="00194B4B">
        <w:t>Figure 1</w:t>
      </w:r>
      <w:r w:rsidR="00D91985">
        <w:fldChar w:fldCharType="end"/>
      </w:r>
      <w:r w:rsidR="00F52EE9">
        <w:t xml:space="preserve"> </w:t>
      </w:r>
      <w:r w:rsidR="00DA0C0E">
        <w:t>the network physical topology composed of a single-domain transport network providing transport services to an IP network through five access links.</w:t>
      </w:r>
    </w:p>
    <w:p w:rsidR="00E74402" w:rsidRDefault="00E74402" w:rsidP="00F52EE9">
      <w:pPr>
        <w:pStyle w:val="RFCFigure"/>
      </w:pPr>
      <w:r>
        <w:lastRenderedPageBreak/>
        <w:t xml:space="preserve">        ................................................</w:t>
      </w:r>
      <w:r>
        <w:br/>
        <w:t xml:space="preserve">        :                 IP domain                    :</w:t>
      </w:r>
      <w:r>
        <w:br/>
        <w:t xml:space="preserve">        :        ..............................        :</w:t>
      </w:r>
      <w:r>
        <w:br/>
        <w:t xml:space="preserve">        :        :  ........................  :        :</w:t>
      </w:r>
      <w:r>
        <w:br/>
        <w:t xml:space="preserve">        :        :  :                      :  :        :</w:t>
      </w:r>
      <w:r>
        <w:br/>
        <w:t xml:space="preserve">        :        :  :      S1 -------- </w:t>
      </w:r>
      <w:r w:rsidRPr="00E861D8">
        <w:t>S2</w:t>
      </w:r>
      <w:r>
        <w:t xml:space="preserve"> ------ </w:t>
      </w:r>
      <w:r w:rsidRPr="00E861D8">
        <w:t>C-R4</w:t>
      </w:r>
      <w:r>
        <w:t xml:space="preserve">  :</w:t>
      </w:r>
      <w:r>
        <w:br/>
        <w:t xml:space="preserve">        :        :  :     /             |  :  :        :</w:t>
      </w:r>
      <w:r>
        <w:br/>
        <w:t xml:space="preserve">        :        :  :    /              |  :  :        :</w:t>
      </w:r>
      <w:r>
        <w:br/>
        <w:t xml:space="preserve">        :  </w:t>
      </w:r>
      <w:r w:rsidRPr="00E861D8">
        <w:t>C-R1</w:t>
      </w:r>
      <w:r>
        <w:t xml:space="preserve"> ------ </w:t>
      </w:r>
      <w:r w:rsidRPr="00E861D8">
        <w:t>S3</w:t>
      </w:r>
      <w:r>
        <w:t xml:space="preserve"> ----- S4      |  :  :        :</w:t>
      </w:r>
      <w:r>
        <w:br/>
        <w:t xml:space="preserve">        :        :  :    \        \     |  :  :        :</w:t>
      </w:r>
      <w:r>
        <w:br/>
        <w:t xml:space="preserve">        :        :  :     \        \    |  :  :        :</w:t>
      </w:r>
      <w:r>
        <w:br/>
        <w:t xml:space="preserve">        :        :  :      S5       \   |  :  :        :</w:t>
      </w:r>
      <w:r>
        <w:br/>
        <w:t xml:space="preserve">        :  </w:t>
      </w:r>
      <w:r w:rsidRPr="00E861D8">
        <w:t>C-R2</w:t>
      </w:r>
      <w:r>
        <w:t xml:space="preserve"> -----+    /  \       \  |  :  :        :</w:t>
      </w:r>
      <w:r>
        <w:br/>
        <w:t xml:space="preserve">        :        :  : \  /    \       \ |  :  :        :</w:t>
      </w:r>
      <w:r>
        <w:br/>
        <w:t xml:space="preserve">        :        :  :  </w:t>
      </w:r>
      <w:r w:rsidRPr="00E861D8">
        <w:t>S6</w:t>
      </w:r>
      <w:r>
        <w:t xml:space="preserve"> ---- S7 ---- S8 ------ C-R5  :</w:t>
      </w:r>
      <w:r>
        <w:br/>
        <w:t xml:space="preserve">        :        :  : /                    :  :        :</w:t>
      </w:r>
      <w:r>
        <w:br/>
        <w:t xml:space="preserve">        :  </w:t>
      </w:r>
      <w:r w:rsidRPr="00E861D8">
        <w:t>C-R3</w:t>
      </w:r>
      <w:r>
        <w:t xml:space="preserve"> -----+                     :  :        :</w:t>
      </w:r>
      <w:r>
        <w:br/>
        <w:t xml:space="preserve">        :        :  :   Transport domain   :  :        :</w:t>
      </w:r>
      <w:r>
        <w:br/>
        <w:t xml:space="preserve">        :        :  :                      :  :        :</w:t>
      </w:r>
      <w:r>
        <w:br/>
        <w:t xml:space="preserve">        :........:  :......................:  :........:</w:t>
      </w:r>
    </w:p>
    <w:p w:rsidR="00E74402" w:rsidRPr="00F67F6C" w:rsidRDefault="00E74402" w:rsidP="00F67F6C">
      <w:pPr>
        <w:pStyle w:val="Didascalia"/>
      </w:pPr>
      <w:bookmarkStart w:id="29" w:name="_Ref486369636"/>
      <w:r w:rsidRPr="00F67F6C">
        <w:t>Reference network for Use Case 1</w:t>
      </w:r>
      <w:bookmarkEnd w:id="29"/>
    </w:p>
    <w:p w:rsidR="00E74402" w:rsidRDefault="00E74402" w:rsidP="00E74402">
      <w:r>
        <w:t xml:space="preserve">The IP and transport (OTN) domains are respectively composed by five    routers C-R1 to C-R5 and by eight ODU switches S1 to S8. The    transport domain acts as a transit </w:t>
      </w:r>
      <w:r w:rsidR="00EF5917">
        <w:t xml:space="preserve">network </w:t>
      </w:r>
      <w:r>
        <w:t xml:space="preserve">providing connectivity </w:t>
      </w:r>
      <w:r w:rsidR="00EF5917">
        <w:t xml:space="preserve">for </w:t>
      </w:r>
      <w:r>
        <w:t>IP layer</w:t>
      </w:r>
      <w:r w:rsidR="00EF5917">
        <w:t xml:space="preserve"> services</w:t>
      </w:r>
      <w:r>
        <w:t>.</w:t>
      </w:r>
    </w:p>
    <w:p w:rsidR="00734EA5" w:rsidRDefault="00734EA5" w:rsidP="00734EA5">
      <w:r>
        <w:t>The behavior of the transport domain is the same whether the   ingress or egress service nodes in the IP domain are only attached to the transport domain, or if there are other routers in between the ingress or egress nodes of the IP domain not also attached to the transport domain.</w:t>
      </w:r>
      <w:r w:rsidR="00720C8F">
        <w:t xml:space="preserve"> In other words, the behavior of the transport network does not depend on whether C-R1, C-R2</w:t>
      </w:r>
      <w:proofErr w:type="gramStart"/>
      <w:r w:rsidR="00720C8F">
        <w:t>, ...,</w:t>
      </w:r>
      <w:proofErr w:type="gramEnd"/>
      <w:r w:rsidR="00720C8F">
        <w:t xml:space="preserve"> C-R5 are PE or P routers for the IP services.</w:t>
      </w:r>
    </w:p>
    <w:p w:rsidR="00734EA5" w:rsidRDefault="00734EA5" w:rsidP="00734EA5">
      <w:r>
        <w:t xml:space="preserve">The transport domain control plane architecture follows the ACTN architecture and framework document [ACTN-Frame], and functional components: </w:t>
      </w:r>
    </w:p>
    <w:p w:rsidR="005A65EA" w:rsidRDefault="00734EA5">
      <w:pPr>
        <w:pStyle w:val="RFCListBullet"/>
      </w:pPr>
      <w:r>
        <w:t xml:space="preserve">Customer Network Controller (CNC) act as a client with respect to the Multi-Domain Service Coordinator (MDSC) via the </w:t>
      </w:r>
      <w:r w:rsidR="00720C8F">
        <w:t>CNC-MDSC</w:t>
      </w:r>
      <w:r>
        <w:t xml:space="preserve"> Interface (CMI);</w:t>
      </w:r>
    </w:p>
    <w:p w:rsidR="005A65EA" w:rsidRDefault="00734EA5">
      <w:pPr>
        <w:pStyle w:val="RFCListBullet"/>
      </w:pPr>
      <w:r>
        <w:lastRenderedPageBreak/>
        <w:t>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w:t>
      </w:r>
    </w:p>
    <w:p w:rsidR="00734EA5" w:rsidRDefault="00734EA5" w:rsidP="00734EA5">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141413" w:rsidRDefault="00141413" w:rsidP="00F52EE9">
      <w:pPr>
        <w:pStyle w:val="RFCFigure"/>
      </w:pP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Didascalia"/>
      </w:pPr>
      <w:bookmarkStart w:id="30" w:name="_Ref492484132"/>
      <w:r w:rsidRPr="00F52EE9">
        <w:t>Controlling Hierarchy for Use Case 1</w:t>
      </w:r>
      <w:bookmarkEnd w:id="30"/>
    </w:p>
    <w:p w:rsidR="00E74402" w:rsidRDefault="00141413" w:rsidP="00E74402">
      <w:r>
        <w:t>Once the service request is processed by the MDSC t</w:t>
      </w:r>
      <w:r w:rsidR="00E74402">
        <w:t xml:space="preserve">he mapping of the client IP traffic between the routers </w:t>
      </w:r>
      <w:r w:rsidR="00D64932">
        <w:t>(across the</w:t>
      </w:r>
      <w:r w:rsidR="00E74402">
        <w:t xml:space="preserve"> transport network</w:t>
      </w:r>
      <w:r w:rsidR="00D64932">
        <w:t>)</w:t>
      </w:r>
      <w:r w:rsidR="00E74402">
        <w:t xml:space="preserve"> is made in the IP routers only and is not controlled by the</w:t>
      </w:r>
      <w:r w:rsidR="00D64932">
        <w:t xml:space="preserve"> </w:t>
      </w:r>
      <w:r w:rsidR="00E74402">
        <w:t>transport PNC</w:t>
      </w:r>
      <w:r w:rsidR="00D64932">
        <w:t xml:space="preserve">, </w:t>
      </w:r>
      <w:r w:rsidR="00E74402">
        <w:t xml:space="preserve">and </w:t>
      </w:r>
      <w:r w:rsidR="00D64932">
        <w:t xml:space="preserve">therefore </w:t>
      </w:r>
      <w:r w:rsidR="00E74402">
        <w:t>transparent to the</w:t>
      </w:r>
      <w:r w:rsidR="00D64932">
        <w:t xml:space="preserve"> </w:t>
      </w:r>
      <w:r w:rsidR="00E74402">
        <w:t>transport nodes.</w:t>
      </w:r>
    </w:p>
    <w:p w:rsidR="009D0BF8" w:rsidRPr="00F52EE9" w:rsidRDefault="00765568" w:rsidP="00765568">
      <w:pPr>
        <w:pStyle w:val="Titolo2"/>
      </w:pPr>
      <w:bookmarkStart w:id="31" w:name="_Ref489014810"/>
      <w:bookmarkStart w:id="32" w:name="_Toc496630302"/>
      <w:r w:rsidRPr="00F52EE9">
        <w:lastRenderedPageBreak/>
        <w:t>Topology Abstractions</w:t>
      </w:r>
      <w:bookmarkEnd w:id="31"/>
      <w:bookmarkEnd w:id="32"/>
    </w:p>
    <w:p w:rsidR="00765568" w:rsidRDefault="00D64932" w:rsidP="00765568">
      <w:r>
        <w:t xml:space="preserve">Abstraction provides a selective method for </w:t>
      </w:r>
      <w:r w:rsidR="00685C0C">
        <w:t xml:space="preserve">representing </w:t>
      </w:r>
      <w:r>
        <w:t xml:space="preserve">connectivity information within a domain. </w:t>
      </w:r>
      <w:r w:rsidR="00765568">
        <w:t xml:space="preserve">There </w:t>
      </w:r>
      <w:r w:rsidR="000F5591">
        <w:t xml:space="preserve">are </w:t>
      </w:r>
      <w:r w:rsidR="00996E73">
        <w:t>multiple methods</w:t>
      </w:r>
      <w:r w:rsidR="00765568">
        <w:t xml:space="preserve"> to abstract a network topology. This document assumes the abstraction </w:t>
      </w:r>
      <w:r w:rsidR="00996E73">
        <w:t xml:space="preserve">method </w:t>
      </w:r>
      <w:r w:rsidR="00765568">
        <w:t xml:space="preserve">defined in [RFC7926]: </w:t>
      </w:r>
    </w:p>
    <w:p w:rsidR="00765568" w:rsidRDefault="00333500" w:rsidP="00F52EE9">
      <w:pPr>
        <w:ind w:left="720"/>
      </w:pPr>
      <w:r>
        <w:t>“</w:t>
      </w:r>
      <w:r w:rsidR="00765568">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r>
        <w:t>”</w:t>
      </w:r>
    </w:p>
    <w:p w:rsidR="00765568" w:rsidRDefault="00765568" w:rsidP="00765568">
      <w:r>
        <w:t xml:space="preserve">[TE-Topo] describes a YANG base model for TE topology without any technology specific parameters. Moreover, it defines how to abstract for TE-network topologies.  </w:t>
      </w:r>
    </w:p>
    <w:p w:rsidR="00765568" w:rsidRDefault="00720C8F" w:rsidP="00765568">
      <w:r>
        <w:t>[</w:t>
      </w:r>
      <w:r w:rsidR="00765568">
        <w:t>ACTN-</w:t>
      </w:r>
      <w:r w:rsidR="00CB4E53">
        <w:t>Frame</w:t>
      </w:r>
      <w:r w:rsidR="00765568">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r w:rsidR="00CB4E53">
        <w:t>Frame</w:t>
      </w:r>
      <w:r w:rsidR="00765568">
        <w:t>], there are three types of topology:</w:t>
      </w:r>
    </w:p>
    <w:p w:rsidR="00765568" w:rsidRDefault="00765568" w:rsidP="00F52EE9">
      <w:pPr>
        <w:pStyle w:val="RFCListBullet"/>
      </w:pPr>
      <w:r>
        <w:t xml:space="preserve">White topology: This is a case where the Physical Network Controller (PNC) provides the actual network topology to the </w:t>
      </w:r>
      <w:r w:rsidR="00CF3D59">
        <w:t>m</w:t>
      </w:r>
      <w:r>
        <w:t>ulti-domain Service Coordinator (MDSC) without any hiding or filtering. In this case, the MDSC has the full knowledge of the underlying network topology</w:t>
      </w:r>
      <w:r w:rsidR="00CF3D59">
        <w:t>;</w:t>
      </w:r>
      <w:r>
        <w:t xml:space="preserve">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r w:rsidR="00CF3D59">
        <w:t>;</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r w:rsidR="00CF3D59">
        <w:t>;</w:t>
      </w:r>
    </w:p>
    <w:p w:rsidR="00765568" w:rsidRPr="00996E73" w:rsidRDefault="00765568" w:rsidP="00996E73">
      <w:pPr>
        <w:pStyle w:val="RFCListBullet"/>
        <w:numPr>
          <w:ilvl w:val="1"/>
          <w:numId w:val="46"/>
        </w:numPr>
        <w:tabs>
          <w:tab w:val="clear" w:pos="1296"/>
          <w:tab w:val="left" w:pos="1440"/>
        </w:tabs>
      </w:pPr>
      <w:r>
        <w:lastRenderedPageBreak/>
        <w:t xml:space="preserve">Grey topology type B: border nodes with some internal abstracted nodes and abstracted links. </w:t>
      </w:r>
    </w:p>
    <w:p w:rsidR="00765568" w:rsidRDefault="00765568" w:rsidP="00765568">
      <w:r>
        <w: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Titolo2"/>
      </w:pPr>
      <w:bookmarkStart w:id="33" w:name="_Ref486374342"/>
      <w:bookmarkStart w:id="34" w:name="_Toc496630303"/>
      <w:r w:rsidRPr="00F52EE9">
        <w:t>Service Configuration</w:t>
      </w:r>
      <w:bookmarkEnd w:id="33"/>
      <w:bookmarkEnd w:id="34"/>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 xml:space="preserve">As described in section </w:t>
      </w:r>
      <w:r w:rsidR="00D91985">
        <w:fldChar w:fldCharType="begin"/>
      </w:r>
      <w:r w:rsidR="00720C8F">
        <w:instrText xml:space="preserve"> REF _Ref492475625 \r \h \t </w:instrText>
      </w:r>
      <w:r w:rsidR="00D91985">
        <w:fldChar w:fldCharType="separate"/>
      </w:r>
      <w:r w:rsidR="00194B4B">
        <w:t>4.1.1</w:t>
      </w:r>
      <w:r w:rsidR="00D91985">
        <w:fldChar w:fldCharType="end"/>
      </w:r>
      <w:r>
        <w:t>, the control of different adaptations   inside IP routers, C-</w:t>
      </w:r>
      <w:proofErr w:type="spellStart"/>
      <w:r>
        <w:t>Ri</w:t>
      </w:r>
      <w:proofErr w:type="spellEnd"/>
      <w:r>
        <w:t xml:space="preserve"> (PKT -&gt; foo) and C-</w:t>
      </w:r>
      <w:proofErr w:type="spellStart"/>
      <w:r>
        <w:t>Rj</w:t>
      </w:r>
      <w:proofErr w:type="spellEnd"/>
      <w:r>
        <w:t xml:space="preserve"> (foo -&gt; PKT), are assumed to be performed by means that are not under the control of, and not visible to, transport PNC. Therefore, these mechanisms are outside the scope of this document.</w:t>
      </w:r>
    </w:p>
    <w:p w:rsidR="005B57D1" w:rsidRPr="00F52EE9" w:rsidRDefault="00B155EF" w:rsidP="00B155EF">
      <w:pPr>
        <w:pStyle w:val="Titolo3"/>
      </w:pPr>
      <w:bookmarkStart w:id="35" w:name="_Ref489541260"/>
      <w:bookmarkStart w:id="36" w:name="_Toc496630304"/>
      <w:r w:rsidRPr="00F52EE9">
        <w:t>ODU Transit</w:t>
      </w:r>
      <w:bookmarkEnd w:id="35"/>
      <w:bookmarkEnd w:id="36"/>
    </w:p>
    <w:p w:rsidR="00CD31B1" w:rsidRDefault="00CD31B1" w:rsidP="00CD31B1">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OTN link</w:t>
      </w:r>
      <w:r w:rsidR="00E80B33">
        <w:t>s</w:t>
      </w:r>
      <w:r>
        <w:t>.</w:t>
      </w:r>
      <w:r w:rsidR="00E80B33" w:rsidDel="00E80B33">
        <w:t xml:space="preserve"> </w:t>
      </w:r>
      <w:r>
        <w:t>The physical/optical interconnection</w:t>
      </w:r>
      <w:r w:rsidR="00E80B33">
        <w:t xml:space="preserve"> below the ODU layer</w:t>
      </w:r>
      <w:r>
        <w:t xml:space="preserve"> is supposed to be pre-configured and not exposed </w:t>
      </w:r>
      <w:r w:rsidR="00E80B33">
        <w:t xml:space="preserve">at the </w:t>
      </w:r>
      <w:r>
        <w:t xml:space="preserve">MPI to </w:t>
      </w:r>
      <w:r w:rsidR="00E80B33">
        <w:t xml:space="preserve">the </w:t>
      </w:r>
      <w:r>
        <w:t>MDSC.</w:t>
      </w:r>
    </w:p>
    <w:p w:rsidR="00CD31B1" w:rsidRDefault="004516D8" w:rsidP="00CD31B1">
      <w:r>
        <w:t>T</w:t>
      </w:r>
      <w:r w:rsidR="00D24898">
        <w:t>o setup</w:t>
      </w:r>
      <w:r w:rsidR="00CD31B1">
        <w:t xml:space="preserve"> a </w:t>
      </w:r>
      <w:proofErr w:type="gramStart"/>
      <w:r w:rsidR="00CD31B1">
        <w:t>10Gb</w:t>
      </w:r>
      <w:proofErr w:type="gramEnd"/>
      <w:r w:rsidR="00CD31B1">
        <w:t xml:space="preserve"> IP link between C-R1 to C-R3,</w:t>
      </w:r>
      <w:r w:rsidR="00E80B33">
        <w:t xml:space="preserve"> </w:t>
      </w:r>
      <w:r w:rsidR="00CD31B1">
        <w:t xml:space="preserve">an ODU2 end-to-end </w:t>
      </w:r>
      <w:r w:rsidR="002A3D93">
        <w:t xml:space="preserve">data plane </w:t>
      </w:r>
      <w:r w:rsidR="00CD31B1">
        <w:t xml:space="preserve">connection </w:t>
      </w:r>
      <w:r w:rsidR="00D24898">
        <w:t xml:space="preserve">needs to be created </w:t>
      </w:r>
      <w:r w:rsidR="00CD31B1">
        <w:t xml:space="preserve">between C-R1 and C-R3, crossing transport nodes S3, S5, and S6. </w:t>
      </w:r>
    </w:p>
    <w:p w:rsidR="00CD31B1" w:rsidRDefault="00CD31B1" w:rsidP="00CD31B1">
      <w:r>
        <w:t>The traffic flow between C-R1 and C-R3 can be summarized as:</w:t>
      </w:r>
    </w:p>
    <w:p w:rsidR="005B57D1" w:rsidRDefault="00CD31B1" w:rsidP="00996E73">
      <w:pPr>
        <w:ind w:left="864"/>
      </w:pPr>
      <w:r>
        <w:lastRenderedPageBreak/>
        <w:t>C-R1 (</w:t>
      </w:r>
      <w:r w:rsidR="00616249">
        <w:t>[</w:t>
      </w:r>
      <w:r>
        <w:t>PKT</w:t>
      </w:r>
      <w:r w:rsidR="00616249">
        <w:t>]</w:t>
      </w:r>
      <w:r>
        <w:t xml:space="preserve"> -&gt; ODU2), S3 (</w:t>
      </w:r>
      <w:r w:rsidR="00616249">
        <w:t>[</w:t>
      </w:r>
      <w:r>
        <w:t>ODU2</w:t>
      </w:r>
      <w:r w:rsidR="00616249">
        <w:t>]</w:t>
      </w:r>
      <w:r>
        <w:t>), S5 (</w:t>
      </w:r>
      <w:r w:rsidR="00616249">
        <w:t>[</w:t>
      </w:r>
      <w:r>
        <w:t>ODU2</w:t>
      </w:r>
      <w:r w:rsidR="00616249">
        <w:t>]</w:t>
      </w:r>
      <w:r>
        <w:t>), S6 (</w:t>
      </w:r>
      <w:r w:rsidR="00616249">
        <w:t>[</w:t>
      </w:r>
      <w:r>
        <w:t>ODU2</w:t>
      </w:r>
      <w:r w:rsidR="00616249">
        <w:t>]</w:t>
      </w:r>
      <w:r>
        <w:t>)</w:t>
      </w:r>
      <w:r w:rsidR="00996E73">
        <w:t>,</w:t>
      </w:r>
      <w:r w:rsidR="005D0C7A">
        <w:t xml:space="preserve"> </w:t>
      </w:r>
      <w:r w:rsidR="00996E73">
        <w:br/>
      </w:r>
      <w:r>
        <w:t xml:space="preserve">C-R3 (ODU2 -&gt; </w:t>
      </w:r>
      <w:r w:rsidR="00616249">
        <w:t>[</w:t>
      </w:r>
      <w:r>
        <w:t>PKT</w:t>
      </w:r>
      <w:r w:rsidR="00616249">
        <w:t>]</w:t>
      </w:r>
      <w:r>
        <w:t>)</w:t>
      </w:r>
    </w:p>
    <w:p w:rsidR="00CD31B1" w:rsidRPr="00CD31B1" w:rsidRDefault="00CD31B1" w:rsidP="00CD31B1">
      <w:r>
        <w:t xml:space="preserve">The MDSC should be capable via </w:t>
      </w:r>
      <w:r w:rsidR="00E80B33">
        <w:t xml:space="preserve">the </w:t>
      </w:r>
      <w:r>
        <w:t xml:space="preserve">MPI to request the setup of </w:t>
      </w:r>
      <w:r w:rsidR="002A3D93">
        <w:t xml:space="preserve">an </w:t>
      </w:r>
      <w:r w:rsidR="00E80B33">
        <w:t xml:space="preserve">ODU2 </w:t>
      </w:r>
      <w:r>
        <w:t xml:space="preserve">transit service with enough information that </w:t>
      </w:r>
      <w:r w:rsidR="00060CB0">
        <w:t>enable</w:t>
      </w:r>
      <w:r>
        <w:t xml:space="preserve"> </w:t>
      </w:r>
      <w:r w:rsidR="00E80B33">
        <w:t xml:space="preserve">the transport </w:t>
      </w:r>
      <w:r>
        <w:t xml:space="preserve">PNC to instantiate and control the ODU2 </w:t>
      </w:r>
      <w:r w:rsidR="00E80B33">
        <w:t xml:space="preserve">data plane </w:t>
      </w:r>
      <w:r w:rsidR="002A3D93">
        <w:t xml:space="preserve">connection </w:t>
      </w:r>
      <w:r>
        <w:t>segment through nodes S3, S5, S6.</w:t>
      </w:r>
    </w:p>
    <w:p w:rsidR="005B57D1" w:rsidRPr="00F52EE9" w:rsidRDefault="00CD31B1" w:rsidP="00CD31B1">
      <w:pPr>
        <w:pStyle w:val="Titolo3"/>
      </w:pPr>
      <w:bookmarkStart w:id="37" w:name="_Ref489544341"/>
      <w:bookmarkStart w:id="38" w:name="_Toc496630305"/>
      <w:r w:rsidRPr="00F52EE9">
        <w:t>EPL over ODU</w:t>
      </w:r>
      <w:bookmarkEnd w:id="37"/>
      <w:bookmarkEnd w:id="38"/>
    </w:p>
    <w:p w:rsidR="008569D4" w:rsidRDefault="008569D4" w:rsidP="008569D4">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Ethernet link</w:t>
      </w:r>
      <w:r w:rsidR="00E80B33">
        <w:t>s</w:t>
      </w:r>
      <w:r>
        <w:t>.</w:t>
      </w:r>
    </w:p>
    <w:p w:rsidR="008569D4" w:rsidRDefault="00D24898" w:rsidP="008569D4">
      <w:r>
        <w:t>In order to setup</w:t>
      </w:r>
      <w:r w:rsidR="008569D4">
        <w:t xml:space="preserve"> a </w:t>
      </w:r>
      <w:proofErr w:type="gramStart"/>
      <w:r w:rsidR="008569D4">
        <w:t>10Gb</w:t>
      </w:r>
      <w:proofErr w:type="gramEnd"/>
      <w:r w:rsidR="008569D4">
        <w:t xml:space="preserve"> IP link between C-R1 to C-R3, an EPL service </w:t>
      </w:r>
      <w:r>
        <w:t xml:space="preserve">needs to be created </w:t>
      </w:r>
      <w:r w:rsidR="008569D4">
        <w:t>between C-R1 and C-R3</w:t>
      </w:r>
      <w:r>
        <w:t>,</w:t>
      </w:r>
      <w:r w:rsidR="008569D4">
        <w:t xml:space="preserve"> supported by an ODU2 end-to-end connection between S3 and S6, </w:t>
      </w:r>
      <w:r>
        <w:t xml:space="preserve">crossing </w:t>
      </w:r>
      <w:r w:rsidR="008569D4">
        <w:t>transport node S5.</w:t>
      </w:r>
    </w:p>
    <w:p w:rsidR="008569D4" w:rsidRDefault="008569D4" w:rsidP="008569D4">
      <w:r>
        <w:t>The traffic flow between C-R1 and C-R3 can be summarized as:</w:t>
      </w:r>
    </w:p>
    <w:p w:rsidR="008569D4" w:rsidRDefault="008569D4" w:rsidP="005D0C7A">
      <w:pPr>
        <w:ind w:left="864"/>
      </w:pPr>
      <w:r>
        <w:t>C-R1 (</w:t>
      </w:r>
      <w:r w:rsidR="00616249">
        <w:t>[</w:t>
      </w:r>
      <w:r>
        <w:t>PKT</w:t>
      </w:r>
      <w:r w:rsidR="00616249">
        <w:t>]</w:t>
      </w:r>
      <w:r>
        <w:t xml:space="preserve"> -&gt; ETH), S3 (ETH -&gt; </w:t>
      </w:r>
      <w:r w:rsidR="00616249">
        <w:t>[</w:t>
      </w:r>
      <w:r>
        <w:t>ODU2</w:t>
      </w:r>
      <w:r w:rsidR="00616249">
        <w:t>]</w:t>
      </w:r>
      <w:r>
        <w:t>), S5 (</w:t>
      </w:r>
      <w:r w:rsidR="00616249">
        <w:t>[</w:t>
      </w:r>
      <w:r>
        <w:t>ODU2</w:t>
      </w:r>
      <w:r w:rsidR="00616249">
        <w:t>]</w:t>
      </w:r>
      <w:r>
        <w:t xml:space="preserve">), </w:t>
      </w:r>
      <w:r w:rsidR="005D0C7A">
        <w:br/>
      </w:r>
      <w:r>
        <w:t>S6 (</w:t>
      </w:r>
      <w:r w:rsidR="00616249">
        <w:t>[</w:t>
      </w:r>
      <w:r>
        <w:t>ODU2</w:t>
      </w:r>
      <w:r w:rsidR="00616249">
        <w:t>]</w:t>
      </w:r>
      <w:r>
        <w:t xml:space="preserve"> -&gt; ETH), C-R3 (ETH-&gt; </w:t>
      </w:r>
      <w:r w:rsidR="00616249">
        <w:t>[</w:t>
      </w:r>
      <w:r>
        <w:t>PKT</w:t>
      </w:r>
      <w:r w:rsidR="00616249">
        <w:t>]</w:t>
      </w:r>
      <w:r>
        <w:t>)</w:t>
      </w:r>
    </w:p>
    <w:p w:rsidR="005B57D1" w:rsidRPr="00DA1B42" w:rsidRDefault="008569D4" w:rsidP="008569D4">
      <w:pPr>
        <w:rPr>
          <w:highlight w:val="yellow"/>
        </w:rPr>
      </w:pPr>
      <w:r>
        <w:t xml:space="preserve">The MDSC should be capable via </w:t>
      </w:r>
      <w:r w:rsidR="002A3D93">
        <w:t xml:space="preserve">the </w:t>
      </w:r>
      <w:r>
        <w:t xml:space="preserve">MPI to request the setup of </w:t>
      </w:r>
      <w:r w:rsidR="002A3D93">
        <w:t xml:space="preserve">an EPL </w:t>
      </w:r>
      <w:r>
        <w:t xml:space="preserve">service with enough information that can permit </w:t>
      </w:r>
      <w:r w:rsidR="002A3D93">
        <w:t xml:space="preserve">the </w:t>
      </w:r>
      <w:r>
        <w:t xml:space="preserve">transport PNC </w:t>
      </w:r>
      <w:r w:rsidR="002A3D93">
        <w:t xml:space="preserve">to </w:t>
      </w:r>
      <w:r>
        <w:t xml:space="preserve">instantiate and control the ODU2 end-to-end </w:t>
      </w:r>
      <w:r w:rsidR="002A3D93">
        <w:t xml:space="preserve">data plane </w:t>
      </w:r>
      <w:r>
        <w:t xml:space="preserve">connection through </w:t>
      </w:r>
      <w:r w:rsidR="002A3D93">
        <w:t xml:space="preserve">nodes </w:t>
      </w:r>
      <w:r>
        <w:t>S3, S5, S6, as well as the adaptation functions inside S3 and S6:</w:t>
      </w:r>
      <w:r w:rsidR="005D0C7A">
        <w:t xml:space="preserve"> </w:t>
      </w:r>
      <w:r>
        <w:t>S3&amp;S6 (ETH -&gt; ODU2) and S9&amp;S6 (ODU2 -&gt; ETH).</w:t>
      </w:r>
    </w:p>
    <w:p w:rsidR="005B57D1" w:rsidRPr="00F52EE9" w:rsidRDefault="008569D4" w:rsidP="008569D4">
      <w:pPr>
        <w:pStyle w:val="Titolo3"/>
      </w:pPr>
      <w:bookmarkStart w:id="39" w:name="_Toc496630306"/>
      <w:r w:rsidRPr="00F52EE9">
        <w:t>Other OTN Client Services</w:t>
      </w:r>
      <w:bookmarkEnd w:id="39"/>
    </w:p>
    <w:p w:rsidR="00012B56" w:rsidRDefault="005D0C7A" w:rsidP="00012B56">
      <w:r>
        <w:t>[</w:t>
      </w:r>
      <w:r w:rsidR="00012B56">
        <w:t xml:space="preserve">ITU-T G.709-2016] defines mappings of different client layers into   ODU. Most of them are used to provide Private Line services over    an OTN transport network supporting a variety of types of physical access links (e.g., Ethernet, SDH STM-N, </w:t>
      </w:r>
      <w:proofErr w:type="spellStart"/>
      <w:r w:rsidR="00012B56">
        <w:t>Fibre</w:t>
      </w:r>
      <w:proofErr w:type="spellEnd"/>
      <w:r w:rsidR="00012B56">
        <w:t xml:space="preserve"> Channel, InfiniBand,</w:t>
      </w:r>
      <w:r w:rsidR="002A3D93">
        <w:t xml:space="preserve"> etc.</w:t>
      </w:r>
      <w:r w:rsidR="00012B56">
        <w:t>).</w:t>
      </w:r>
    </w:p>
    <w:p w:rsidR="00012B56" w:rsidRDefault="00012B56" w:rsidP="00012B56">
      <w:r>
        <w:t xml:space="preserve">This use case assumes that the physical links interconnecting </w:t>
      </w:r>
      <w:r w:rsidR="002A3D93">
        <w:t xml:space="preserve">the </w:t>
      </w:r>
      <w:r>
        <w:t xml:space="preserve">IP routers and </w:t>
      </w:r>
      <w:r w:rsidR="002A3D93">
        <w:t xml:space="preserve">the </w:t>
      </w:r>
      <w:r>
        <w:t>transport network are any one of these possible options.</w:t>
      </w:r>
    </w:p>
    <w:p w:rsidR="00012B56" w:rsidRDefault="00D24898" w:rsidP="00012B56">
      <w:r>
        <w:t>In order to setup</w:t>
      </w:r>
      <w:r w:rsidR="00012B56">
        <w:t xml:space="preserve"> a 10Gb IP link between C-R1 to C-</w:t>
      </w:r>
      <w:r w:rsidR="002A3D93">
        <w:t xml:space="preserve">R3 </w:t>
      </w:r>
      <w:r w:rsidR="00012B56">
        <w:t>using</w:t>
      </w:r>
      <w:r w:rsidR="002A3D93">
        <w:t>, for example</w:t>
      </w:r>
      <w:r w:rsidR="00012B56">
        <w:t xml:space="preserve"> </w:t>
      </w:r>
      <w:r>
        <w:t xml:space="preserve">STM-64 </w:t>
      </w:r>
      <w:r w:rsidR="00012B56">
        <w:t>physical links</w:t>
      </w:r>
      <w:r w:rsidR="002A3D93">
        <w:t xml:space="preserve"> between the IP routers and the transport network</w:t>
      </w:r>
      <w:r w:rsidR="00012B56">
        <w:t xml:space="preserve">, an STM-64 Private Line service </w:t>
      </w:r>
      <w:r w:rsidR="00327152">
        <w:t xml:space="preserve">needs to be created </w:t>
      </w:r>
      <w:r w:rsidR="00012B56">
        <w:t>between C-R1 and C-R3</w:t>
      </w:r>
      <w:r>
        <w:t>,</w:t>
      </w:r>
      <w:r w:rsidR="00012B56">
        <w:t xml:space="preserve"> supported by an ODU2 end-to-</w:t>
      </w:r>
      <w:r w:rsidR="00327152">
        <w:t xml:space="preserve">end </w:t>
      </w:r>
      <w:r w:rsidR="002A3D93">
        <w:t xml:space="preserve">data plane </w:t>
      </w:r>
      <w:r w:rsidR="00012B56">
        <w:t xml:space="preserve">connection between S3 and S6, crossing transport node S5. </w:t>
      </w:r>
    </w:p>
    <w:p w:rsidR="00012B56" w:rsidRDefault="00012B56" w:rsidP="00012B56">
      <w:r>
        <w:lastRenderedPageBreak/>
        <w:t>The traffic flow between C-R1 and C-R3 can be summarized as:</w:t>
      </w:r>
    </w:p>
    <w:p w:rsidR="00012B56" w:rsidRDefault="00012B56" w:rsidP="00F13664">
      <w:pPr>
        <w:ind w:left="864"/>
      </w:pPr>
      <w:r w:rsidRPr="006417A3">
        <w:t>C-R1 (</w:t>
      </w:r>
      <w:r w:rsidR="00616249">
        <w:t>[</w:t>
      </w:r>
      <w:r w:rsidRPr="006417A3">
        <w:t>PKT</w:t>
      </w:r>
      <w:r w:rsidR="00616249">
        <w:t>]</w:t>
      </w:r>
      <w:r w:rsidRPr="006417A3">
        <w:t xml:space="preserve"> -&gt; STM-64), S3 (STM-64 -&gt; </w:t>
      </w:r>
      <w:r w:rsidR="00616249">
        <w:t>[</w:t>
      </w:r>
      <w:r w:rsidRPr="006417A3">
        <w:t>ODU2</w:t>
      </w:r>
      <w:r w:rsidR="00616249">
        <w:t>]</w:t>
      </w:r>
      <w:r w:rsidRPr="006417A3">
        <w:t>), S5 (</w:t>
      </w:r>
      <w:r w:rsidR="00616249">
        <w:t>[</w:t>
      </w:r>
      <w:r w:rsidRPr="006417A3">
        <w:t>ODU2</w:t>
      </w:r>
      <w:r w:rsidR="00616249">
        <w:t>]</w:t>
      </w:r>
      <w:r w:rsidRPr="006417A3">
        <w:t xml:space="preserve">), </w:t>
      </w:r>
      <w:r w:rsidR="006417A3">
        <w:br/>
      </w:r>
      <w:r w:rsidRPr="006417A3">
        <w:t>S6 (</w:t>
      </w:r>
      <w:r w:rsidR="00616249">
        <w:t>[</w:t>
      </w:r>
      <w:r w:rsidRPr="006417A3">
        <w:t>ODU2</w:t>
      </w:r>
      <w:r w:rsidR="00616249">
        <w:t>]</w:t>
      </w:r>
      <w:r w:rsidRPr="006417A3">
        <w:t xml:space="preserve"> -&gt; STM-64), C-R3 (STM-64 -&gt; </w:t>
      </w:r>
      <w:r w:rsidR="00616249">
        <w:t>[</w:t>
      </w:r>
      <w:r w:rsidRPr="006417A3">
        <w:t>PKT</w:t>
      </w:r>
      <w:r w:rsidR="00616249">
        <w:t>]</w:t>
      </w:r>
      <w:r w:rsidRPr="006417A3">
        <w:t>)</w:t>
      </w:r>
    </w:p>
    <w:p w:rsidR="00012B56" w:rsidRDefault="00012B56" w:rsidP="00012B56">
      <w:r>
        <w:t xml:space="preserve">The MDSC should be capable </w:t>
      </w:r>
      <w:r w:rsidR="0043527F">
        <w:t xml:space="preserve">via </w:t>
      </w:r>
      <w:r w:rsidR="002A3D93">
        <w:t xml:space="preserve">the </w:t>
      </w:r>
      <w:r>
        <w:t xml:space="preserve">MPI to request the setup of an STM-64 Private Line service with enough information that can </w:t>
      </w:r>
      <w:r w:rsidR="002A3D93">
        <w:t xml:space="preserve">permit the </w:t>
      </w:r>
      <w:r>
        <w:t>transport PNC to instantiate and control the ODU2 end-to-</w:t>
      </w:r>
      <w:r w:rsidR="002A3D93">
        <w:t xml:space="preserve">end </w:t>
      </w:r>
      <w:r>
        <w:t>connection through nodes S3, S5, S6, as well as the adaptation    functions inside S3 and S6: S3&amp;S6 (STM-64 -&gt; ODU2) and S9&amp;S3 (STM-64 -&gt; PKT).</w:t>
      </w:r>
    </w:p>
    <w:p w:rsidR="005B57D1" w:rsidRPr="00F52EE9" w:rsidRDefault="00A04800" w:rsidP="00A04800">
      <w:pPr>
        <w:pStyle w:val="Titolo3"/>
      </w:pPr>
      <w:bookmarkStart w:id="40" w:name="_Ref492478948"/>
      <w:bookmarkStart w:id="41" w:name="_Toc496630307"/>
      <w:r w:rsidRPr="00F52EE9">
        <w:t>E</w:t>
      </w:r>
      <w:r w:rsidR="005D0C7A">
        <w:t>V</w:t>
      </w:r>
      <w:r w:rsidRPr="00F52EE9">
        <w:t>PL over ODU</w:t>
      </w:r>
      <w:bookmarkEnd w:id="40"/>
      <w:bookmarkEnd w:id="41"/>
    </w:p>
    <w:p w:rsidR="005656FF" w:rsidRDefault="005656FF" w:rsidP="005656FF">
      <w:r>
        <w:t>This use case assumes that the physical links interconnecting the IP    routers and the transport network are Ethernet links and that different Ethernet services (</w:t>
      </w:r>
      <w:proofErr w:type="spellStart"/>
      <w:r>
        <w:t>e.g</w:t>
      </w:r>
      <w:proofErr w:type="spellEnd"/>
      <w:r>
        <w:t>, EVPL) can share the same physical link using different VLANs.</w:t>
      </w:r>
    </w:p>
    <w:p w:rsidR="005656FF" w:rsidRDefault="005656FF" w:rsidP="005656FF">
      <w:r>
        <w:t>In order to setup two 1Gb IP links between C-R1 to C-R3 and between C-R1 and C-R4, two EVPL services need to be created, supported by two ODU0 end-to-end connections respectively between S3 and S6, crossing transport node S5, and between S3 and S2, crossing transport node S1.</w:t>
      </w:r>
    </w:p>
    <w:p w:rsidR="005656FF" w:rsidRDefault="005656FF" w:rsidP="005656FF">
      <w:r>
        <w:t>Since the two EVPL services are sharing the same Ethernet physical link between C-R1 and S3, different VLAN IDs are associated with different EVPL services: for example VLAN IDs 10 and 20 respectively.</w:t>
      </w:r>
    </w:p>
    <w:p w:rsidR="005656FF" w:rsidRDefault="005656FF" w:rsidP="005656FF">
      <w:r>
        <w:t>The traffic flow between C-R1 and C-R3 can be summarized as:</w:t>
      </w:r>
    </w:p>
    <w:p w:rsidR="005656FF" w:rsidRDefault="005656FF" w:rsidP="005656FF">
      <w:pPr>
        <w:ind w:left="864"/>
      </w:pPr>
      <w:r>
        <w:t xml:space="preserve">C-R1 ([PKT] -&gt; VLAN), S3 (VLAN -&gt; [ODU0]), S5 ([ODU0]), </w:t>
      </w:r>
      <w:r>
        <w:br/>
        <w:t>S6 ([ODU0] -&gt; VLAN), C-R3 (VLAN -&gt; [PKT])</w:t>
      </w:r>
    </w:p>
    <w:p w:rsidR="005656FF" w:rsidRDefault="005656FF" w:rsidP="005656FF">
      <w:r>
        <w:t>The traffic flow between C-R1 and C-R4 can be summarized as:</w:t>
      </w:r>
    </w:p>
    <w:p w:rsidR="005656FF" w:rsidRDefault="005656FF" w:rsidP="005656FF">
      <w:pPr>
        <w:ind w:left="864"/>
      </w:pPr>
      <w:r>
        <w:t xml:space="preserve">C-R1 ([PKT] -&gt; VLAN), S3 (VLAN -&gt; [ODU0]), S1 ([ODU0]), </w:t>
      </w:r>
      <w:r>
        <w:br/>
        <w:t>S2 ([ODU0] -&gt; VLAN), C-R4 (VLAN -&gt; [PKT])</w:t>
      </w:r>
    </w:p>
    <w:p w:rsidR="005656FF" w:rsidRPr="00DA1B42" w:rsidRDefault="005656FF" w:rsidP="005656FF">
      <w:pPr>
        <w:rPr>
          <w:highlight w:val="yellow"/>
        </w:rPr>
      </w:pPr>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ODU0) and S3&amp;S2&amp;S6 (ODU0 -&gt; VLAN).</w:t>
      </w:r>
    </w:p>
    <w:p w:rsidR="005B57D1" w:rsidRPr="00F52EE9" w:rsidRDefault="002869FA" w:rsidP="002869FA">
      <w:pPr>
        <w:pStyle w:val="Titolo3"/>
      </w:pPr>
      <w:bookmarkStart w:id="42" w:name="_Ref492478996"/>
      <w:bookmarkStart w:id="43" w:name="_Toc496630308"/>
      <w:r w:rsidRPr="00F52EE9">
        <w:lastRenderedPageBreak/>
        <w:t xml:space="preserve">EVPLAN and </w:t>
      </w:r>
      <w:proofErr w:type="spellStart"/>
      <w:r w:rsidRPr="00F52EE9">
        <w:t>EVPTree</w:t>
      </w:r>
      <w:proofErr w:type="spellEnd"/>
      <w:r w:rsidRPr="00F52EE9">
        <w:t xml:space="preserve"> Services</w:t>
      </w:r>
      <w:bookmarkEnd w:id="42"/>
      <w:bookmarkEnd w:id="43"/>
    </w:p>
    <w:p w:rsidR="005656FF" w:rsidRDefault="005656FF" w:rsidP="005656FF">
      <w:r>
        <w:t>This use case assumes that the physical links interconnecting the IP routers and the transport network are Ethernet links and that different Ethernet services (</w:t>
      </w:r>
      <w:proofErr w:type="spellStart"/>
      <w:r>
        <w:t>e.g</w:t>
      </w:r>
      <w:proofErr w:type="spellEnd"/>
      <w:r>
        <w:t xml:space="preserve">, EVPL, EVPLAN and </w:t>
      </w:r>
      <w:proofErr w:type="spellStart"/>
      <w:r>
        <w:t>EVPTree</w:t>
      </w:r>
      <w:proofErr w:type="spellEnd"/>
      <w:r>
        <w:t>) can share the same physical link using different VLANs.</w:t>
      </w:r>
    </w:p>
    <w:p w:rsidR="005656FF" w:rsidRDefault="005656FF" w:rsidP="005656FF">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rsidR="005656FF" w:rsidRDefault="005656FF" w:rsidP="005656FF">
      <w:r>
        <w:t>In order to setup an IP subnet between C-R1, C-R2, C-R3 and C-R4,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S2, crossing transport node S1.</w:t>
      </w:r>
    </w:p>
    <w:p w:rsidR="00E861D8" w:rsidRDefault="00E861D8" w:rsidP="00E861D8">
      <w:r>
        <w:t>In order to support this EVPLAN/</w:t>
      </w:r>
      <w:proofErr w:type="spellStart"/>
      <w:r>
        <w:t>EVPTree</w:t>
      </w:r>
      <w:proofErr w:type="spellEnd"/>
      <w:r>
        <w:t xml:space="preserve"> service, some Ethernet Bridging capabilities are required on some nodes at the edge of the transport network: for example Ethernet Bridging capabilities can be configured in nodes S3 and S6 but not in node S2.</w:t>
      </w:r>
    </w:p>
    <w:p w:rsidR="005656FF" w:rsidRDefault="005656FF" w:rsidP="005656FF">
      <w:r>
        <w:t>Since this EVPLAN/</w:t>
      </w:r>
      <w:proofErr w:type="spellStart"/>
      <w:r>
        <w:t>EVPTree</w:t>
      </w:r>
      <w:proofErr w:type="spellEnd"/>
      <w:r>
        <w:t xml:space="preserve"> service can share the same Ethernet physical links between IP routers and transport nodes (e.g., with the EVPL services described in section </w:t>
      </w:r>
      <w:r w:rsidR="00D91985">
        <w:fldChar w:fldCharType="begin"/>
      </w:r>
      <w:r w:rsidR="00140FFC">
        <w:instrText xml:space="preserve"> REF _Ref492478948 \r \h \t </w:instrText>
      </w:r>
      <w:r w:rsidR="00D91985">
        <w:fldChar w:fldCharType="separate"/>
      </w:r>
      <w:r w:rsidR="00194B4B">
        <w:t>4.3.4</w:t>
      </w:r>
      <w:r w:rsidR="00D91985">
        <w:fldChar w:fldCharType="end"/>
      </w:r>
      <w:r>
        <w:t>), a different VLAN ID (e.g., 30) can be associated with this EVPLAN/</w:t>
      </w:r>
      <w:proofErr w:type="spellStart"/>
      <w:r>
        <w:t>EVPTree</w:t>
      </w:r>
      <w:proofErr w:type="spellEnd"/>
      <w:r>
        <w:t xml:space="preserve"> service.</w:t>
      </w:r>
    </w:p>
    <w:p w:rsidR="005656FF" w:rsidRDefault="005656FF" w:rsidP="005656FF">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rsidR="00AE0542" w:rsidRDefault="00AE0542" w:rsidP="00AE0542">
      <w:r>
        <w:t xml:space="preserve">The MAC bridging function in node S3 is needed to select, based on the MAC Destination Address, whether the Ethernet frames form C-R1 should be sent to the </w:t>
      </w:r>
      <w:proofErr w:type="spellStart"/>
      <w:r>
        <w:t>ODUflex</w:t>
      </w:r>
      <w:proofErr w:type="spellEnd"/>
      <w:r>
        <w:t xml:space="preserve"> terminating on node S6 or to the other </w:t>
      </w:r>
      <w:proofErr w:type="spellStart"/>
      <w:r>
        <w:t>ODUflex</w:t>
      </w:r>
      <w:proofErr w:type="spellEnd"/>
      <w:r>
        <w:t xml:space="preserve"> terminating on node S2.</w:t>
      </w:r>
    </w:p>
    <w:p w:rsidR="00AE0542" w:rsidRDefault="00AE0542" w:rsidP="00AE0542">
      <w:r>
        <w:t xml:space="preserve">The MAC bridging function in node S6 is needed to select, based on the MAC Destination Address, whether the Ethernet frames received from the </w:t>
      </w:r>
      <w:proofErr w:type="spellStart"/>
      <w:r>
        <w:t>ODUflex</w:t>
      </w:r>
      <w:proofErr w:type="spellEnd"/>
      <w:r>
        <w:t xml:space="preserve"> should be set to C-R2 or C-R3, as well as whether the Ethernet frames received from C-R2 (or C-R3) should be sent to C-R3 (or C-R2) or to the </w:t>
      </w:r>
      <w:proofErr w:type="spellStart"/>
      <w:r>
        <w:t>ODUflex</w:t>
      </w:r>
      <w:proofErr w:type="spellEnd"/>
      <w:r>
        <w:t>.</w:t>
      </w:r>
    </w:p>
    <w:p w:rsidR="005656FF" w:rsidRDefault="00AE0542" w:rsidP="005656FF">
      <w:r>
        <w:t xml:space="preserve">For example, the </w:t>
      </w:r>
      <w:r w:rsidR="005656FF">
        <w:t>traffic flow between C-R1 and C-R3 can be summarized as:</w:t>
      </w:r>
    </w:p>
    <w:p w:rsidR="005656FF" w:rsidRDefault="005656FF" w:rsidP="005656FF">
      <w:pPr>
        <w:ind w:left="864"/>
      </w:pPr>
      <w:r>
        <w:t xml:space="preserve">C-R1 ([PKT] -&gt; VLAN), </w:t>
      </w:r>
      <w:r w:rsidR="00AD0B22" w:rsidRPr="00AD0B22">
        <w:rPr>
          <w:highlight w:val="yellow"/>
        </w:rPr>
        <w:t>S3 (VLAN -&gt; [MAC] -&gt; [</w:t>
      </w:r>
      <w:proofErr w:type="spellStart"/>
      <w:r w:rsidR="00AD0B22" w:rsidRPr="00AD0B22">
        <w:rPr>
          <w:highlight w:val="yellow"/>
        </w:rPr>
        <w:t>ODUflex</w:t>
      </w:r>
      <w:proofErr w:type="spellEnd"/>
      <w:r w:rsidR="00AD0B22" w:rsidRPr="00AD0B22">
        <w:rPr>
          <w:highlight w:val="yellow"/>
        </w:rPr>
        <w:t>])</w:t>
      </w:r>
      <w:proofErr w:type="gramStart"/>
      <w:r>
        <w:t>,</w:t>
      </w:r>
      <w:proofErr w:type="gramEnd"/>
      <w:r>
        <w:br/>
        <w:t>S5 ([</w:t>
      </w:r>
      <w:proofErr w:type="spellStart"/>
      <w:r>
        <w:t>ODUflex</w:t>
      </w:r>
      <w:proofErr w:type="spellEnd"/>
      <w:r>
        <w:t xml:space="preserve">]), </w:t>
      </w:r>
      <w:r w:rsidR="00AD0B22" w:rsidRPr="00AD0B22">
        <w:rPr>
          <w:highlight w:val="yellow"/>
        </w:rPr>
        <w:t>S6 ([</w:t>
      </w:r>
      <w:proofErr w:type="spellStart"/>
      <w:r w:rsidR="00AD0B22" w:rsidRPr="00AD0B22">
        <w:rPr>
          <w:highlight w:val="yellow"/>
        </w:rPr>
        <w:t>ODUflex</w:t>
      </w:r>
      <w:proofErr w:type="spellEnd"/>
      <w:r w:rsidR="00AD0B22" w:rsidRPr="00AD0B22">
        <w:rPr>
          <w:highlight w:val="yellow"/>
        </w:rPr>
        <w:t>] -&gt; [MAC] -&gt; VLAN),</w:t>
      </w:r>
      <w:r>
        <w:br/>
        <w:t>C-R3 (VLAN -&gt; [PKT])</w:t>
      </w:r>
    </w:p>
    <w:p w:rsidR="00AE0542" w:rsidRDefault="00AE0542" w:rsidP="00AE0542">
      <w:r>
        <w:lastRenderedPageBreak/>
        <w:t xml:space="preserve">The MAC bridging function in node S3 is also needed to select, based on the MAC Destination Address, whether the Ethernet frames one </w:t>
      </w:r>
      <w:proofErr w:type="spellStart"/>
      <w:r>
        <w:t>ODUflex</w:t>
      </w:r>
      <w:proofErr w:type="spellEnd"/>
      <w:r>
        <w:t xml:space="preserve"> should be sent to C-R1 or to the other </w:t>
      </w:r>
      <w:proofErr w:type="spellStart"/>
      <w:r>
        <w:t>ODUflex</w:t>
      </w:r>
      <w:proofErr w:type="spellEnd"/>
      <w:r>
        <w:t>.</w:t>
      </w:r>
    </w:p>
    <w:p w:rsidR="00AE0542" w:rsidRDefault="00AE0542" w:rsidP="00AE0542">
      <w:r>
        <w:t>For example, the traffic flow between C-R3 and C-R4 can be summarized as:</w:t>
      </w:r>
    </w:p>
    <w:p w:rsidR="00AE0542" w:rsidRDefault="00AE0542" w:rsidP="00AE0542">
      <w:pPr>
        <w:ind w:left="864"/>
      </w:pPr>
      <w:r>
        <w:t xml:space="preserve">C-R3 ([PKT] -&gt; VLAN), </w:t>
      </w:r>
      <w:r w:rsidRPr="00111169">
        <w:rPr>
          <w:highlight w:val="yellow"/>
        </w:rPr>
        <w:t>S6 (VLAN -&gt; [MAC] -&gt; [</w:t>
      </w:r>
      <w:proofErr w:type="spellStart"/>
      <w:r w:rsidRPr="00111169">
        <w:rPr>
          <w:highlight w:val="yellow"/>
        </w:rPr>
        <w:t>ODUflex</w:t>
      </w:r>
      <w:proofErr w:type="spellEnd"/>
      <w:r w:rsidRPr="00111169">
        <w:rPr>
          <w:highlight w:val="yellow"/>
        </w:rPr>
        <w:t>])</w:t>
      </w:r>
      <w:proofErr w:type="gramStart"/>
      <w:r w:rsidRPr="00111169">
        <w:rPr>
          <w:highlight w:val="yellow"/>
        </w:rPr>
        <w:t>,</w:t>
      </w:r>
      <w:proofErr w:type="gramEnd"/>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t>S1 ([</w:t>
      </w:r>
      <w:proofErr w:type="spellStart"/>
      <w:r>
        <w:t>ODUflex</w:t>
      </w:r>
      <w:proofErr w:type="spellEnd"/>
      <w:r>
        <w:t>]), S2 ([</w:t>
      </w:r>
      <w:proofErr w:type="spellStart"/>
      <w:r>
        <w:t>ODUflex</w:t>
      </w:r>
      <w:proofErr w:type="spellEnd"/>
      <w:r>
        <w:t>] -&gt; VLAN), C-R4 (VLAN -&gt; [PKT])</w:t>
      </w:r>
    </w:p>
    <w:p w:rsidR="00AE0542" w:rsidRDefault="00AE0542" w:rsidP="00AE0542">
      <w:r>
        <w:t xml:space="preserve">In node S2 there is no need for any MAC bridging function since all the Ethernet frames received from C-R4 should be sent to the </w:t>
      </w:r>
      <w:proofErr w:type="spellStart"/>
      <w:r>
        <w:t>ODUflex</w:t>
      </w:r>
      <w:proofErr w:type="spellEnd"/>
      <w:r>
        <w:t xml:space="preserve"> toward S3 and </w:t>
      </w:r>
      <w:proofErr w:type="spellStart"/>
      <w:r>
        <w:t>viceversa</w:t>
      </w:r>
      <w:proofErr w:type="spellEnd"/>
      <w:r>
        <w:t>.</w:t>
      </w:r>
    </w:p>
    <w:p w:rsidR="005656FF" w:rsidRDefault="005656FF" w:rsidP="005656FF">
      <w:r>
        <w:t>The traffic flow between C-R1 and C-R4 can be summarized as:</w:t>
      </w:r>
    </w:p>
    <w:p w:rsidR="005656FF" w:rsidRDefault="005656FF" w:rsidP="005656FF">
      <w:pPr>
        <w:ind w:left="864"/>
      </w:pPr>
      <w:r>
        <w:t>C-R1 ([PKT] -&gt; VLAN), S3 (VLAN -&gt; [MAC] -&gt; [</w:t>
      </w:r>
      <w:proofErr w:type="spellStart"/>
      <w:r>
        <w:t>ODUflex</w:t>
      </w:r>
      <w:proofErr w:type="spellEnd"/>
      <w:r>
        <w:t>])</w:t>
      </w:r>
      <w:proofErr w:type="gramStart"/>
      <w:r>
        <w:t>,</w:t>
      </w:r>
      <w:proofErr w:type="gramEnd"/>
      <w:r>
        <w:br/>
        <w:t>S1 ([</w:t>
      </w:r>
      <w:proofErr w:type="spellStart"/>
      <w:r>
        <w:t>ODUflex</w:t>
      </w:r>
      <w:proofErr w:type="spellEnd"/>
      <w:r>
        <w:t>]), S2 ([</w:t>
      </w:r>
      <w:proofErr w:type="spellStart"/>
      <w:r>
        <w:t>ODUflex</w:t>
      </w:r>
      <w:proofErr w:type="spellEnd"/>
      <w:r>
        <w:t>] -&gt; VLAN), C-R4 (VLAN -&gt; [PKT])</w:t>
      </w:r>
    </w:p>
    <w:p w:rsidR="005656FF" w:rsidRPr="00DA1B42" w:rsidRDefault="005656FF" w:rsidP="005656FF">
      <w:pPr>
        <w:rPr>
          <w:highlight w:val="yellow"/>
        </w:rPr>
      </w:pPr>
      <w:r>
        <w:t>The MDSC should be capable via the MPI to request the setup of this EVPLAN/</w:t>
      </w:r>
      <w:proofErr w:type="spellStart"/>
      <w:r>
        <w:t>EVPTree</w:t>
      </w:r>
      <w:proofErr w:type="spellEnd"/>
      <w:r>
        <w:t xml:space="preserve"> services with enough information that can permit the transport PNC to instantiate and control the </w:t>
      </w:r>
      <w:proofErr w:type="spellStart"/>
      <w:r>
        <w:t>ODUflex</w:t>
      </w:r>
      <w:proofErr w:type="spellEnd"/>
      <w:r>
        <w:t xml:space="preserve"> end-to-end data plane connections as well as the Ethernet Bridging and adaptation functions on the boundary nodes: S3&amp;S6 (VLAN -&gt; MAC -&gt; ODU2), S3&amp;S6 (ODU2 -&gt; ETH -&gt; VLAN), S2 (VLAN -&gt; ODU2) and S2 (ODU2 -&gt; VLAN).</w:t>
      </w:r>
    </w:p>
    <w:p w:rsidR="00EC6BE3" w:rsidRPr="00F52EE9" w:rsidRDefault="00EC6BE3" w:rsidP="00EC6BE3">
      <w:pPr>
        <w:pStyle w:val="Titolo2"/>
      </w:pPr>
      <w:bookmarkStart w:id="44" w:name="_Ref492479159"/>
      <w:bookmarkStart w:id="45" w:name="_Toc496630309"/>
      <w:r w:rsidRPr="00F52EE9">
        <w:t>Multi-functional Access Links</w:t>
      </w:r>
      <w:bookmarkEnd w:id="44"/>
      <w:bookmarkEnd w:id="45"/>
    </w:p>
    <w:p w:rsidR="005656FF" w:rsidRDefault="005656FF" w:rsidP="005656FF">
      <w:r>
        <w:t>This use case assumes that some physical links interconnecting the IP routers and the transport network can be configured in different modes, e.g., as OTU2 or STM-64 or 10GE.</w:t>
      </w:r>
    </w:p>
    <w:p w:rsidR="005656FF" w:rsidRDefault="005656FF" w:rsidP="005656FF">
      <w:r>
        <w:t xml:space="preserve">This configuration can be done a-priori by means outside the scope of this document. In this case, these links will appear at the MPI either as an ODU Link or as </w:t>
      </w:r>
      <w:proofErr w:type="gramStart"/>
      <w:r>
        <w:t>an</w:t>
      </w:r>
      <w:proofErr w:type="gramEnd"/>
      <w:r>
        <w:t xml:space="preserve"> STM-64 Link or as a 10GE Link (depending on the a-priori configuration) and will be controlled at the MPI as discussed in section </w:t>
      </w:r>
      <w:r w:rsidR="00D91985">
        <w:fldChar w:fldCharType="begin"/>
      </w:r>
      <w:r>
        <w:instrText xml:space="preserve"> REF _Ref486374342 \r \h \t </w:instrText>
      </w:r>
      <w:r w:rsidR="00D91985">
        <w:fldChar w:fldCharType="separate"/>
      </w:r>
      <w:r w:rsidR="00194B4B">
        <w:t>4.3</w:t>
      </w:r>
      <w:r w:rsidR="00D91985">
        <w:fldChar w:fldCharType="end"/>
      </w:r>
      <w:r>
        <w:t>.</w:t>
      </w:r>
    </w:p>
    <w:p w:rsidR="005656FF" w:rsidRDefault="005656FF" w:rsidP="005656FF">
      <w:r>
        <w:t>It is also possible not to configure these links a-priori and give the control to the MPI to decide, based on the service configuration, how to configure it.</w:t>
      </w:r>
    </w:p>
    <w:p w:rsidR="005656FF" w:rsidRDefault="005656FF" w:rsidP="005656FF">
      <w:r>
        <w:t>For example, if the physical link between C-R1 and S3 is a multi-functional access link while the physical links between C-R3 and S6 and between C-R4 and S2 are STM-64 and 10GE physical links respectively, it is possible at the MPI to configure either an STM-</w:t>
      </w:r>
      <w:r>
        <w:lastRenderedPageBreak/>
        <w:t>64 Private Line service between C-R1 and C-R3 or an EPL service between C-R1 and C-R4.</w:t>
      </w:r>
    </w:p>
    <w:p w:rsidR="005656FF" w:rsidRDefault="005656FF" w:rsidP="005656FF">
      <w:r>
        <w:t>The traffic flow between C-R1 and C-R3 can be summarized as:</w:t>
      </w:r>
    </w:p>
    <w:p w:rsidR="005656FF" w:rsidRDefault="005656FF" w:rsidP="005656FF">
      <w:pPr>
        <w:ind w:left="864"/>
      </w:pPr>
      <w:r>
        <w:t xml:space="preserve">C-R1 ([PKT] -&gt; STM-64), S3 (STM-64 -&gt; [ODU2]), S5 ([ODU2]), </w:t>
      </w:r>
      <w:r>
        <w:br/>
        <w:t>S6 ([ODU2] -&gt; STM-64), C-R3 (STM-64 -&gt; [PKT])</w:t>
      </w:r>
    </w:p>
    <w:p w:rsidR="005656FF" w:rsidRDefault="005656FF" w:rsidP="005656FF">
      <w:r>
        <w:t>The traffic flow between C-R1 and C-R4 can be summarized as:</w:t>
      </w:r>
    </w:p>
    <w:p w:rsidR="005656FF" w:rsidRDefault="005656FF" w:rsidP="005656FF">
      <w:pPr>
        <w:ind w:left="864"/>
      </w:pPr>
      <w:r>
        <w:t xml:space="preserve">C-R1 ([PKT] -&gt; ETH), S3 (ETH -&gt; [ODU2]), S1 ([ODU2]), </w:t>
      </w:r>
      <w:r>
        <w:br/>
        <w:t>S2 ([ODU2] -&gt; ETH), C-R4 (ETH-&gt; [PKT])</w:t>
      </w:r>
    </w:p>
    <w:p w:rsidR="005656FF" w:rsidRPr="00DA1B42" w:rsidRDefault="005656FF" w:rsidP="005656FF">
      <w:pPr>
        <w:rPr>
          <w:highlight w:val="yellow"/>
        </w:rPr>
      </w:pPr>
      <w:r>
        <w:t>The MDSC should be capable via the MPI to request the setup of either service with enough information that can permit the transport PNC to instantiate and control the ODU2 end-to-end data plane connection as well as the adaptation functions inside S3 and S2 or S6.</w:t>
      </w:r>
    </w:p>
    <w:p w:rsidR="0074195E" w:rsidRPr="00F13664" w:rsidRDefault="0074195E" w:rsidP="00F13664">
      <w:pPr>
        <w:pStyle w:val="Titolo2"/>
      </w:pPr>
      <w:bookmarkStart w:id="46" w:name="_Toc492483977"/>
      <w:bookmarkStart w:id="47" w:name="_Ref490841904"/>
      <w:bookmarkStart w:id="48" w:name="_Toc496630310"/>
      <w:bookmarkEnd w:id="46"/>
      <w:r w:rsidRPr="00F13664">
        <w:t xml:space="preserve">Protection </w:t>
      </w:r>
      <w:bookmarkEnd w:id="47"/>
      <w:r w:rsidR="00290C68">
        <w:t>Requirements</w:t>
      </w:r>
      <w:bookmarkEnd w:id="48"/>
    </w:p>
    <w:p w:rsidR="00290C68" w:rsidRDefault="00290C6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rsidR="0074195E" w:rsidRDefault="0074195E">
      <w:r>
        <w:t>The MDSC needs to be capable to request the transport PNC to configure protection</w:t>
      </w:r>
      <w:r w:rsidR="00B742E3">
        <w:t xml:space="preserve"> when requesting the setup of the connectivity services described in section </w:t>
      </w:r>
      <w:r w:rsidR="00D91985">
        <w:fldChar w:fldCharType="begin"/>
      </w:r>
      <w:r w:rsidR="00B742E3">
        <w:instrText xml:space="preserve"> REF _Ref486374342 \r \h \t</w:instrText>
      </w:r>
      <w:r w:rsidR="00D91985">
        <w:fldChar w:fldCharType="separate"/>
      </w:r>
      <w:r w:rsidR="00194B4B">
        <w:t>4.3</w:t>
      </w:r>
      <w:r w:rsidR="00D91985">
        <w:fldChar w:fldCharType="end"/>
      </w:r>
      <w:r w:rsidR="00B742E3">
        <w:t>.</w:t>
      </w:r>
    </w:p>
    <w:p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D91985">
        <w:fldChar w:fldCharType="begin"/>
      </w:r>
      <w:r>
        <w:instrText xml:space="preserve"> REF _Ref486374342 \r \h \t</w:instrText>
      </w:r>
      <w:r w:rsidR="00D91985">
        <w:fldChar w:fldCharType="separate"/>
      </w:r>
      <w:r w:rsidR="00194B4B">
        <w:t>4.3</w:t>
      </w:r>
      <w:r w:rsidR="00D91985">
        <w:fldChar w:fldCharType="end"/>
      </w:r>
      <w:r>
        <w:t>.</w:t>
      </w:r>
    </w:p>
    <w:p w:rsidR="00290C68" w:rsidRDefault="00290C68" w:rsidP="00290C68">
      <w:r>
        <w:t>It may be necessary to consider not only protection, but also restoration functions in the future. 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 </w:t>
      </w:r>
    </w:p>
    <w:p w:rsidR="00B742E3" w:rsidRPr="00802063" w:rsidRDefault="004604B3" w:rsidP="00F13664">
      <w:pPr>
        <w:pStyle w:val="Titolo3"/>
      </w:pPr>
      <w:bookmarkStart w:id="49" w:name="_Toc492483979"/>
      <w:bookmarkStart w:id="50" w:name="_Ref490052480"/>
      <w:bookmarkStart w:id="51" w:name="_Toc496630311"/>
      <w:bookmarkEnd w:id="49"/>
      <w:r w:rsidRPr="00802063">
        <w:lastRenderedPageBreak/>
        <w:t>Linear Protection</w:t>
      </w:r>
      <w:bookmarkEnd w:id="50"/>
      <w:bookmarkEnd w:id="51"/>
    </w:p>
    <w:p w:rsidR="00CB1A10" w:rsidRDefault="00CB1A10" w:rsidP="00CB1A10">
      <w:r>
        <w:t xml:space="preserve">It is possible to protect any service defined in section </w:t>
      </w:r>
      <w:r w:rsidR="00D91985">
        <w:fldChar w:fldCharType="begin"/>
      </w:r>
      <w:r>
        <w:instrText xml:space="preserve"> REF _Ref486374342 \r \h \t</w:instrText>
      </w:r>
      <w:r w:rsidR="00D91985">
        <w:fldChar w:fldCharType="separate"/>
      </w:r>
      <w:r w:rsidR="00194B4B">
        <w:t>4.3</w:t>
      </w:r>
      <w:r w:rsidR="00D91985">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w:t>
      </w:r>
      <w:r w:rsidR="00616249">
        <w:t>,</w:t>
      </w:r>
      <w:r>
        <w:t xml:space="preserve"> S5</w:t>
      </w:r>
      <w:r w:rsidR="00616249">
        <w:t>,</w:t>
      </w:r>
      <w:r>
        <w:t xml:space="preserve"> S6</w:t>
      </w:r>
    </w:p>
    <w:p w:rsidR="002D1434" w:rsidRDefault="002D1434">
      <w:r>
        <w:tab/>
        <w:t>Protection transport entity: S3</w:t>
      </w:r>
      <w:r w:rsidR="00616249">
        <w:t>,</w:t>
      </w:r>
      <w:r>
        <w:t xml:space="preserve"> S4</w:t>
      </w:r>
      <w:r w:rsidR="00616249">
        <w:t>,</w:t>
      </w:r>
      <w:r>
        <w:t xml:space="preserve"> </w:t>
      </w:r>
      <w:r w:rsidR="00335DF0">
        <w:t>S8</w:t>
      </w:r>
      <w:r w:rsidR="00616249">
        <w:t>,</w:t>
      </w:r>
      <w:r>
        <w:t xml:space="preserve"> S7</w:t>
      </w:r>
      <w:r w:rsidR="00616249">
        <w:t>,</w:t>
      </w:r>
      <w:r>
        <w:t xml:space="preserve"> 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Titolo1"/>
      </w:pPr>
      <w:bookmarkStart w:id="52" w:name="_Toc496630312"/>
      <w:r w:rsidRPr="00F52EE9">
        <w:t>Use Case 2: Single-domain with multi-layer</w:t>
      </w:r>
      <w:bookmarkEnd w:id="52"/>
    </w:p>
    <w:p w:rsidR="005A65EA" w:rsidRDefault="005656FF" w:rsidP="005A65EA">
      <w:pPr>
        <w:pStyle w:val="Titolo2"/>
      </w:pPr>
      <w:bookmarkStart w:id="53" w:name="_Toc490666701"/>
      <w:bookmarkStart w:id="54" w:name="_Toc496630313"/>
      <w:r>
        <w:t>Reference Network</w:t>
      </w:r>
      <w:bookmarkEnd w:id="53"/>
      <w:bookmarkEnd w:id="54"/>
    </w:p>
    <w:p w:rsidR="005656FF" w:rsidRDefault="005656FF" w:rsidP="005656FF">
      <w:r>
        <w:t>The current considerations discussed in this document are based on the following reference network:</w:t>
      </w:r>
    </w:p>
    <w:p w:rsidR="005656FF" w:rsidRDefault="005656FF" w:rsidP="005656FF">
      <w:pPr>
        <w:pStyle w:val="RFCListBullet"/>
        <w:numPr>
          <w:ilvl w:val="1"/>
          <w:numId w:val="46"/>
        </w:numPr>
        <w:tabs>
          <w:tab w:val="clear" w:pos="1296"/>
          <w:tab w:val="left" w:pos="1440"/>
        </w:tabs>
      </w:pPr>
      <w:r>
        <w:t xml:space="preserve">single transport domain: OTN and </w:t>
      </w:r>
      <w:proofErr w:type="spellStart"/>
      <w:r>
        <w:t>OCh</w:t>
      </w:r>
      <w:proofErr w:type="spellEnd"/>
      <w:r>
        <w:t xml:space="preserve"> multi-layer network</w:t>
      </w:r>
    </w:p>
    <w:p w:rsidR="005656FF" w:rsidRDefault="005656FF" w:rsidP="005656FF">
      <w:r>
        <w:t xml:space="preserve">In this use </w:t>
      </w:r>
      <w:r w:rsidR="004516D8">
        <w:t>case,</w:t>
      </w:r>
      <w:r>
        <w:t xml:space="preserve"> the same reference network shown in </w:t>
      </w:r>
      <w:r w:rsidR="00D91985">
        <w:fldChar w:fldCharType="begin"/>
      </w:r>
      <w:r>
        <w:instrText xml:space="preserve"> REF _Ref486369636 \r \h </w:instrText>
      </w:r>
      <w:r w:rsidR="00D91985">
        <w:fldChar w:fldCharType="separate"/>
      </w:r>
      <w:r w:rsidR="00194B4B">
        <w:t>Figure 1</w:t>
      </w:r>
      <w:r w:rsidR="00D91985">
        <w:fldChar w:fldCharType="end"/>
      </w:r>
      <w:r>
        <w:t xml:space="preserve"> is considered. The only difference is that all the transport nodes are capable to switch in the ODU as well as in the </w:t>
      </w:r>
      <w:proofErr w:type="spellStart"/>
      <w:r>
        <w:t>OCh</w:t>
      </w:r>
      <w:proofErr w:type="spellEnd"/>
      <w:r>
        <w:t xml:space="preserve"> layer.</w:t>
      </w:r>
    </w:p>
    <w:p w:rsidR="005656FF" w:rsidRDefault="005656FF" w:rsidP="005656FF">
      <w:r>
        <w:t xml:space="preserve">All the physical links within the transport network are therefore assumed to be </w:t>
      </w:r>
      <w:proofErr w:type="spellStart"/>
      <w:r>
        <w:t>OCh</w:t>
      </w:r>
      <w:proofErr w:type="spellEnd"/>
      <w:r>
        <w:t xml:space="preserve"> links. Therefore, with the exception of the access </w:t>
      </w:r>
      <w:r>
        <w:lastRenderedPageBreak/>
        <w:t xml:space="preserve">links, no ODU internal link exists before an </w:t>
      </w:r>
      <w:proofErr w:type="spellStart"/>
      <w:r>
        <w:t>OCh</w:t>
      </w:r>
      <w:proofErr w:type="spellEnd"/>
      <w:r>
        <w:t xml:space="preserve"> end-to-end data plane connection is created within the network.</w:t>
      </w:r>
    </w:p>
    <w:p w:rsidR="005656FF" w:rsidRDefault="005656FF" w:rsidP="005656FF">
      <w:r>
        <w:t xml:space="preserve">The controlling hierarchy is the same as described in </w:t>
      </w:r>
      <w:r w:rsidR="00D91985">
        <w:fldChar w:fldCharType="begin"/>
      </w:r>
      <w:r w:rsidR="00140FFC">
        <w:instrText xml:space="preserve"> REF _Ref492484132 \r \h </w:instrText>
      </w:r>
      <w:r w:rsidR="00D91985">
        <w:fldChar w:fldCharType="separate"/>
      </w:r>
      <w:r w:rsidR="00194B4B">
        <w:t>Figure 2</w:t>
      </w:r>
      <w:r w:rsidR="00D91985">
        <w:fldChar w:fldCharType="end"/>
      </w:r>
      <w:r>
        <w:t>.</w:t>
      </w:r>
    </w:p>
    <w:p w:rsidR="005656FF" w:rsidRDefault="005A65EA" w:rsidP="005656FF">
      <w:r w:rsidRPr="005A65EA">
        <w:t xml:space="preserve">The interface within the scope of this document is the Transport MPI which should be capable to control both the OTN and </w:t>
      </w:r>
      <w:proofErr w:type="spellStart"/>
      <w:r w:rsidRPr="005A65EA">
        <w:t>OCh</w:t>
      </w:r>
      <w:proofErr w:type="spellEnd"/>
      <w:r w:rsidRPr="005A65EA">
        <w:t xml:space="preserve"> layers.</w:t>
      </w:r>
    </w:p>
    <w:p w:rsidR="005A65EA" w:rsidRDefault="005656FF" w:rsidP="005A65EA">
      <w:pPr>
        <w:pStyle w:val="Titolo2"/>
      </w:pPr>
      <w:bookmarkStart w:id="55" w:name="_Ref490664317"/>
      <w:bookmarkStart w:id="56" w:name="_Toc490666702"/>
      <w:bookmarkStart w:id="57" w:name="_Toc496630314"/>
      <w:r>
        <w:t>Topology Abstractions</w:t>
      </w:r>
      <w:bookmarkEnd w:id="55"/>
      <w:bookmarkEnd w:id="56"/>
      <w:bookmarkEnd w:id="57"/>
    </w:p>
    <w:p w:rsidR="005656FF" w:rsidRDefault="005656FF" w:rsidP="005656FF">
      <w:r>
        <w:t xml:space="preserve">A grey topology type B abstraction is assumed: abstract nodes and links exposed at the MPI corresponds 1:1 with the physical nodes and links controlled by the PNC but the PNC abstracts/hides at least some optical parameters to be used within the </w:t>
      </w:r>
      <w:proofErr w:type="spellStart"/>
      <w:r>
        <w:t>OCh</w:t>
      </w:r>
      <w:proofErr w:type="spellEnd"/>
      <w:r>
        <w:t xml:space="preserve"> layer.</w:t>
      </w:r>
    </w:p>
    <w:p w:rsidR="005A65EA" w:rsidRDefault="005656FF" w:rsidP="005A65EA">
      <w:pPr>
        <w:pStyle w:val="Titolo2"/>
      </w:pPr>
      <w:bookmarkStart w:id="58" w:name="_Toc490666703"/>
      <w:bookmarkStart w:id="59" w:name="_Toc496630315"/>
      <w:r>
        <w:t>Service Configuration</w:t>
      </w:r>
      <w:bookmarkEnd w:id="58"/>
      <w:bookmarkEnd w:id="59"/>
    </w:p>
    <w:p w:rsidR="005656FF" w:rsidRDefault="005656FF" w:rsidP="005656FF">
      <w:r>
        <w:t xml:space="preserve">The same service scenarios, as described in section </w:t>
      </w:r>
      <w:r w:rsidR="00D91985">
        <w:fldChar w:fldCharType="begin"/>
      </w:r>
      <w:r>
        <w:instrText xml:space="preserve"> REF _Ref486374342 \r \h \t </w:instrText>
      </w:r>
      <w:r w:rsidR="00D91985">
        <w:fldChar w:fldCharType="separate"/>
      </w:r>
      <w:r w:rsidR="00194B4B">
        <w:t>4.3</w:t>
      </w:r>
      <w:r w:rsidR="00D91985">
        <w:fldChar w:fldCharType="end"/>
      </w:r>
      <w:r>
        <w:t xml:space="preserve">, are also applicable to these use cases with the only difference that end-to-end </w:t>
      </w:r>
      <w:proofErr w:type="spellStart"/>
      <w:r>
        <w:t>OCh</w:t>
      </w:r>
      <w:proofErr w:type="spellEnd"/>
      <w:r>
        <w:t xml:space="preserve"> data plane connections </w:t>
      </w:r>
      <w:r w:rsidR="004516D8">
        <w:t xml:space="preserve">will </w:t>
      </w:r>
      <w:r>
        <w:t>need to be setup before ODU data plane connections.</w:t>
      </w:r>
    </w:p>
    <w:p w:rsidR="00B065C7" w:rsidRPr="00F52EE9" w:rsidRDefault="00B065C7" w:rsidP="00B065C7">
      <w:pPr>
        <w:pStyle w:val="Titolo1"/>
      </w:pPr>
      <w:bookmarkStart w:id="60" w:name="_Toc492483985"/>
      <w:bookmarkStart w:id="61" w:name="_Toc496630316"/>
      <w:bookmarkEnd w:id="60"/>
      <w:r w:rsidRPr="00F52EE9">
        <w:t>Use Case 3: Multi-domain with single-layer</w:t>
      </w:r>
      <w:bookmarkEnd w:id="61"/>
    </w:p>
    <w:p w:rsidR="00453609" w:rsidRDefault="00453609" w:rsidP="00453609">
      <w:pPr>
        <w:pStyle w:val="Titolo2"/>
      </w:pPr>
      <w:bookmarkStart w:id="62" w:name="_Ref492479458"/>
      <w:bookmarkStart w:id="63" w:name="_Toc496630317"/>
      <w:r>
        <w:t>Reference Network</w:t>
      </w:r>
      <w:bookmarkEnd w:id="62"/>
      <w:bookmarkEnd w:id="63"/>
    </w:p>
    <w:p w:rsidR="00453609" w:rsidRDefault="00453609" w:rsidP="00453609">
      <w:r>
        <w:t>In this section we focus on a multi-domain reference network with homogeneous technologies:</w:t>
      </w:r>
    </w:p>
    <w:p w:rsidR="005A65EA" w:rsidRDefault="00453609" w:rsidP="005A65EA">
      <w:pPr>
        <w:pStyle w:val="RFCListBullet"/>
        <w:numPr>
          <w:ilvl w:val="1"/>
          <w:numId w:val="46"/>
        </w:numPr>
        <w:tabs>
          <w:tab w:val="clear" w:pos="1296"/>
          <w:tab w:val="left" w:pos="1440"/>
        </w:tabs>
      </w:pPr>
      <w:r>
        <w:t>multiple transport domains: OTN networks</w:t>
      </w:r>
    </w:p>
    <w:p w:rsidR="00453609" w:rsidRDefault="009F2FEA" w:rsidP="00143E3C">
      <w:r>
        <w:fldChar w:fldCharType="begin"/>
      </w:r>
      <w:r>
        <w:instrText xml:space="preserve"> REF _Ref488931691 \r \h  \* MERGEFORMAT </w:instrText>
      </w:r>
      <w:r>
        <w:fldChar w:fldCharType="separate"/>
      </w:r>
      <w:r w:rsidR="00194B4B">
        <w:t>Figure 3</w:t>
      </w:r>
      <w:r>
        <w:fldChar w:fldCharType="end"/>
      </w:r>
      <w:r w:rsidR="00B07223">
        <w:t xml:space="preserve"> </w:t>
      </w:r>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r w:rsidR="00B07223">
        <w:t xml:space="preserve">customer </w:t>
      </w:r>
      <w:r w:rsidR="00B07223" w:rsidRPr="00B07223">
        <w:t xml:space="preserve">network through </w:t>
      </w:r>
      <w:r w:rsidR="00B07223">
        <w:t xml:space="preserve">eight </w:t>
      </w:r>
      <w:r w:rsidR="00B07223" w:rsidRPr="00B07223">
        <w:t>access links</w:t>
      </w:r>
      <w:r w:rsidR="00B07223">
        <w:t>:</w:t>
      </w:r>
    </w:p>
    <w:p w:rsidR="00AE0542" w:rsidRPr="00AE0542" w:rsidRDefault="00AE0542" w:rsidP="00AE0542">
      <w:pPr>
        <w:pStyle w:val="RFCFigure"/>
        <w:rPr>
          <w:lang w:val="en-AU"/>
        </w:rPr>
      </w:pPr>
      <w:r w:rsidRPr="00AE0542">
        <w:rPr>
          <w:lang w:val="en-AU"/>
        </w:rPr>
        <w:lastRenderedPageBreak/>
        <w:t xml:space="preserve">             ........................</w:t>
      </w:r>
    </w:p>
    <w:p w:rsidR="00AE0542" w:rsidRPr="00AE0542" w:rsidRDefault="00AE0542" w:rsidP="00AE0542">
      <w:pPr>
        <w:pStyle w:val="RFCFigure"/>
        <w:rPr>
          <w:lang w:val="en-AU"/>
        </w:rPr>
      </w:pPr>
      <w:r w:rsidRPr="00AE0542">
        <w:rPr>
          <w:lang w:val="en-AU"/>
        </w:rPr>
        <w:t>..........   :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Network domain 1   :   .............</w:t>
      </w:r>
    </w:p>
    <w:p w:rsidR="00AE0542" w:rsidRPr="00AE0542" w:rsidRDefault="00AE0542" w:rsidP="00AE0542">
      <w:pPr>
        <w:pStyle w:val="RFCFigure"/>
        <w:rPr>
          <w:lang w:val="en-AU"/>
        </w:rPr>
      </w:pPr>
      <w:proofErr w:type="gramStart"/>
      <w:r w:rsidRPr="00AE0542">
        <w:rPr>
          <w:lang w:val="en-AU"/>
        </w:rPr>
        <w:t>:Customer</w:t>
      </w:r>
      <w:proofErr w:type="gramEnd"/>
      <w:r w:rsidRPr="00AE0542">
        <w:rPr>
          <w:lang w:val="en-AU"/>
        </w:rPr>
        <w:t>:   :                      :   :           :</w:t>
      </w:r>
    </w:p>
    <w:p w:rsidR="00AE0542" w:rsidRPr="00AE0542" w:rsidRDefault="00AE0542" w:rsidP="00AE0542">
      <w:pPr>
        <w:pStyle w:val="RFCFigure"/>
        <w:rPr>
          <w:lang w:val="en-AU"/>
        </w:rPr>
      </w:pPr>
      <w:proofErr w:type="gramStart"/>
      <w:r w:rsidRPr="00AE0542">
        <w:rPr>
          <w:lang w:val="en-AU"/>
        </w:rPr>
        <w:t>:domain</w:t>
      </w:r>
      <w:proofErr w:type="gramEnd"/>
      <w:r w:rsidRPr="00AE0542">
        <w:rPr>
          <w:lang w:val="en-AU"/>
        </w:rPr>
        <w:t xml:space="preserve"> 1:   :     S1 -------+      :   :  Network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   :  domain 3 :   ..........</w:t>
      </w:r>
    </w:p>
    <w:p w:rsidR="00AE0542" w:rsidRPr="00AE0542" w:rsidRDefault="00AE0542" w:rsidP="00AE0542">
      <w:pPr>
        <w:pStyle w:val="RFCFigure"/>
        <w:rPr>
          <w:lang w:val="en-AU"/>
        </w:rPr>
      </w:pPr>
      <w:r w:rsidRPr="00AE0542">
        <w:rPr>
          <w:lang w:val="en-AU"/>
        </w:rPr>
        <w:t xml:space="preserve">:  C-R1 ------- S3 ----- S4    </w:t>
      </w:r>
      <w:proofErr w:type="gramStart"/>
      <w:r w:rsidRPr="00AE0542">
        <w:rPr>
          <w:lang w:val="en-AU"/>
        </w:rPr>
        <w:t xml:space="preserve">\    :   :           :   :       </w:t>
      </w:r>
      <w:proofErr w:type="gramEnd"/>
      <w:r w:rsidRPr="00AE0542">
        <w:rPr>
          <w:lang w:val="en-AU"/>
        </w:rPr>
        <w:t xml:space="preserve">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S2 --------+        :   :Customer:</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  :   :   \       :   :domain 3:</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S5       \   |  :   :    \      :   :        :</w:t>
      </w:r>
    </w:p>
    <w:p w:rsidR="00AE0542" w:rsidRPr="00AE0542" w:rsidRDefault="00AE0542" w:rsidP="00AE0542">
      <w:pPr>
        <w:pStyle w:val="RFCFigure"/>
        <w:rPr>
          <w:lang w:val="en-AU"/>
        </w:rPr>
      </w:pPr>
      <w:r w:rsidRPr="00AE0542">
        <w:rPr>
          <w:lang w:val="en-AU"/>
        </w:rPr>
        <w:t xml:space="preserve">:  C-R2 ------+    </w:t>
      </w:r>
      <w:proofErr w:type="gramStart"/>
      <w:r w:rsidRPr="00AE0542">
        <w:rPr>
          <w:lang w:val="en-AU"/>
        </w:rPr>
        <w:t>/  \</w:t>
      </w:r>
      <w:proofErr w:type="gramEnd"/>
      <w:r w:rsidRPr="00AE0542">
        <w:rPr>
          <w:lang w:val="en-AU"/>
        </w:rPr>
        <w:t xml:space="preserve">       \  |  :   :    S31 --------- C-R7  :</w:t>
      </w:r>
    </w:p>
    <w:p w:rsidR="00AE0542" w:rsidRPr="00AE0542" w:rsidRDefault="00AE0542" w:rsidP="00AE0542">
      <w:pPr>
        <w:pStyle w:val="RFCFigure"/>
        <w:rPr>
          <w:lang w:val="en-AU"/>
        </w:rPr>
      </w:pPr>
      <w:r w:rsidRPr="00AE0542">
        <w:rPr>
          <w:lang w:val="en-AU"/>
        </w:rPr>
        <w:t>:        :   : \  /    \       \ |  :   :   /   \   :   :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S6 ---- S7 ---- S8 ------ S32   S33 ------ C-R8  :</w:t>
      </w:r>
    </w:p>
    <w:p w:rsidR="00AE0542" w:rsidRPr="00AE0542" w:rsidRDefault="00AE0542" w:rsidP="00AE0542">
      <w:pPr>
        <w:pStyle w:val="RFCFigure"/>
        <w:rPr>
          <w:lang w:val="en-AU"/>
        </w:rPr>
      </w:pPr>
      <w:r w:rsidRPr="00AE0542">
        <w:rPr>
          <w:lang w:val="en-AU"/>
        </w:rPr>
        <w:t>:        :</w:t>
      </w:r>
      <w:r>
        <w:rPr>
          <w:lang w:val="en-AU"/>
        </w:rPr>
        <w:t xml:space="preserve">   </w:t>
      </w:r>
      <w:r w:rsidRPr="00AE0542">
        <w:rPr>
          <w:lang w:val="en-AU"/>
        </w:rPr>
        <w:t>: /        |       |   :   : / \   /   :   :........:</w:t>
      </w:r>
    </w:p>
    <w:p w:rsidR="00AE0542" w:rsidRPr="00AE0542" w:rsidRDefault="00AE0542" w:rsidP="00AE0542">
      <w:pPr>
        <w:pStyle w:val="RFCFigure"/>
        <w:rPr>
          <w:lang w:val="en-AU"/>
        </w:rPr>
      </w:pPr>
      <w:r w:rsidRPr="00AE0542">
        <w:rPr>
          <w:lang w:val="en-AU"/>
        </w:rPr>
        <w:t xml:space="preserve">:  C-R3 ------+         |       </w:t>
      </w:r>
      <w:proofErr w:type="gramStart"/>
      <w:r w:rsidRPr="00AE0542">
        <w:rPr>
          <w:lang w:val="en-AU"/>
        </w:rPr>
        <w:t xml:space="preserve">|   :  </w:t>
      </w:r>
      <w:proofErr w:type="gramEnd"/>
      <w:r w:rsidRPr="00AE0542">
        <w:rPr>
          <w:lang w:val="en-AU"/>
        </w:rPr>
        <w:t xml:space="preserve"> :/   S34    :</w:t>
      </w:r>
    </w:p>
    <w:p w:rsidR="00AE0542" w:rsidRPr="00AE0542" w:rsidRDefault="00AE0542" w:rsidP="00AE0542">
      <w:pPr>
        <w:pStyle w:val="RFCFigure"/>
        <w:rPr>
          <w:lang w:val="en-AU"/>
        </w:rPr>
      </w:pPr>
      <w:r w:rsidRPr="00AE0542">
        <w:rPr>
          <w:lang w:val="en-AU"/>
        </w:rPr>
        <w:t>:        :   :..........|.......|...:   /    /      :</w:t>
      </w:r>
    </w:p>
    <w:p w:rsidR="00AE0542" w:rsidRPr="00AE0542" w:rsidRDefault="00AE0542" w:rsidP="00AE0542">
      <w:pPr>
        <w:pStyle w:val="RFCFigure"/>
        <w:rPr>
          <w:lang w:val="en-AU"/>
        </w:rPr>
      </w:pPr>
      <w:r w:rsidRPr="00AE0542">
        <w:rPr>
          <w:lang w:val="en-AU"/>
        </w:rPr>
        <w:t>:........:              |       |      /:.../.......:</w:t>
      </w:r>
    </w:p>
    <w:p w:rsidR="00AE0542" w:rsidRPr="00AE0542" w:rsidRDefault="00AE0542" w:rsidP="00AE0542">
      <w:pPr>
        <w:pStyle w:val="RFCFigure"/>
        <w:rPr>
          <w:lang w:val="en-AU"/>
        </w:rPr>
      </w:pPr>
      <w:r w:rsidRPr="00AE0542">
        <w:rPr>
          <w:lang w:val="en-AU"/>
        </w:rPr>
        <w:t xml:space="preserve">                     </w:t>
      </w:r>
      <w:r>
        <w:rPr>
          <w:lang w:val="en-AU"/>
        </w:rPr>
        <w:t xml:space="preserve">   </w:t>
      </w:r>
      <w:r w:rsidRPr="00AE0542">
        <w:rPr>
          <w:lang w:val="en-AU"/>
        </w:rPr>
        <w:t>|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rsidR="00AE0542" w:rsidRPr="00AE0542" w:rsidRDefault="00AE0542" w:rsidP="00AE0542">
      <w:pPr>
        <w:pStyle w:val="RFCFigure"/>
        <w:rPr>
          <w:lang w:val="en-AU"/>
        </w:rPr>
      </w:pPr>
      <w:r w:rsidRPr="00AE0542">
        <w:rPr>
          <w:lang w:val="en-AU"/>
        </w:rPr>
        <w:t xml:space="preserve">             :         S11 ---- S12   /      :    </w:t>
      </w:r>
      <w:proofErr w:type="gramStart"/>
      <w:r w:rsidRPr="00AE0542">
        <w:rPr>
          <w:lang w:val="en-AU"/>
        </w:rPr>
        <w:t>:domain</w:t>
      </w:r>
      <w:proofErr w:type="gramEnd"/>
      <w:r w:rsidRPr="00AE0542">
        <w:rPr>
          <w:lang w:val="en-AU"/>
        </w:rPr>
        <w:t xml:space="preserve"> 2:</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S13     S14   | S15 ------------- C-</w:t>
      </w:r>
      <w:proofErr w:type="gramStart"/>
      <w:r w:rsidRPr="00AE0542">
        <w:rPr>
          <w:lang w:val="en-AU"/>
        </w:rPr>
        <w:t>R4  :</w:t>
      </w:r>
      <w:proofErr w:type="gramEnd"/>
    </w:p>
    <w:p w:rsidR="00AE0542" w:rsidRPr="00AE0542" w:rsidRDefault="00AE0542" w:rsidP="00AE0542">
      <w:pPr>
        <w:pStyle w:val="RFCFigure"/>
        <w:rPr>
          <w:lang w:val="en-AU"/>
        </w:rPr>
      </w:pPr>
      <w:r w:rsidRPr="00AE0542">
        <w:rPr>
          <w:lang w:val="en-AU"/>
        </w:rPr>
        <w:t xml:space="preserve">             :     |  \   /   \  |    \      :    :        :</w:t>
      </w:r>
    </w:p>
    <w:p w:rsidR="00AE0542" w:rsidRPr="00AE0542" w:rsidRDefault="00AE0542" w:rsidP="00AE0542">
      <w:pPr>
        <w:pStyle w:val="RFCFigure"/>
        <w:rPr>
          <w:lang w:val="en-AU"/>
        </w:rPr>
      </w:pPr>
      <w:r w:rsidRPr="00AE0542">
        <w:rPr>
          <w:lang w:val="en-AU"/>
        </w:rPr>
        <w:t xml:space="preserve">             :     |   S16     \ |     </w:t>
      </w:r>
      <w:proofErr w:type="gramStart"/>
      <w:r w:rsidRPr="00AE0542">
        <w:rPr>
          <w:lang w:val="en-AU"/>
        </w:rPr>
        <w:t xml:space="preserve">\     :    :       </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C-R5  :</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S19 ---- S20 ---- S21 ------------ C-</w:t>
      </w:r>
      <w:proofErr w:type="gramStart"/>
      <w:r w:rsidRPr="00AE0542">
        <w:rPr>
          <w:lang w:val="en-AU"/>
        </w:rPr>
        <w:t>R6  :</w:t>
      </w:r>
      <w:proofErr w:type="gramEnd"/>
    </w:p>
    <w:p w:rsidR="00AE0542" w:rsidRPr="00AE0542" w:rsidRDefault="00AE0542" w:rsidP="00AE0542">
      <w:pPr>
        <w:pStyle w:val="RFCFigure"/>
        <w:rPr>
          <w:lang w:val="en-AU"/>
        </w:rPr>
      </w:pPr>
      <w:r w:rsidRPr="00AE0542">
        <w:rPr>
          <w:lang w:val="en-AU"/>
        </w:rPr>
        <w:t xml:space="preserve">             :                               :    :        :</w:t>
      </w:r>
    </w:p>
    <w:p w:rsidR="005A65EA" w:rsidRDefault="00AE0542" w:rsidP="00AE0542">
      <w:pPr>
        <w:pStyle w:val="RFCFigure"/>
        <w:rPr>
          <w:lang w:val="en-AU"/>
        </w:rPr>
      </w:pPr>
      <w:r w:rsidRPr="00AE0542">
        <w:rPr>
          <w:lang w:val="en-AU"/>
        </w:rPr>
        <w:t xml:space="preserve">             :...............................:    :........:</w:t>
      </w:r>
    </w:p>
    <w:p w:rsidR="00AE0542" w:rsidRDefault="00AE0542" w:rsidP="00AE0542">
      <w:pPr>
        <w:pStyle w:val="RFCFigure"/>
        <w:rPr>
          <w:lang w:val="en-AU"/>
        </w:rPr>
      </w:pPr>
    </w:p>
    <w:p w:rsidR="005A65EA" w:rsidRPr="005A65EA" w:rsidRDefault="00B07223" w:rsidP="005A65EA">
      <w:pPr>
        <w:pStyle w:val="Didascalia"/>
        <w:rPr>
          <w:lang w:val="en-AU"/>
        </w:rPr>
      </w:pPr>
      <w:bookmarkStart w:id="64" w:name="_Ref492484562"/>
      <w:bookmarkStart w:id="65" w:name="_Ref488931691"/>
      <w:r w:rsidRPr="00F67F6C">
        <w:t xml:space="preserve">Reference network for Use Case </w:t>
      </w:r>
      <w:r>
        <w:t>3</w:t>
      </w:r>
      <w:bookmarkEnd w:id="64"/>
    </w:p>
    <w:bookmarkEnd w:id="65"/>
    <w:p w:rsidR="005A65EA" w:rsidRPr="005A65EA" w:rsidRDefault="00110099" w:rsidP="005A65EA">
      <w:pPr>
        <w:rPr>
          <w:lang w:val="en-AU"/>
        </w:rPr>
      </w:pPr>
      <w:r>
        <w:t xml:space="preserve">It is worth noting that the network domain 1 is identical to the </w:t>
      </w:r>
      <w:r w:rsidR="005A65EA" w:rsidRPr="005A65EA">
        <w:rPr>
          <w:lang w:val="en-AU"/>
        </w:rPr>
        <w:t xml:space="preserve">transport domain shown in </w:t>
      </w:r>
      <w:r w:rsidR="00D91985" w:rsidRPr="005A65EA">
        <w:rPr>
          <w:lang w:val="en-AU"/>
        </w:rPr>
        <w:fldChar w:fldCharType="begin"/>
      </w:r>
      <w:r w:rsidR="005A65EA" w:rsidRPr="005A65EA">
        <w:rPr>
          <w:lang w:val="en-AU"/>
        </w:rPr>
        <w:instrText xml:space="preserve"> REF _Ref486369636 \r \h </w:instrText>
      </w:r>
      <w:r w:rsidR="00D91985" w:rsidRPr="005A65EA">
        <w:rPr>
          <w:lang w:val="en-AU"/>
        </w:rPr>
      </w:r>
      <w:r w:rsidR="00D91985" w:rsidRPr="005A65EA">
        <w:rPr>
          <w:lang w:val="en-AU"/>
        </w:rPr>
        <w:fldChar w:fldCharType="separate"/>
      </w:r>
      <w:r w:rsidR="00194B4B">
        <w:rPr>
          <w:lang w:val="en-AU"/>
        </w:rPr>
        <w:t>Figure 1</w:t>
      </w:r>
      <w:r w:rsidR="00D91985" w:rsidRPr="005A65EA">
        <w:rPr>
          <w:lang w:val="en-AU"/>
        </w:rPr>
        <w:fldChar w:fldCharType="end"/>
      </w:r>
      <w:r w:rsidR="005A65EA" w:rsidRPr="005A65EA">
        <w:rPr>
          <w:lang w:val="en-AU"/>
        </w:rPr>
        <w:t>.</w:t>
      </w:r>
    </w:p>
    <w:p w:rsidR="00AE0542" w:rsidRPr="00AE0542" w:rsidRDefault="00AE0542" w:rsidP="00AE0542">
      <w:pPr>
        <w:pStyle w:val="RFCFigure"/>
        <w:rPr>
          <w:lang w:val="en-AU"/>
        </w:rPr>
      </w:pPr>
      <w:r w:rsidRPr="00AE0542">
        <w:rPr>
          <w:lang w:val="en-AU"/>
        </w:rPr>
        <w:lastRenderedPageBreak/>
        <w:t xml:space="preserve">                   --------------</w:t>
      </w:r>
    </w:p>
    <w:p w:rsidR="00AE0542" w:rsidRPr="00AE0542" w:rsidRDefault="00AE0542" w:rsidP="00AE0542">
      <w:pPr>
        <w:pStyle w:val="RFCFigure"/>
        <w:rPr>
          <w:lang w:val="en-AU"/>
        </w:rPr>
      </w:pPr>
      <w:r w:rsidRPr="00AE0542">
        <w:rPr>
          <w:lang w:val="en-AU"/>
        </w:rPr>
        <w:t xml:space="preserve">                  |    Client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Controller</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w:t>
      </w:r>
      <w:r>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      MDSC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PNC2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PNC1   |      -----          \</w:t>
      </w:r>
    </w:p>
    <w:p w:rsidR="00AE0542" w:rsidRPr="00AE0542" w:rsidRDefault="00AE0542" w:rsidP="00AE0542">
      <w:pPr>
        <w:pStyle w:val="RFCFigure"/>
        <w:rPr>
          <w:lang w:val="en-AU"/>
        </w:rPr>
      </w:pPr>
      <w:r w:rsidRPr="00AE0542">
        <w:rPr>
          <w:lang w:val="en-AU"/>
        </w:rPr>
        <w:t xml:space="preserve">     ----------     (       )      ----------</w:t>
      </w:r>
    </w:p>
    <w:p w:rsidR="00AE0542" w:rsidRPr="00AE0542" w:rsidRDefault="00AE0542" w:rsidP="00AE0542">
      <w:pPr>
        <w:pStyle w:val="RFCFigure"/>
        <w:rPr>
          <w:lang w:val="en-AU"/>
        </w:rPr>
      </w:pPr>
      <w:r w:rsidRPr="00AE0542">
        <w:rPr>
          <w:lang w:val="en-AU"/>
        </w:rPr>
        <w:t xml:space="preserve">         |         (         )    |   PNC3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rsidR="00AE0542" w:rsidRPr="00AE0542" w:rsidRDefault="00AE0542" w:rsidP="00AE0542">
      <w:pPr>
        <w:pStyle w:val="RFCFigure"/>
        <w:rPr>
          <w:lang w:val="en-AU"/>
        </w:rPr>
      </w:pPr>
      <w:r w:rsidRPr="00AE0542">
        <w:rPr>
          <w:lang w:val="en-AU"/>
        </w:rPr>
        <w:t xml:space="preserve">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w:t>
      </w:r>
    </w:p>
    <w:p w:rsidR="005A65EA" w:rsidRDefault="00AE0542" w:rsidP="00AE0542">
      <w:pPr>
        <w:pStyle w:val="RFCFigure"/>
        <w:rPr>
          <w:lang w:val="en-AU"/>
        </w:rPr>
      </w:pPr>
      <w:r w:rsidRPr="00AE0542">
        <w:rPr>
          <w:lang w:val="en-AU"/>
        </w:rPr>
        <w:t xml:space="preserve">                                     -----</w:t>
      </w:r>
    </w:p>
    <w:p w:rsidR="00AE0542" w:rsidRDefault="00AE0542" w:rsidP="00AE0542">
      <w:pPr>
        <w:pStyle w:val="RFCFigure"/>
        <w:rPr>
          <w:lang w:val="en-AU"/>
        </w:rPr>
      </w:pPr>
    </w:p>
    <w:p w:rsidR="005A65EA" w:rsidRPr="005A65EA" w:rsidRDefault="00CC0EF6" w:rsidP="005A65EA">
      <w:pPr>
        <w:pStyle w:val="Didascalia"/>
        <w:rPr>
          <w:lang w:val="en-AU"/>
        </w:rPr>
      </w:pPr>
      <w:bookmarkStart w:id="66" w:name="_Ref492484585"/>
      <w:r w:rsidRPr="00F52EE9">
        <w:t xml:space="preserve">Controlling Hierarchy for Use Case </w:t>
      </w:r>
      <w:r>
        <w:t>3</w:t>
      </w:r>
      <w:bookmarkEnd w:id="66"/>
    </w:p>
    <w:p w:rsidR="005A65EA" w:rsidRDefault="00CC0EF6" w:rsidP="005A65EA">
      <w:r>
        <w:t>In this section we address the case where the CNC controls the customer IP network and requests transport connectivity among IP routers</w:t>
      </w:r>
      <w:r w:rsidR="00EC53D3">
        <w:t>,</w:t>
      </w:r>
      <w:r>
        <w:t xml:space="preserve"> via the CMI</w:t>
      </w:r>
      <w:r w:rsidR="00EC53D3">
        <w:t>,</w:t>
      </w:r>
      <w:r>
        <w:t xml:space="preserve"> to an MDSC which </w:t>
      </w:r>
      <w:r w:rsidR="00EC53D3">
        <w:t>coordinates, via three MPIs, the control of</w:t>
      </w:r>
      <w:r>
        <w:t xml:space="preserve"> a multi-domain transport network</w:t>
      </w:r>
      <w:r w:rsidR="00EC53D3">
        <w:t xml:space="preserve"> through three PNCs.</w:t>
      </w:r>
    </w:p>
    <w:p w:rsidR="005A65EA" w:rsidRDefault="00EC53D3" w:rsidP="005A65EA">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r>
        <w:t xml:space="preserve">interface between the CNC and the IP routers is </w:t>
      </w:r>
      <w:r w:rsidRPr="00EC53D3">
        <w:t xml:space="preserve">out of its scope and considerations about the CMI are </w:t>
      </w:r>
      <w:r w:rsidR="00802063">
        <w:t>outside the scope of this document</w:t>
      </w:r>
      <w:r w:rsidRPr="00EC53D3">
        <w:t>.</w:t>
      </w:r>
    </w:p>
    <w:p w:rsidR="005A65EA" w:rsidRDefault="00CB4E53" w:rsidP="005A65EA">
      <w:pPr>
        <w:pStyle w:val="Titolo2"/>
      </w:pPr>
      <w:bookmarkStart w:id="67" w:name="_Ref489541917"/>
      <w:bookmarkStart w:id="68" w:name="_Toc496630318"/>
      <w:r>
        <w:lastRenderedPageBreak/>
        <w:t>Topology Abstractions</w:t>
      </w:r>
      <w:bookmarkEnd w:id="67"/>
      <w:bookmarkEnd w:id="68"/>
    </w:p>
    <w:p w:rsidR="005A65EA" w:rsidRDefault="00CB4E53" w:rsidP="005A65EA">
      <w:r>
        <w:t>Each PNC should provide the MDSC a topology abstraction of the domain’s network topology.</w:t>
      </w:r>
    </w:p>
    <w:p w:rsidR="005A65EA" w:rsidRDefault="00CB4E53" w:rsidP="005A65EA">
      <w:r>
        <w:t>Each PNC provides topology abstraction of its own domain topology independently from each other and therefore it is possible that different PNCs provide different types of topology abstractions.</w:t>
      </w:r>
    </w:p>
    <w:p w:rsidR="005A65EA" w:rsidRDefault="00CB4E53" w:rsidP="005A65EA">
      <w:r>
        <w:t>As an example, we can assume that:</w:t>
      </w:r>
    </w:p>
    <w:p w:rsidR="005A65EA" w:rsidRDefault="00CB4E53" w:rsidP="005A65EA">
      <w:pPr>
        <w:pStyle w:val="RFCListBullet"/>
      </w:pPr>
      <w:r>
        <w:t xml:space="preserve">PNC1 provides a white topology abstraction (likewise use case 1 described in section </w:t>
      </w:r>
      <w:r w:rsidR="00D91985">
        <w:fldChar w:fldCharType="begin"/>
      </w:r>
      <w:r>
        <w:instrText xml:space="preserve"> REF _Ref489014810 \r \h \t</w:instrText>
      </w:r>
      <w:r w:rsidR="00D91985">
        <w:fldChar w:fldCharType="separate"/>
      </w:r>
      <w:r w:rsidR="00194B4B">
        <w:t>4.2</w:t>
      </w:r>
      <w:r w:rsidR="00D91985">
        <w:fldChar w:fldCharType="end"/>
      </w:r>
      <w:r>
        <w:t>)</w:t>
      </w:r>
    </w:p>
    <w:p w:rsidR="005A65EA" w:rsidRDefault="00CB4E53" w:rsidP="005A65EA">
      <w:pPr>
        <w:pStyle w:val="RFCListBullet"/>
      </w:pPr>
      <w:r>
        <w:t xml:space="preserve">PNC2 provides a type </w:t>
      </w:r>
      <w:r w:rsidR="00274FE2">
        <w:t>A</w:t>
      </w:r>
      <w:r>
        <w:t xml:space="preserve"> </w:t>
      </w:r>
      <w:r w:rsidR="001C489B">
        <w:t xml:space="preserve">grey </w:t>
      </w:r>
      <w:r>
        <w:t>topology abstraction</w:t>
      </w:r>
    </w:p>
    <w:p w:rsidR="005A65EA" w:rsidRPr="00F36A9C" w:rsidRDefault="00AD0B22" w:rsidP="005A65EA">
      <w:pPr>
        <w:pStyle w:val="RFCListBullet"/>
      </w:pPr>
      <w:r>
        <w:t xml:space="preserve">PNC3 provides a type B grey topology abstraction, with two abstract nodes (AN31 and AN32). They abstract respectively nodes S31+S33 and nodes S32+S34. At the MPI, only the abstract nodes should be </w:t>
      </w:r>
      <w:r w:rsidR="00F36A9C">
        <w:t>reported</w:t>
      </w:r>
      <w:r>
        <w:t xml:space="preserve">: the mapping between the abstract nodes (AN31 and AN32) and the physical nodes (S31, S32, S33 and S34) should be done </w:t>
      </w:r>
      <w:r w:rsidR="00F36A9C">
        <w:t xml:space="preserve">internally by the </w:t>
      </w:r>
      <w:r>
        <w:t>PNC</w:t>
      </w:r>
      <w:r w:rsidRPr="00AD0B22">
        <w:t>.</w:t>
      </w:r>
    </w:p>
    <w:p w:rsidR="005A65EA" w:rsidRDefault="00CB4E53" w:rsidP="005A65EA">
      <w:r>
        <w:t>The MDSC should be capable to glue together t</w:t>
      </w:r>
      <w:r w:rsidR="006979F7">
        <w:t>hese different abstract topologies</w:t>
      </w:r>
      <w:r>
        <w:t xml:space="preserve"> to build its own view of the multi-domain network topology.</w:t>
      </w:r>
      <w:r w:rsidR="00686449">
        <w:t xml:space="preserve"> This might require proper administrative </w:t>
      </w:r>
      <w:r w:rsidR="005A65EA" w:rsidRPr="005A65EA">
        <w:t xml:space="preserve">configuration or other mechanisms </w:t>
      </w:r>
      <w:r w:rsidR="00AD7DDF">
        <w:t>(</w:t>
      </w:r>
      <w:r w:rsidR="005A65EA" w:rsidRPr="005A65EA">
        <w:t>to be defined</w:t>
      </w:r>
      <w:r w:rsidR="00AD7DDF">
        <w:t>/</w:t>
      </w:r>
      <w:proofErr w:type="spellStart"/>
      <w:r w:rsidR="00AD7DDF">
        <w:t>analysed</w:t>
      </w:r>
      <w:proofErr w:type="spellEnd"/>
      <w:r w:rsidR="00AD7DDF">
        <w:t>)</w:t>
      </w:r>
      <w:r w:rsidR="005A65EA" w:rsidRPr="005A65EA">
        <w:t>.</w:t>
      </w:r>
    </w:p>
    <w:p w:rsidR="005A65EA" w:rsidRDefault="006979F7" w:rsidP="005A65EA">
      <w:pPr>
        <w:pStyle w:val="Titolo2"/>
      </w:pPr>
      <w:bookmarkStart w:id="69" w:name="_Ref490052290"/>
      <w:bookmarkStart w:id="70" w:name="_Toc496630319"/>
      <w:r>
        <w:t>Service Configuration</w:t>
      </w:r>
      <w:bookmarkEnd w:id="69"/>
      <w:bookmarkEnd w:id="70"/>
    </w:p>
    <w:p w:rsidR="005A65EA" w:rsidRDefault="00E36718" w:rsidP="005A65EA">
      <w:r w:rsidRPr="00E36718">
        <w:t xml:space="preserve">In the following use cases, </w:t>
      </w:r>
      <w:r>
        <w:t>it is assumed that the CNC is capable to request service connectivity from the MDSC to support IP routers connectivity.</w:t>
      </w:r>
    </w:p>
    <w:p w:rsidR="005A65EA" w:rsidRDefault="00896EDF" w:rsidP="005A65EA">
      <w:r>
        <w:t xml:space="preserve">The same service scenarios, as described in section </w:t>
      </w:r>
      <w:r w:rsidR="00D91985">
        <w:fldChar w:fldCharType="begin"/>
      </w:r>
      <w:r>
        <w:instrText xml:space="preserve"> REF _Ref486374342 \r \h \t </w:instrText>
      </w:r>
      <w:r w:rsidR="00D91985">
        <w:fldChar w:fldCharType="separate"/>
      </w:r>
      <w:r w:rsidR="00194B4B">
        <w:t>4.3</w:t>
      </w:r>
      <w:r w:rsidR="00D91985">
        <w:fldChar w:fldCharType="end"/>
      </w:r>
      <w:r>
        <w:t>, are also application to this use cases with the only difference that the two IP routers to be interconnected are attached to transport nodes which belong to different PNCs domains and are under the control of the CNC.</w:t>
      </w:r>
    </w:p>
    <w:p w:rsidR="005A65EA" w:rsidRDefault="005A65EA" w:rsidP="005A65EA">
      <w:r w:rsidRPr="006035C2">
        <w:t>Likewise</w:t>
      </w:r>
      <w:r w:rsidR="004516D8">
        <w:t>,</w:t>
      </w:r>
      <w:r w:rsidRPr="006035C2">
        <w:t xml:space="preserve"> the service scenarios in section </w:t>
      </w:r>
      <w:r w:rsidR="009F2FEA">
        <w:fldChar w:fldCharType="begin"/>
      </w:r>
      <w:r w:rsidR="009F2FEA">
        <w:instrText xml:space="preserve"> REF _Ref486374342 \r \h \t  \* MERGEFORMAT </w:instrText>
      </w:r>
      <w:r w:rsidR="009F2FEA">
        <w:fldChar w:fldCharType="separate"/>
      </w:r>
      <w:r w:rsidR="00194B4B">
        <w:t>4.3</w:t>
      </w:r>
      <w:r w:rsidR="009F2FEA">
        <w:fldChar w:fldCharType="end"/>
      </w:r>
      <w:r w:rsidRPr="006035C2">
        <w:t>, the type of services could depend of the type of physical links (e.g. OTN link, ETH link or SDH link) between the customer’s routers and the multi-domain transport network and the configuration of the different adaptations inside IP routers is performed by means that are outside the scope of this document because not under control of and not visible to the MDSC nor to the PNCs.</w:t>
      </w:r>
      <w:r w:rsidR="004B792A" w:rsidRPr="006035C2">
        <w:t xml:space="preserve"> It is assumed that the CNC is capable to </w:t>
      </w:r>
      <w:r w:rsidR="004B792A" w:rsidRPr="006035C2">
        <w:lastRenderedPageBreak/>
        <w:t>request the proper configuration of the different adaptation functions inside the customer’s IP routers, by means which are outside the scope of this document.</w:t>
      </w:r>
    </w:p>
    <w:p w:rsidR="00896EDF" w:rsidRDefault="00896EDF" w:rsidP="00896EDF">
      <w:r w:rsidRPr="004B792A">
        <w:t xml:space="preserve">It is </w:t>
      </w:r>
      <w:r w:rsidR="004B792A" w:rsidRPr="004B792A">
        <w:t xml:space="preserve">also </w:t>
      </w:r>
      <w:r w:rsidRPr="004B792A">
        <w:t xml:space="preserve">assumed that the CNC is capable via the CMI to request the MDSC the setup of these services with enough information that enable the MDSC to coordinate the different PNCs to instantiate and control the ODU2 data plane connection </w:t>
      </w:r>
      <w:r w:rsidR="005A65EA" w:rsidRPr="005A65EA">
        <w:t>through nodes S3, S1, S2, S31, S33, S34, S15 and S18,</w:t>
      </w:r>
      <w:r w:rsidRPr="004B792A">
        <w:t xml:space="preserve"> as well as the adaptation functions inside nodes S3 and S18, when needed.</w:t>
      </w:r>
    </w:p>
    <w:p w:rsidR="00896EDF" w:rsidRDefault="00896EDF" w:rsidP="00896EDF">
      <w:r>
        <w:t xml:space="preserve">As described in section </w:t>
      </w:r>
      <w:r w:rsidR="00D91985">
        <w:fldChar w:fldCharType="begin"/>
      </w:r>
      <w:r>
        <w:instrText xml:space="preserve"> REF _Ref489541917 \r \h \t </w:instrText>
      </w:r>
      <w:r w:rsidR="00D91985">
        <w:fldChar w:fldCharType="separate"/>
      </w:r>
      <w:r w:rsidR="00194B4B">
        <w:t>6.2</w:t>
      </w:r>
      <w:r w:rsidR="00D91985">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p>
    <w:p w:rsidR="005A65EA" w:rsidRDefault="001C489B" w:rsidP="005A65EA">
      <w:pPr>
        <w:pStyle w:val="Titolo3"/>
      </w:pPr>
      <w:bookmarkStart w:id="71" w:name="_Toc496630320"/>
      <w:r>
        <w:t>ODU Transit</w:t>
      </w:r>
      <w:bookmarkEnd w:id="71"/>
    </w:p>
    <w:p w:rsidR="005A65EA" w:rsidRDefault="001C489B" w:rsidP="005A65EA">
      <w:r>
        <w:t>In order to setup a 10Gb IP link between C-R1 and C-R5, an ODU2 end-to-end data plane connection needs be created between C-R1 and C-R5, crossing transport nodes S3, S1, S2, S31, S33, S34, S15 and S18 which belong to different PNC domains.</w:t>
      </w:r>
    </w:p>
    <w:p w:rsidR="001C489B" w:rsidRDefault="001C489B" w:rsidP="001C489B">
      <w:r>
        <w:t>The traffic flow between C-R1 and C-R5 can be summarized as:</w:t>
      </w:r>
    </w:p>
    <w:p w:rsidR="001C489B" w:rsidRDefault="001C489B" w:rsidP="001C489B">
      <w:pPr>
        <w:ind w:left="864"/>
      </w:pPr>
      <w:r>
        <w:t>C-R1 (</w:t>
      </w:r>
      <w:r w:rsidR="00616249">
        <w:t>[</w:t>
      </w:r>
      <w:r>
        <w:t>PKT</w:t>
      </w:r>
      <w:r w:rsidR="00616249">
        <w:t>]</w:t>
      </w:r>
      <w:r>
        <w:t xml:space="preserve"> -&gt; ODU2), S3 (</w:t>
      </w:r>
      <w:r w:rsidR="00616249">
        <w:t>[</w:t>
      </w:r>
      <w:r>
        <w:t>ODU2</w:t>
      </w:r>
      <w:r w:rsidR="00616249">
        <w:t>]</w:t>
      </w:r>
      <w:r>
        <w:t>), S1 (</w:t>
      </w:r>
      <w:r w:rsidR="00616249">
        <w:t>[</w:t>
      </w:r>
      <w:r>
        <w:t>ODU2</w:t>
      </w:r>
      <w:r w:rsidR="00616249">
        <w:t>]</w:t>
      </w:r>
      <w:r>
        <w:t>), S2 (</w:t>
      </w:r>
      <w:r w:rsidR="00616249">
        <w:t>[</w:t>
      </w:r>
      <w:r>
        <w:t>ODU2</w:t>
      </w:r>
      <w:r w:rsidR="00616249">
        <w:t>]</w:t>
      </w:r>
      <w:r>
        <w:t>)</w:t>
      </w:r>
      <w:proofErr w:type="gramStart"/>
      <w:r>
        <w:t>,</w:t>
      </w:r>
      <w:proofErr w:type="gramEnd"/>
      <w:r>
        <w:b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C-R5 (ODU2 -&gt; </w:t>
      </w:r>
      <w:r w:rsidR="00616249">
        <w:t>[</w:t>
      </w:r>
      <w:r>
        <w:t>PKT</w:t>
      </w:r>
      <w:r w:rsidR="00616249">
        <w:t>]</w:t>
      </w:r>
      <w:r>
        <w:t>)</w:t>
      </w:r>
    </w:p>
    <w:p w:rsidR="005A65EA" w:rsidRDefault="00274FE2" w:rsidP="005A65EA">
      <w:pPr>
        <w:pStyle w:val="Titolo3"/>
      </w:pPr>
      <w:bookmarkStart w:id="72" w:name="_Toc496630321"/>
      <w:r>
        <w:t>EPL over ODU</w:t>
      </w:r>
      <w:bookmarkEnd w:id="72"/>
    </w:p>
    <w:p w:rsidR="00784283" w:rsidRDefault="00784283" w:rsidP="00784283">
      <w:r>
        <w:t xml:space="preserve">In order to setup a 10Gb IP link between C-R1 and C-R5, an EPL service needs to be created between C-R1 and C-R5, supported by </w:t>
      </w:r>
      <w:r w:rsidR="00D24898">
        <w:t xml:space="preserve">an </w:t>
      </w:r>
      <w:r>
        <w:t>ODU2 end-to-end data plane connection between transport nodes S3 and S18, crossing transport nodes S1, S2, S31, S33, S34 and S15 which belong to different PNC domains.</w:t>
      </w:r>
    </w:p>
    <w:p w:rsidR="00784283" w:rsidRDefault="00784283" w:rsidP="00784283">
      <w:r>
        <w:t>The traffic flow between C-R1 and C-R5 can be summarized as:</w:t>
      </w:r>
    </w:p>
    <w:p w:rsidR="00784283" w:rsidRDefault="00784283" w:rsidP="00784283">
      <w:pPr>
        <w:ind w:left="864"/>
      </w:pPr>
      <w:r>
        <w:t>C-R1 (</w:t>
      </w:r>
      <w:r w:rsidR="00616249">
        <w:t>[</w:t>
      </w:r>
      <w:r>
        <w:t>PKT</w:t>
      </w:r>
      <w:r w:rsidR="00616249">
        <w:t>]</w:t>
      </w:r>
      <w:r>
        <w:t xml:space="preserve"> -&gt; ETH), S3 (ETH -&gt; </w:t>
      </w:r>
      <w:r w:rsidR="00616249">
        <w:t>[</w:t>
      </w:r>
      <w:r>
        <w:t>ODU2</w:t>
      </w:r>
      <w:r w:rsidR="00616249">
        <w:t>]</w:t>
      </w:r>
      <w:r>
        <w:t>), S1 (</w:t>
      </w:r>
      <w:r w:rsidR="00616249">
        <w:t>[</w:t>
      </w:r>
      <w:r>
        <w:t>ODU2</w:t>
      </w:r>
      <w:r w:rsidR="00616249">
        <w:t>]</w:t>
      </w:r>
      <w:r>
        <w:t>)</w:t>
      </w:r>
      <w:proofErr w:type="gramStart"/>
      <w:r>
        <w:t>,</w:t>
      </w:r>
      <w:proofErr w:type="gramEnd"/>
      <w:r w:rsidR="00AF2DA8">
        <w:br/>
      </w:r>
      <w:r>
        <w:t>S2 (</w:t>
      </w:r>
      <w:r w:rsidR="00616249">
        <w:t>[</w:t>
      </w:r>
      <w:r>
        <w:t>ODU2</w:t>
      </w:r>
      <w:r w:rsidR="00616249">
        <w:t>]</w:t>
      </w:r>
      <w:r>
        <w:t>),</w:t>
      </w:r>
      <w:r w:rsidR="00AF2DA8">
        <w:t xml:space="preserve"> </w:t>
      </w:r>
      <w: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-&gt; ETH), C-R5 (ETH -&gt; </w:t>
      </w:r>
      <w:r w:rsidR="00616249">
        <w:t>[</w:t>
      </w:r>
      <w:r>
        <w:t>PKT</w:t>
      </w:r>
      <w:r w:rsidR="00616249">
        <w:t>]</w:t>
      </w:r>
      <w:r>
        <w:t>)</w:t>
      </w:r>
    </w:p>
    <w:p w:rsidR="005A65EA" w:rsidRDefault="00896EDF" w:rsidP="005A65EA">
      <w:pPr>
        <w:pStyle w:val="Titolo3"/>
      </w:pPr>
      <w:bookmarkStart w:id="73" w:name="_Toc496630322"/>
      <w:r>
        <w:lastRenderedPageBreak/>
        <w:t>Other OTN Client Services</w:t>
      </w:r>
      <w:bookmarkEnd w:id="73"/>
    </w:p>
    <w:p w:rsidR="00896EDF" w:rsidRDefault="00896EDF" w:rsidP="00896EDF">
      <w:r>
        <w:t xml:space="preserve">In order to setup a 10Gb IP link between C-R1 and C-R5 using, for example SDH physical links between the IP routers and the transport network, </w:t>
      </w:r>
      <w:r w:rsidR="00327152">
        <w:t xml:space="preserve">an STM-64 Private Line service </w:t>
      </w:r>
      <w:r>
        <w:t>needs to be created between C-R1 and C-R5, supported by ODU2 end-to-end data plane connection between transport nodes S3 and S18, crossing transport nodes S1, S2, S31, S33, S34 and S15 which belong to different PNC domains.</w:t>
      </w:r>
    </w:p>
    <w:p w:rsidR="00327152" w:rsidRDefault="00327152" w:rsidP="00327152">
      <w:r>
        <w:t>The traffic flow between C-R1 and C-R5 can be summarized as:</w:t>
      </w:r>
    </w:p>
    <w:p w:rsidR="00327152" w:rsidRDefault="00327152" w:rsidP="00327152">
      <w:pPr>
        <w:ind w:left="864"/>
      </w:pPr>
      <w:r>
        <w:t>C-R1 (</w:t>
      </w:r>
      <w:r w:rsidR="00AF2DA8">
        <w:t>[</w:t>
      </w:r>
      <w:r>
        <w:t>PKT</w:t>
      </w:r>
      <w:r w:rsidR="00AF2DA8">
        <w:t>]</w:t>
      </w:r>
      <w:r>
        <w:t xml:space="preserve"> -&gt; STM-64), S3 (STM-64 -&gt; </w:t>
      </w:r>
      <w:r w:rsidR="00AF2DA8">
        <w:t>[</w:t>
      </w:r>
      <w:r>
        <w:t>ODU2</w:t>
      </w:r>
      <w:r w:rsidR="00AF2DA8">
        <w:t>]</w:t>
      </w:r>
      <w:r>
        <w:t>), S1 (</w:t>
      </w:r>
      <w:r w:rsidR="00AF2DA8">
        <w:t>[</w:t>
      </w:r>
      <w:r>
        <w:t>ODU2</w:t>
      </w:r>
      <w:r w:rsidR="00AF2DA8">
        <w:t>]</w:t>
      </w:r>
      <w:r>
        <w:t>)</w:t>
      </w:r>
      <w:proofErr w:type="gramStart"/>
      <w:r>
        <w:t>,</w:t>
      </w:r>
      <w:proofErr w:type="gramEnd"/>
      <w:r w:rsidR="00AF2DA8">
        <w:br/>
      </w:r>
      <w:r>
        <w:t>S2 (</w:t>
      </w:r>
      <w:r w:rsidR="00AF2DA8">
        <w:t>[</w:t>
      </w:r>
      <w:r>
        <w:t>ODU2</w:t>
      </w:r>
      <w:r w:rsidR="00AF2DA8">
        <w:t>]</w:t>
      </w:r>
      <w:r>
        <w:t>),</w:t>
      </w:r>
      <w:r w:rsidR="00AF2DA8">
        <w:t xml:space="preserve"> </w:t>
      </w:r>
      <w:r>
        <w:t>S31 (</w:t>
      </w:r>
      <w:r w:rsidR="00AF2DA8">
        <w:t>[</w:t>
      </w:r>
      <w:r>
        <w:t>ODU2</w:t>
      </w:r>
      <w:r w:rsidR="00AF2DA8">
        <w:t>]</w:t>
      </w:r>
      <w:r>
        <w:t>), S33 (</w:t>
      </w:r>
      <w:r w:rsidR="00AF2DA8">
        <w:t>[</w:t>
      </w:r>
      <w:r>
        <w:t>ODU2</w:t>
      </w:r>
      <w:r w:rsidR="00AF2DA8">
        <w:t>]</w:t>
      </w:r>
      <w:r>
        <w:t>), S34 (</w:t>
      </w:r>
      <w:r w:rsidR="00AF2DA8">
        <w:t>[</w:t>
      </w:r>
      <w:r>
        <w:t>ODU2</w:t>
      </w:r>
      <w:r w:rsidR="00AF2DA8">
        <w:t>]</w:t>
      </w:r>
      <w:r>
        <w:t>),</w:t>
      </w:r>
      <w:r>
        <w:br/>
        <w:t>S15 (</w:t>
      </w:r>
      <w:r w:rsidR="00AF2DA8">
        <w:t>[</w:t>
      </w:r>
      <w:r>
        <w:t>ODU2</w:t>
      </w:r>
      <w:r w:rsidR="00AF2DA8">
        <w:t>]</w:t>
      </w:r>
      <w:r>
        <w:t>), S18 (</w:t>
      </w:r>
      <w:r w:rsidR="00AF2DA8">
        <w:t>[</w:t>
      </w:r>
      <w:r>
        <w:t>ODU2</w:t>
      </w:r>
      <w:r w:rsidR="00AF2DA8">
        <w:t>]</w:t>
      </w:r>
      <w:r>
        <w:t xml:space="preserve"> -&gt; STM-64), C-R5 (STM-64 -&gt; </w:t>
      </w:r>
      <w:r w:rsidR="00AF2DA8">
        <w:t>[</w:t>
      </w:r>
      <w:r>
        <w:t>PKT</w:t>
      </w:r>
      <w:r w:rsidR="00AF2DA8">
        <w:t>]</w:t>
      </w:r>
      <w:r>
        <w:t>)</w:t>
      </w:r>
    </w:p>
    <w:p w:rsidR="005A65EA" w:rsidRDefault="005656FF" w:rsidP="005A65EA">
      <w:pPr>
        <w:pStyle w:val="Titolo3"/>
      </w:pPr>
      <w:bookmarkStart w:id="74" w:name="_Toc490666711"/>
      <w:bookmarkStart w:id="75" w:name="_Toc496630323"/>
      <w:r>
        <w:t>EVPL over ODU</w:t>
      </w:r>
      <w:bookmarkEnd w:id="74"/>
      <w:bookmarkEnd w:id="75"/>
    </w:p>
    <w:p w:rsidR="005656FF" w:rsidRDefault="005656FF" w:rsidP="005656FF">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rsidR="005A65EA" w:rsidRDefault="005656FF" w:rsidP="005A65EA">
      <w:r>
        <w:t xml:space="preserve">The VLAN configuration on the access links is the same as described in section </w:t>
      </w:r>
      <w:r w:rsidR="00D91985">
        <w:fldChar w:fldCharType="begin"/>
      </w:r>
      <w:r w:rsidR="004B792A">
        <w:instrText xml:space="preserve"> REF _Ref492478948 \r \h \t </w:instrText>
      </w:r>
      <w:r w:rsidR="00D91985">
        <w:fldChar w:fldCharType="separate"/>
      </w:r>
      <w:r w:rsidR="00194B4B">
        <w:t>4.3.4</w:t>
      </w:r>
      <w:r w:rsidR="00D91985">
        <w:fldChar w:fldCharType="end"/>
      </w:r>
      <w:r>
        <w:t>.</w:t>
      </w:r>
    </w:p>
    <w:p w:rsidR="005656FF" w:rsidRDefault="005656FF" w:rsidP="005656FF">
      <w:r>
        <w:t xml:space="preserve">The traffic flow between C-R1 and C-R3 is the same as described in section </w:t>
      </w:r>
      <w:r w:rsidR="00D91985">
        <w:fldChar w:fldCharType="begin"/>
      </w:r>
      <w:r w:rsidR="004B792A">
        <w:instrText xml:space="preserve"> REF _Ref492478948 \r \h \t </w:instrText>
      </w:r>
      <w:r w:rsidR="00D91985">
        <w:fldChar w:fldCharType="separate"/>
      </w:r>
      <w:r w:rsidR="00194B4B">
        <w:t>4.3.4</w:t>
      </w:r>
      <w:r w:rsidR="00D91985">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S3 (VLAN -&gt; </w:t>
      </w:r>
      <w:r w:rsidR="00292195">
        <w:t>[</w:t>
      </w:r>
      <w:r>
        <w:t>ODU2</w:t>
      </w:r>
      <w:r w:rsidR="00292195">
        <w:t>]</w:t>
      </w:r>
      <w:r>
        <w:t>), S1 (</w:t>
      </w:r>
      <w:r w:rsidR="00292195">
        <w:t>[</w:t>
      </w:r>
      <w:r>
        <w:t>ODU2</w:t>
      </w:r>
      <w:r w:rsidR="00292195">
        <w:t>]</w:t>
      </w:r>
      <w:r>
        <w:t>)</w:t>
      </w:r>
      <w:proofErr w:type="gramStart"/>
      <w:r>
        <w:t>,</w:t>
      </w:r>
      <w:proofErr w:type="gramEnd"/>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VLAN), C-R5 (VLAN -&gt; </w:t>
      </w:r>
      <w:r w:rsidR="00292195">
        <w:t>[</w:t>
      </w:r>
      <w:r>
        <w:t>PKT</w:t>
      </w:r>
      <w:r w:rsidR="00292195">
        <w:t>]</w:t>
      </w:r>
      <w:r>
        <w:t>)</w:t>
      </w:r>
    </w:p>
    <w:p w:rsidR="005656FF" w:rsidRPr="00F52EE9" w:rsidRDefault="005656FF" w:rsidP="005656FF">
      <w:pPr>
        <w:pStyle w:val="Titolo3"/>
      </w:pPr>
      <w:bookmarkStart w:id="76" w:name="_Toc490666712"/>
      <w:bookmarkStart w:id="77" w:name="_Toc496630324"/>
      <w:r w:rsidRPr="00F52EE9">
        <w:t xml:space="preserve">EVPLAN and </w:t>
      </w:r>
      <w:proofErr w:type="spellStart"/>
      <w:r w:rsidRPr="00F52EE9">
        <w:t>EVPTree</w:t>
      </w:r>
      <w:proofErr w:type="spellEnd"/>
      <w:r w:rsidRPr="00F52EE9">
        <w:t xml:space="preserve"> Services</w:t>
      </w:r>
      <w:bookmarkEnd w:id="76"/>
      <w:bookmarkEnd w:id="77"/>
    </w:p>
    <w:p w:rsidR="005656FF" w:rsidRDefault="005656FF" w:rsidP="005656FF">
      <w:r>
        <w:t>In order to setup an IP subnet between C-R1, C-R2, C-R3 and C-R7,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rsidR="005656FF" w:rsidRDefault="005656FF" w:rsidP="005656FF">
      <w:r>
        <w:t xml:space="preserve">The VLAN configuration on the access links is the same as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w:t>
      </w:r>
    </w:p>
    <w:p w:rsidR="005656FF" w:rsidRDefault="005656FF" w:rsidP="005656FF">
      <w:r>
        <w:lastRenderedPageBreak/>
        <w:t xml:space="preserve">The configuration of the Ethernet Bridging capabilities on nodes S3 and S6 is the same as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 xml:space="preserve"> while the configuration on node S18 similar to the configuration of node S2 described in section </w:t>
      </w:r>
      <w:r w:rsidR="00D91985">
        <w:fldChar w:fldCharType="begin"/>
      </w:r>
      <w:r w:rsidR="004B792A">
        <w:instrText xml:space="preserve"> REF _Ref492478996 \r \h \t </w:instrText>
      </w:r>
      <w:r w:rsidR="00D91985">
        <w:fldChar w:fldCharType="separate"/>
      </w:r>
      <w:r w:rsidR="00194B4B">
        <w:t>4.3.5</w:t>
      </w:r>
      <w:r w:rsidR="00D91985">
        <w:fldChar w:fldCharType="end"/>
      </w:r>
      <w:r>
        <w:t>.</w:t>
      </w:r>
    </w:p>
    <w:p w:rsidR="005656FF" w:rsidRDefault="005656FF" w:rsidP="005656FF">
      <w:r>
        <w:t xml:space="preserve">The traffic flow between C-R1 and C-R3 is the same as described in section </w:t>
      </w:r>
      <w:r w:rsidR="00D91985">
        <w:fldChar w:fldCharType="begin"/>
      </w:r>
      <w:r w:rsidR="006035C2">
        <w:instrText xml:space="preserve"> REF _Ref492478996 \r \h \t </w:instrText>
      </w:r>
      <w:r w:rsidR="00D91985">
        <w:fldChar w:fldCharType="separate"/>
      </w:r>
      <w:r w:rsidR="00194B4B">
        <w:t>4.3.5</w:t>
      </w:r>
      <w:r w:rsidR="00D91985">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w:t>
      </w:r>
      <w:r w:rsidRPr="006035C2">
        <w:rPr>
          <w:highlight w:val="yellow"/>
        </w:rPr>
        <w:t xml:space="preserve">S3 (VLAN -&gt; </w:t>
      </w:r>
      <w:r w:rsidR="00292195" w:rsidRPr="006035C2">
        <w:rPr>
          <w:highlight w:val="yellow"/>
        </w:rPr>
        <w:t>[</w:t>
      </w:r>
      <w:r w:rsidRPr="006035C2">
        <w:rPr>
          <w:highlight w:val="yellow"/>
        </w:rPr>
        <w:t>MAC</w:t>
      </w:r>
      <w:r w:rsidR="00292195" w:rsidRPr="006035C2">
        <w:rPr>
          <w:highlight w:val="yellow"/>
        </w:rPr>
        <w:t>]</w:t>
      </w:r>
      <w:r w:rsidRPr="006035C2">
        <w:rPr>
          <w:highlight w:val="yellow"/>
        </w:rPr>
        <w:t xml:space="preserve"> -&gt; </w:t>
      </w:r>
      <w:r w:rsidR="00292195" w:rsidRPr="006035C2">
        <w:rPr>
          <w:highlight w:val="yellow"/>
        </w:rPr>
        <w:t>[</w:t>
      </w:r>
      <w:proofErr w:type="spellStart"/>
      <w:r w:rsidRPr="006035C2">
        <w:rPr>
          <w:highlight w:val="yellow"/>
        </w:rPr>
        <w:t>ODUflex</w:t>
      </w:r>
      <w:proofErr w:type="spellEnd"/>
      <w:r w:rsidR="00292195" w:rsidRPr="006035C2">
        <w:rPr>
          <w:highlight w:val="yellow"/>
        </w:rPr>
        <w:t>])</w:t>
      </w:r>
      <w:proofErr w:type="gramStart"/>
      <w:r w:rsidR="00292195" w:rsidRPr="006035C2">
        <w:rPr>
          <w:highlight w:val="yellow"/>
        </w:rPr>
        <w:t>,</w:t>
      </w:r>
      <w:proofErr w:type="gramEnd"/>
      <w:r w:rsidR="00292195">
        <w:br/>
      </w:r>
      <w:r>
        <w:t>S1 (</w:t>
      </w:r>
      <w:r w:rsidR="00292195">
        <w:t>[</w:t>
      </w:r>
      <w:proofErr w:type="spellStart"/>
      <w:r>
        <w:t>ODUflex</w:t>
      </w:r>
      <w:proofErr w:type="spellEnd"/>
      <w:r w:rsidR="00292195">
        <w:t>]</w:t>
      </w:r>
      <w:r>
        <w:t>),</w:t>
      </w:r>
      <w:r w:rsidR="00292195">
        <w:t xml:space="preserve"> </w:t>
      </w:r>
      <w:r>
        <w:t>S2 (</w:t>
      </w:r>
      <w:r w:rsidR="00292195">
        <w:t>[</w:t>
      </w:r>
      <w:proofErr w:type="spellStart"/>
      <w:r>
        <w:t>ODUflex</w:t>
      </w:r>
      <w:proofErr w:type="spellEnd"/>
      <w:r w:rsidR="00292195">
        <w:t>]</w:t>
      </w:r>
      <w:r>
        <w:t>),</w:t>
      </w:r>
      <w:r w:rsidR="006035C2">
        <w:t xml:space="preserve"> </w:t>
      </w:r>
      <w:r>
        <w:t>S31 (</w:t>
      </w:r>
      <w:r w:rsidR="00292195">
        <w:t>[</w:t>
      </w:r>
      <w:proofErr w:type="spellStart"/>
      <w:r>
        <w:t>ODUflex</w:t>
      </w:r>
      <w:proofErr w:type="spellEnd"/>
      <w:r w:rsidR="00292195">
        <w:t>]),</w:t>
      </w:r>
      <w:r w:rsidR="00292195">
        <w:br/>
      </w:r>
      <w:r>
        <w:t>S33 (</w:t>
      </w:r>
      <w:r w:rsidR="00292195">
        <w:t>[</w:t>
      </w:r>
      <w:proofErr w:type="spellStart"/>
      <w:r>
        <w:t>ODUflex</w:t>
      </w:r>
      <w:proofErr w:type="spellEnd"/>
      <w:r w:rsidR="00292195">
        <w:t>]</w:t>
      </w:r>
      <w:r>
        <w:t>), S34 (</w:t>
      </w:r>
      <w:r w:rsidR="00292195">
        <w:t>[</w:t>
      </w:r>
      <w:proofErr w:type="spellStart"/>
      <w:r>
        <w:t>ODUflex</w:t>
      </w:r>
      <w:proofErr w:type="spellEnd"/>
      <w:r w:rsidR="00292195">
        <w:t>]</w:t>
      </w:r>
      <w:r>
        <w:t>),</w:t>
      </w:r>
      <w:r>
        <w:br/>
        <w:t>S15 (</w:t>
      </w:r>
      <w:r w:rsidR="00292195">
        <w:t>[</w:t>
      </w:r>
      <w:proofErr w:type="spellStart"/>
      <w:r>
        <w:t>ODUflex</w:t>
      </w:r>
      <w:proofErr w:type="spellEnd"/>
      <w:r w:rsidR="00292195">
        <w:t>]</w:t>
      </w:r>
      <w:r>
        <w:t>), S18 (</w:t>
      </w:r>
      <w:r w:rsidR="00292195">
        <w:t>[</w:t>
      </w:r>
      <w:proofErr w:type="spellStart"/>
      <w:r>
        <w:t>ODUflex</w:t>
      </w:r>
      <w:proofErr w:type="spellEnd"/>
      <w:r w:rsidR="00292195">
        <w:t>]</w:t>
      </w:r>
      <w:r>
        <w:t xml:space="preserve"> -&gt; VLAN), C-R5 (VLAN -&gt; </w:t>
      </w:r>
      <w:r w:rsidR="00292195">
        <w:t>[</w:t>
      </w:r>
      <w:r>
        <w:t>PKT</w:t>
      </w:r>
      <w:r w:rsidR="00292195">
        <w:t>]</w:t>
      </w:r>
      <w:r>
        <w:t>)</w:t>
      </w:r>
    </w:p>
    <w:p w:rsidR="005656FF" w:rsidRPr="00F52EE9" w:rsidRDefault="005656FF" w:rsidP="005656FF">
      <w:pPr>
        <w:pStyle w:val="Titolo2"/>
      </w:pPr>
      <w:bookmarkStart w:id="78" w:name="_Toc490666713"/>
      <w:bookmarkStart w:id="79" w:name="_Toc496630325"/>
      <w:r w:rsidRPr="00F52EE9">
        <w:t>Multi-functional Access Links</w:t>
      </w:r>
      <w:bookmarkEnd w:id="78"/>
      <w:bookmarkEnd w:id="79"/>
    </w:p>
    <w:p w:rsidR="005A65EA" w:rsidRDefault="005656FF" w:rsidP="005A65EA">
      <w:r>
        <w:t xml:space="preserve">The same considerations of section </w:t>
      </w:r>
      <w:r w:rsidR="00D91985">
        <w:fldChar w:fldCharType="begin"/>
      </w:r>
      <w:r w:rsidR="00DA276F">
        <w:instrText xml:space="preserve"> REF _Ref492479159 \r \h \t </w:instrText>
      </w:r>
      <w:r w:rsidR="00D91985">
        <w:fldChar w:fldCharType="separate"/>
      </w:r>
      <w:r w:rsidR="00194B4B">
        <w:t>4.4</w:t>
      </w:r>
      <w:r w:rsidR="00D91985">
        <w:fldChar w:fldCharType="end"/>
      </w:r>
      <w:r>
        <w:t xml:space="preserve"> apply with the only difference that the ODU data plane connections could be setup across multiple PNC domains.</w:t>
      </w:r>
    </w:p>
    <w:p w:rsidR="005656FF" w:rsidRDefault="005656FF" w:rsidP="005656FF">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rsidR="005656FF" w:rsidRDefault="005656FF" w:rsidP="005656FF">
      <w:r>
        <w:t>The traffic flow between C-R1 and C-R7 can be summarized as:</w:t>
      </w:r>
    </w:p>
    <w:p w:rsidR="005656FF" w:rsidRDefault="005656FF" w:rsidP="005656FF">
      <w:pPr>
        <w:ind w:left="864"/>
      </w:pPr>
      <w:r>
        <w:t>C-R1 (</w:t>
      </w:r>
      <w:r w:rsidR="00292195">
        <w:t>[</w:t>
      </w:r>
      <w:r>
        <w:t>PKT</w:t>
      </w:r>
      <w:r w:rsidR="00292195">
        <w:t>]</w:t>
      </w:r>
      <w:r>
        <w:t xml:space="preserve"> -&gt; STM-64), S3 (STM-64 -&gt; </w:t>
      </w:r>
      <w:r w:rsidR="00292195">
        <w:t>[</w:t>
      </w:r>
      <w:r>
        <w:t>ODU2</w:t>
      </w:r>
      <w:r w:rsidR="00292195">
        <w:t>]</w:t>
      </w:r>
      <w:r>
        <w:t>), S1 (</w:t>
      </w:r>
      <w:r w:rsidR="00292195">
        <w:t>[</w:t>
      </w:r>
      <w:r>
        <w:t>ODU2</w:t>
      </w:r>
      <w:r w:rsidR="00292195">
        <w:t>]</w:t>
      </w:r>
      <w:r>
        <w:t xml:space="preserve">), </w:t>
      </w:r>
      <w:r>
        <w:br/>
        <w:t>S2 (</w:t>
      </w:r>
      <w:r w:rsidR="00292195">
        <w:t>[</w:t>
      </w:r>
      <w:r>
        <w:t>ODU2</w:t>
      </w:r>
      <w:r w:rsidR="00292195">
        <w:t>]</w:t>
      </w:r>
      <w:r>
        <w:t>), S31 (</w:t>
      </w:r>
      <w:r w:rsidR="00292195">
        <w:t>[</w:t>
      </w:r>
      <w:r>
        <w:t>ODU2</w:t>
      </w:r>
      <w:r w:rsidR="00292195">
        <w:t>]</w:t>
      </w:r>
      <w:r>
        <w:t xml:space="preserve"> -&gt; STM-64), C-R3 (STM-64 -&gt; </w:t>
      </w:r>
      <w:r w:rsidR="00292195">
        <w:t>[</w:t>
      </w:r>
      <w:r>
        <w:t>PKT</w:t>
      </w:r>
      <w:r w:rsidR="00292195">
        <w:t>]</w:t>
      </w:r>
      <w:r>
        <w:t>)</w:t>
      </w:r>
    </w:p>
    <w:p w:rsidR="005656FF" w:rsidRDefault="005656FF" w:rsidP="005656FF">
      <w:r>
        <w:t>The traffic flow between C-R1 and C-R5 can be summarized as:</w:t>
      </w:r>
    </w:p>
    <w:p w:rsidR="005656FF" w:rsidRDefault="005656FF" w:rsidP="00327152">
      <w:pPr>
        <w:ind w:left="864"/>
      </w:pPr>
      <w:r>
        <w:t>C-R1 (</w:t>
      </w:r>
      <w:r w:rsidR="00292195">
        <w:t>[</w:t>
      </w:r>
      <w:r>
        <w:t>PKT</w:t>
      </w:r>
      <w:r w:rsidR="00292195">
        <w:t>]</w:t>
      </w:r>
      <w:r>
        <w:t xml:space="preserve"> -&gt; ETH), S3 (ETH -&gt; </w:t>
      </w:r>
      <w:r w:rsidR="00292195">
        <w:t>[</w:t>
      </w:r>
      <w:r>
        <w:t>ODU2</w:t>
      </w:r>
      <w:r w:rsidR="00292195">
        <w:t>]</w:t>
      </w:r>
      <w:r>
        <w:t>), S1 (</w:t>
      </w:r>
      <w:r w:rsidR="00292195">
        <w:t>[</w:t>
      </w:r>
      <w:r>
        <w:t>ODU2</w:t>
      </w:r>
      <w:r w:rsidR="00292195">
        <w:t>]</w:t>
      </w:r>
      <w:r>
        <w:t>)</w:t>
      </w:r>
      <w:proofErr w:type="gramStart"/>
      <w:r>
        <w:t>,</w:t>
      </w:r>
      <w:proofErr w:type="gramEnd"/>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ETH), C-R5 (ETH -&gt; </w:t>
      </w:r>
      <w:r w:rsidR="00292195">
        <w:t>[</w:t>
      </w:r>
      <w:r>
        <w:t>PKT</w:t>
      </w:r>
      <w:r w:rsidR="00292195">
        <w:t>]</w:t>
      </w:r>
      <w:r>
        <w:t>)</w:t>
      </w:r>
    </w:p>
    <w:p w:rsidR="005A65EA" w:rsidRDefault="00327152" w:rsidP="005A65EA">
      <w:pPr>
        <w:pStyle w:val="Titolo2"/>
      </w:pPr>
      <w:bookmarkStart w:id="80" w:name="_Toc496630326"/>
      <w:r>
        <w:t>Protection Scenarios</w:t>
      </w:r>
      <w:bookmarkEnd w:id="80"/>
    </w:p>
    <w:p w:rsidR="00327152" w:rsidRDefault="00327152" w:rsidP="00327152">
      <w:r>
        <w:t xml:space="preserve">The MDSC needs to be capable to coordinate different PNCs to configure protection switching when requesting the setup of the connectivity services described in section </w:t>
      </w:r>
      <w:r w:rsidR="00D91985">
        <w:fldChar w:fldCharType="begin"/>
      </w:r>
      <w:r>
        <w:instrText xml:space="preserve"> REF _Ref490052290 \r \h \t </w:instrText>
      </w:r>
      <w:r w:rsidR="00D91985">
        <w:fldChar w:fldCharType="separate"/>
      </w:r>
      <w:r w:rsidR="00194B4B">
        <w:t>6.3</w:t>
      </w:r>
      <w:r w:rsidR="00D91985">
        <w:fldChar w:fldCharType="end"/>
      </w:r>
      <w:r>
        <w:t>.</w:t>
      </w:r>
    </w:p>
    <w:p w:rsidR="00327152" w:rsidRDefault="00327152" w:rsidP="00327152">
      <w:r>
        <w:t xml:space="preserve">Since in this use case it is assumed that switching within the transport network domain is performed only in one layer, also </w:t>
      </w:r>
      <w:r>
        <w:lastRenderedPageBreak/>
        <w:t xml:space="preserve">protection switching within the transport network domain can only be provided at the OTN ODU layer, for all the services defined in section </w:t>
      </w:r>
      <w:r w:rsidR="00D91985">
        <w:fldChar w:fldCharType="begin"/>
      </w:r>
      <w:r>
        <w:instrText xml:space="preserve"> REF _Ref490052290 \r \h \t </w:instrText>
      </w:r>
      <w:r w:rsidR="00D91985">
        <w:fldChar w:fldCharType="separate"/>
      </w:r>
      <w:r w:rsidR="00194B4B">
        <w:t>6.3</w:t>
      </w:r>
      <w:r w:rsidR="00D91985">
        <w:fldChar w:fldCharType="end"/>
      </w:r>
      <w:r>
        <w:t>.</w:t>
      </w:r>
    </w:p>
    <w:p w:rsidR="00327152" w:rsidRDefault="00327152" w:rsidP="00327152">
      <w:pPr>
        <w:pStyle w:val="Titolo3"/>
      </w:pPr>
      <w:bookmarkStart w:id="81" w:name="_Toc496630327"/>
      <w:r>
        <w:t>Linear Protection (end-to-end)</w:t>
      </w:r>
      <w:bookmarkEnd w:id="81"/>
    </w:p>
    <w:p w:rsidR="00327152" w:rsidRDefault="005F7DA0" w:rsidP="00327152">
      <w:r>
        <w:t xml:space="preserve">In order to </w:t>
      </w:r>
      <w:r w:rsidR="00327152">
        <w:t xml:space="preserve">protect any service defined in section </w:t>
      </w:r>
      <w:r w:rsidR="00D91985">
        <w:fldChar w:fldCharType="begin"/>
      </w:r>
      <w:r w:rsidR="00327152">
        <w:instrText xml:space="preserve"> REF _Ref490052290 \r \h \t </w:instrText>
      </w:r>
      <w:r w:rsidR="00D91985">
        <w:fldChar w:fldCharType="separate"/>
      </w:r>
      <w:r w:rsidR="00194B4B">
        <w:t>6.3</w:t>
      </w:r>
      <w:r w:rsidR="00D91985">
        <w:fldChar w:fldCharType="end"/>
      </w:r>
      <w:r w:rsidR="00327152">
        <w:t xml:space="preserve"> from failures within the OTN </w:t>
      </w:r>
      <w:r w:rsidR="00445956">
        <w:t>multi-domain transport network</w:t>
      </w:r>
      <w:r>
        <w:t xml:space="preserve">, the MDSC should be capable to coordinate different PNCs to configure and control </w:t>
      </w:r>
      <w:r w:rsidR="00327152">
        <w:t xml:space="preserve">OTN </w:t>
      </w:r>
      <w:r w:rsidR="00327152" w:rsidRPr="00C50CF6">
        <w:t xml:space="preserve">linear protection </w:t>
      </w:r>
      <w:r w:rsidR="00327152">
        <w:t>in the data plane between nodes S3 and node S18.</w:t>
      </w:r>
    </w:p>
    <w:p w:rsidR="005A65EA" w:rsidRDefault="00327152" w:rsidP="005A65EA">
      <w:r w:rsidRPr="006035C2">
        <w:t xml:space="preserve">The considerations in section </w:t>
      </w:r>
      <w:r w:rsidR="009F2FEA">
        <w:fldChar w:fldCharType="begin"/>
      </w:r>
      <w:r w:rsidR="009F2FEA">
        <w:instrText xml:space="preserve"> REF _Ref490052480 \r \h \t  \* MERGEFORMAT </w:instrText>
      </w:r>
      <w:r w:rsidR="009F2FEA">
        <w:fldChar w:fldCharType="separate"/>
      </w:r>
      <w:r w:rsidR="00194B4B">
        <w:t>4.5.1</w:t>
      </w:r>
      <w:r w:rsidR="009F2FEA">
        <w:fldChar w:fldCharType="end"/>
      </w:r>
      <w:r w:rsidRPr="006035C2">
        <w:t xml:space="preserve"> are also applicable here with the only difference that MDSC needs to coordinate with different PNCs the setup and control of the OTN linear protection as well as of the working and protection transport entities (working and protection LSPs).</w:t>
      </w:r>
    </w:p>
    <w:p w:rsidR="005A65EA" w:rsidRDefault="00445956" w:rsidP="005A65EA">
      <w:r>
        <w:t>Two cases can be considered.</w:t>
      </w:r>
    </w:p>
    <w:p w:rsidR="005A65EA" w:rsidRDefault="00445956" w:rsidP="005A65EA">
      <w:r>
        <w:t>In one case, the working and protection transport entities pass through the same PNC domains:</w:t>
      </w:r>
    </w:p>
    <w:p w:rsidR="005A65EA" w:rsidRDefault="00327152" w:rsidP="005A65EA">
      <w:pPr>
        <w:ind w:left="864"/>
      </w:pPr>
      <w:r>
        <w:t>Wo</w:t>
      </w:r>
      <w:r w:rsidR="00445956">
        <w:t>rking transport entity:</w:t>
      </w:r>
      <w:r w:rsidR="00445956">
        <w:tab/>
      </w:r>
      <w:r w:rsidR="00445956">
        <w:tab/>
        <w:t>S3</w:t>
      </w:r>
      <w:r w:rsidR="00AF2DA8">
        <w:t>,</w:t>
      </w:r>
      <w:r w:rsidR="00445956">
        <w:t xml:space="preserve"> S1</w:t>
      </w:r>
      <w:r w:rsidR="00AF2DA8">
        <w:t>,</w:t>
      </w:r>
      <w:r>
        <w:t xml:space="preserve"> S</w:t>
      </w:r>
      <w:r w:rsidR="00445956">
        <w:t>2</w:t>
      </w:r>
      <w:r w:rsidR="00AF2DA8">
        <w:t>,</w:t>
      </w:r>
      <w:r w:rsidR="00AF2DA8" w:rsidDel="00AF2DA8">
        <w:t xml:space="preserve"> </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S31</w:t>
      </w:r>
      <w:r w:rsidR="00AF2DA8">
        <w:t>,</w:t>
      </w:r>
      <w:r w:rsidR="00445956">
        <w:t xml:space="preserve"> S33</w:t>
      </w:r>
      <w:r w:rsidR="00AF2DA8">
        <w:t>,</w:t>
      </w:r>
      <w:r w:rsidR="00445956">
        <w:t xml:space="preserve"> S34</w:t>
      </w:r>
      <w:r w:rsidR="00AF2DA8">
        <w:t>,</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S15</w:t>
      </w:r>
      <w:r w:rsidR="00AF2DA8">
        <w:t>,</w:t>
      </w:r>
      <w:r w:rsidR="00445956">
        <w:t xml:space="preserve"> S18</w:t>
      </w:r>
    </w:p>
    <w:p w:rsidR="005A65EA" w:rsidRDefault="00445956" w:rsidP="005A65EA">
      <w:pPr>
        <w:ind w:left="864"/>
      </w:pPr>
      <w:r>
        <w:t>Protection transport entity:</w:t>
      </w:r>
      <w:r>
        <w:tab/>
      </w:r>
      <w:r w:rsidR="00327152">
        <w:t>S3</w:t>
      </w:r>
      <w:r w:rsidR="00AF2DA8">
        <w:t>,</w:t>
      </w:r>
      <w:r w:rsidR="00327152">
        <w:t xml:space="preserve"> S4</w:t>
      </w:r>
      <w:r w:rsidR="00AF2DA8">
        <w:t>,</w:t>
      </w:r>
      <w:r w:rsidR="00327152">
        <w:t xml:space="preserve"> S</w:t>
      </w:r>
      <w:r>
        <w:t>8</w:t>
      </w:r>
      <w:r w:rsidR="00AF2DA8">
        <w:t>,</w:t>
      </w:r>
      <w:r>
        <w:br/>
      </w:r>
      <w:r>
        <w:tab/>
      </w:r>
      <w:r>
        <w:tab/>
      </w:r>
      <w:r>
        <w:tab/>
      </w:r>
      <w:r>
        <w:tab/>
      </w:r>
      <w:r>
        <w:tab/>
      </w:r>
      <w:r>
        <w:tab/>
      </w:r>
      <w:r>
        <w:tab/>
      </w:r>
      <w:r>
        <w:tab/>
      </w:r>
      <w:r>
        <w:tab/>
      </w:r>
      <w:r>
        <w:tab/>
      </w:r>
      <w:r w:rsidR="00327152">
        <w:t>S</w:t>
      </w:r>
      <w:r>
        <w:t>32</w:t>
      </w:r>
      <w:r w:rsidR="00AF2DA8">
        <w:t>,</w:t>
      </w:r>
      <w:r>
        <w:br/>
      </w:r>
      <w:r>
        <w:tab/>
      </w:r>
      <w:r>
        <w:tab/>
      </w:r>
      <w:r>
        <w:tab/>
      </w:r>
      <w:r>
        <w:tab/>
      </w:r>
      <w:r>
        <w:tab/>
      </w:r>
      <w:r>
        <w:tab/>
      </w:r>
      <w:r>
        <w:tab/>
      </w:r>
      <w:r>
        <w:tab/>
      </w:r>
      <w:r>
        <w:tab/>
      </w:r>
      <w:r>
        <w:tab/>
      </w:r>
      <w:r w:rsidR="00327152">
        <w:t>S</w:t>
      </w:r>
      <w:r>
        <w:t>12</w:t>
      </w:r>
      <w:r w:rsidR="00AF2DA8">
        <w:t>,</w:t>
      </w:r>
      <w:r>
        <w:t xml:space="preserve"> S17</w:t>
      </w:r>
      <w:r w:rsidR="00AF2DA8">
        <w:t>,</w:t>
      </w:r>
      <w:r>
        <w:t xml:space="preserve"> S18</w:t>
      </w:r>
    </w:p>
    <w:p w:rsidR="005A65EA" w:rsidRDefault="00445956" w:rsidP="005A65EA">
      <w:r>
        <w:t>In another case, the working and protection transport entities can pass through different PNC domains:</w:t>
      </w:r>
    </w:p>
    <w:p w:rsidR="00445956" w:rsidRDefault="00445956" w:rsidP="00445956">
      <w:pPr>
        <w:ind w:left="864"/>
      </w:pPr>
      <w:r>
        <w:t>Working transport entity:</w:t>
      </w:r>
      <w:r>
        <w:tab/>
      </w:r>
      <w:r>
        <w:tab/>
        <w:t>S3</w:t>
      </w:r>
      <w:r w:rsidR="00AF2DA8">
        <w:t>,</w:t>
      </w:r>
      <w:r>
        <w:t xml:space="preserve"> S5</w:t>
      </w:r>
      <w:r w:rsidR="00AF2DA8">
        <w:t>,</w:t>
      </w:r>
      <w:r>
        <w:t xml:space="preserve"> S7</w:t>
      </w:r>
      <w:r w:rsidR="00AF2DA8">
        <w:t>,</w:t>
      </w:r>
      <w:r>
        <w:br/>
      </w:r>
      <w:r>
        <w:tab/>
      </w:r>
      <w:r>
        <w:tab/>
      </w:r>
      <w:r>
        <w:tab/>
      </w:r>
      <w:r>
        <w:tab/>
      </w:r>
      <w:r>
        <w:tab/>
      </w:r>
      <w:r>
        <w:tab/>
      </w:r>
      <w:r>
        <w:tab/>
      </w:r>
      <w:r>
        <w:tab/>
      </w:r>
      <w:r>
        <w:tab/>
      </w:r>
      <w:r>
        <w:tab/>
        <w:t>S11</w:t>
      </w:r>
      <w:r w:rsidR="00AF2DA8">
        <w:t>,</w:t>
      </w:r>
      <w:r>
        <w:t xml:space="preserve"> S12</w:t>
      </w:r>
      <w:r w:rsidR="00AF2DA8">
        <w:t>,</w:t>
      </w:r>
      <w:r>
        <w:t xml:space="preserve"> S17</w:t>
      </w:r>
      <w:r w:rsidR="00AF2DA8">
        <w:t>,</w:t>
      </w:r>
      <w:r>
        <w:t xml:space="preserve"> S18</w:t>
      </w:r>
    </w:p>
    <w:p w:rsidR="00445956" w:rsidRDefault="00445956" w:rsidP="00445956">
      <w:pPr>
        <w:ind w:left="864"/>
      </w:pPr>
      <w:r>
        <w:t>Protection transport entity:</w:t>
      </w:r>
      <w:r>
        <w:tab/>
        <w:t>S3</w:t>
      </w:r>
      <w:r w:rsidR="00AF2DA8">
        <w:t>,</w:t>
      </w:r>
      <w:r>
        <w:t xml:space="preserve"> S1</w:t>
      </w:r>
      <w:r w:rsidR="00AF2DA8">
        <w:t>,</w:t>
      </w:r>
      <w:r>
        <w:t xml:space="preserve"> S2</w:t>
      </w:r>
      <w:r w:rsidR="00AF2DA8">
        <w:t>,</w:t>
      </w:r>
      <w:r>
        <w:br/>
      </w:r>
      <w:r>
        <w:tab/>
      </w:r>
      <w:r>
        <w:tab/>
      </w:r>
      <w:r>
        <w:tab/>
      </w:r>
      <w:r>
        <w:tab/>
      </w:r>
      <w:r>
        <w:tab/>
      </w:r>
      <w:r>
        <w:tab/>
      </w:r>
      <w:r>
        <w:tab/>
      </w:r>
      <w:r>
        <w:tab/>
      </w:r>
      <w:r>
        <w:tab/>
      </w:r>
      <w:r>
        <w:tab/>
        <w:t>S31</w:t>
      </w:r>
      <w:r w:rsidR="00AF2DA8">
        <w:t>,</w:t>
      </w:r>
      <w:r>
        <w:t xml:space="preserve"> S33</w:t>
      </w:r>
      <w:r w:rsidR="00AF2DA8">
        <w:t xml:space="preserve">, </w:t>
      </w:r>
      <w:r>
        <w:t>S34</w:t>
      </w:r>
      <w:r w:rsidR="00AF2DA8">
        <w:t>,</w:t>
      </w:r>
      <w:r>
        <w:br/>
      </w:r>
      <w:r>
        <w:tab/>
      </w:r>
      <w:r>
        <w:tab/>
      </w:r>
      <w:r>
        <w:tab/>
      </w:r>
      <w:r>
        <w:tab/>
      </w:r>
      <w:r>
        <w:tab/>
      </w:r>
      <w:r>
        <w:tab/>
      </w:r>
      <w:r>
        <w:tab/>
      </w:r>
      <w:r>
        <w:tab/>
      </w:r>
      <w:r>
        <w:tab/>
      </w:r>
      <w:r>
        <w:tab/>
        <w:t>S15</w:t>
      </w:r>
      <w:r w:rsidR="00AF2DA8">
        <w:t>,</w:t>
      </w:r>
      <w:r>
        <w:t xml:space="preserve"> S18</w:t>
      </w:r>
    </w:p>
    <w:p w:rsidR="00445956" w:rsidRDefault="00445956" w:rsidP="00445956">
      <w:pPr>
        <w:pStyle w:val="Titolo3"/>
      </w:pPr>
      <w:bookmarkStart w:id="82" w:name="_Toc496630328"/>
      <w:r>
        <w:t>Segmented Protection</w:t>
      </w:r>
      <w:bookmarkEnd w:id="82"/>
    </w:p>
    <w:p w:rsidR="005F7DA0" w:rsidRDefault="005F7DA0" w:rsidP="005F7DA0">
      <w:r>
        <w:t xml:space="preserve">In order to protect any service defined in section </w:t>
      </w:r>
      <w:r w:rsidR="00D91985">
        <w:fldChar w:fldCharType="begin"/>
      </w:r>
      <w:r>
        <w:instrText xml:space="preserve"> REF _Ref490052290 \r \h \t </w:instrText>
      </w:r>
      <w:r w:rsidR="00D91985">
        <w:fldChar w:fldCharType="separate"/>
      </w:r>
      <w:r w:rsidR="00194B4B">
        <w:t>6.3</w:t>
      </w:r>
      <w:r w:rsidR="00D91985">
        <w:fldChar w:fldCharType="end"/>
      </w:r>
      <w:r>
        <w:t xml:space="preserve"> from failures within the OTN multi-domain transport network, the MDSC should be capable to request each PNC to configure OTN intra-domain protection when requesting the setup of the ODU2 data plane connection segment.</w:t>
      </w:r>
    </w:p>
    <w:p w:rsidR="005F7DA0" w:rsidRDefault="005F7DA0" w:rsidP="005F7DA0">
      <w:r w:rsidRPr="00DA276F">
        <w:lastRenderedPageBreak/>
        <w:t xml:space="preserve">If linear protection is used within a domain, the considerations in section </w:t>
      </w:r>
      <w:r w:rsidR="009F2FEA">
        <w:fldChar w:fldCharType="begin"/>
      </w:r>
      <w:r w:rsidR="009F2FEA">
        <w:instrText xml:space="preserve"> REF _Ref490052480 \r \h \t  \* MERGEFORMAT </w:instrText>
      </w:r>
      <w:r w:rsidR="009F2FEA">
        <w:fldChar w:fldCharType="separate"/>
      </w:r>
      <w:r w:rsidR="00194B4B">
        <w:t>4.5.1</w:t>
      </w:r>
      <w:r w:rsidR="009F2FEA">
        <w:fldChar w:fldCharType="end"/>
      </w:r>
      <w:r w:rsidRPr="00DA276F">
        <w:t xml:space="preserve"> are also applicable here only for the PNC controlling the domain where intra-domain linear protection is provided.</w:t>
      </w:r>
    </w:p>
    <w:p w:rsidR="005F7DA0" w:rsidRDefault="005F7DA0" w:rsidP="005F7DA0">
      <w:r>
        <w:t>If PNC1 provides linear protection, the working and protection transport entities could be:</w:t>
      </w:r>
    </w:p>
    <w:p w:rsidR="005F7DA0" w:rsidRDefault="005F7DA0" w:rsidP="005F7DA0">
      <w:pPr>
        <w:ind w:left="864"/>
      </w:pPr>
      <w:r>
        <w:t>Working transport entity:</w:t>
      </w:r>
      <w:r>
        <w:tab/>
      </w:r>
      <w:r>
        <w:tab/>
        <w:t>S3</w:t>
      </w:r>
      <w:r w:rsidR="00AF2DA8">
        <w:t>,</w:t>
      </w:r>
      <w:r>
        <w:t xml:space="preserve"> S1</w:t>
      </w:r>
      <w:r w:rsidR="00AF2DA8">
        <w:t>,</w:t>
      </w:r>
      <w:r>
        <w:t xml:space="preserve"> S2</w:t>
      </w:r>
    </w:p>
    <w:p w:rsidR="005F7DA0" w:rsidRDefault="005F7DA0" w:rsidP="005F7DA0">
      <w:pPr>
        <w:ind w:left="864"/>
      </w:pPr>
      <w:r>
        <w:t>Protection transport entity:</w:t>
      </w:r>
      <w:r>
        <w:tab/>
        <w:t>S3</w:t>
      </w:r>
      <w:r w:rsidR="00AF2DA8">
        <w:t>,</w:t>
      </w:r>
      <w:r>
        <w:t xml:space="preserve"> S4</w:t>
      </w:r>
      <w:r w:rsidR="00AF2DA8">
        <w:t>,</w:t>
      </w:r>
      <w:r>
        <w:t xml:space="preserve"> S8</w:t>
      </w:r>
      <w:r w:rsidR="00AF2DA8">
        <w:t>,</w:t>
      </w:r>
      <w:r>
        <w:t xml:space="preserve"> S2</w:t>
      </w:r>
    </w:p>
    <w:p w:rsidR="005F7DA0" w:rsidRDefault="005F7DA0" w:rsidP="005F7DA0">
      <w:r>
        <w:t>If PNC2 provides linear protection, the working and protection transport entities could be:</w:t>
      </w:r>
    </w:p>
    <w:p w:rsidR="005F7DA0" w:rsidRDefault="005F7DA0" w:rsidP="005F7DA0">
      <w:pPr>
        <w:ind w:left="864"/>
      </w:pPr>
      <w:r>
        <w:t>Working transport entity:</w:t>
      </w:r>
      <w:r>
        <w:tab/>
      </w:r>
      <w:r>
        <w:tab/>
        <w:t>S15</w:t>
      </w:r>
      <w:r w:rsidR="00AF2DA8">
        <w:t>,</w:t>
      </w:r>
      <w:r>
        <w:t xml:space="preserve"> S18</w:t>
      </w:r>
    </w:p>
    <w:p w:rsidR="005F7DA0" w:rsidRDefault="005F7DA0" w:rsidP="005F7DA0">
      <w:pPr>
        <w:ind w:left="864"/>
      </w:pPr>
      <w:r>
        <w:t>Protection transport entity:</w:t>
      </w:r>
      <w:r>
        <w:tab/>
        <w:t>S15</w:t>
      </w:r>
      <w:r w:rsidR="00AF2DA8">
        <w:t>,</w:t>
      </w:r>
      <w:r>
        <w:t xml:space="preserve"> S12</w:t>
      </w:r>
      <w:r w:rsidR="00AF2DA8">
        <w:t>,</w:t>
      </w:r>
      <w:r>
        <w:t xml:space="preserve"> S17</w:t>
      </w:r>
      <w:r w:rsidR="00AF2DA8">
        <w:t>,</w:t>
      </w:r>
      <w:r>
        <w:t xml:space="preserve"> S18</w:t>
      </w:r>
    </w:p>
    <w:p w:rsidR="005F7DA0" w:rsidRDefault="005F7DA0" w:rsidP="005F7DA0">
      <w:r>
        <w:t>If PNC3 provides linear protection, the working and protection transport entities could be:</w:t>
      </w:r>
    </w:p>
    <w:p w:rsidR="005F7DA0" w:rsidRDefault="005F7DA0" w:rsidP="005F7DA0">
      <w:pPr>
        <w:ind w:left="864"/>
      </w:pPr>
      <w:r>
        <w:t>Working transport entity:</w:t>
      </w:r>
      <w:r>
        <w:tab/>
      </w:r>
      <w:r>
        <w:tab/>
        <w:t>S31</w:t>
      </w:r>
      <w:r w:rsidR="00AF2DA8">
        <w:t>,</w:t>
      </w:r>
      <w:r>
        <w:t xml:space="preserve"> S33</w:t>
      </w:r>
      <w:r w:rsidR="00AF2DA8">
        <w:t>,</w:t>
      </w:r>
      <w:r>
        <w:t xml:space="preserve"> S34</w:t>
      </w:r>
    </w:p>
    <w:p w:rsidR="005F7DA0" w:rsidRDefault="005F7DA0" w:rsidP="005F7DA0">
      <w:pPr>
        <w:ind w:left="864"/>
      </w:pPr>
      <w:r>
        <w:t>Protection transport entity:</w:t>
      </w:r>
      <w:r>
        <w:tab/>
        <w:t>S31</w:t>
      </w:r>
      <w:r w:rsidR="00AF2DA8">
        <w:t>,</w:t>
      </w:r>
      <w:r>
        <w:t xml:space="preserve"> S32</w:t>
      </w:r>
      <w:r w:rsidR="00AF2DA8">
        <w:t>,</w:t>
      </w:r>
      <w:r>
        <w:t xml:space="preserve"> S3</w:t>
      </w:r>
      <w:r w:rsidR="00BA767D">
        <w:t>4</w:t>
      </w:r>
    </w:p>
    <w:p w:rsidR="00B065C7" w:rsidRPr="00F52EE9" w:rsidRDefault="00B065C7" w:rsidP="00B065C7">
      <w:pPr>
        <w:pStyle w:val="Titolo1"/>
      </w:pPr>
      <w:bookmarkStart w:id="83" w:name="_Toc496630329"/>
      <w:r w:rsidRPr="00F52EE9">
        <w:t xml:space="preserve">Use Case 4: Multi-domain </w:t>
      </w:r>
      <w:r w:rsidR="005D0C7A">
        <w:t>and</w:t>
      </w:r>
      <w:r w:rsidRPr="00F52EE9">
        <w:t xml:space="preserve"> multi-layer</w:t>
      </w:r>
      <w:bookmarkEnd w:id="83"/>
    </w:p>
    <w:p w:rsidR="00292195" w:rsidRDefault="00292195" w:rsidP="00292195">
      <w:pPr>
        <w:pStyle w:val="Titolo2"/>
      </w:pPr>
      <w:bookmarkStart w:id="84" w:name="_Toc490666718"/>
      <w:bookmarkStart w:id="85" w:name="_Toc496630330"/>
      <w:r>
        <w:t>Reference Network</w:t>
      </w:r>
      <w:bookmarkEnd w:id="84"/>
      <w:bookmarkEnd w:id="85"/>
    </w:p>
    <w:p w:rsidR="00292195" w:rsidRDefault="00292195" w:rsidP="00292195">
      <w:r>
        <w:t>The current considerations discussed in this document are based on the following reference network:</w:t>
      </w:r>
    </w:p>
    <w:p w:rsidR="00292195" w:rsidRDefault="00292195" w:rsidP="00292195">
      <w:pPr>
        <w:pStyle w:val="RFCListBullet"/>
        <w:numPr>
          <w:ilvl w:val="1"/>
          <w:numId w:val="46"/>
        </w:numPr>
        <w:tabs>
          <w:tab w:val="clear" w:pos="1296"/>
          <w:tab w:val="left" w:pos="1440"/>
        </w:tabs>
      </w:pPr>
      <w:r>
        <w:t xml:space="preserve">multiple transport domains: OTN and </w:t>
      </w:r>
      <w:proofErr w:type="spellStart"/>
      <w:r>
        <w:t>OCh</w:t>
      </w:r>
      <w:proofErr w:type="spellEnd"/>
      <w:r>
        <w:t xml:space="preserve"> multi-layer networks</w:t>
      </w:r>
    </w:p>
    <w:p w:rsidR="005A65EA" w:rsidRDefault="00292195" w:rsidP="005A65EA">
      <w:r>
        <w:t xml:space="preserve">In this use </w:t>
      </w:r>
      <w:r w:rsidR="004516D8">
        <w:t>case,</w:t>
      </w:r>
      <w:r>
        <w:t xml:space="preserve"> the reference network shown in </w:t>
      </w:r>
      <w:r w:rsidR="00D91985">
        <w:fldChar w:fldCharType="begin"/>
      </w:r>
      <w:r w:rsidR="006035C2">
        <w:instrText xml:space="preserve"> REF _Ref492484562 \r \h </w:instrText>
      </w:r>
      <w:r w:rsidR="00D91985">
        <w:fldChar w:fldCharType="separate"/>
      </w:r>
      <w:r w:rsidR="00194B4B">
        <w:t>Figure 3</w:t>
      </w:r>
      <w:r w:rsidR="00D91985">
        <w:fldChar w:fldCharType="end"/>
      </w:r>
      <w:r>
        <w:t xml:space="preserve"> is </w:t>
      </w:r>
      <w:r w:rsidR="004516D8">
        <w:t>used</w:t>
      </w:r>
      <w:r>
        <w:t xml:space="preserve">. The only difference is that all the transport nodes are capable to switch either in the ODU or in the </w:t>
      </w:r>
      <w:proofErr w:type="spellStart"/>
      <w:r>
        <w:t>OCh</w:t>
      </w:r>
      <w:proofErr w:type="spellEnd"/>
      <w:r>
        <w:t xml:space="preserve"> layer.</w:t>
      </w:r>
    </w:p>
    <w:p w:rsidR="00292195" w:rsidRDefault="00292195" w:rsidP="00292195">
      <w:r>
        <w:t xml:space="preserve">All the physical links within each transport network domain are therefore assumed to be </w:t>
      </w:r>
      <w:proofErr w:type="spellStart"/>
      <w:r>
        <w:t>OCh</w:t>
      </w:r>
      <w:proofErr w:type="spellEnd"/>
      <w:r>
        <w:t xml:space="preserve"> links, while the inter-domain links are assumed to be ODU links as described in section </w:t>
      </w:r>
      <w:r w:rsidR="00D91985">
        <w:fldChar w:fldCharType="begin"/>
      </w:r>
      <w:r w:rsidR="00DA276F">
        <w:instrText xml:space="preserve"> REF _Ref492479458 \r \h \t </w:instrText>
      </w:r>
      <w:r w:rsidR="00D91985">
        <w:fldChar w:fldCharType="separate"/>
      </w:r>
      <w:r w:rsidR="00194B4B">
        <w:t>6.1</w:t>
      </w:r>
      <w:r w:rsidR="00D91985">
        <w:fldChar w:fldCharType="end"/>
      </w:r>
      <w:r>
        <w:t xml:space="preserve"> (multi-domain with single layer – OTN network).</w:t>
      </w:r>
    </w:p>
    <w:p w:rsidR="00292195" w:rsidRDefault="00292195" w:rsidP="00292195">
      <w:r>
        <w:t xml:space="preserve">Therefore, with the exception of the access and inter-domain links, no ODU link exists within each domain before an </w:t>
      </w:r>
      <w:proofErr w:type="spellStart"/>
      <w:r>
        <w:t>OCh</w:t>
      </w:r>
      <w:proofErr w:type="spellEnd"/>
      <w:r>
        <w:t xml:space="preserve"> </w:t>
      </w:r>
      <w:r w:rsidR="00DA276F">
        <w:t xml:space="preserve">single-domain </w:t>
      </w:r>
      <w:r>
        <w:t>end-to-end data plane connection is created within the network.</w:t>
      </w:r>
    </w:p>
    <w:p w:rsidR="00292195" w:rsidRDefault="00292195" w:rsidP="00292195">
      <w:r>
        <w:lastRenderedPageBreak/>
        <w:t xml:space="preserve">The controlling hierarchy is the same as described in </w:t>
      </w:r>
      <w:r w:rsidR="00D91985">
        <w:fldChar w:fldCharType="begin"/>
      </w:r>
      <w:r w:rsidR="006035C2">
        <w:instrText xml:space="preserve"> REF _Ref492484585 \r \h </w:instrText>
      </w:r>
      <w:r w:rsidR="00D91985">
        <w:fldChar w:fldCharType="separate"/>
      </w:r>
      <w:r w:rsidR="00194B4B">
        <w:t>Figure 4</w:t>
      </w:r>
      <w:r w:rsidR="00D91985">
        <w:fldChar w:fldCharType="end"/>
      </w:r>
      <w:r>
        <w:t>.</w:t>
      </w:r>
    </w:p>
    <w:p w:rsidR="00292195" w:rsidRDefault="005A65EA" w:rsidP="00292195">
      <w:r w:rsidRPr="005A65EA">
        <w:t xml:space="preserve">The interfaces within the scope of this document are the three MPIs which should be capable to control both the OTN and </w:t>
      </w:r>
      <w:proofErr w:type="spellStart"/>
      <w:r w:rsidRPr="005A65EA">
        <w:t>OCh</w:t>
      </w:r>
      <w:proofErr w:type="spellEnd"/>
      <w:r w:rsidRPr="005A65EA">
        <w:t xml:space="preserve"> layers within each PNC domain.</w:t>
      </w:r>
    </w:p>
    <w:p w:rsidR="00292195" w:rsidRDefault="00292195" w:rsidP="00292195">
      <w:pPr>
        <w:pStyle w:val="Titolo2"/>
      </w:pPr>
      <w:bookmarkStart w:id="86" w:name="_Toc490666719"/>
      <w:bookmarkStart w:id="87" w:name="_Toc496630331"/>
      <w:r>
        <w:t>Topology Abstractions</w:t>
      </w:r>
      <w:bookmarkEnd w:id="86"/>
      <w:bookmarkEnd w:id="87"/>
    </w:p>
    <w:p w:rsidR="00292195" w:rsidRDefault="00292195" w:rsidP="00292195">
      <w:r>
        <w:t xml:space="preserve">Each PNC should provide the MDSC a topology abstraction of its own network topology as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292195" w:rsidRDefault="00292195" w:rsidP="00292195">
      <w:r>
        <w:t>As an example, it is assumed that:</w:t>
      </w:r>
    </w:p>
    <w:p w:rsidR="005A65EA" w:rsidRDefault="00292195" w:rsidP="005A65EA">
      <w:pPr>
        <w:pStyle w:val="RFCListBullet"/>
      </w:pPr>
      <w:r>
        <w:t xml:space="preserve">PNC1 provides a type A grey topology abstraction (likewise in use case 2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5A65EA" w:rsidRDefault="00292195" w:rsidP="005A65EA">
      <w:pPr>
        <w:pStyle w:val="RFCListBullet"/>
      </w:pPr>
      <w:r>
        <w:t xml:space="preserve">PNC2 provides a type B grey topology abstraction (likewise in use case 3 described in section </w:t>
      </w:r>
      <w:r w:rsidR="00D91985">
        <w:fldChar w:fldCharType="begin"/>
      </w:r>
      <w:r>
        <w:instrText xml:space="preserve"> REF _Ref489541917 \r \h \t </w:instrText>
      </w:r>
      <w:r w:rsidR="00D91985">
        <w:fldChar w:fldCharType="separate"/>
      </w:r>
      <w:r w:rsidR="00194B4B">
        <w:t>6.2</w:t>
      </w:r>
      <w:r w:rsidR="00D91985">
        <w:fldChar w:fldCharType="end"/>
      </w:r>
      <w:r>
        <w:t>)</w:t>
      </w:r>
    </w:p>
    <w:p w:rsidR="005A65EA" w:rsidRDefault="00292195" w:rsidP="005A65EA">
      <w:pPr>
        <w:pStyle w:val="RFCListBullet"/>
      </w:pPr>
      <w:r>
        <w:t xml:space="preserve">PNC3 provides a type B grey topology abstraction with two abstract nodes, likewise in use case 3 described in section </w:t>
      </w:r>
      <w:r w:rsidR="00D91985">
        <w:fldChar w:fldCharType="begin"/>
      </w:r>
      <w:r>
        <w:instrText xml:space="preserve"> REF _Ref489541917 \r \h \t </w:instrText>
      </w:r>
      <w:r w:rsidR="00D91985">
        <w:fldChar w:fldCharType="separate"/>
      </w:r>
      <w:r w:rsidR="00194B4B">
        <w:t>6.2</w:t>
      </w:r>
      <w:r w:rsidR="00D91985">
        <w:fldChar w:fldCharType="end"/>
      </w:r>
      <w:r>
        <w:t xml:space="preserve">, and hiding at least some optical parameters to be used within the </w:t>
      </w:r>
      <w:proofErr w:type="spellStart"/>
      <w:r>
        <w:t>OCh</w:t>
      </w:r>
      <w:proofErr w:type="spellEnd"/>
      <w:r>
        <w:t xml:space="preserve"> layer, likewise in use case 2 described in section </w:t>
      </w:r>
      <w:r w:rsidR="00D91985">
        <w:fldChar w:fldCharType="begin"/>
      </w:r>
      <w:r>
        <w:instrText xml:space="preserve"> REF _Ref490664317 \r \h \t </w:instrText>
      </w:r>
      <w:r w:rsidR="00D91985">
        <w:fldChar w:fldCharType="separate"/>
      </w:r>
      <w:r w:rsidR="00194B4B">
        <w:t>5.2</w:t>
      </w:r>
      <w:r w:rsidR="00D91985">
        <w:fldChar w:fldCharType="end"/>
      </w:r>
      <w:r>
        <w:t>.</w:t>
      </w:r>
    </w:p>
    <w:p w:rsidR="005A65EA" w:rsidRDefault="00292195" w:rsidP="005A65EA">
      <w:pPr>
        <w:pStyle w:val="Titolo2"/>
      </w:pPr>
      <w:bookmarkStart w:id="88" w:name="_Toc490666720"/>
      <w:bookmarkStart w:id="89" w:name="_Toc496630332"/>
      <w:r>
        <w:t>Service Configuration</w:t>
      </w:r>
      <w:bookmarkEnd w:id="88"/>
      <w:bookmarkEnd w:id="89"/>
    </w:p>
    <w:p w:rsidR="00292195" w:rsidRDefault="00292195" w:rsidP="00292195">
      <w:r>
        <w:t xml:space="preserve">The same service scenarios, as described in section </w:t>
      </w:r>
      <w:r w:rsidR="00D91985">
        <w:fldChar w:fldCharType="begin"/>
      </w:r>
      <w:r>
        <w:instrText xml:space="preserve"> REF _Ref490052290 \r \h \t </w:instrText>
      </w:r>
      <w:r w:rsidR="00D91985">
        <w:fldChar w:fldCharType="separate"/>
      </w:r>
      <w:r w:rsidR="00194B4B">
        <w:t>6.3</w:t>
      </w:r>
      <w:r w:rsidR="00D91985">
        <w:fldChar w:fldCharType="end"/>
      </w:r>
      <w:r>
        <w:t xml:space="preserve">, are also applicable to these use cases with the only difference that </w:t>
      </w:r>
      <w:r w:rsidR="005831F3">
        <w:t xml:space="preserve">single-domain </w:t>
      </w:r>
      <w:r>
        <w:t xml:space="preserve">end-to-end </w:t>
      </w:r>
      <w:proofErr w:type="spellStart"/>
      <w:r>
        <w:t>OCh</w:t>
      </w:r>
      <w:proofErr w:type="spellEnd"/>
      <w:r>
        <w:t xml:space="preserve"> data plane connections needs to be setup before ODU data plane connections.</w:t>
      </w:r>
    </w:p>
    <w:p w:rsidR="006F6F19" w:rsidRPr="00F52EE9" w:rsidRDefault="00B065C7" w:rsidP="00237595">
      <w:pPr>
        <w:pStyle w:val="Titolo1"/>
      </w:pPr>
      <w:bookmarkStart w:id="90" w:name="_Toc492484005"/>
      <w:bookmarkStart w:id="91" w:name="_Toc496630333"/>
      <w:bookmarkEnd w:id="90"/>
      <w:r w:rsidRPr="00F52EE9">
        <w:t>Security Considerations</w:t>
      </w:r>
      <w:bookmarkEnd w:id="91"/>
    </w:p>
    <w:p w:rsidR="003078A1" w:rsidRDefault="003078A1" w:rsidP="003078A1">
      <w:r>
        <w:t xml:space="preserve">Typically, </w:t>
      </w:r>
      <w:r w:rsidRPr="002C1CBC">
        <w:t>OTN networks ensure a high level of</w:t>
      </w:r>
      <w:r>
        <w:t xml:space="preserve"> s</w:t>
      </w:r>
      <w:r w:rsidRPr="002C1CBC">
        <w:t xml:space="preserve">ecurity </w:t>
      </w:r>
      <w:r>
        <w:t xml:space="preserve">and data privacy </w:t>
      </w:r>
      <w:r w:rsidRPr="002C1CBC">
        <w:t xml:space="preserve">through hard partitioning of traffic onto </w:t>
      </w:r>
      <w:r>
        <w:t xml:space="preserve">isolated </w:t>
      </w:r>
      <w:r w:rsidRPr="002C1CBC">
        <w:t>circuits.</w:t>
      </w:r>
      <w:r>
        <w:t xml:space="preserve"> </w:t>
      </w:r>
    </w:p>
    <w:p w:rsidR="003078A1" w:rsidRDefault="003078A1" w:rsidP="003078A1">
      <w:r>
        <w:t>There may be additional security considerations applied to specific use cases, but common security considerations do exist and these must be considered for controlling underlying infrastructure to deliver transport services:</w:t>
      </w:r>
    </w:p>
    <w:p w:rsidR="005A65EA" w:rsidRDefault="003078A1" w:rsidP="005A65EA">
      <w:pPr>
        <w:pStyle w:val="RFCListBullet"/>
      </w:pPr>
      <w:r>
        <w:t>use of RESCONF and the need to reuse security between RESTCONF components;</w:t>
      </w:r>
    </w:p>
    <w:p w:rsidR="005A65EA" w:rsidRDefault="003078A1" w:rsidP="005A65EA">
      <w:pPr>
        <w:pStyle w:val="RFCListBullet"/>
      </w:pPr>
      <w:r>
        <w:t>use of authentication and policy to govern which transport services may be requested by the user or application;</w:t>
      </w:r>
    </w:p>
    <w:p w:rsidR="005A65EA" w:rsidRDefault="003078A1" w:rsidP="005A65EA">
      <w:pPr>
        <w:pStyle w:val="RFCListBullet"/>
      </w:pPr>
      <w:proofErr w:type="gramStart"/>
      <w:r>
        <w:lastRenderedPageBreak/>
        <w:t>how</w:t>
      </w:r>
      <w:proofErr w:type="gramEnd"/>
      <w:r>
        <w:t xml:space="preserve"> secure and isolated connectivity may also be requested as an element of a service and mapped down to the OTN level.</w:t>
      </w:r>
    </w:p>
    <w:p w:rsidR="00055923" w:rsidRPr="00F52EE9" w:rsidRDefault="00055923" w:rsidP="00055923">
      <w:pPr>
        <w:pStyle w:val="Titolo1"/>
      </w:pPr>
      <w:bookmarkStart w:id="92" w:name="_Toc492484007"/>
      <w:bookmarkStart w:id="93" w:name="_Toc496630334"/>
      <w:bookmarkEnd w:id="92"/>
      <w:r w:rsidRPr="00F52EE9">
        <w:t>IANA Considerations</w:t>
      </w:r>
      <w:bookmarkEnd w:id="93"/>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Titolo1"/>
      </w:pPr>
      <w:bookmarkStart w:id="94" w:name="_Toc496630335"/>
      <w:r w:rsidRPr="00F52EE9">
        <w:t>References</w:t>
      </w:r>
      <w:bookmarkEnd w:id="94"/>
    </w:p>
    <w:p w:rsidR="002E1F5F" w:rsidRPr="00F52EE9" w:rsidRDefault="002E1F5F" w:rsidP="001E3E79">
      <w:pPr>
        <w:pStyle w:val="Titolo2"/>
      </w:pPr>
      <w:bookmarkStart w:id="95" w:name="_Toc496630336"/>
      <w:r w:rsidRPr="00F52EE9">
        <w:t>Normative References</w:t>
      </w:r>
      <w:bookmarkEnd w:id="95"/>
    </w:p>
    <w:p w:rsidR="00B065C7" w:rsidRDefault="00B065C7" w:rsidP="00B065C7">
      <w:pPr>
        <w:pStyle w:val="RFCReferencesBookmark"/>
      </w:pPr>
      <w:r>
        <w:t xml:space="preserve">[RFC7926] </w:t>
      </w:r>
      <w:proofErr w:type="spellStart"/>
      <w:r>
        <w:t>Farrel</w:t>
      </w:r>
      <w:proofErr w:type="spellEnd"/>
      <w:r>
        <w:t>,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proofErr w:type="spellStart"/>
      <w:r>
        <w:t>ietf</w:t>
      </w:r>
      <w:proofErr w:type="spellEnd"/>
      <w:r>
        <w:t>-teas-</w:t>
      </w:r>
      <w:proofErr w:type="spellStart"/>
      <w:r>
        <w:t>actn</w:t>
      </w:r>
      <w:proofErr w:type="spellEnd"/>
      <w:r>
        <w:t>-framework, work in progress.</w:t>
      </w:r>
    </w:p>
    <w:p w:rsidR="00CB1A10" w:rsidRDefault="00CB1A10" w:rsidP="00CB1A10">
      <w:pPr>
        <w:pStyle w:val="RFCReferencesBookmark"/>
      </w:pPr>
      <w:r>
        <w:t>[ITU-T G.709-2016] ITU-T Recommendation G.709 (06/16), "Interfaces for the optical transport network", June 2016.</w:t>
      </w:r>
    </w:p>
    <w:p w:rsidR="00CB1A10" w:rsidRDefault="00CB1A10" w:rsidP="00CB1A10">
      <w:pPr>
        <w:pStyle w:val="RFCReferencesBookmark"/>
      </w:pPr>
      <w:r>
        <w:t>[ITU-T G.808.1-2014] ITU-T Recommendation G.808.1 (05/14), "</w:t>
      </w:r>
      <w:r w:rsidRPr="00EA3EF8">
        <w:t>Generic protection switching – Linear trail and subnetwork protection</w:t>
      </w:r>
      <w:r>
        <w:t>", May 2014.</w:t>
      </w:r>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Titolo2"/>
      </w:pPr>
      <w:bookmarkStart w:id="96" w:name="_Toc496630337"/>
      <w:r w:rsidRPr="00F52EE9">
        <w:t>Informative References</w:t>
      </w:r>
      <w:bookmarkEnd w:id="96"/>
    </w:p>
    <w:p w:rsidR="00B065C7" w:rsidRDefault="00B065C7" w:rsidP="00B065C7">
      <w:pPr>
        <w:pStyle w:val="RFCReferencesBookmark"/>
      </w:pPr>
      <w:r>
        <w:t>[TE-Topo] Liu, X. et al., "YANG Data Model for TE Topologies",</w:t>
      </w:r>
      <w:r w:rsidR="001048D3">
        <w:t xml:space="preserve"> </w:t>
      </w:r>
      <w:r>
        <w:t>draft-</w:t>
      </w:r>
      <w:proofErr w:type="spellStart"/>
      <w:r>
        <w:t>ietf</w:t>
      </w:r>
      <w:proofErr w:type="spellEnd"/>
      <w:r>
        <w:t>-teas-yang-</w:t>
      </w:r>
      <w:proofErr w:type="spellStart"/>
      <w:r>
        <w:t>te</w:t>
      </w:r>
      <w:proofErr w:type="spellEnd"/>
      <w:r>
        <w:t>-topo, work in progress.</w:t>
      </w:r>
    </w:p>
    <w:p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w:t>
      </w:r>
      <w:proofErr w:type="spellStart"/>
      <w:r>
        <w:t>zhang</w:t>
      </w:r>
      <w:proofErr w:type="spellEnd"/>
      <w:r>
        <w:t>-teas-</w:t>
      </w:r>
      <w:proofErr w:type="spellStart"/>
      <w:r>
        <w:t>actn</w:t>
      </w:r>
      <w:proofErr w:type="spellEnd"/>
      <w:r>
        <w:t>-yang, work in progress.</w:t>
      </w:r>
    </w:p>
    <w:p w:rsidR="00B065C7" w:rsidRDefault="00B065C7" w:rsidP="00B065C7">
      <w:pPr>
        <w:pStyle w:val="RFCReferencesBookmark"/>
      </w:pPr>
      <w:r>
        <w:t xml:space="preserve">[Path-Compute] Busi, I., Belotti, S. et al., </w:t>
      </w:r>
      <w:proofErr w:type="gramStart"/>
      <w:r>
        <w:t>" Yang</w:t>
      </w:r>
      <w:proofErr w:type="gramEnd"/>
      <w:r>
        <w:t xml:space="preserve"> model for</w:t>
      </w:r>
      <w:r w:rsidR="001048D3">
        <w:t xml:space="preserve"> </w:t>
      </w:r>
      <w:r>
        <w:t>requesting Path Computation", draft-</w:t>
      </w:r>
      <w:proofErr w:type="spellStart"/>
      <w:r>
        <w:t>busibel</w:t>
      </w:r>
      <w:proofErr w:type="spellEnd"/>
      <w:r>
        <w:t>-teas-yang</w:t>
      </w:r>
      <w:r w:rsidR="001048D3">
        <w:t>-</w:t>
      </w:r>
      <w:r>
        <w:t>path-computation, work in progress.</w:t>
      </w:r>
    </w:p>
    <w:p w:rsidR="00B065C7" w:rsidRDefault="00B065C7" w:rsidP="00B065C7">
      <w:pPr>
        <w:pStyle w:val="RFCReferencesBookmark"/>
      </w:pPr>
      <w:r>
        <w:lastRenderedPageBreak/>
        <w:t>[ONF TR-527] ONF Technical Recommendation TR-527, "Functional</w:t>
      </w:r>
      <w:r w:rsidR="001048D3">
        <w:t xml:space="preserve"> </w:t>
      </w:r>
      <w:r>
        <w:t>Requirements for Transport API", June 2016.</w:t>
      </w:r>
    </w:p>
    <w:p w:rsidR="00B065C7" w:rsidRDefault="00B065C7" w:rsidP="00B065C7">
      <w:pPr>
        <w:pStyle w:val="RFCReferencesBookmark"/>
      </w:pPr>
      <w:r>
        <w:t>[ONF GitHub</w:t>
      </w:r>
      <w:r w:rsidR="00C4262E">
        <w:t xml:space="preserve">] ONF Open Transport (SNOWMASS) </w:t>
      </w:r>
      <w:r>
        <w:t>https://github.com/OpenNetworkingFoundation/Snowmass-ONFOpenTransport</w:t>
      </w:r>
    </w:p>
    <w:p w:rsidR="001E3E79" w:rsidRPr="00F52EE9" w:rsidRDefault="001E3E79" w:rsidP="001E3E79">
      <w:pPr>
        <w:pStyle w:val="Titolo1"/>
      </w:pPr>
      <w:bookmarkStart w:id="97" w:name="_Toc496630338"/>
      <w:r w:rsidRPr="00F52EE9">
        <w:t>Acknowledgments</w:t>
      </w:r>
      <w:bookmarkEnd w:id="97"/>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proofErr w:type="spellStart"/>
      <w:r w:rsidR="00CB1A10" w:rsidRPr="00C2174B">
        <w:t>Bjursrom</w:t>
      </w:r>
      <w:proofErr w:type="spellEnd"/>
      <w:r w:rsidR="00CB1A10" w:rsidRPr="00C2174B">
        <w:t xml:space="preserve">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proofErr w:type="spellStart"/>
      <w:r w:rsidRPr="00AD6B03">
        <w:rPr>
          <w:rFonts w:cs="Times New Roman"/>
        </w:rPr>
        <w:t>Haomian</w:t>
      </w:r>
      <w:proofErr w:type="spellEnd"/>
      <w:r w:rsidRPr="00AD6B03">
        <w:rPr>
          <w:rFonts w:cs="Times New Roman"/>
        </w:rPr>
        <w:t xml:space="preserve">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FEA" w:rsidRDefault="009F2FEA">
      <w:r>
        <w:separator/>
      </w:r>
    </w:p>
  </w:endnote>
  <w:endnote w:type="continuationSeparator" w:id="0">
    <w:p w:rsidR="009F2FEA" w:rsidRDefault="009F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FEA" w:rsidRDefault="009F2FEA" w:rsidP="00F410C4">
    <w:pPr>
      <w:pStyle w:val="Pidipagina"/>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t>April</w:t>
    </w:r>
    <w:r>
      <w:fldChar w:fldCharType="end"/>
    </w:r>
    <w:r>
      <w:t xml:space="preserve"> </w:t>
    </w:r>
    <w:r>
      <w:fldChar w:fldCharType="begin"/>
    </w:r>
    <w:r>
      <w:instrText xml:space="preserve"> SAVEDATE  \@ "d," </w:instrText>
    </w:r>
    <w:r>
      <w:fldChar w:fldCharType="separate"/>
    </w:r>
    <w:r>
      <w:rPr>
        <w:noProof/>
      </w:rPr>
      <w:t>24,</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0F063A">
      <w:rPr>
        <w:noProof/>
      </w:rPr>
      <w:instrText>2018</w:instrText>
    </w:r>
    <w:r>
      <w:fldChar w:fldCharType="end"/>
    </w:r>
    <w:r>
      <w:instrText xml:space="preserve"> "Fail" \* MERGEFORMAT  \* MERGEFORMAT </w:instrText>
    </w:r>
    <w:r>
      <w:fldChar w:fldCharType="separate"/>
    </w:r>
    <w:r w:rsidR="000F063A">
      <w:rPr>
        <w:noProof/>
      </w:rPr>
      <w:instrText>2018</w:instrText>
    </w:r>
    <w:r>
      <w:fldChar w:fldCharType="end"/>
    </w:r>
    <w:r>
      <w:instrText xml:space="preserve"> \* MERGEFORMAT </w:instrText>
    </w:r>
    <w:r>
      <w:fldChar w:fldCharType="separate"/>
    </w:r>
    <w:r w:rsidR="000F063A">
      <w:rPr>
        <w:noProof/>
      </w:rPr>
      <w:t>2018</w:t>
    </w:r>
    <w:r>
      <w:fldChar w:fldCharType="end"/>
    </w:r>
    <w:r>
      <w:rPr>
        <w:rFonts w:cs="Times New Roman"/>
      </w:rPr>
      <w:tab/>
    </w:r>
    <w:r>
      <w:t xml:space="preserve">[Page </w:t>
    </w:r>
    <w:r>
      <w:fldChar w:fldCharType="begin"/>
    </w:r>
    <w:r>
      <w:instrText xml:space="preserve"> PAGE </w:instrText>
    </w:r>
    <w:r>
      <w:fldChar w:fldCharType="separate"/>
    </w:r>
    <w:r w:rsidR="000F063A">
      <w:rPr>
        <w:noProof/>
      </w:rPr>
      <w:t>20</w:t>
    </w:r>
    <w:r>
      <w:rPr>
        <w:noProof/>
      </w:rPr>
      <w:fldChar w:fldCharType="end"/>
    </w:r>
    <w:r>
      <w:t>]</w:t>
    </w:r>
  </w:p>
  <w:p w:rsidR="009F2FEA" w:rsidRDefault="009F2FE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FEA" w:rsidRDefault="009F2FEA" w:rsidP="00F410C4">
    <w:pPr>
      <w:pStyle w:val="Pidipagina"/>
      <w:rPr>
        <w:highlight w:val="yellow"/>
      </w:rPr>
    </w:pPr>
  </w:p>
  <w:p w:rsidR="009F2FEA" w:rsidRDefault="009F2FEA" w:rsidP="00F410C4">
    <w:pPr>
      <w:pStyle w:val="Pidipagina"/>
      <w:rPr>
        <w:highlight w:val="yellow"/>
      </w:rPr>
    </w:pPr>
  </w:p>
  <w:p w:rsidR="009F2FEA" w:rsidRDefault="009F2FEA" w:rsidP="00F410C4">
    <w:pPr>
      <w:pStyle w:val="Pidipagina"/>
      <w:rPr>
        <w:highlight w:val="yellow"/>
      </w:rPr>
    </w:pPr>
  </w:p>
  <w:p w:rsidR="009F2FEA" w:rsidRDefault="009F2FEA" w:rsidP="00F410C4">
    <w:pPr>
      <w:pStyle w:val="Pidipagina"/>
    </w:pPr>
    <w:r>
      <w:t xml:space="preserve">Busi &amp; King, et al. </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t>April</w:t>
    </w:r>
    <w:r>
      <w:fldChar w:fldCharType="end"/>
    </w:r>
    <w:r>
      <w:t xml:space="preserve"> </w:t>
    </w:r>
    <w:r>
      <w:fldChar w:fldCharType="begin"/>
    </w:r>
    <w:r>
      <w:instrText xml:space="preserve"> SAVEDATE  \@ "d," </w:instrText>
    </w:r>
    <w:r>
      <w:fldChar w:fldCharType="separate"/>
    </w:r>
    <w:r>
      <w:rPr>
        <w:noProof/>
      </w:rPr>
      <w:t>24,</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0F063A">
      <w:rPr>
        <w:noProof/>
      </w:rPr>
      <w:instrText>2018</w:instrText>
    </w:r>
    <w:r>
      <w:fldChar w:fldCharType="end"/>
    </w:r>
    <w:r>
      <w:instrText xml:space="preserve"> "Fail" \* MERGEFORMAT  \* MERGEFORMAT </w:instrText>
    </w:r>
    <w:r>
      <w:fldChar w:fldCharType="separate"/>
    </w:r>
    <w:r w:rsidR="000F063A">
      <w:rPr>
        <w:noProof/>
      </w:rPr>
      <w:instrText>2018</w:instrText>
    </w:r>
    <w:r>
      <w:fldChar w:fldCharType="end"/>
    </w:r>
    <w:r>
      <w:instrText xml:space="preserve"> \* MERGEFORMAT </w:instrText>
    </w:r>
    <w:r>
      <w:fldChar w:fldCharType="separate"/>
    </w:r>
    <w:r w:rsidR="000F063A">
      <w:rPr>
        <w:noProof/>
      </w:rPr>
      <w:t>2018</w:t>
    </w:r>
    <w:r>
      <w:fldChar w:fldCharType="end"/>
    </w:r>
    <w:r>
      <w:tab/>
      <w:t xml:space="preserve">[Page </w:t>
    </w:r>
    <w:r>
      <w:fldChar w:fldCharType="begin"/>
    </w:r>
    <w:r>
      <w:instrText xml:space="preserve"> PAGE </w:instrText>
    </w:r>
    <w:r>
      <w:fldChar w:fldCharType="separate"/>
    </w:r>
    <w:r w:rsidR="000F063A">
      <w:rPr>
        <w:noProof/>
      </w:rPr>
      <w:t>1</w:t>
    </w:r>
    <w:r>
      <w:rPr>
        <w:noProof/>
      </w:rPr>
      <w:fldChar w:fldCharType="end"/>
    </w:r>
    <w:r>
      <w:t>]</w:t>
    </w:r>
  </w:p>
  <w:p w:rsidR="009F2FEA" w:rsidRDefault="009F2FEA" w:rsidP="00F410C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FEA" w:rsidRDefault="009F2FEA">
      <w:r>
        <w:separator/>
      </w:r>
    </w:p>
  </w:footnote>
  <w:footnote w:type="continuationSeparator" w:id="0">
    <w:p w:rsidR="009F2FEA" w:rsidRDefault="009F2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FEA" w:rsidRDefault="009F2FEA" w:rsidP="00F410C4">
    <w:pPr>
      <w:pStyle w:val="Intestazione"/>
    </w:pPr>
    <w:r>
      <w:rPr>
        <w:lang w:eastAsia="ko-KR"/>
      </w:rPr>
      <w:t>Internet-Draft</w:t>
    </w:r>
    <w:r>
      <w:rPr>
        <w:rFonts w:cs="Times New Roman"/>
        <w:lang w:eastAsia="ko-KR"/>
      </w:rPr>
      <w:tab/>
    </w:r>
    <w:r>
      <w:t>Transport NBI Use Cases</w:t>
    </w:r>
    <w:r>
      <w:rPr>
        <w:lang w:eastAsia="ko-KR"/>
      </w:rPr>
      <w:t xml:space="preserve"> </w:t>
    </w:r>
    <w:r>
      <w:rPr>
        <w:lang w:eastAsia="ko-KR"/>
      </w:rPr>
      <w:tab/>
    </w:r>
    <w:r>
      <w:fldChar w:fldCharType="begin"/>
    </w:r>
    <w:r>
      <w:instrText xml:space="preserve"> SAVEDATE \@ "MMMM yyyy" \* MERGEFORMAT </w:instrText>
    </w:r>
    <w:r>
      <w:fldChar w:fldCharType="separate"/>
    </w:r>
    <w:r>
      <w:rPr>
        <w:noProof/>
      </w:rPr>
      <w:t>October 2017</w:t>
    </w:r>
    <w:r>
      <w:rPr>
        <w:noProof/>
      </w:rPr>
      <w:fldChar w:fldCharType="end"/>
    </w:r>
  </w:p>
  <w:p w:rsidR="009F2FEA" w:rsidRDefault="009F2FEA"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FEA" w:rsidRDefault="009F2FEA" w:rsidP="00F410C4">
    <w:pPr>
      <w:pStyle w:val="Intestazione"/>
      <w:rPr>
        <w:highlight w:val="yellow"/>
      </w:rPr>
    </w:pPr>
  </w:p>
  <w:p w:rsidR="009F2FEA" w:rsidRDefault="009F2FEA" w:rsidP="00F410C4">
    <w:pPr>
      <w:pStyle w:val="Intestazione"/>
      <w:rPr>
        <w:highlight w:val="yellow"/>
      </w:rPr>
    </w:pPr>
  </w:p>
  <w:p w:rsidR="009F2FEA" w:rsidRDefault="009F2FEA" w:rsidP="00F410C4">
    <w:pPr>
      <w:pStyle w:val="Intestazione"/>
    </w:pPr>
    <w:r>
      <w:t>CCAMP Working Group</w:t>
    </w:r>
    <w:r>
      <w:tab/>
    </w:r>
    <w:r w:rsidRPr="00F410C4">
      <w:tab/>
    </w:r>
    <w:r w:rsidRPr="008B2AC8">
      <w:t>I. Busi (Ed.)</w:t>
    </w:r>
  </w:p>
  <w:p w:rsidR="009F2FEA" w:rsidRDefault="009F2FEA" w:rsidP="00F410C4">
    <w:pPr>
      <w:pStyle w:val="Intestazione"/>
    </w:pPr>
    <w:r>
      <w:t>Internet Draft</w:t>
    </w:r>
    <w:r>
      <w:tab/>
    </w:r>
    <w:r w:rsidRPr="00F410C4">
      <w:tab/>
    </w:r>
    <w:r>
      <w:t>Huawei</w:t>
    </w:r>
  </w:p>
  <w:p w:rsidR="009F2FEA" w:rsidRDefault="009F2FEA" w:rsidP="00F410C4">
    <w:pPr>
      <w:pStyle w:val="Intestazione"/>
    </w:pPr>
    <w:r>
      <w:t>Intended status: Informational</w:t>
    </w:r>
    <w:r>
      <w:tab/>
    </w:r>
    <w:r w:rsidRPr="00F410C4">
      <w:tab/>
    </w:r>
    <w:r>
      <w:t>D. King</w:t>
    </w:r>
  </w:p>
  <w:p w:rsidR="009F2FEA" w:rsidRDefault="009F2FEA" w:rsidP="00F410C4">
    <w:pPr>
      <w:pStyle w:val="Intestazione"/>
    </w:pPr>
    <w:r>
      <w:tab/>
    </w:r>
    <w:r>
      <w:tab/>
    </w:r>
    <w:r w:rsidRPr="008B2AC8">
      <w:t>Lancaster University</w:t>
    </w:r>
  </w:p>
  <w:p w:rsidR="009F2FEA" w:rsidRDefault="009F2FEA" w:rsidP="00F410C4">
    <w:pPr>
      <w:pStyle w:val="Intestazione"/>
    </w:pPr>
  </w:p>
  <w:p w:rsidR="009F2FEA" w:rsidRDefault="009F2FEA" w:rsidP="00C1184A">
    <w:pPr>
      <w:pStyle w:val="Intestazione"/>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10</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instrText>April</w:instrText>
    </w:r>
    <w:r>
      <w:fldChar w:fldCharType="end"/>
    </w:r>
    <w:r>
      <w:instrText xml:space="preserve"> \* MERGEFORMAT </w:instrText>
    </w:r>
    <w:r>
      <w:fldChar w:fldCharType="separate"/>
    </w:r>
    <w:r w:rsidR="000F063A">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0F063A">
      <w:rPr>
        <w:noProof/>
      </w:rPr>
      <w:instrText>2018</w:instrText>
    </w:r>
    <w:r>
      <w:fldChar w:fldCharType="end"/>
    </w:r>
    <w:r>
      <w:instrText xml:space="preserve"> "Fail" \* MERGEFORMAT  \* MERGEFORMAT </w:instrText>
    </w:r>
    <w:r>
      <w:fldChar w:fldCharType="separate"/>
    </w:r>
    <w:r w:rsidR="000F063A">
      <w:rPr>
        <w:noProof/>
      </w:rPr>
      <w:instrText>2018</w:instrText>
    </w:r>
    <w:r>
      <w:fldChar w:fldCharType="end"/>
    </w:r>
    <w:r>
      <w:instrText xml:space="preserve"> \* MERGEFORMAT </w:instrText>
    </w:r>
    <w:r>
      <w:fldChar w:fldCharType="separate"/>
    </w:r>
    <w:r w:rsidR="000F063A">
      <w:rPr>
        <w:noProof/>
      </w:rPr>
      <w:t>2018</w:t>
    </w:r>
    <w:r>
      <w:fldChar w:fldCharType="end"/>
    </w:r>
    <w:r>
      <w:tab/>
    </w:r>
    <w:r>
      <w:tab/>
    </w:r>
    <w:r>
      <w:fldChar w:fldCharType="begin"/>
    </w:r>
    <w:r>
      <w:instrText xml:space="preserve"> SAVEDATE  \@ "MMMM d, yyyy" </w:instrText>
    </w:r>
    <w:r>
      <w:fldChar w:fldCharType="separate"/>
    </w:r>
    <w:r>
      <w:rPr>
        <w:noProof/>
      </w:rPr>
      <w:t>October 24, 2017</w:t>
    </w:r>
    <w:r>
      <w:rPr>
        <w:noProof/>
      </w:rPr>
      <w:fldChar w:fldCharType="end"/>
    </w:r>
  </w:p>
  <w:p w:rsidR="009F2FEA" w:rsidRDefault="009F2FEA" w:rsidP="00F410C4">
    <w:pPr>
      <w:pStyle w:val="Intestazione"/>
    </w:pPr>
  </w:p>
  <w:p w:rsidR="009F2FEA" w:rsidRDefault="009F2FEA" w:rsidP="00F410C4">
    <w:pPr>
      <w:pStyle w:val="Intestazione"/>
    </w:pPr>
    <w:r>
      <w:tab/>
    </w:r>
  </w:p>
  <w:p w:rsidR="009F2FEA" w:rsidRDefault="009F2FEA" w:rsidP="004B54F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Puntoelenco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Puntoelenco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Puntoelenco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Puntoelenco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Puntoelenco"/>
      <w:lvlText w:val=""/>
      <w:lvlJc w:val="left"/>
      <w:pPr>
        <w:tabs>
          <w:tab w:val="num" w:pos="360"/>
        </w:tabs>
        <w:ind w:left="360" w:hanging="360"/>
      </w:pPr>
      <w:rPr>
        <w:rFonts w:ascii="Symbol" w:hAnsi="Symbol" w:cs="Symbol" w:hint="default"/>
      </w:rPr>
    </w:lvl>
  </w:abstractNum>
  <w:abstractNum w:abstractNumId="1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810EF7"/>
    <w:multiLevelType w:val="hybridMultilevel"/>
    <w:tmpl w:val="2C842A2A"/>
    <w:lvl w:ilvl="0" w:tplc="E9341F62">
      <w:start w:val="1"/>
      <w:numFmt w:val="decimal"/>
      <w:pStyle w:val="Didascalia"/>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89643762"/>
    <w:lvl w:ilvl="0">
      <w:start w:val="1"/>
      <w:numFmt w:val="decimal"/>
      <w:pStyle w:val="Titolo1"/>
      <w:suff w:val="nothing"/>
      <w:lvlText w:val="%1. "/>
      <w:lvlJc w:val="left"/>
      <w:pPr>
        <w:ind w:left="432" w:hanging="432"/>
      </w:pPr>
      <w:rPr>
        <w:rFonts w:hint="default"/>
      </w:rPr>
    </w:lvl>
    <w:lvl w:ilvl="1">
      <w:start w:val="1"/>
      <w:numFmt w:val="decimal"/>
      <w:pStyle w:val="Titolo2"/>
      <w:suff w:val="nothing"/>
      <w:lvlText w:val="%1.%2. "/>
      <w:lvlJc w:val="left"/>
      <w:pPr>
        <w:ind w:left="432" w:hanging="432"/>
      </w:pPr>
      <w:rPr>
        <w:rFonts w:hint="default"/>
      </w:rPr>
    </w:lvl>
    <w:lvl w:ilvl="2">
      <w:start w:val="1"/>
      <w:numFmt w:val="decimal"/>
      <w:pStyle w:val="Titolo3"/>
      <w:suff w:val="nothing"/>
      <w:lvlText w:val="%1.%2.%3. "/>
      <w:lvlJc w:val="left"/>
      <w:pPr>
        <w:ind w:left="432" w:hanging="432"/>
      </w:pPr>
      <w:rPr>
        <w:rFonts w:hint="default"/>
      </w:rPr>
    </w:lvl>
    <w:lvl w:ilvl="3">
      <w:start w:val="1"/>
      <w:numFmt w:val="decimal"/>
      <w:pStyle w:val="Titolo4"/>
      <w:suff w:val="nothing"/>
      <w:lvlText w:val="%1.%2.%3.%4. "/>
      <w:lvlJc w:val="left"/>
      <w:pPr>
        <w:ind w:left="432" w:hanging="432"/>
      </w:pPr>
      <w:rPr>
        <w:rFonts w:hint="default"/>
      </w:rPr>
    </w:lvl>
    <w:lvl w:ilvl="4">
      <w:start w:val="1"/>
      <w:numFmt w:val="decimal"/>
      <w:pStyle w:val="Titolo5"/>
      <w:suff w:val="nothing"/>
      <w:lvlText w:val="%1.%2.%3.%4.%5. "/>
      <w:lvlJc w:val="left"/>
      <w:pPr>
        <w:ind w:left="432" w:hanging="432"/>
      </w:pPr>
      <w:rPr>
        <w:rFonts w:hint="default"/>
      </w:rPr>
    </w:lvl>
    <w:lvl w:ilvl="5">
      <w:start w:val="1"/>
      <w:numFmt w:val="decimal"/>
      <w:pStyle w:val="Titolo6"/>
      <w:suff w:val="nothing"/>
      <w:lvlText w:val="%1.%2.%3.%4.%5.%6. "/>
      <w:lvlJc w:val="left"/>
      <w:pPr>
        <w:ind w:left="432" w:hanging="432"/>
      </w:pPr>
      <w:rPr>
        <w:rFonts w:hint="default"/>
      </w:rPr>
    </w:lvl>
    <w:lvl w:ilvl="6">
      <w:start w:val="1"/>
      <w:numFmt w:val="decimal"/>
      <w:pStyle w:val="Titolo7"/>
      <w:suff w:val="nothing"/>
      <w:lvlText w:val="%1.%2.%3.%4.%5.%6.%7. "/>
      <w:lvlJc w:val="left"/>
      <w:pPr>
        <w:ind w:left="432" w:hanging="432"/>
      </w:pPr>
      <w:rPr>
        <w:rFonts w:hint="default"/>
      </w:rPr>
    </w:lvl>
    <w:lvl w:ilvl="7">
      <w:start w:val="1"/>
      <w:numFmt w:val="decimal"/>
      <w:pStyle w:val="Titolo8"/>
      <w:suff w:val="nothing"/>
      <w:lvlText w:val="%1.%2.%3.%4.%5.%6.%7.%8. "/>
      <w:lvlJc w:val="left"/>
      <w:pPr>
        <w:ind w:left="432" w:hanging="432"/>
      </w:pPr>
      <w:rPr>
        <w:rFonts w:hint="default"/>
      </w:rPr>
    </w:lvl>
    <w:lvl w:ilvl="8">
      <w:start w:val="1"/>
      <w:numFmt w:val="decimal"/>
      <w:pStyle w:val="Titolo9"/>
      <w:suff w:val="nothing"/>
      <w:lvlText w:val="%1.%2.%3.%4.%5.%6.%7.%8.%9. "/>
      <w:lvlJc w:val="left"/>
      <w:pPr>
        <w:ind w:left="432" w:hanging="432"/>
      </w:pPr>
      <w:rPr>
        <w:rFonts w:hint="default"/>
      </w:rPr>
    </w:lvl>
  </w:abstractNum>
  <w:abstractNum w:abstractNumId="27" w15:restartNumberingAfterBreak="0">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oloSezione"/>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it-IT" w:vendorID="64" w:dllVersion="0" w:nlCheck="1" w:checkStyle="0"/>
  <w:activeWritingStyle w:appName="MSWord" w:lang="en-AU" w:vendorID="64" w:dllVersion="6" w:nlCheck="1" w:checkStyle="1"/>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2"/>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05E"/>
    <w:rsid w:val="000B1845"/>
    <w:rsid w:val="000D13DC"/>
    <w:rsid w:val="000D24DC"/>
    <w:rsid w:val="000D2E68"/>
    <w:rsid w:val="000E2C73"/>
    <w:rsid w:val="000E67FD"/>
    <w:rsid w:val="000F063A"/>
    <w:rsid w:val="000F2D89"/>
    <w:rsid w:val="000F5591"/>
    <w:rsid w:val="000F76BE"/>
    <w:rsid w:val="00100BDA"/>
    <w:rsid w:val="001024B5"/>
    <w:rsid w:val="0010341A"/>
    <w:rsid w:val="0010357E"/>
    <w:rsid w:val="001048D3"/>
    <w:rsid w:val="00105638"/>
    <w:rsid w:val="0010654D"/>
    <w:rsid w:val="00110099"/>
    <w:rsid w:val="00111169"/>
    <w:rsid w:val="00135F4C"/>
    <w:rsid w:val="00140FFC"/>
    <w:rsid w:val="00141413"/>
    <w:rsid w:val="00143E3C"/>
    <w:rsid w:val="00145EA7"/>
    <w:rsid w:val="00146E66"/>
    <w:rsid w:val="00147470"/>
    <w:rsid w:val="00154DA6"/>
    <w:rsid w:val="00155BE7"/>
    <w:rsid w:val="00156C7B"/>
    <w:rsid w:val="0015750D"/>
    <w:rsid w:val="00160DC6"/>
    <w:rsid w:val="0018134A"/>
    <w:rsid w:val="001836AD"/>
    <w:rsid w:val="00194571"/>
    <w:rsid w:val="0019497B"/>
    <w:rsid w:val="00194B4B"/>
    <w:rsid w:val="0019714C"/>
    <w:rsid w:val="001A0E85"/>
    <w:rsid w:val="001A3789"/>
    <w:rsid w:val="001A48EF"/>
    <w:rsid w:val="001C0C3B"/>
    <w:rsid w:val="001C489B"/>
    <w:rsid w:val="001C56D0"/>
    <w:rsid w:val="001D1069"/>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0C68"/>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078A1"/>
    <w:rsid w:val="00313C23"/>
    <w:rsid w:val="00316413"/>
    <w:rsid w:val="00316AC2"/>
    <w:rsid w:val="00321FC9"/>
    <w:rsid w:val="00327152"/>
    <w:rsid w:val="00330A6E"/>
    <w:rsid w:val="00333500"/>
    <w:rsid w:val="003349FE"/>
    <w:rsid w:val="00334C43"/>
    <w:rsid w:val="00335DF0"/>
    <w:rsid w:val="00341FFA"/>
    <w:rsid w:val="00342A68"/>
    <w:rsid w:val="00345474"/>
    <w:rsid w:val="00357EC0"/>
    <w:rsid w:val="00364225"/>
    <w:rsid w:val="003749F5"/>
    <w:rsid w:val="003755C4"/>
    <w:rsid w:val="0038014C"/>
    <w:rsid w:val="00381DA5"/>
    <w:rsid w:val="003956C2"/>
    <w:rsid w:val="00396CDC"/>
    <w:rsid w:val="003A1329"/>
    <w:rsid w:val="003B156D"/>
    <w:rsid w:val="003B3D19"/>
    <w:rsid w:val="003C429A"/>
    <w:rsid w:val="003C7575"/>
    <w:rsid w:val="003F1122"/>
    <w:rsid w:val="003F732A"/>
    <w:rsid w:val="003F7DA5"/>
    <w:rsid w:val="004024E8"/>
    <w:rsid w:val="00426A67"/>
    <w:rsid w:val="0043527F"/>
    <w:rsid w:val="004359FC"/>
    <w:rsid w:val="00444B78"/>
    <w:rsid w:val="00445956"/>
    <w:rsid w:val="004516D8"/>
    <w:rsid w:val="00453609"/>
    <w:rsid w:val="004538BC"/>
    <w:rsid w:val="004538EF"/>
    <w:rsid w:val="00454191"/>
    <w:rsid w:val="004546DB"/>
    <w:rsid w:val="004604B3"/>
    <w:rsid w:val="004645E0"/>
    <w:rsid w:val="00481B10"/>
    <w:rsid w:val="0048240F"/>
    <w:rsid w:val="004B4A07"/>
    <w:rsid w:val="004B54F1"/>
    <w:rsid w:val="004B792A"/>
    <w:rsid w:val="004C05A7"/>
    <w:rsid w:val="004C2CB5"/>
    <w:rsid w:val="004C425F"/>
    <w:rsid w:val="004E25F7"/>
    <w:rsid w:val="004F02F6"/>
    <w:rsid w:val="004F2F2A"/>
    <w:rsid w:val="004F73D6"/>
    <w:rsid w:val="005010FF"/>
    <w:rsid w:val="00507FD8"/>
    <w:rsid w:val="00511103"/>
    <w:rsid w:val="00514A3B"/>
    <w:rsid w:val="0052735F"/>
    <w:rsid w:val="005338A1"/>
    <w:rsid w:val="0054265C"/>
    <w:rsid w:val="00560AD1"/>
    <w:rsid w:val="005613B7"/>
    <w:rsid w:val="00564AA2"/>
    <w:rsid w:val="005656FF"/>
    <w:rsid w:val="005713EC"/>
    <w:rsid w:val="00581197"/>
    <w:rsid w:val="00581409"/>
    <w:rsid w:val="005831F3"/>
    <w:rsid w:val="00584B71"/>
    <w:rsid w:val="005869D3"/>
    <w:rsid w:val="00597ACE"/>
    <w:rsid w:val="005A484D"/>
    <w:rsid w:val="005A65EA"/>
    <w:rsid w:val="005B1400"/>
    <w:rsid w:val="005B57D1"/>
    <w:rsid w:val="005C03FF"/>
    <w:rsid w:val="005C7E88"/>
    <w:rsid w:val="005D0C7A"/>
    <w:rsid w:val="005E13F3"/>
    <w:rsid w:val="005F1D39"/>
    <w:rsid w:val="005F7DA0"/>
    <w:rsid w:val="00602B56"/>
    <w:rsid w:val="006035C2"/>
    <w:rsid w:val="00605243"/>
    <w:rsid w:val="006148C6"/>
    <w:rsid w:val="00616249"/>
    <w:rsid w:val="0063752C"/>
    <w:rsid w:val="006417A3"/>
    <w:rsid w:val="00642655"/>
    <w:rsid w:val="006472B9"/>
    <w:rsid w:val="00650ABF"/>
    <w:rsid w:val="00657594"/>
    <w:rsid w:val="006668EA"/>
    <w:rsid w:val="006677A8"/>
    <w:rsid w:val="00683FBF"/>
    <w:rsid w:val="00685C0C"/>
    <w:rsid w:val="00686449"/>
    <w:rsid w:val="00696527"/>
    <w:rsid w:val="006979F7"/>
    <w:rsid w:val="006A1998"/>
    <w:rsid w:val="006A74C7"/>
    <w:rsid w:val="006B2726"/>
    <w:rsid w:val="006B6757"/>
    <w:rsid w:val="006C2D4D"/>
    <w:rsid w:val="006C3558"/>
    <w:rsid w:val="006D56A9"/>
    <w:rsid w:val="006D5DE5"/>
    <w:rsid w:val="006E1129"/>
    <w:rsid w:val="006E1A7F"/>
    <w:rsid w:val="006E1AC3"/>
    <w:rsid w:val="006E3627"/>
    <w:rsid w:val="006E47D5"/>
    <w:rsid w:val="006F2D73"/>
    <w:rsid w:val="006F4076"/>
    <w:rsid w:val="006F6F19"/>
    <w:rsid w:val="007124AB"/>
    <w:rsid w:val="00713412"/>
    <w:rsid w:val="00720C8F"/>
    <w:rsid w:val="0072225C"/>
    <w:rsid w:val="00722A7F"/>
    <w:rsid w:val="00723B0B"/>
    <w:rsid w:val="00734EA5"/>
    <w:rsid w:val="0074195E"/>
    <w:rsid w:val="00750C66"/>
    <w:rsid w:val="007535B4"/>
    <w:rsid w:val="00753DF3"/>
    <w:rsid w:val="00756310"/>
    <w:rsid w:val="00757691"/>
    <w:rsid w:val="00763396"/>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E6F6C"/>
    <w:rsid w:val="007F7864"/>
    <w:rsid w:val="007F7886"/>
    <w:rsid w:val="007F7DB5"/>
    <w:rsid w:val="00802063"/>
    <w:rsid w:val="00803157"/>
    <w:rsid w:val="00803480"/>
    <w:rsid w:val="00803AE2"/>
    <w:rsid w:val="00804F21"/>
    <w:rsid w:val="008122D3"/>
    <w:rsid w:val="00812F2F"/>
    <w:rsid w:val="008132C3"/>
    <w:rsid w:val="0081357B"/>
    <w:rsid w:val="00834330"/>
    <w:rsid w:val="00850297"/>
    <w:rsid w:val="0085052B"/>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12A6"/>
    <w:rsid w:val="008E5B2C"/>
    <w:rsid w:val="008E670E"/>
    <w:rsid w:val="008E6E9E"/>
    <w:rsid w:val="008F2F4F"/>
    <w:rsid w:val="008F49AE"/>
    <w:rsid w:val="008F7CEA"/>
    <w:rsid w:val="00900561"/>
    <w:rsid w:val="00900D9F"/>
    <w:rsid w:val="00905241"/>
    <w:rsid w:val="009077E0"/>
    <w:rsid w:val="00915D0D"/>
    <w:rsid w:val="0091607B"/>
    <w:rsid w:val="00923EED"/>
    <w:rsid w:val="00924B0B"/>
    <w:rsid w:val="009315FE"/>
    <w:rsid w:val="00935D66"/>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2FEA"/>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0B22"/>
    <w:rsid w:val="00AD628E"/>
    <w:rsid w:val="00AD6B03"/>
    <w:rsid w:val="00AD7DDF"/>
    <w:rsid w:val="00AE009F"/>
    <w:rsid w:val="00AE0541"/>
    <w:rsid w:val="00AE0542"/>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1CA4"/>
    <w:rsid w:val="00B2624A"/>
    <w:rsid w:val="00B3007E"/>
    <w:rsid w:val="00B317B5"/>
    <w:rsid w:val="00B35499"/>
    <w:rsid w:val="00B40C03"/>
    <w:rsid w:val="00B425B6"/>
    <w:rsid w:val="00B51104"/>
    <w:rsid w:val="00B51D61"/>
    <w:rsid w:val="00B62318"/>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3B3F"/>
    <w:rsid w:val="00BD6000"/>
    <w:rsid w:val="00BD743C"/>
    <w:rsid w:val="00BE1F88"/>
    <w:rsid w:val="00BE2316"/>
    <w:rsid w:val="00BE53A4"/>
    <w:rsid w:val="00BE6B65"/>
    <w:rsid w:val="00BF29A8"/>
    <w:rsid w:val="00BF5728"/>
    <w:rsid w:val="00C0058B"/>
    <w:rsid w:val="00C00E0A"/>
    <w:rsid w:val="00C030F0"/>
    <w:rsid w:val="00C031EF"/>
    <w:rsid w:val="00C06A90"/>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8767D"/>
    <w:rsid w:val="00C93CE6"/>
    <w:rsid w:val="00C95C21"/>
    <w:rsid w:val="00C963D9"/>
    <w:rsid w:val="00C97092"/>
    <w:rsid w:val="00CA0E16"/>
    <w:rsid w:val="00CA1DA8"/>
    <w:rsid w:val="00CA6987"/>
    <w:rsid w:val="00CB1A10"/>
    <w:rsid w:val="00CB4ABA"/>
    <w:rsid w:val="00CB4E53"/>
    <w:rsid w:val="00CC0EF6"/>
    <w:rsid w:val="00CC20EE"/>
    <w:rsid w:val="00CC4069"/>
    <w:rsid w:val="00CD31B1"/>
    <w:rsid w:val="00CD6700"/>
    <w:rsid w:val="00CE150A"/>
    <w:rsid w:val="00CE409B"/>
    <w:rsid w:val="00CF0B71"/>
    <w:rsid w:val="00CF3625"/>
    <w:rsid w:val="00CF3D59"/>
    <w:rsid w:val="00CF60A5"/>
    <w:rsid w:val="00CF7C74"/>
    <w:rsid w:val="00D127FF"/>
    <w:rsid w:val="00D1457F"/>
    <w:rsid w:val="00D15777"/>
    <w:rsid w:val="00D20903"/>
    <w:rsid w:val="00D2158F"/>
    <w:rsid w:val="00D24898"/>
    <w:rsid w:val="00D25E62"/>
    <w:rsid w:val="00D26534"/>
    <w:rsid w:val="00D27B93"/>
    <w:rsid w:val="00D37305"/>
    <w:rsid w:val="00D37D2D"/>
    <w:rsid w:val="00D41291"/>
    <w:rsid w:val="00D4322A"/>
    <w:rsid w:val="00D45E14"/>
    <w:rsid w:val="00D53D41"/>
    <w:rsid w:val="00D561AF"/>
    <w:rsid w:val="00D574B3"/>
    <w:rsid w:val="00D60B40"/>
    <w:rsid w:val="00D64932"/>
    <w:rsid w:val="00D73EE8"/>
    <w:rsid w:val="00D84811"/>
    <w:rsid w:val="00D90D8B"/>
    <w:rsid w:val="00D91985"/>
    <w:rsid w:val="00D93408"/>
    <w:rsid w:val="00D95463"/>
    <w:rsid w:val="00D96499"/>
    <w:rsid w:val="00DA0C0E"/>
    <w:rsid w:val="00DA1B42"/>
    <w:rsid w:val="00DA276F"/>
    <w:rsid w:val="00DA61FE"/>
    <w:rsid w:val="00DB0170"/>
    <w:rsid w:val="00DB1636"/>
    <w:rsid w:val="00DB6399"/>
    <w:rsid w:val="00DC09AA"/>
    <w:rsid w:val="00DC520D"/>
    <w:rsid w:val="00DC5824"/>
    <w:rsid w:val="00DE12AA"/>
    <w:rsid w:val="00DF05E4"/>
    <w:rsid w:val="00DF7911"/>
    <w:rsid w:val="00E05D4B"/>
    <w:rsid w:val="00E134C8"/>
    <w:rsid w:val="00E254CE"/>
    <w:rsid w:val="00E25F78"/>
    <w:rsid w:val="00E30D9F"/>
    <w:rsid w:val="00E326DD"/>
    <w:rsid w:val="00E347B6"/>
    <w:rsid w:val="00E36718"/>
    <w:rsid w:val="00E42CB0"/>
    <w:rsid w:val="00E74402"/>
    <w:rsid w:val="00E76A98"/>
    <w:rsid w:val="00E80B33"/>
    <w:rsid w:val="00E84240"/>
    <w:rsid w:val="00E843A6"/>
    <w:rsid w:val="00E85F3E"/>
    <w:rsid w:val="00E861D8"/>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EF5917"/>
    <w:rsid w:val="00F03DA7"/>
    <w:rsid w:val="00F0706E"/>
    <w:rsid w:val="00F13664"/>
    <w:rsid w:val="00F147F0"/>
    <w:rsid w:val="00F22914"/>
    <w:rsid w:val="00F22A55"/>
    <w:rsid w:val="00F317DA"/>
    <w:rsid w:val="00F35EE7"/>
    <w:rsid w:val="00F36A9C"/>
    <w:rsid w:val="00F36EBA"/>
    <w:rsid w:val="00F410C4"/>
    <w:rsid w:val="00F52EE9"/>
    <w:rsid w:val="00F5696F"/>
    <w:rsid w:val="00F56B61"/>
    <w:rsid w:val="00F67F6C"/>
    <w:rsid w:val="00F77FF6"/>
    <w:rsid w:val="00F8116F"/>
    <w:rsid w:val="00F837F0"/>
    <w:rsid w:val="00F91322"/>
    <w:rsid w:val="00F91EC9"/>
    <w:rsid w:val="00FA2EF5"/>
    <w:rsid w:val="00FA7437"/>
    <w:rsid w:val="00FA7FC8"/>
    <w:rsid w:val="00FB31C4"/>
    <w:rsid w:val="00FC002D"/>
    <w:rsid w:val="00FC1076"/>
    <w:rsid w:val="00FD27BB"/>
    <w:rsid w:val="00FD6F31"/>
    <w:rsid w:val="00FE2DD8"/>
    <w:rsid w:val="00FE2F1E"/>
    <w:rsid w:val="00FE3F17"/>
    <w:rsid w:val="00FE6BB6"/>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5:docId w15:val="{762D1A42-06F0-4F84-A1F1-6B4A711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Titolo1">
    <w:name w:val="heading 1"/>
    <w:basedOn w:val="Normale"/>
    <w:next w:val="Normale"/>
    <w:qFormat/>
    <w:rsid w:val="000B1845"/>
    <w:pPr>
      <w:keepNext/>
      <w:numPr>
        <w:numId w:val="5"/>
      </w:numPr>
      <w:outlineLvl w:val="0"/>
    </w:pPr>
  </w:style>
  <w:style w:type="paragraph" w:styleId="Titolo2">
    <w:name w:val="heading 2"/>
    <w:basedOn w:val="Normale"/>
    <w:next w:val="Normale"/>
    <w:qFormat/>
    <w:rsid w:val="000B1845"/>
    <w:pPr>
      <w:keepNext/>
      <w:numPr>
        <w:ilvl w:val="1"/>
        <w:numId w:val="5"/>
      </w:numPr>
      <w:outlineLvl w:val="1"/>
    </w:pPr>
    <w:rPr>
      <w:rFonts w:cs="Arial"/>
      <w:bCs/>
      <w:iCs/>
      <w:szCs w:val="28"/>
    </w:rPr>
  </w:style>
  <w:style w:type="paragraph" w:styleId="Titolo3">
    <w:name w:val="heading 3"/>
    <w:basedOn w:val="Normale"/>
    <w:next w:val="Normale"/>
    <w:qFormat/>
    <w:rsid w:val="000B1845"/>
    <w:pPr>
      <w:keepNext/>
      <w:numPr>
        <w:ilvl w:val="2"/>
        <w:numId w:val="5"/>
      </w:numPr>
      <w:outlineLvl w:val="2"/>
    </w:pPr>
    <w:rPr>
      <w:rFonts w:cs="Arial"/>
      <w:bCs/>
      <w:szCs w:val="26"/>
    </w:rPr>
  </w:style>
  <w:style w:type="paragraph" w:styleId="Titolo4">
    <w:name w:val="heading 4"/>
    <w:basedOn w:val="Normale"/>
    <w:next w:val="Normale"/>
    <w:qFormat/>
    <w:rsid w:val="000B1845"/>
    <w:pPr>
      <w:keepNext/>
      <w:numPr>
        <w:ilvl w:val="3"/>
        <w:numId w:val="5"/>
      </w:numPr>
      <w:outlineLvl w:val="3"/>
    </w:pPr>
    <w:rPr>
      <w:bCs/>
      <w:szCs w:val="28"/>
    </w:rPr>
  </w:style>
  <w:style w:type="paragraph" w:styleId="Titolo5">
    <w:name w:val="heading 5"/>
    <w:basedOn w:val="Normale"/>
    <w:next w:val="Normale"/>
    <w:qFormat/>
    <w:rsid w:val="000B1845"/>
    <w:pPr>
      <w:keepNext/>
      <w:numPr>
        <w:ilvl w:val="4"/>
        <w:numId w:val="5"/>
      </w:numPr>
      <w:outlineLvl w:val="4"/>
    </w:pPr>
    <w:rPr>
      <w:bCs/>
      <w:iCs/>
      <w:szCs w:val="26"/>
    </w:rPr>
  </w:style>
  <w:style w:type="paragraph" w:styleId="Titolo6">
    <w:name w:val="heading 6"/>
    <w:basedOn w:val="Normale"/>
    <w:next w:val="Normale"/>
    <w:qFormat/>
    <w:rsid w:val="000B1845"/>
    <w:pPr>
      <w:keepNext/>
      <w:numPr>
        <w:ilvl w:val="5"/>
        <w:numId w:val="5"/>
      </w:numPr>
      <w:outlineLvl w:val="5"/>
    </w:pPr>
    <w:rPr>
      <w:bCs/>
      <w:szCs w:val="22"/>
    </w:rPr>
  </w:style>
  <w:style w:type="paragraph" w:styleId="Titolo7">
    <w:name w:val="heading 7"/>
    <w:basedOn w:val="Normale"/>
    <w:next w:val="Normale"/>
    <w:qFormat/>
    <w:rsid w:val="000B1845"/>
    <w:pPr>
      <w:keepNext/>
      <w:numPr>
        <w:ilvl w:val="6"/>
        <w:numId w:val="5"/>
      </w:numPr>
      <w:outlineLvl w:val="6"/>
    </w:pPr>
  </w:style>
  <w:style w:type="paragraph" w:styleId="Titolo8">
    <w:name w:val="heading 8"/>
    <w:basedOn w:val="Normale"/>
    <w:next w:val="Normale"/>
    <w:qFormat/>
    <w:rsid w:val="000B1845"/>
    <w:pPr>
      <w:keepNext/>
      <w:numPr>
        <w:ilvl w:val="7"/>
        <w:numId w:val="5"/>
      </w:numPr>
      <w:outlineLvl w:val="7"/>
    </w:pPr>
    <w:rPr>
      <w:iCs/>
    </w:rPr>
  </w:style>
  <w:style w:type="paragraph" w:styleId="Titolo9">
    <w:name w:val="heading 9"/>
    <w:basedOn w:val="Normale"/>
    <w:next w:val="Normale"/>
    <w:qFormat/>
    <w:rsid w:val="000B1845"/>
    <w:pPr>
      <w:keepNext/>
      <w:numPr>
        <w:ilvl w:val="8"/>
        <w:numId w:val="5"/>
      </w:numPr>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styleId="111111">
    <w:name w:val="Outline List 2"/>
    <w:basedOn w:val="Nessunelenco"/>
    <w:semiHidden/>
    <w:rsid w:val="000B1845"/>
    <w:pPr>
      <w:numPr>
        <w:numId w:val="1"/>
      </w:numPr>
    </w:pPr>
  </w:style>
  <w:style w:type="numbering" w:styleId="1ai">
    <w:name w:val="Outline List 1"/>
    <w:basedOn w:val="Nessunelenco"/>
    <w:semiHidden/>
    <w:rsid w:val="000B1845"/>
    <w:pPr>
      <w:numPr>
        <w:numId w:val="2"/>
      </w:numPr>
    </w:pPr>
  </w:style>
  <w:style w:type="paragraph" w:styleId="Intestazione">
    <w:name w:val="header"/>
    <w:basedOn w:val="Normale"/>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Pidipagina">
    <w:name w:val="footer"/>
    <w:basedOn w:val="Intestazione"/>
    <w:rsid w:val="00F410C4"/>
    <w:rPr>
      <w:lang w:eastAsia="ko-KR"/>
    </w:rPr>
  </w:style>
  <w:style w:type="paragraph" w:styleId="Sommario1">
    <w:name w:val="toc 1"/>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Sommario2">
    <w:name w:val="toc 2"/>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Sommario3">
    <w:name w:val="toc 3"/>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oloSezione">
    <w:name w:val="Outline List 3"/>
    <w:basedOn w:val="Nessunelenco"/>
    <w:semiHidden/>
    <w:rsid w:val="000B1845"/>
    <w:pPr>
      <w:numPr>
        <w:numId w:val="3"/>
      </w:numPr>
    </w:pPr>
  </w:style>
  <w:style w:type="paragraph" w:styleId="Sommario4">
    <w:name w:val="toc 4"/>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ommario5">
    <w:name w:val="toc 5"/>
    <w:basedOn w:val="Normale"/>
    <w:next w:val="Normale"/>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Sommario6">
    <w:name w:val="toc 6"/>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Sommario7">
    <w:name w:val="toc 7"/>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Sommario8">
    <w:name w:val="toc 8"/>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Sommario9">
    <w:name w:val="toc 9"/>
    <w:basedOn w:val="Normale"/>
    <w:next w:val="Normale"/>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Testodelblocco">
    <w:name w:val="Block Text"/>
    <w:basedOn w:val="Normale"/>
    <w:semiHidden/>
    <w:rsid w:val="000B1845"/>
    <w:pPr>
      <w:spacing w:after="120"/>
      <w:ind w:left="1440" w:right="1440"/>
    </w:pPr>
  </w:style>
  <w:style w:type="paragraph" w:styleId="Corpotesto">
    <w:name w:val="Body Text"/>
    <w:basedOn w:val="Normale"/>
    <w:semiHidden/>
    <w:rsid w:val="000B1845"/>
    <w:pPr>
      <w:spacing w:after="120"/>
    </w:pPr>
  </w:style>
  <w:style w:type="paragraph" w:customStyle="1" w:styleId="RFCH1-noTOCnonum">
    <w:name w:val="RFC H1 - no TOC no num"/>
    <w:basedOn w:val="RFCH1-nonum"/>
    <w:next w:val="Normale"/>
    <w:rsid w:val="000B1845"/>
    <w:pPr>
      <w:outlineLvl w:val="9"/>
    </w:pPr>
  </w:style>
  <w:style w:type="paragraph" w:styleId="Testonotaapidipagina">
    <w:name w:val="footnote text"/>
    <w:basedOn w:val="Normale"/>
    <w:semiHidden/>
    <w:rsid w:val="000B1845"/>
    <w:rPr>
      <w:sz w:val="20"/>
      <w:szCs w:val="20"/>
    </w:rPr>
  </w:style>
  <w:style w:type="character" w:styleId="Rimandonotadichiusura">
    <w:name w:val="endnote reference"/>
    <w:semiHidden/>
    <w:rsid w:val="000B1845"/>
    <w:rPr>
      <w:vertAlign w:val="baseline"/>
    </w:rPr>
  </w:style>
  <w:style w:type="paragraph" w:styleId="Didascalia">
    <w:name w:val="caption"/>
    <w:basedOn w:val="Normale"/>
    <w:next w:val="Normale"/>
    <w:link w:val="DidascaliaCarattere"/>
    <w:qFormat/>
    <w:rsid w:val="00F67F6C"/>
    <w:pPr>
      <w:numPr>
        <w:numId w:val="43"/>
      </w:numPr>
      <w:jc w:val="center"/>
    </w:pPr>
    <w:rPr>
      <w:bCs/>
      <w:szCs w:val="20"/>
    </w:rPr>
  </w:style>
  <w:style w:type="character" w:styleId="Rimandonotaapidipagina">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e"/>
    <w:rsid w:val="000B1845"/>
    <w:pPr>
      <w:keepLines/>
      <w:numPr>
        <w:numId w:val="16"/>
      </w:numPr>
      <w:tabs>
        <w:tab w:val="clear" w:pos="432"/>
        <w:tab w:val="clear" w:pos="864"/>
      </w:tabs>
    </w:pPr>
  </w:style>
  <w:style w:type="paragraph" w:customStyle="1" w:styleId="RFCH1-nonum">
    <w:name w:val="RFC H1 - no num"/>
    <w:basedOn w:val="Normale"/>
    <w:next w:val="Normale"/>
    <w:semiHidden/>
    <w:rsid w:val="000B1845"/>
    <w:pPr>
      <w:keepNext/>
      <w:ind w:left="0"/>
      <w:outlineLvl w:val="0"/>
    </w:pPr>
    <w:rPr>
      <w:rFonts w:eastAsia="Times New Roman"/>
      <w:bCs/>
    </w:rPr>
  </w:style>
  <w:style w:type="paragraph" w:customStyle="1" w:styleId="RFCTitle">
    <w:name w:val="RFC Title"/>
    <w:basedOn w:val="Normale"/>
    <w:rsid w:val="000B1845"/>
    <w:pPr>
      <w:spacing w:after="480"/>
      <w:jc w:val="center"/>
    </w:pPr>
    <w:rPr>
      <w:rFonts w:eastAsia="Times New Roman"/>
    </w:rPr>
  </w:style>
  <w:style w:type="paragraph" w:customStyle="1" w:styleId="RFCInstructions">
    <w:name w:val="RFC Instructions"/>
    <w:basedOn w:val="Normale"/>
    <w:next w:val="Normale"/>
    <w:semiHidden/>
    <w:rsid w:val="00357EC0"/>
    <w:rPr>
      <w:b/>
    </w:rPr>
  </w:style>
  <w:style w:type="paragraph" w:customStyle="1" w:styleId="RFCListNumbered">
    <w:name w:val="RFC List Numbered"/>
    <w:basedOn w:val="Normale"/>
    <w:rsid w:val="007F7886"/>
    <w:pPr>
      <w:keepLines/>
      <w:numPr>
        <w:numId w:val="18"/>
      </w:numPr>
    </w:pPr>
  </w:style>
  <w:style w:type="paragraph" w:customStyle="1" w:styleId="RFCApp">
    <w:name w:val="RFC App"/>
    <w:basedOn w:val="RFCH1-nonum"/>
    <w:next w:val="Normale"/>
    <w:rsid w:val="0072225C"/>
    <w:pPr>
      <w:pageBreakBefore/>
      <w:numPr>
        <w:numId w:val="33"/>
      </w:numPr>
    </w:pPr>
  </w:style>
  <w:style w:type="paragraph" w:customStyle="1" w:styleId="RFCAppH1">
    <w:name w:val="RFC App H1"/>
    <w:basedOn w:val="RFCH1-nonum"/>
    <w:next w:val="Normale"/>
    <w:rsid w:val="00A0090F"/>
    <w:pPr>
      <w:numPr>
        <w:ilvl w:val="1"/>
        <w:numId w:val="20"/>
      </w:numPr>
      <w:outlineLvl w:val="1"/>
    </w:pPr>
  </w:style>
  <w:style w:type="paragraph" w:customStyle="1" w:styleId="RFCAppH2">
    <w:name w:val="RFC App H2"/>
    <w:basedOn w:val="RFCH1-nonum"/>
    <w:next w:val="Normale"/>
    <w:rsid w:val="00A0090F"/>
    <w:pPr>
      <w:numPr>
        <w:ilvl w:val="2"/>
        <w:numId w:val="20"/>
      </w:numPr>
      <w:outlineLvl w:val="2"/>
    </w:pPr>
  </w:style>
  <w:style w:type="paragraph" w:styleId="Corpodeltesto2">
    <w:name w:val="Body Text 2"/>
    <w:basedOn w:val="Normale"/>
    <w:semiHidden/>
    <w:rsid w:val="000B1845"/>
    <w:pPr>
      <w:spacing w:after="120" w:line="480" w:lineRule="auto"/>
    </w:pPr>
  </w:style>
  <w:style w:type="paragraph" w:styleId="Corpodeltesto3">
    <w:name w:val="Body Text 3"/>
    <w:basedOn w:val="Normale"/>
    <w:semiHidden/>
    <w:rsid w:val="000B1845"/>
    <w:pPr>
      <w:spacing w:after="120"/>
    </w:pPr>
    <w:rPr>
      <w:sz w:val="16"/>
      <w:szCs w:val="16"/>
    </w:rPr>
  </w:style>
  <w:style w:type="paragraph" w:styleId="Primorientrocorpodeltesto">
    <w:name w:val="Body Text First Indent"/>
    <w:basedOn w:val="Corpotesto"/>
    <w:semiHidden/>
    <w:rsid w:val="000B1845"/>
    <w:pPr>
      <w:ind w:firstLine="210"/>
    </w:pPr>
  </w:style>
  <w:style w:type="paragraph" w:styleId="Rientrocorpodeltesto">
    <w:name w:val="Body Text Indent"/>
    <w:basedOn w:val="Normale"/>
    <w:semiHidden/>
    <w:rsid w:val="000B1845"/>
    <w:pPr>
      <w:spacing w:after="120"/>
      <w:ind w:left="360"/>
    </w:pPr>
  </w:style>
  <w:style w:type="paragraph" w:styleId="Primorientrocorpodeltesto2">
    <w:name w:val="Body Text First Indent 2"/>
    <w:basedOn w:val="Rientrocorpodeltesto"/>
    <w:semiHidden/>
    <w:rsid w:val="000B1845"/>
    <w:pPr>
      <w:ind w:firstLine="210"/>
    </w:pPr>
  </w:style>
  <w:style w:type="paragraph" w:styleId="Rientrocorpodeltesto2">
    <w:name w:val="Body Text Indent 2"/>
    <w:basedOn w:val="Normale"/>
    <w:semiHidden/>
    <w:rsid w:val="000B1845"/>
    <w:pPr>
      <w:spacing w:after="120" w:line="480" w:lineRule="auto"/>
      <w:ind w:left="360"/>
    </w:pPr>
  </w:style>
  <w:style w:type="paragraph" w:styleId="Rientrocorpodeltesto3">
    <w:name w:val="Body Text Indent 3"/>
    <w:basedOn w:val="Normale"/>
    <w:semiHidden/>
    <w:rsid w:val="000B1845"/>
    <w:pPr>
      <w:spacing w:after="120"/>
      <w:ind w:left="360"/>
    </w:pPr>
    <w:rPr>
      <w:sz w:val="16"/>
      <w:szCs w:val="16"/>
    </w:rPr>
  </w:style>
  <w:style w:type="paragraph" w:styleId="Formuladichiusura">
    <w:name w:val="Closing"/>
    <w:basedOn w:val="Normale"/>
    <w:semiHidden/>
    <w:rsid w:val="000B1845"/>
    <w:pPr>
      <w:ind w:left="4320"/>
    </w:pPr>
  </w:style>
  <w:style w:type="paragraph" w:styleId="Data">
    <w:name w:val="Date"/>
    <w:basedOn w:val="Normale"/>
    <w:next w:val="Normale"/>
    <w:semiHidden/>
    <w:rsid w:val="000B1845"/>
  </w:style>
  <w:style w:type="paragraph" w:styleId="Firmadipostaelettronica">
    <w:name w:val="E-mail Signature"/>
    <w:basedOn w:val="Normale"/>
    <w:semiHidden/>
    <w:rsid w:val="000B1845"/>
  </w:style>
  <w:style w:type="character" w:styleId="Enfasicorsivo">
    <w:name w:val="Emphasis"/>
    <w:qFormat/>
    <w:rsid w:val="000B1845"/>
    <w:rPr>
      <w:i/>
      <w:iCs/>
    </w:rPr>
  </w:style>
  <w:style w:type="paragraph" w:styleId="Indirizzodestinatario">
    <w:name w:val="envelope address"/>
    <w:basedOn w:val="Normale"/>
    <w:semiHidden/>
    <w:rsid w:val="000B1845"/>
    <w:pPr>
      <w:framePr w:w="7920" w:h="1980" w:hRule="exact" w:hSpace="180" w:wrap="auto" w:hAnchor="page" w:xAlign="center" w:yAlign="bottom"/>
      <w:ind w:left="2880"/>
    </w:pPr>
    <w:rPr>
      <w:rFonts w:ascii="Arial" w:hAnsi="Arial" w:cs="Arial"/>
    </w:rPr>
  </w:style>
  <w:style w:type="paragraph" w:styleId="Indirizzomittente">
    <w:name w:val="envelope return"/>
    <w:basedOn w:val="Normale"/>
    <w:semiHidden/>
    <w:rsid w:val="000B1845"/>
    <w:rPr>
      <w:rFonts w:ascii="Arial" w:hAnsi="Arial" w:cs="Arial"/>
      <w:sz w:val="20"/>
      <w:szCs w:val="20"/>
    </w:rPr>
  </w:style>
  <w:style w:type="character" w:styleId="Collegamentovisitato">
    <w:name w:val="FollowedHyperlink"/>
    <w:semiHidden/>
    <w:rsid w:val="000B1845"/>
    <w:rPr>
      <w:color w:val="800080"/>
      <w:u w:val="single"/>
    </w:rPr>
  </w:style>
  <w:style w:type="character" w:styleId="AcronimoHTML">
    <w:name w:val="HTML Acronym"/>
    <w:basedOn w:val="Carpredefinitoparagrafo"/>
    <w:semiHidden/>
    <w:rsid w:val="000B1845"/>
  </w:style>
  <w:style w:type="paragraph" w:styleId="IndirizzoHTML">
    <w:name w:val="HTML Address"/>
    <w:basedOn w:val="Normale"/>
    <w:semiHidden/>
    <w:rsid w:val="000B1845"/>
    <w:rPr>
      <w:i/>
      <w:iCs/>
    </w:rPr>
  </w:style>
  <w:style w:type="character" w:styleId="CitazioneHTML">
    <w:name w:val="HTML Cite"/>
    <w:semiHidden/>
    <w:rsid w:val="000B1845"/>
    <w:rPr>
      <w:i/>
      <w:iCs/>
    </w:rPr>
  </w:style>
  <w:style w:type="character" w:styleId="CodiceHTML">
    <w:name w:val="HTML Code"/>
    <w:semiHidden/>
    <w:rsid w:val="000B1845"/>
    <w:rPr>
      <w:rFonts w:ascii="Courier New" w:hAnsi="Courier New" w:cs="Courier New"/>
      <w:sz w:val="20"/>
      <w:szCs w:val="20"/>
    </w:rPr>
  </w:style>
  <w:style w:type="character" w:styleId="DefinizioneHTML">
    <w:name w:val="HTML Definition"/>
    <w:semiHidden/>
    <w:rsid w:val="000B1845"/>
    <w:rPr>
      <w:i/>
      <w:iCs/>
    </w:rPr>
  </w:style>
  <w:style w:type="character" w:styleId="TastieraHTML">
    <w:name w:val="HTML Keyboard"/>
    <w:semiHidden/>
    <w:rsid w:val="000B1845"/>
    <w:rPr>
      <w:rFonts w:ascii="Courier New" w:hAnsi="Courier New" w:cs="Courier New"/>
      <w:sz w:val="20"/>
      <w:szCs w:val="20"/>
    </w:rPr>
  </w:style>
  <w:style w:type="paragraph" w:styleId="PreformattatoHTML">
    <w:name w:val="HTML Preformatted"/>
    <w:basedOn w:val="Normale"/>
    <w:semiHidden/>
    <w:rsid w:val="000B1845"/>
    <w:rPr>
      <w:sz w:val="20"/>
      <w:szCs w:val="20"/>
    </w:rPr>
  </w:style>
  <w:style w:type="character" w:styleId="EsempioHTML">
    <w:name w:val="HTML Sample"/>
    <w:semiHidden/>
    <w:rsid w:val="000B1845"/>
    <w:rPr>
      <w:rFonts w:ascii="Courier New" w:hAnsi="Courier New" w:cs="Courier New"/>
    </w:rPr>
  </w:style>
  <w:style w:type="character" w:styleId="MacchinadascrivereHTML">
    <w:name w:val="HTML Typewriter"/>
    <w:semiHidden/>
    <w:rsid w:val="000B1845"/>
    <w:rPr>
      <w:rFonts w:ascii="Courier New" w:hAnsi="Courier New" w:cs="Courier New"/>
      <w:sz w:val="20"/>
      <w:szCs w:val="20"/>
    </w:rPr>
  </w:style>
  <w:style w:type="character" w:styleId="VariabileHTML">
    <w:name w:val="HTML Variable"/>
    <w:semiHidden/>
    <w:rsid w:val="000B1845"/>
    <w:rPr>
      <w:i/>
      <w:iCs/>
    </w:rPr>
  </w:style>
  <w:style w:type="character" w:styleId="Collegamentoipertestuale">
    <w:name w:val="Hyperlink"/>
    <w:uiPriority w:val="99"/>
    <w:rsid w:val="000B1845"/>
    <w:rPr>
      <w:color w:val="0000FF"/>
      <w:u w:val="single"/>
    </w:rPr>
  </w:style>
  <w:style w:type="character" w:styleId="Numeroriga">
    <w:name w:val="line number"/>
    <w:basedOn w:val="Carpredefinitoparagrafo"/>
    <w:semiHidden/>
    <w:rsid w:val="000B1845"/>
  </w:style>
  <w:style w:type="paragraph" w:styleId="Elenco">
    <w:name w:val="List"/>
    <w:basedOn w:val="Normale"/>
    <w:semiHidden/>
    <w:rsid w:val="000B1845"/>
    <w:pPr>
      <w:ind w:left="360" w:hanging="360"/>
    </w:pPr>
  </w:style>
  <w:style w:type="paragraph" w:styleId="Elenco2">
    <w:name w:val="List 2"/>
    <w:basedOn w:val="Normale"/>
    <w:semiHidden/>
    <w:rsid w:val="000B1845"/>
    <w:pPr>
      <w:ind w:left="720" w:hanging="360"/>
    </w:pPr>
  </w:style>
  <w:style w:type="paragraph" w:styleId="Elenco3">
    <w:name w:val="List 3"/>
    <w:basedOn w:val="Normale"/>
    <w:semiHidden/>
    <w:rsid w:val="000B1845"/>
    <w:pPr>
      <w:ind w:left="1080" w:hanging="360"/>
    </w:pPr>
  </w:style>
  <w:style w:type="paragraph" w:styleId="Elenco4">
    <w:name w:val="List 4"/>
    <w:basedOn w:val="Normale"/>
    <w:semiHidden/>
    <w:rsid w:val="000B1845"/>
    <w:pPr>
      <w:ind w:left="1440" w:hanging="360"/>
    </w:pPr>
  </w:style>
  <w:style w:type="paragraph" w:styleId="Elenco5">
    <w:name w:val="List 5"/>
    <w:basedOn w:val="Normale"/>
    <w:semiHidden/>
    <w:rsid w:val="000B1845"/>
    <w:pPr>
      <w:ind w:left="1800" w:hanging="360"/>
    </w:pPr>
  </w:style>
  <w:style w:type="paragraph" w:styleId="Puntoelenco">
    <w:name w:val="List Bullet"/>
    <w:basedOn w:val="Normale"/>
    <w:autoRedefine/>
    <w:semiHidden/>
    <w:rsid w:val="000B1845"/>
    <w:pPr>
      <w:numPr>
        <w:numId w:val="6"/>
      </w:numPr>
    </w:pPr>
  </w:style>
  <w:style w:type="paragraph" w:styleId="Puntoelenco2">
    <w:name w:val="List Bullet 2"/>
    <w:basedOn w:val="Normale"/>
    <w:autoRedefine/>
    <w:semiHidden/>
    <w:rsid w:val="000B1845"/>
    <w:pPr>
      <w:numPr>
        <w:numId w:val="7"/>
      </w:numPr>
    </w:pPr>
  </w:style>
  <w:style w:type="paragraph" w:styleId="Puntoelenco3">
    <w:name w:val="List Bullet 3"/>
    <w:basedOn w:val="Normale"/>
    <w:autoRedefine/>
    <w:semiHidden/>
    <w:rsid w:val="000B1845"/>
    <w:pPr>
      <w:numPr>
        <w:numId w:val="8"/>
      </w:numPr>
    </w:pPr>
  </w:style>
  <w:style w:type="paragraph" w:styleId="Puntoelenco4">
    <w:name w:val="List Bullet 4"/>
    <w:basedOn w:val="Normale"/>
    <w:autoRedefine/>
    <w:semiHidden/>
    <w:rsid w:val="000B1845"/>
    <w:pPr>
      <w:numPr>
        <w:numId w:val="9"/>
      </w:numPr>
    </w:pPr>
  </w:style>
  <w:style w:type="paragraph" w:styleId="Puntoelenco5">
    <w:name w:val="List Bullet 5"/>
    <w:basedOn w:val="Normale"/>
    <w:autoRedefine/>
    <w:semiHidden/>
    <w:rsid w:val="000B1845"/>
    <w:pPr>
      <w:numPr>
        <w:numId w:val="10"/>
      </w:numPr>
    </w:pPr>
  </w:style>
  <w:style w:type="paragraph" w:styleId="Elencocontinua">
    <w:name w:val="List Continue"/>
    <w:basedOn w:val="Normale"/>
    <w:semiHidden/>
    <w:rsid w:val="000B1845"/>
    <w:pPr>
      <w:spacing w:after="120"/>
      <w:ind w:left="360"/>
    </w:pPr>
  </w:style>
  <w:style w:type="paragraph" w:styleId="Elencocontinua2">
    <w:name w:val="List Continue 2"/>
    <w:basedOn w:val="Normale"/>
    <w:semiHidden/>
    <w:rsid w:val="000B1845"/>
    <w:pPr>
      <w:spacing w:after="120"/>
      <w:ind w:left="720"/>
    </w:pPr>
  </w:style>
  <w:style w:type="paragraph" w:styleId="Elencocontinua3">
    <w:name w:val="List Continue 3"/>
    <w:basedOn w:val="Normale"/>
    <w:semiHidden/>
    <w:rsid w:val="000B1845"/>
    <w:pPr>
      <w:spacing w:after="120"/>
      <w:ind w:left="1080"/>
    </w:pPr>
  </w:style>
  <w:style w:type="paragraph" w:styleId="Elencocontinua4">
    <w:name w:val="List Continue 4"/>
    <w:basedOn w:val="Normale"/>
    <w:semiHidden/>
    <w:rsid w:val="000B1845"/>
    <w:pPr>
      <w:spacing w:after="120"/>
      <w:ind w:left="1440"/>
    </w:pPr>
  </w:style>
  <w:style w:type="paragraph" w:styleId="Elencocontinua5">
    <w:name w:val="List Continue 5"/>
    <w:basedOn w:val="Normale"/>
    <w:semiHidden/>
    <w:rsid w:val="000B1845"/>
    <w:pPr>
      <w:spacing w:after="120"/>
      <w:ind w:left="1800"/>
    </w:pPr>
  </w:style>
  <w:style w:type="paragraph" w:styleId="Numeroelenco">
    <w:name w:val="List Number"/>
    <w:basedOn w:val="Normale"/>
    <w:semiHidden/>
    <w:rsid w:val="000B1845"/>
    <w:pPr>
      <w:numPr>
        <w:numId w:val="11"/>
      </w:numPr>
    </w:pPr>
  </w:style>
  <w:style w:type="paragraph" w:styleId="Numeroelenco2">
    <w:name w:val="List Number 2"/>
    <w:basedOn w:val="Normale"/>
    <w:semiHidden/>
    <w:rsid w:val="000B1845"/>
    <w:pPr>
      <w:numPr>
        <w:numId w:val="12"/>
      </w:numPr>
    </w:pPr>
  </w:style>
  <w:style w:type="paragraph" w:styleId="Numeroelenco3">
    <w:name w:val="List Number 3"/>
    <w:basedOn w:val="Normale"/>
    <w:semiHidden/>
    <w:rsid w:val="000B1845"/>
    <w:pPr>
      <w:numPr>
        <w:numId w:val="13"/>
      </w:numPr>
    </w:pPr>
  </w:style>
  <w:style w:type="paragraph" w:styleId="Numeroelenco4">
    <w:name w:val="List Number 4"/>
    <w:basedOn w:val="Normale"/>
    <w:semiHidden/>
    <w:rsid w:val="000B1845"/>
    <w:pPr>
      <w:numPr>
        <w:numId w:val="14"/>
      </w:numPr>
    </w:pPr>
  </w:style>
  <w:style w:type="paragraph" w:styleId="Numeroelenco5">
    <w:name w:val="List Number 5"/>
    <w:basedOn w:val="Normale"/>
    <w:semiHidden/>
    <w:rsid w:val="000B1845"/>
    <w:pPr>
      <w:numPr>
        <w:numId w:val="15"/>
      </w:numPr>
    </w:pPr>
  </w:style>
  <w:style w:type="paragraph" w:styleId="Intestazionemessaggio">
    <w:name w:val="Message Header"/>
    <w:basedOn w:val="Normale"/>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eWeb">
    <w:name w:val="Normal (Web)"/>
    <w:basedOn w:val="Normale"/>
    <w:semiHidden/>
    <w:rsid w:val="000B1845"/>
    <w:rPr>
      <w:rFonts w:ascii="Times New Roman" w:hAnsi="Times New Roman" w:cs="Times New Roman"/>
    </w:rPr>
  </w:style>
  <w:style w:type="paragraph" w:styleId="Rientronormale">
    <w:name w:val="Normal Indent"/>
    <w:basedOn w:val="Normale"/>
    <w:semiHidden/>
    <w:rsid w:val="000B1845"/>
    <w:pPr>
      <w:ind w:left="720"/>
    </w:pPr>
  </w:style>
  <w:style w:type="paragraph" w:styleId="Intestazionenota">
    <w:name w:val="Note Heading"/>
    <w:basedOn w:val="Normale"/>
    <w:next w:val="Normale"/>
    <w:semiHidden/>
    <w:rsid w:val="000B1845"/>
  </w:style>
  <w:style w:type="character" w:styleId="Numeropagina">
    <w:name w:val="page number"/>
    <w:basedOn w:val="Carpredefinitoparagrafo"/>
    <w:semiHidden/>
    <w:rsid w:val="000B1845"/>
  </w:style>
  <w:style w:type="paragraph" w:styleId="Formuladiapertura">
    <w:name w:val="Salutation"/>
    <w:basedOn w:val="Normale"/>
    <w:next w:val="Normale"/>
    <w:semiHidden/>
    <w:rsid w:val="000B1845"/>
  </w:style>
  <w:style w:type="paragraph" w:styleId="Firma">
    <w:name w:val="Signature"/>
    <w:basedOn w:val="Normale"/>
    <w:semiHidden/>
    <w:rsid w:val="000B1845"/>
    <w:pPr>
      <w:ind w:left="4320"/>
    </w:pPr>
  </w:style>
  <w:style w:type="character" w:styleId="Enfasigrassetto">
    <w:name w:val="Strong"/>
    <w:qFormat/>
    <w:rsid w:val="000B1845"/>
    <w:rPr>
      <w:b/>
      <w:bCs/>
    </w:rPr>
  </w:style>
  <w:style w:type="paragraph" w:styleId="Sottotitolo">
    <w:name w:val="Subtitle"/>
    <w:basedOn w:val="Normale"/>
    <w:qFormat/>
    <w:rsid w:val="000B1845"/>
    <w:pPr>
      <w:spacing w:after="60"/>
      <w:jc w:val="center"/>
      <w:outlineLvl w:val="1"/>
    </w:pPr>
    <w:rPr>
      <w:rFonts w:ascii="Arial" w:hAnsi="Arial" w:cs="Arial"/>
    </w:rPr>
  </w:style>
  <w:style w:type="table" w:styleId="Tabellaeffetti3D1">
    <w:name w:val="Table 3D effects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
    <w:name w:val="Table Grid"/>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1">
    <w:name w:val="Table Grid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lencotabella1">
    <w:name w:val="Table List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
    <w:name w:val="Title"/>
    <w:basedOn w:val="Normale"/>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e"/>
    <w:rsid w:val="000B1845"/>
    <w:pPr>
      <w:keepNext/>
      <w:keepLines/>
      <w:spacing w:after="0"/>
    </w:pPr>
  </w:style>
  <w:style w:type="paragraph" w:customStyle="1" w:styleId="RFCListBullet">
    <w:name w:val="RFC List Bullet"/>
    <w:basedOn w:val="Normale"/>
    <w:rsid w:val="007F7886"/>
    <w:pPr>
      <w:keepLines/>
      <w:numPr>
        <w:numId w:val="17"/>
      </w:numPr>
    </w:pPr>
  </w:style>
  <w:style w:type="paragraph" w:customStyle="1" w:styleId="RFCAppH3">
    <w:name w:val="RFC App H3"/>
    <w:basedOn w:val="RFCH1-nonum"/>
    <w:next w:val="Normale"/>
    <w:rsid w:val="00A0090F"/>
    <w:pPr>
      <w:numPr>
        <w:ilvl w:val="3"/>
        <w:numId w:val="20"/>
      </w:numPr>
      <w:outlineLvl w:val="3"/>
    </w:pPr>
  </w:style>
  <w:style w:type="paragraph" w:customStyle="1" w:styleId="RFCAppH4">
    <w:name w:val="RFC App H4"/>
    <w:basedOn w:val="RFCH1-nonum"/>
    <w:next w:val="Normale"/>
    <w:rsid w:val="00A0090F"/>
    <w:pPr>
      <w:numPr>
        <w:ilvl w:val="4"/>
        <w:numId w:val="20"/>
      </w:numPr>
      <w:outlineLvl w:val="4"/>
    </w:pPr>
  </w:style>
  <w:style w:type="paragraph" w:customStyle="1" w:styleId="RFCAppH5">
    <w:name w:val="RFC App H5"/>
    <w:basedOn w:val="RFCH1-nonum"/>
    <w:next w:val="Normale"/>
    <w:rsid w:val="00A0090F"/>
    <w:pPr>
      <w:numPr>
        <w:ilvl w:val="5"/>
        <w:numId w:val="20"/>
      </w:numPr>
      <w:outlineLvl w:val="5"/>
    </w:pPr>
  </w:style>
  <w:style w:type="paragraph" w:customStyle="1" w:styleId="RFCBoilerplate">
    <w:name w:val="RFC Boilerplate"/>
    <w:basedOn w:val="Normale"/>
    <w:next w:val="Normale"/>
    <w:semiHidden/>
    <w:rsid w:val="00A41241"/>
  </w:style>
  <w:style w:type="paragraph" w:styleId="Testofumetto">
    <w:name w:val="Balloon Text"/>
    <w:basedOn w:val="Normale"/>
    <w:link w:val="TestofumettoCarattere"/>
    <w:rsid w:val="00683FBF"/>
    <w:pPr>
      <w:spacing w:after="0" w:line="240" w:lineRule="auto"/>
    </w:pPr>
    <w:rPr>
      <w:rFonts w:ascii="Tahoma" w:hAnsi="Tahoma" w:cs="Tahoma"/>
      <w:sz w:val="16"/>
      <w:szCs w:val="16"/>
    </w:rPr>
  </w:style>
  <w:style w:type="character" w:customStyle="1" w:styleId="TestofumettoCarattere">
    <w:name w:val="Testo fumetto Carattere"/>
    <w:link w:val="Testofumetto"/>
    <w:rsid w:val="00683FBF"/>
    <w:rPr>
      <w:rFonts w:ascii="Tahoma" w:eastAsia="Batang" w:hAnsi="Tahoma" w:cs="Tahoma"/>
      <w:sz w:val="16"/>
      <w:szCs w:val="16"/>
    </w:rPr>
  </w:style>
  <w:style w:type="paragraph" w:styleId="Testonormale">
    <w:name w:val="Plain Text"/>
    <w:basedOn w:val="Normale"/>
    <w:link w:val="TestonormaleCarattere"/>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TestonormaleCarattere">
    <w:name w:val="Testo normale Carattere"/>
    <w:basedOn w:val="Carpredefinitoparagrafo"/>
    <w:link w:val="Testonormale"/>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Carpredefinitoparagrafo"/>
    <w:uiPriority w:val="99"/>
    <w:semiHidden/>
    <w:unhideWhenUsed/>
    <w:rsid w:val="00060F0A"/>
    <w:rPr>
      <w:color w:val="808080"/>
      <w:shd w:val="clear" w:color="auto" w:fill="E6E6E6"/>
    </w:rPr>
  </w:style>
  <w:style w:type="character" w:customStyle="1" w:styleId="DidascaliaCarattere">
    <w:name w:val="Didascalia Carattere"/>
    <w:basedOn w:val="Carpredefinitoparagrafo"/>
    <w:link w:val="Didascalia"/>
    <w:rsid w:val="00F67F6C"/>
    <w:rPr>
      <w:rFonts w:ascii="Courier New" w:eastAsia="Batang" w:hAnsi="Courier New" w:cs="Courier New"/>
      <w:bCs/>
      <w:sz w:val="24"/>
      <w:lang w:val="en-US" w:eastAsia="en-US"/>
    </w:rPr>
  </w:style>
  <w:style w:type="paragraph" w:styleId="Paragrafoelenco">
    <w:name w:val="List Paragraph"/>
    <w:basedOn w:val="Normale"/>
    <w:uiPriority w:val="34"/>
    <w:qFormat/>
    <w:rsid w:val="00F67F6C"/>
    <w:pPr>
      <w:ind w:left="720"/>
      <w:contextualSpacing/>
    </w:pPr>
  </w:style>
  <w:style w:type="character" w:styleId="Rimandocommento">
    <w:name w:val="annotation reference"/>
    <w:basedOn w:val="Carpredefinitoparagrafo"/>
    <w:semiHidden/>
    <w:unhideWhenUsed/>
    <w:rsid w:val="00E80B33"/>
    <w:rPr>
      <w:sz w:val="16"/>
      <w:szCs w:val="16"/>
    </w:rPr>
  </w:style>
  <w:style w:type="paragraph" w:styleId="Testocommento">
    <w:name w:val="annotation text"/>
    <w:basedOn w:val="Normale"/>
    <w:link w:val="TestocommentoCarattere"/>
    <w:semiHidden/>
    <w:unhideWhenUsed/>
    <w:rsid w:val="00E80B33"/>
    <w:pPr>
      <w:spacing w:line="240" w:lineRule="auto"/>
    </w:pPr>
    <w:rPr>
      <w:sz w:val="20"/>
      <w:szCs w:val="20"/>
    </w:rPr>
  </w:style>
  <w:style w:type="character" w:customStyle="1" w:styleId="TestocommentoCarattere">
    <w:name w:val="Testo commento Carattere"/>
    <w:basedOn w:val="Carpredefinitoparagrafo"/>
    <w:link w:val="Testocommento"/>
    <w:semiHidden/>
    <w:rsid w:val="00E80B33"/>
    <w:rPr>
      <w:rFonts w:ascii="Courier New" w:eastAsia="Batang" w:hAnsi="Courier New" w:cs="Courier New"/>
      <w:lang w:val="en-US" w:eastAsia="en-US"/>
    </w:rPr>
  </w:style>
  <w:style w:type="paragraph" w:styleId="Soggettocommento">
    <w:name w:val="annotation subject"/>
    <w:basedOn w:val="Testocommento"/>
    <w:next w:val="Testocommento"/>
    <w:link w:val="SoggettocommentoCarattere"/>
    <w:semiHidden/>
    <w:unhideWhenUsed/>
    <w:rsid w:val="00E80B33"/>
    <w:rPr>
      <w:b/>
      <w:bCs/>
    </w:rPr>
  </w:style>
  <w:style w:type="character" w:customStyle="1" w:styleId="SoggettocommentoCarattere">
    <w:name w:val="Soggetto commento Carattere"/>
    <w:basedOn w:val="TestocommentoCarattere"/>
    <w:link w:val="Soggettocommento"/>
    <w:semiHidden/>
    <w:rsid w:val="00E80B33"/>
    <w:rPr>
      <w:rFonts w:ascii="Courier New" w:eastAsia="Batang" w:hAnsi="Courier New" w:cs="Courier New"/>
      <w:b/>
      <w:bCs/>
      <w:lang w:val="en-US" w:eastAsia="en-US"/>
    </w:rPr>
  </w:style>
  <w:style w:type="paragraph" w:styleId="Revisione">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9883568">
      <w:bodyDiv w:val="1"/>
      <w:marLeft w:val="0"/>
      <w:marRight w:val="0"/>
      <w:marTop w:val="0"/>
      <w:marBottom w:val="0"/>
      <w:divBdr>
        <w:top w:val="none" w:sz="0" w:space="0" w:color="auto"/>
        <w:left w:val="none" w:sz="0" w:space="0" w:color="auto"/>
        <w:bottom w:val="none" w:sz="0" w:space="0" w:color="auto"/>
        <w:right w:val="none" w:sz="0" w:space="0" w:color="auto"/>
      </w:divBdr>
      <w:divsChild>
        <w:div w:id="536895521">
          <w:marLeft w:val="0"/>
          <w:marRight w:val="0"/>
          <w:marTop w:val="0"/>
          <w:marBottom w:val="0"/>
          <w:divBdr>
            <w:top w:val="none" w:sz="0" w:space="0" w:color="auto"/>
            <w:left w:val="none" w:sz="0" w:space="0" w:color="auto"/>
            <w:bottom w:val="none" w:sz="0" w:space="0" w:color="auto"/>
            <w:right w:val="none" w:sz="0" w:space="0" w:color="auto"/>
          </w:divBdr>
        </w:div>
      </w:divsChild>
    </w:div>
    <w:div w:id="15750692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74245310">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097410345">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30542441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63558569">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077E-C5B5-4176-829D-D2AD9CCF5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0</TotalTime>
  <Pages>28</Pages>
  <Words>7324</Words>
  <Characters>46036</Characters>
  <Application>Microsoft Office Word</Application>
  <DocSecurity>4</DocSecurity>
  <Lines>383</Lines>
  <Paragraphs>106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53254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Italo Busi</cp:lastModifiedBy>
  <cp:revision>2</cp:revision>
  <cp:lastPrinted>2017-09-20T19:17:00Z</cp:lastPrinted>
  <dcterms:created xsi:type="dcterms:W3CDTF">2017-10-25T22:01:00Z</dcterms:created>
  <dcterms:modified xsi:type="dcterms:W3CDTF">2017-10-25T22:01:00Z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1508846338</vt:lpwstr>
  </property>
</Properties>
</file>