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del w:id="0" w:author="Italo Busi" w:date="2017-10-26T14:30:00Z">
        <w:r w:rsidR="007174F5" w:rsidRPr="007174F5" w:rsidDel="00E52740">
          <w:delText xml:space="preserve"> </w:delText>
        </w:r>
      </w:del>
      <w:r w:rsidR="007174F5" w:rsidRPr="007174F5">
        <w:t>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1" w:author="Italo Busi" w:date="2017-10-30T01:05:00Z">
        <w:r w:rsidR="00471CA3">
          <w:rPr>
            <w:noProof/>
          </w:rPr>
          <w:instrText>10</w:instrText>
        </w:r>
      </w:ins>
      <w:ins w:id="2" w:author="Belotti, Sergio (Nokia - IT/Vimercate)" w:date="2017-10-27T17:46:00Z">
        <w:del w:id="3" w:author="Italo Busi" w:date="2017-10-28T19:20:00Z">
          <w:r w:rsidR="00504062" w:rsidDel="00562706">
            <w:rPr>
              <w:noProof/>
            </w:rPr>
            <w:delInstrText>10</w:delInstrText>
          </w:r>
        </w:del>
      </w:ins>
      <w:ins w:id="4" w:author="Leeyoung" w:date="2017-10-25T09:08:00Z">
        <w:del w:id="5" w:author="Italo Busi" w:date="2017-10-28T19:20:00Z">
          <w:r w:rsidR="00DE4A9F" w:rsidDel="00562706">
            <w:rPr>
              <w:noProof/>
            </w:rPr>
            <w:delInstrText>10</w:delInstrText>
          </w:r>
        </w:del>
      </w:ins>
      <w:del w:id="6" w:author="Italo Busi" w:date="2017-10-28T19:20:00Z">
        <w:r w:rsidR="00050AC0" w:rsidDel="00562706">
          <w:rPr>
            <w:noProof/>
          </w:rPr>
          <w:delInstrText>7</w:delInstrText>
        </w:r>
      </w:del>
      <w:r w:rsidR="00AB0D09" w:rsidRPr="000445CC">
        <w:fldChar w:fldCharType="end"/>
      </w:r>
      <w:r w:rsidRPr="000445CC">
        <w:instrText xml:space="preserve"> = 1 July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 MERGEFORMAT </w:instrText>
      </w:r>
      <w:r w:rsidR="00AB0D09" w:rsidRPr="000445CC">
        <w:fldChar w:fldCharType="separate"/>
      </w:r>
      <w:ins w:id="7" w:author="Italo Busi" w:date="2017-10-30T01:05:00Z">
        <w:r w:rsidR="00471CA3">
          <w:rPr>
            <w:noProof/>
          </w:rPr>
          <w:instrText>10</w:instrText>
        </w:r>
      </w:ins>
      <w:ins w:id="8" w:author="Belotti, Sergio (Nokia - IT/Vimercate)" w:date="2017-10-27T17:46:00Z">
        <w:del w:id="9" w:author="Italo Busi" w:date="2017-10-28T19:20:00Z">
          <w:r w:rsidR="00504062" w:rsidDel="00562706">
            <w:rPr>
              <w:noProof/>
            </w:rPr>
            <w:delInstrText>10</w:delInstrText>
          </w:r>
        </w:del>
      </w:ins>
      <w:ins w:id="10" w:author="Leeyoung" w:date="2017-10-25T09:08:00Z">
        <w:del w:id="11" w:author="Italo Busi" w:date="2017-10-28T19:20:00Z">
          <w:r w:rsidR="00DE4A9F" w:rsidDel="00562706">
            <w:rPr>
              <w:noProof/>
            </w:rPr>
            <w:delInstrText>10</w:delInstrText>
          </w:r>
        </w:del>
      </w:ins>
      <w:del w:id="12" w:author="Italo Busi" w:date="2017-10-28T19:20:00Z">
        <w:r w:rsidR="00050AC0" w:rsidDel="00562706">
          <w:rPr>
            <w:noProof/>
          </w:rPr>
          <w:delInstrText>7</w:delInstrText>
        </w:r>
      </w:del>
      <w:r w:rsidR="00AB0D09" w:rsidRPr="000445CC">
        <w:fldChar w:fldCharType="end"/>
      </w:r>
      <w:r w:rsidRPr="000445CC">
        <w:instrText xml:space="preserve"> = 2 August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13" w:author="Italo Busi" w:date="2017-10-30T01:05:00Z">
        <w:r w:rsidR="00471CA3">
          <w:rPr>
            <w:noProof/>
          </w:rPr>
          <w:instrText>10</w:instrText>
        </w:r>
      </w:ins>
      <w:ins w:id="14" w:author="Belotti, Sergio (Nokia - IT/Vimercate)" w:date="2017-10-27T17:46:00Z">
        <w:del w:id="15" w:author="Italo Busi" w:date="2017-10-28T19:20:00Z">
          <w:r w:rsidR="00504062" w:rsidDel="00562706">
            <w:rPr>
              <w:noProof/>
            </w:rPr>
            <w:delInstrText>10</w:delInstrText>
          </w:r>
        </w:del>
      </w:ins>
      <w:ins w:id="16" w:author="Leeyoung" w:date="2017-10-25T09:08:00Z">
        <w:del w:id="17" w:author="Italo Busi" w:date="2017-10-28T19:20:00Z">
          <w:r w:rsidR="00DE4A9F" w:rsidDel="00562706">
            <w:rPr>
              <w:noProof/>
            </w:rPr>
            <w:delInstrText>10</w:delInstrText>
          </w:r>
        </w:del>
      </w:ins>
      <w:del w:id="18" w:author="Italo Busi" w:date="2017-10-28T19:20:00Z">
        <w:r w:rsidR="00050AC0" w:rsidDel="00562706">
          <w:rPr>
            <w:noProof/>
          </w:rPr>
          <w:delInstrText>7</w:delInstrText>
        </w:r>
      </w:del>
      <w:r w:rsidR="00AB0D09" w:rsidRPr="000445CC">
        <w:fldChar w:fldCharType="end"/>
      </w:r>
      <w:r w:rsidRPr="000445CC">
        <w:instrText xml:space="preserve"> = 3 September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19" w:author="Italo Busi" w:date="2017-10-30T01:05:00Z">
        <w:r w:rsidR="00471CA3">
          <w:rPr>
            <w:noProof/>
          </w:rPr>
          <w:instrText>10</w:instrText>
        </w:r>
      </w:ins>
      <w:ins w:id="20" w:author="Belotti, Sergio (Nokia - IT/Vimercate)" w:date="2017-10-27T17:46:00Z">
        <w:del w:id="21" w:author="Italo Busi" w:date="2017-10-28T19:20:00Z">
          <w:r w:rsidR="00504062" w:rsidDel="00562706">
            <w:rPr>
              <w:noProof/>
            </w:rPr>
            <w:delInstrText>10</w:delInstrText>
          </w:r>
        </w:del>
      </w:ins>
      <w:ins w:id="22" w:author="Leeyoung" w:date="2017-10-25T09:08:00Z">
        <w:del w:id="23" w:author="Italo Busi" w:date="2017-10-28T19:20:00Z">
          <w:r w:rsidR="00DE4A9F" w:rsidDel="00562706">
            <w:rPr>
              <w:noProof/>
            </w:rPr>
            <w:delInstrText>10</w:delInstrText>
          </w:r>
        </w:del>
      </w:ins>
      <w:del w:id="24" w:author="Italo Busi" w:date="2017-10-28T19:20:00Z">
        <w:r w:rsidR="00050AC0" w:rsidDel="00562706">
          <w:rPr>
            <w:noProof/>
          </w:rPr>
          <w:delInstrText>7</w:delInstrText>
        </w:r>
      </w:del>
      <w:r w:rsidR="00AB0D09" w:rsidRPr="000445CC">
        <w:fldChar w:fldCharType="end"/>
      </w:r>
      <w:r w:rsidRPr="000445CC">
        <w:instrText xml:space="preserve"> = 4 October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25" w:author="Italo Busi" w:date="2017-10-30T01:05:00Z">
        <w:r w:rsidR="00471CA3">
          <w:rPr>
            <w:noProof/>
          </w:rPr>
          <w:instrText>10</w:instrText>
        </w:r>
      </w:ins>
      <w:ins w:id="26" w:author="Belotti, Sergio (Nokia - IT/Vimercate)" w:date="2017-10-27T17:46:00Z">
        <w:del w:id="27" w:author="Italo Busi" w:date="2017-10-28T19:20:00Z">
          <w:r w:rsidR="00504062" w:rsidDel="00562706">
            <w:rPr>
              <w:noProof/>
            </w:rPr>
            <w:delInstrText>10</w:delInstrText>
          </w:r>
        </w:del>
      </w:ins>
      <w:ins w:id="28" w:author="Leeyoung" w:date="2017-10-25T09:08:00Z">
        <w:del w:id="29" w:author="Italo Busi" w:date="2017-10-28T19:20:00Z">
          <w:r w:rsidR="00DE4A9F" w:rsidDel="00562706">
            <w:rPr>
              <w:noProof/>
            </w:rPr>
            <w:delInstrText>10</w:delInstrText>
          </w:r>
        </w:del>
      </w:ins>
      <w:del w:id="30" w:author="Italo Busi" w:date="2017-10-28T19:20:00Z">
        <w:r w:rsidR="00050AC0" w:rsidDel="00562706">
          <w:rPr>
            <w:noProof/>
          </w:rPr>
          <w:delInstrText>7</w:delInstrText>
        </w:r>
      </w:del>
      <w:r w:rsidR="00AB0D09" w:rsidRPr="000445CC">
        <w:fldChar w:fldCharType="end"/>
      </w:r>
      <w:r w:rsidRPr="000445CC">
        <w:instrText xml:space="preserve"> = 5 November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31" w:author="Italo Busi" w:date="2017-10-30T01:05:00Z">
        <w:r w:rsidR="00471CA3">
          <w:rPr>
            <w:noProof/>
          </w:rPr>
          <w:instrText>10</w:instrText>
        </w:r>
      </w:ins>
      <w:ins w:id="32" w:author="Belotti, Sergio (Nokia - IT/Vimercate)" w:date="2017-10-27T17:46:00Z">
        <w:del w:id="33" w:author="Italo Busi" w:date="2017-10-28T19:20:00Z">
          <w:r w:rsidR="00504062" w:rsidDel="00562706">
            <w:rPr>
              <w:noProof/>
            </w:rPr>
            <w:delInstrText>10</w:delInstrText>
          </w:r>
        </w:del>
      </w:ins>
      <w:ins w:id="34" w:author="Leeyoung" w:date="2017-10-25T09:08:00Z">
        <w:del w:id="35" w:author="Italo Busi" w:date="2017-10-28T19:20:00Z">
          <w:r w:rsidR="00DE4A9F" w:rsidDel="00562706">
            <w:rPr>
              <w:noProof/>
            </w:rPr>
            <w:delInstrText>10</w:delInstrText>
          </w:r>
        </w:del>
      </w:ins>
      <w:del w:id="36" w:author="Italo Busi" w:date="2017-10-28T19:20:00Z">
        <w:r w:rsidR="00050AC0" w:rsidDel="00562706">
          <w:rPr>
            <w:noProof/>
          </w:rPr>
          <w:delInstrText>7</w:delInstrText>
        </w:r>
      </w:del>
      <w:r w:rsidR="00AB0D09" w:rsidRPr="000445CC">
        <w:fldChar w:fldCharType="end"/>
      </w:r>
      <w:r w:rsidRPr="000445CC">
        <w:instrText xml:space="preserve"> = 6 December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37" w:author="Italo Busi" w:date="2017-10-30T01:05:00Z">
        <w:r w:rsidR="00471CA3">
          <w:rPr>
            <w:noProof/>
          </w:rPr>
          <w:instrText>10</w:instrText>
        </w:r>
      </w:ins>
      <w:ins w:id="38" w:author="Belotti, Sergio (Nokia - IT/Vimercate)" w:date="2017-10-27T17:46:00Z">
        <w:del w:id="39" w:author="Italo Busi" w:date="2017-10-28T19:20:00Z">
          <w:r w:rsidR="00504062" w:rsidDel="00562706">
            <w:rPr>
              <w:noProof/>
            </w:rPr>
            <w:delInstrText>10</w:delInstrText>
          </w:r>
        </w:del>
      </w:ins>
      <w:ins w:id="40" w:author="Leeyoung" w:date="2017-10-25T09:08:00Z">
        <w:del w:id="41" w:author="Italo Busi" w:date="2017-10-28T19:20:00Z">
          <w:r w:rsidR="00DE4A9F" w:rsidDel="00562706">
            <w:rPr>
              <w:noProof/>
            </w:rPr>
            <w:delInstrText>10</w:delInstrText>
          </w:r>
        </w:del>
      </w:ins>
      <w:del w:id="42" w:author="Italo Busi" w:date="2017-10-28T19:20:00Z">
        <w:r w:rsidR="00050AC0" w:rsidDel="00562706">
          <w:rPr>
            <w:noProof/>
          </w:rPr>
          <w:delInstrText>7</w:delInstrText>
        </w:r>
      </w:del>
      <w:r w:rsidR="00AB0D09" w:rsidRPr="000445CC">
        <w:fldChar w:fldCharType="end"/>
      </w:r>
      <w:r w:rsidRPr="000445CC">
        <w:instrText xml:space="preserve"> = 7 January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43" w:author="Italo Busi" w:date="2017-10-30T01:05:00Z">
        <w:r w:rsidR="00471CA3">
          <w:rPr>
            <w:noProof/>
          </w:rPr>
          <w:instrText>10</w:instrText>
        </w:r>
      </w:ins>
      <w:ins w:id="44" w:author="Belotti, Sergio (Nokia - IT/Vimercate)" w:date="2017-10-27T17:46:00Z">
        <w:del w:id="45" w:author="Italo Busi" w:date="2017-10-28T19:20:00Z">
          <w:r w:rsidR="00504062" w:rsidDel="00562706">
            <w:rPr>
              <w:noProof/>
            </w:rPr>
            <w:delInstrText>10</w:delInstrText>
          </w:r>
        </w:del>
      </w:ins>
      <w:ins w:id="46" w:author="Leeyoung" w:date="2017-10-25T09:08:00Z">
        <w:del w:id="47" w:author="Italo Busi" w:date="2017-10-28T19:20:00Z">
          <w:r w:rsidR="00DE4A9F" w:rsidDel="00562706">
            <w:rPr>
              <w:noProof/>
            </w:rPr>
            <w:delInstrText>10</w:delInstrText>
          </w:r>
        </w:del>
      </w:ins>
      <w:del w:id="48" w:author="Italo Busi" w:date="2017-10-28T19:20:00Z">
        <w:r w:rsidR="007174F5" w:rsidRPr="000445CC" w:rsidDel="00562706">
          <w:rPr>
            <w:noProof/>
          </w:rPr>
          <w:delInstrText>0</w:delInstrText>
        </w:r>
      </w:del>
      <w:r w:rsidR="00AB0D09" w:rsidRPr="000445CC">
        <w:fldChar w:fldCharType="end"/>
      </w:r>
      <w:r w:rsidRPr="000445CC">
        <w:instrText xml:space="preserve"> = 8 February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49" w:author="Italo Busi" w:date="2017-10-30T01:05:00Z">
        <w:r w:rsidR="00471CA3">
          <w:rPr>
            <w:noProof/>
          </w:rPr>
          <w:instrText>10</w:instrText>
        </w:r>
      </w:ins>
      <w:ins w:id="50" w:author="Belotti, Sergio (Nokia - IT/Vimercate)" w:date="2017-10-27T17:46:00Z">
        <w:del w:id="51" w:author="Italo Busi" w:date="2017-10-28T19:20:00Z">
          <w:r w:rsidR="00504062" w:rsidDel="00562706">
            <w:rPr>
              <w:noProof/>
            </w:rPr>
            <w:delInstrText>10</w:delInstrText>
          </w:r>
        </w:del>
      </w:ins>
      <w:ins w:id="52" w:author="Leeyoung" w:date="2017-10-25T09:08:00Z">
        <w:del w:id="53" w:author="Italo Busi" w:date="2017-10-28T19:20:00Z">
          <w:r w:rsidR="00DE4A9F" w:rsidDel="00562706">
            <w:rPr>
              <w:noProof/>
            </w:rPr>
            <w:delInstrText>10</w:delInstrText>
          </w:r>
        </w:del>
      </w:ins>
      <w:del w:id="54" w:author="Italo Busi" w:date="2017-10-28T19:20:00Z">
        <w:r w:rsidR="007174F5" w:rsidRPr="000445CC" w:rsidDel="00562706">
          <w:rPr>
            <w:noProof/>
          </w:rPr>
          <w:delInstrText>0</w:delInstrText>
        </w:r>
      </w:del>
      <w:r w:rsidR="00AB0D09" w:rsidRPr="000445CC">
        <w:fldChar w:fldCharType="end"/>
      </w:r>
      <w:r w:rsidRPr="000445CC">
        <w:instrText xml:space="preserve"> = 9 March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55" w:author="Italo Busi" w:date="2017-10-30T01:05:00Z">
        <w:r w:rsidR="00471CA3">
          <w:rPr>
            <w:noProof/>
          </w:rPr>
          <w:instrText>10</w:instrText>
        </w:r>
      </w:ins>
      <w:ins w:id="56" w:author="Belotti, Sergio (Nokia - IT/Vimercate)" w:date="2017-10-27T17:46:00Z">
        <w:del w:id="57" w:author="Italo Busi" w:date="2017-10-28T19:20:00Z">
          <w:r w:rsidR="00504062" w:rsidDel="00562706">
            <w:rPr>
              <w:noProof/>
            </w:rPr>
            <w:delInstrText>10</w:delInstrText>
          </w:r>
        </w:del>
      </w:ins>
      <w:ins w:id="58" w:author="Leeyoung" w:date="2017-10-25T09:08:00Z">
        <w:del w:id="59" w:author="Italo Busi" w:date="2017-10-28T19:20:00Z">
          <w:r w:rsidR="00DE4A9F" w:rsidDel="00562706">
            <w:rPr>
              <w:noProof/>
            </w:rPr>
            <w:delInstrText>10</w:delInstrText>
          </w:r>
        </w:del>
      </w:ins>
      <w:del w:id="60" w:author="Italo Busi" w:date="2017-10-28T19:20:00Z">
        <w:r w:rsidR="007174F5" w:rsidRPr="000445CC" w:rsidDel="00562706">
          <w:rPr>
            <w:noProof/>
          </w:rPr>
          <w:delInstrText>0</w:delInstrText>
        </w:r>
      </w:del>
      <w:r w:rsidR="00AB0D09" w:rsidRPr="000445CC">
        <w:fldChar w:fldCharType="end"/>
      </w:r>
      <w:r w:rsidRPr="000445CC">
        <w:instrText xml:space="preserve"> = 10 April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r w:rsidR="007174F5" w:rsidRPr="000445CC">
        <w:rPr>
          <w:noProof/>
        </w:rPr>
        <w:instrText>0</w:instrText>
      </w:r>
      <w:r w:rsidR="00AB0D09" w:rsidRPr="000445CC">
        <w:fldChar w:fldCharType="end"/>
      </w:r>
      <w:r w:rsidRPr="000445CC">
        <w:instrText xml:space="preserve"> = 11 May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r w:rsidR="007174F5" w:rsidRPr="000445CC">
        <w:rPr>
          <w:noProof/>
        </w:rPr>
        <w:instrText>0</w:instrText>
      </w:r>
      <w:r w:rsidR="00AB0D09" w:rsidRPr="000445CC">
        <w:fldChar w:fldCharType="end"/>
      </w:r>
      <w:r w:rsidRPr="000445CC">
        <w:instrText xml:space="preserve"> = 12 June "Fail" \* MERGEFORMAT </w:instrText>
      </w:r>
      <w:r w:rsidR="00AB0D09" w:rsidRPr="000445CC">
        <w:fldChar w:fldCharType="separate"/>
      </w:r>
      <w:r w:rsidR="007174F5" w:rsidRPr="000445CC">
        <w:rPr>
          <w:noProof/>
        </w:rPr>
        <w:instrText>Fail</w:instrText>
      </w:r>
      <w:r w:rsidR="00AB0D09" w:rsidRPr="000445CC">
        <w:fldChar w:fldCharType="end"/>
      </w:r>
      <w:r w:rsidRPr="000445CC">
        <w:instrText xml:space="preserve"> \* MERGEFORMAT </w:instrText>
      </w:r>
      <w:r w:rsidR="00AB0D09" w:rsidRPr="000445CC">
        <w:fldChar w:fldCharType="separate"/>
      </w:r>
      <w:r w:rsidR="007174F5" w:rsidRPr="000445CC">
        <w:rPr>
          <w:noProof/>
        </w:rPr>
        <w:instrText>Fail</w:instrText>
      </w:r>
      <w:r w:rsidR="00AB0D09" w:rsidRPr="000445CC">
        <w:fldChar w:fldCharType="end"/>
      </w:r>
      <w:r w:rsidRPr="000445CC">
        <w:instrText xml:space="preserve"> \* MERGEFORMAT </w:instrText>
      </w:r>
      <w:r w:rsidR="00AB0D09" w:rsidRPr="000445CC">
        <w:fldChar w:fldCharType="separate"/>
      </w:r>
      <w:ins w:id="61" w:author="Italo Busi" w:date="2017-10-30T01:05:00Z">
        <w:r w:rsidR="00471CA3" w:rsidRPr="000445CC">
          <w:rPr>
            <w:noProof/>
          </w:rPr>
          <w:instrText>April</w:instrText>
        </w:r>
      </w:ins>
      <w:ins w:id="62" w:author="Belotti, Sergio (Nokia - IT/Vimercate)" w:date="2017-10-27T17:46:00Z">
        <w:del w:id="63" w:author="Italo Busi" w:date="2017-10-28T19:20:00Z">
          <w:r w:rsidR="00504062" w:rsidRPr="000445CC" w:rsidDel="00562706">
            <w:rPr>
              <w:noProof/>
            </w:rPr>
            <w:delInstrText>April</w:delInstrText>
          </w:r>
        </w:del>
      </w:ins>
      <w:ins w:id="64" w:author="Leeyoung" w:date="2017-10-25T09:08:00Z">
        <w:del w:id="65" w:author="Italo Busi" w:date="2017-10-28T19:20:00Z">
          <w:r w:rsidR="00DE4A9F" w:rsidRPr="000445CC" w:rsidDel="00562706">
            <w:rPr>
              <w:noProof/>
            </w:rPr>
            <w:delInstrText>April</w:delInstrText>
          </w:r>
        </w:del>
      </w:ins>
      <w:del w:id="66" w:author="Italo Busi" w:date="2017-10-28T19:20:00Z">
        <w:r w:rsidR="007174F5" w:rsidRPr="000445CC" w:rsidDel="00562706">
          <w:rPr>
            <w:noProof/>
          </w:rPr>
          <w:delInstrText>Fail</w:delInstrText>
        </w:r>
      </w:del>
      <w:r w:rsidR="00AB0D09" w:rsidRPr="000445CC">
        <w:fldChar w:fldCharType="end"/>
      </w:r>
      <w:r w:rsidRPr="000445CC">
        <w:instrText xml:space="preserve"> \* MERGEFORMAT </w:instrText>
      </w:r>
      <w:r w:rsidR="00AB0D09" w:rsidRPr="000445CC">
        <w:fldChar w:fldCharType="separate"/>
      </w:r>
      <w:ins w:id="67" w:author="Italo Busi" w:date="2017-10-30T01:05:00Z">
        <w:r w:rsidR="00471CA3" w:rsidRPr="000445CC">
          <w:rPr>
            <w:noProof/>
          </w:rPr>
          <w:instrText>April</w:instrText>
        </w:r>
      </w:ins>
      <w:ins w:id="68" w:author="Belotti, Sergio (Nokia - IT/Vimercate)" w:date="2017-10-27T17:46:00Z">
        <w:del w:id="69" w:author="Italo Busi" w:date="2017-10-28T19:20:00Z">
          <w:r w:rsidR="00504062" w:rsidRPr="000445CC" w:rsidDel="00562706">
            <w:rPr>
              <w:noProof/>
            </w:rPr>
            <w:delInstrText>April</w:delInstrText>
          </w:r>
        </w:del>
      </w:ins>
      <w:ins w:id="70" w:author="Leeyoung" w:date="2017-10-25T09:08:00Z">
        <w:del w:id="71" w:author="Italo Busi" w:date="2017-10-28T19:20:00Z">
          <w:r w:rsidR="00DE4A9F" w:rsidRPr="000445CC" w:rsidDel="00562706">
            <w:rPr>
              <w:noProof/>
            </w:rPr>
            <w:delInstrText>April</w:delInstrText>
          </w:r>
        </w:del>
      </w:ins>
      <w:del w:id="72" w:author="Italo Busi" w:date="2017-10-28T19:20:00Z">
        <w:r w:rsidR="007174F5" w:rsidRPr="000445CC" w:rsidDel="00562706">
          <w:rPr>
            <w:noProof/>
          </w:rPr>
          <w:delInstrText>Fail</w:delInstrText>
        </w:r>
      </w:del>
      <w:r w:rsidR="00AB0D09" w:rsidRPr="000445CC">
        <w:fldChar w:fldCharType="end"/>
      </w:r>
      <w:r w:rsidRPr="000445CC">
        <w:instrText xml:space="preserve"> \* MERGEFORMAT </w:instrText>
      </w:r>
      <w:r w:rsidR="00AB0D09" w:rsidRPr="000445CC">
        <w:fldChar w:fldCharType="separate"/>
      </w:r>
      <w:ins w:id="73" w:author="Italo Busi" w:date="2017-10-30T01:05:00Z">
        <w:r w:rsidR="00471CA3" w:rsidRPr="000445CC">
          <w:rPr>
            <w:noProof/>
          </w:rPr>
          <w:instrText>April</w:instrText>
        </w:r>
      </w:ins>
      <w:ins w:id="74" w:author="Belotti, Sergio (Nokia - IT/Vimercate)" w:date="2017-10-27T17:46:00Z">
        <w:del w:id="75" w:author="Italo Busi" w:date="2017-10-28T19:20:00Z">
          <w:r w:rsidR="00504062" w:rsidRPr="000445CC" w:rsidDel="00562706">
            <w:rPr>
              <w:noProof/>
            </w:rPr>
            <w:delInstrText>April</w:delInstrText>
          </w:r>
        </w:del>
      </w:ins>
      <w:ins w:id="76" w:author="Leeyoung" w:date="2017-10-25T09:08:00Z">
        <w:del w:id="77" w:author="Italo Busi" w:date="2017-10-28T19:20:00Z">
          <w:r w:rsidR="00DE4A9F" w:rsidRPr="000445CC" w:rsidDel="00562706">
            <w:rPr>
              <w:noProof/>
            </w:rPr>
            <w:delInstrText>April</w:delInstrText>
          </w:r>
        </w:del>
      </w:ins>
      <w:del w:id="78" w:author="Italo Busi" w:date="2017-10-28T19:20:00Z">
        <w:r w:rsidR="007174F5" w:rsidRPr="000445CC" w:rsidDel="00562706">
          <w:rPr>
            <w:noProof/>
          </w:rPr>
          <w:delInstrText>Fail</w:delInstrText>
        </w:r>
      </w:del>
      <w:r w:rsidR="00AB0D09" w:rsidRPr="000445CC">
        <w:fldChar w:fldCharType="end"/>
      </w:r>
      <w:r w:rsidRPr="000445CC">
        <w:instrText xml:space="preserve"> \* MERGEFORMAT </w:instrText>
      </w:r>
      <w:r w:rsidR="00AB0D09" w:rsidRPr="000445CC">
        <w:fldChar w:fldCharType="separate"/>
      </w:r>
      <w:ins w:id="79" w:author="Italo Busi" w:date="2017-10-30T01:05:00Z">
        <w:r w:rsidR="00471CA3" w:rsidRPr="000445CC">
          <w:rPr>
            <w:noProof/>
          </w:rPr>
          <w:instrText>April</w:instrText>
        </w:r>
      </w:ins>
      <w:ins w:id="80" w:author="Belotti, Sergio (Nokia - IT/Vimercate)" w:date="2017-10-27T17:46:00Z">
        <w:del w:id="81" w:author="Italo Busi" w:date="2017-10-28T19:20:00Z">
          <w:r w:rsidR="00504062" w:rsidRPr="000445CC" w:rsidDel="00562706">
            <w:rPr>
              <w:noProof/>
            </w:rPr>
            <w:delInstrText>April</w:delInstrText>
          </w:r>
        </w:del>
      </w:ins>
      <w:ins w:id="82" w:author="Leeyoung" w:date="2017-10-25T09:08:00Z">
        <w:del w:id="83" w:author="Italo Busi" w:date="2017-10-28T19:20:00Z">
          <w:r w:rsidR="00DE4A9F" w:rsidRPr="000445CC" w:rsidDel="00562706">
            <w:rPr>
              <w:noProof/>
            </w:rPr>
            <w:delInstrText>April</w:delInstrText>
          </w:r>
        </w:del>
      </w:ins>
      <w:del w:id="84"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85" w:author="Italo Busi" w:date="2017-10-30T01:05:00Z">
        <w:r w:rsidR="00471CA3" w:rsidRPr="000445CC">
          <w:rPr>
            <w:noProof/>
          </w:rPr>
          <w:instrText>April</w:instrText>
        </w:r>
      </w:ins>
      <w:ins w:id="86" w:author="Belotti, Sergio (Nokia - IT/Vimercate)" w:date="2017-10-27T17:46:00Z">
        <w:del w:id="87" w:author="Italo Busi" w:date="2017-10-28T19:20:00Z">
          <w:r w:rsidR="00504062" w:rsidRPr="000445CC" w:rsidDel="00562706">
            <w:rPr>
              <w:noProof/>
            </w:rPr>
            <w:delInstrText>April</w:delInstrText>
          </w:r>
        </w:del>
      </w:ins>
      <w:ins w:id="88" w:author="Leeyoung" w:date="2017-10-25T09:08:00Z">
        <w:del w:id="89" w:author="Italo Busi" w:date="2017-10-28T19:20:00Z">
          <w:r w:rsidR="00DE4A9F" w:rsidRPr="000445CC" w:rsidDel="00562706">
            <w:rPr>
              <w:noProof/>
            </w:rPr>
            <w:delInstrText>April</w:delInstrText>
          </w:r>
        </w:del>
      </w:ins>
      <w:del w:id="90"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91" w:author="Italo Busi" w:date="2017-10-30T01:05:00Z">
        <w:r w:rsidR="00471CA3" w:rsidRPr="000445CC">
          <w:rPr>
            <w:noProof/>
          </w:rPr>
          <w:instrText>April</w:instrText>
        </w:r>
      </w:ins>
      <w:ins w:id="92" w:author="Belotti, Sergio (Nokia - IT/Vimercate)" w:date="2017-10-27T17:46:00Z">
        <w:del w:id="93" w:author="Italo Busi" w:date="2017-10-28T19:20:00Z">
          <w:r w:rsidR="00504062" w:rsidRPr="000445CC" w:rsidDel="00562706">
            <w:rPr>
              <w:noProof/>
            </w:rPr>
            <w:delInstrText>April</w:delInstrText>
          </w:r>
        </w:del>
      </w:ins>
      <w:ins w:id="94" w:author="Leeyoung" w:date="2017-10-25T09:08:00Z">
        <w:del w:id="95" w:author="Italo Busi" w:date="2017-10-28T19:20:00Z">
          <w:r w:rsidR="00DE4A9F" w:rsidRPr="000445CC" w:rsidDel="00562706">
            <w:rPr>
              <w:noProof/>
            </w:rPr>
            <w:delInstrText>April</w:delInstrText>
          </w:r>
        </w:del>
      </w:ins>
      <w:del w:id="96"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97" w:author="Italo Busi" w:date="2017-10-30T01:05:00Z">
        <w:r w:rsidR="00471CA3" w:rsidRPr="000445CC">
          <w:rPr>
            <w:noProof/>
          </w:rPr>
          <w:instrText>April</w:instrText>
        </w:r>
      </w:ins>
      <w:ins w:id="98" w:author="Belotti, Sergio (Nokia - IT/Vimercate)" w:date="2017-10-27T17:46:00Z">
        <w:del w:id="99" w:author="Italo Busi" w:date="2017-10-28T19:20:00Z">
          <w:r w:rsidR="00504062" w:rsidRPr="000445CC" w:rsidDel="00562706">
            <w:rPr>
              <w:noProof/>
            </w:rPr>
            <w:delInstrText>April</w:delInstrText>
          </w:r>
        </w:del>
      </w:ins>
      <w:ins w:id="100" w:author="Leeyoung" w:date="2017-10-25T09:08:00Z">
        <w:del w:id="101" w:author="Italo Busi" w:date="2017-10-28T19:20:00Z">
          <w:r w:rsidR="00DE4A9F" w:rsidRPr="000445CC" w:rsidDel="00562706">
            <w:rPr>
              <w:noProof/>
            </w:rPr>
            <w:delInstrText>April</w:delInstrText>
          </w:r>
        </w:del>
      </w:ins>
      <w:del w:id="102"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103" w:author="Italo Busi" w:date="2017-10-30T01:05:00Z">
        <w:r w:rsidR="00471CA3" w:rsidRPr="000445CC">
          <w:rPr>
            <w:noProof/>
          </w:rPr>
          <w:instrText>April</w:instrText>
        </w:r>
      </w:ins>
      <w:ins w:id="104" w:author="Belotti, Sergio (Nokia - IT/Vimercate)" w:date="2017-10-27T17:46:00Z">
        <w:del w:id="105" w:author="Italo Busi" w:date="2017-10-28T19:20:00Z">
          <w:r w:rsidR="00504062" w:rsidRPr="000445CC" w:rsidDel="00562706">
            <w:rPr>
              <w:noProof/>
            </w:rPr>
            <w:delInstrText>April</w:delInstrText>
          </w:r>
        </w:del>
      </w:ins>
      <w:ins w:id="106" w:author="Leeyoung" w:date="2017-10-25T09:08:00Z">
        <w:del w:id="107" w:author="Italo Busi" w:date="2017-10-28T19:20:00Z">
          <w:r w:rsidR="00DE4A9F" w:rsidRPr="000445CC" w:rsidDel="00562706">
            <w:rPr>
              <w:noProof/>
            </w:rPr>
            <w:delInstrText>April</w:delInstrText>
          </w:r>
        </w:del>
      </w:ins>
      <w:del w:id="108"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109" w:author="Italo Busi" w:date="2017-10-30T01:05:00Z">
        <w:r w:rsidR="00471CA3" w:rsidRPr="000445CC">
          <w:rPr>
            <w:noProof/>
          </w:rPr>
          <w:instrText>April</w:instrText>
        </w:r>
      </w:ins>
      <w:ins w:id="110" w:author="Belotti, Sergio (Nokia - IT/Vimercate)" w:date="2017-10-27T17:46:00Z">
        <w:del w:id="111" w:author="Italo Busi" w:date="2017-10-28T19:20:00Z">
          <w:r w:rsidR="00504062" w:rsidRPr="000445CC" w:rsidDel="00562706">
            <w:rPr>
              <w:noProof/>
            </w:rPr>
            <w:delInstrText>April</w:delInstrText>
          </w:r>
        </w:del>
      </w:ins>
      <w:ins w:id="112" w:author="Leeyoung" w:date="2017-10-25T09:08:00Z">
        <w:del w:id="113" w:author="Italo Busi" w:date="2017-10-28T19:20:00Z">
          <w:r w:rsidR="00DE4A9F" w:rsidRPr="000445CC" w:rsidDel="00562706">
            <w:rPr>
              <w:noProof/>
            </w:rPr>
            <w:delInstrText>April</w:delInstrText>
          </w:r>
        </w:del>
      </w:ins>
      <w:del w:id="114" w:author="Italo Busi" w:date="2017-10-28T19:20:00Z">
        <w:r w:rsidR="00050AC0" w:rsidRPr="000445CC" w:rsidDel="00562706">
          <w:rPr>
            <w:noProof/>
          </w:rPr>
          <w:delInstrText>January</w:delInstrText>
        </w:r>
      </w:del>
      <w:r w:rsidR="00AB0D09" w:rsidRPr="000445CC">
        <w:fldChar w:fldCharType="end"/>
      </w:r>
      <w:r w:rsidRPr="000445CC">
        <w:instrText xml:space="preserve"> \* MERGEFORMAT </w:instrText>
      </w:r>
      <w:r w:rsidR="00AB0D09" w:rsidRPr="000445CC">
        <w:fldChar w:fldCharType="separate"/>
      </w:r>
      <w:ins w:id="115" w:author="Italo Busi" w:date="2017-10-30T01:05:00Z">
        <w:r w:rsidR="00471CA3" w:rsidRPr="000445CC">
          <w:rPr>
            <w:noProof/>
          </w:rPr>
          <w:t>April</w:t>
        </w:r>
      </w:ins>
      <w:ins w:id="116" w:author="Belotti, Sergio (Nokia - IT/Vimercate)" w:date="2017-10-27T17:46:00Z">
        <w:del w:id="117" w:author="Italo Busi" w:date="2017-10-28T19:20:00Z">
          <w:r w:rsidR="00504062" w:rsidRPr="000445CC" w:rsidDel="00562706">
            <w:rPr>
              <w:noProof/>
            </w:rPr>
            <w:delText>April</w:delText>
          </w:r>
        </w:del>
      </w:ins>
      <w:ins w:id="118" w:author="Leeyoung" w:date="2017-10-25T09:08:00Z">
        <w:del w:id="119" w:author="Italo Busi" w:date="2017-10-28T19:20:00Z">
          <w:r w:rsidR="00DE4A9F" w:rsidRPr="000445CC" w:rsidDel="00562706">
            <w:rPr>
              <w:noProof/>
            </w:rPr>
            <w:delText>April</w:delText>
          </w:r>
        </w:del>
      </w:ins>
      <w:del w:id="120" w:author="Italo Busi" w:date="2017-10-28T19:20:00Z">
        <w:r w:rsidR="00050AC0" w:rsidRPr="000445CC" w:rsidDel="00562706">
          <w:rPr>
            <w:noProof/>
          </w:rPr>
          <w:delText>January</w:delText>
        </w:r>
      </w:del>
      <w:r w:rsidR="00AB0D09" w:rsidRPr="000445CC">
        <w:fldChar w:fldCharType="end"/>
      </w:r>
      <w:r w:rsidRPr="000445CC">
        <w:t xml:space="preserve"> </w:t>
      </w:r>
      <w:r w:rsidR="00AB0D09" w:rsidRPr="000445CC">
        <w:fldChar w:fldCharType="begin"/>
      </w:r>
      <w:r w:rsidRPr="000445CC">
        <w:instrText xml:space="preserve"> DATE  \@ "d," </w:instrText>
      </w:r>
      <w:r w:rsidR="00AB0D09" w:rsidRPr="000445CC">
        <w:fldChar w:fldCharType="separate"/>
      </w:r>
      <w:ins w:id="121" w:author="Italo Busi" w:date="2017-10-30T01:05:00Z">
        <w:r w:rsidR="00471CA3">
          <w:rPr>
            <w:noProof/>
          </w:rPr>
          <w:t>30,</w:t>
        </w:r>
      </w:ins>
      <w:ins w:id="122" w:author="Belotti, Sergio (Nokia - IT/Vimercate)" w:date="2017-10-27T17:46:00Z">
        <w:del w:id="123" w:author="Italo Busi" w:date="2017-10-28T19:20:00Z">
          <w:r w:rsidR="00504062" w:rsidDel="00562706">
            <w:rPr>
              <w:noProof/>
            </w:rPr>
            <w:delText>27,</w:delText>
          </w:r>
        </w:del>
      </w:ins>
      <w:ins w:id="124" w:author="Leeyoung" w:date="2017-10-25T09:08:00Z">
        <w:del w:id="125" w:author="Italo Busi" w:date="2017-10-28T19:20:00Z">
          <w:r w:rsidR="00DE4A9F" w:rsidDel="00562706">
            <w:rPr>
              <w:noProof/>
            </w:rPr>
            <w:delText>25,</w:delText>
          </w:r>
        </w:del>
      </w:ins>
      <w:del w:id="126" w:author="Italo Busi" w:date="2017-10-28T19:20:00Z">
        <w:r w:rsidR="00232D45" w:rsidDel="00562706">
          <w:rPr>
            <w:noProof/>
          </w:rPr>
          <w:delText>23,</w:delText>
        </w:r>
      </w:del>
      <w:r w:rsidR="00AB0D09" w:rsidRPr="000445CC">
        <w:fldChar w:fldCharType="end"/>
      </w:r>
      <w:r w:rsidRPr="000445CC">
        <w:t xml:space="preserve"> </w: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127" w:author="Italo Busi" w:date="2017-10-30T01:05:00Z">
        <w:r w:rsidR="00471CA3">
          <w:rPr>
            <w:noProof/>
          </w:rPr>
          <w:instrText>10</w:instrText>
        </w:r>
      </w:ins>
      <w:ins w:id="128" w:author="Belotti, Sergio (Nokia - IT/Vimercate)" w:date="2017-10-27T17:46:00Z">
        <w:del w:id="129" w:author="Italo Busi" w:date="2017-10-28T19:20:00Z">
          <w:r w:rsidR="00504062" w:rsidDel="00562706">
            <w:rPr>
              <w:noProof/>
            </w:rPr>
            <w:delInstrText>10</w:delInstrText>
          </w:r>
        </w:del>
      </w:ins>
      <w:ins w:id="130" w:author="Leeyoung" w:date="2017-10-25T09:08:00Z">
        <w:del w:id="131" w:author="Italo Busi" w:date="2017-10-28T19:20:00Z">
          <w:r w:rsidR="00DE4A9F" w:rsidDel="00562706">
            <w:rPr>
              <w:noProof/>
            </w:rPr>
            <w:delInstrText>10</w:delInstrText>
          </w:r>
        </w:del>
      </w:ins>
      <w:del w:id="132" w:author="Italo Busi" w:date="2017-10-28T19:20:00Z">
        <w:r w:rsidR="00050AC0" w:rsidDel="00562706">
          <w:rPr>
            <w:noProof/>
          </w:rPr>
          <w:delInstrText>7</w:delInstrText>
        </w:r>
      </w:del>
      <w:r w:rsidR="00AB0D09" w:rsidRPr="000445CC">
        <w:fldChar w:fldCharType="end"/>
      </w:r>
      <w:r w:rsidRPr="000445CC">
        <w:instrText xml:space="preserve"> &lt; 7 </w:instrText>
      </w:r>
      <w:r w:rsidR="00AB0D09" w:rsidRPr="000445CC">
        <w:fldChar w:fldCharType="begin"/>
      </w:r>
      <w:r w:rsidRPr="000445CC">
        <w:instrText xml:space="preserve"> SAVEDATE \@ "YYYY" \* MERGEFORMAT </w:instrText>
      </w:r>
      <w:r w:rsidR="00AB0D09" w:rsidRPr="000445CC">
        <w:fldChar w:fldCharType="separate"/>
      </w:r>
      <w:r w:rsidR="000A0F17">
        <w:rPr>
          <w:noProof/>
        </w:rPr>
        <w:instrText>2017</w:instrText>
      </w:r>
      <w:r w:rsidR="00AB0D09" w:rsidRPr="000445CC">
        <w:fldChar w:fldCharType="end"/>
      </w:r>
      <w:r w:rsidRPr="000445CC">
        <w:instrText xml:space="preserve"> </w:instrText>
      </w:r>
      <w:r w:rsidR="00AB0D09" w:rsidRPr="000445CC">
        <w:fldChar w:fldCharType="begin"/>
      </w:r>
      <w:r w:rsidRPr="000445CC">
        <w:instrText xml:space="preserve"> IF </w:instrText>
      </w:r>
      <w:r w:rsidR="00AB0D09" w:rsidRPr="000445CC">
        <w:fldChar w:fldCharType="begin"/>
      </w:r>
      <w:r w:rsidRPr="000445CC">
        <w:instrText xml:space="preserve"> SAVEDATE \@ "M" \* MERGEFORMAT </w:instrText>
      </w:r>
      <w:r w:rsidR="00AB0D09" w:rsidRPr="000445CC">
        <w:fldChar w:fldCharType="separate"/>
      </w:r>
      <w:ins w:id="133" w:author="Italo Busi" w:date="2017-10-30T01:05:00Z">
        <w:r w:rsidR="00471CA3">
          <w:rPr>
            <w:noProof/>
          </w:rPr>
          <w:instrText>10</w:instrText>
        </w:r>
      </w:ins>
      <w:ins w:id="134" w:author="Belotti, Sergio (Nokia - IT/Vimercate)" w:date="2017-10-27T17:46:00Z">
        <w:del w:id="135" w:author="Italo Busi" w:date="2017-10-28T19:20:00Z">
          <w:r w:rsidR="00504062" w:rsidDel="00562706">
            <w:rPr>
              <w:noProof/>
            </w:rPr>
            <w:delInstrText>10</w:delInstrText>
          </w:r>
        </w:del>
      </w:ins>
      <w:ins w:id="136" w:author="Leeyoung" w:date="2017-10-25T09:08:00Z">
        <w:del w:id="137" w:author="Italo Busi" w:date="2017-10-28T19:20:00Z">
          <w:r w:rsidR="00DE4A9F" w:rsidDel="00562706">
            <w:rPr>
              <w:noProof/>
            </w:rPr>
            <w:delInstrText>10</w:delInstrText>
          </w:r>
        </w:del>
      </w:ins>
      <w:del w:id="138" w:author="Italo Busi" w:date="2017-10-28T19:20:00Z">
        <w:r w:rsidR="00050AC0" w:rsidDel="00562706">
          <w:rPr>
            <w:noProof/>
          </w:rPr>
          <w:delInstrText>7</w:delInstrText>
        </w:r>
      </w:del>
      <w:r w:rsidR="00AB0D09" w:rsidRPr="000445CC">
        <w:fldChar w:fldCharType="end"/>
      </w:r>
      <w:r w:rsidRPr="000445CC">
        <w:instrText xml:space="preserve"> &gt; 6 </w:instrText>
      </w:r>
      <w:r w:rsidR="00AB0D09" w:rsidRPr="000445CC">
        <w:fldChar w:fldCharType="begin"/>
      </w:r>
      <w:r w:rsidRPr="000445CC">
        <w:instrText xml:space="preserve"> = </w:instrText>
      </w:r>
      <w:r w:rsidR="00AB0D09" w:rsidRPr="000445CC">
        <w:fldChar w:fldCharType="begin"/>
      </w:r>
      <w:r w:rsidRPr="000445CC">
        <w:instrText xml:space="preserve"> SAVEDATE \@ "YYYY" \* MERGEFORMAT </w:instrText>
      </w:r>
      <w:r w:rsidR="00AB0D09" w:rsidRPr="000445CC">
        <w:fldChar w:fldCharType="separate"/>
      </w:r>
      <w:r w:rsidR="00471CA3">
        <w:rPr>
          <w:noProof/>
        </w:rPr>
        <w:instrText>2017</w:instrText>
      </w:r>
      <w:r w:rsidR="00AB0D09" w:rsidRPr="000445CC">
        <w:fldChar w:fldCharType="end"/>
      </w:r>
      <w:r w:rsidRPr="000445CC">
        <w:instrText xml:space="preserve"> + 1 \* MERGEFORMAT </w:instrText>
      </w:r>
      <w:r w:rsidR="00AB0D09" w:rsidRPr="000445CC">
        <w:fldChar w:fldCharType="separate"/>
      </w:r>
      <w:ins w:id="139" w:author="Italo Busi" w:date="2017-10-30T01:05:00Z">
        <w:r w:rsidR="00471CA3">
          <w:rPr>
            <w:noProof/>
          </w:rPr>
          <w:instrText>2018</w:instrText>
        </w:r>
      </w:ins>
      <w:del w:id="140" w:author="Italo Busi" w:date="2017-10-30T01:05:00Z">
        <w:r w:rsidR="00753DF3" w:rsidRPr="000445CC" w:rsidDel="00471CA3">
          <w:rPr>
            <w:noProof/>
          </w:rPr>
          <w:delInstrText>2009</w:delInstrText>
        </w:r>
      </w:del>
      <w:r w:rsidR="00AB0D09" w:rsidRPr="000445CC">
        <w:fldChar w:fldCharType="end"/>
      </w:r>
      <w:r w:rsidRPr="000445CC">
        <w:instrText xml:space="preserve"> "Fail" \* MERGEFORMAT  \* MERGEFORMAT </w:instrText>
      </w:r>
      <w:r w:rsidR="00AB0D09" w:rsidRPr="000445CC">
        <w:fldChar w:fldCharType="separate"/>
      </w:r>
      <w:ins w:id="141" w:author="Italo Busi" w:date="2017-10-30T01:05:00Z">
        <w:r w:rsidR="00471CA3">
          <w:rPr>
            <w:noProof/>
          </w:rPr>
          <w:instrText>2018</w:instrText>
        </w:r>
      </w:ins>
      <w:del w:id="142" w:author="Italo Busi" w:date="2017-10-30T01:05:00Z">
        <w:r w:rsidR="00562706" w:rsidRPr="000445CC" w:rsidDel="00471CA3">
          <w:rPr>
            <w:noProof/>
          </w:rPr>
          <w:delInstrText>2009</w:delInstrText>
        </w:r>
      </w:del>
      <w:r w:rsidR="00AB0D09" w:rsidRPr="000445CC">
        <w:fldChar w:fldCharType="end"/>
      </w:r>
      <w:r w:rsidRPr="000445CC">
        <w:instrText xml:space="preserve"> \* MERGEFORMAT </w:instrText>
      </w:r>
      <w:r w:rsidR="00AB0D09" w:rsidRPr="000445CC">
        <w:fldChar w:fldCharType="separate"/>
      </w:r>
      <w:ins w:id="143" w:author="Italo Busi" w:date="2017-10-30T01:05:00Z">
        <w:r w:rsidR="00471CA3">
          <w:rPr>
            <w:noProof/>
          </w:rPr>
          <w:t>2018</w:t>
        </w:r>
      </w:ins>
      <w:del w:id="144" w:author="Italo Busi" w:date="2017-10-30T01:05:00Z">
        <w:r w:rsidR="00562706" w:rsidRPr="000445CC" w:rsidDel="00471CA3">
          <w:rPr>
            <w:noProof/>
          </w:rPr>
          <w:delText>2009</w:delText>
        </w:r>
      </w:del>
      <w:r w:rsidR="00AB0D09"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AB0D09" w:rsidRPr="006417A3">
        <w:fldChar w:fldCharType="begin"/>
      </w:r>
      <w:r w:rsidRPr="006417A3">
        <w:instrText xml:space="preserve"> SAVEDATE  \@ "yyyy"  \* MERGEFORMAT </w:instrText>
      </w:r>
      <w:r w:rsidR="00AB0D09" w:rsidRPr="006417A3">
        <w:fldChar w:fldCharType="separate"/>
      </w:r>
      <w:r w:rsidR="00562706">
        <w:rPr>
          <w:noProof/>
        </w:rPr>
        <w:t>2017</w:t>
      </w:r>
      <w:r w:rsidR="00AB0D09"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w:t>
      </w:r>
      <w:r w:rsidRPr="00D3128B">
        <w:lastRenderedPageBreak/>
        <w:t>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This document analyses how YANG models being defined by IETF (TEAS and CCAMP WG</w:t>
      </w:r>
      <w:ins w:id="145" w:author="Leeyoung" w:date="2017-10-25T11:12:00Z">
        <w:r w:rsidR="004E6575">
          <w:t>s</w:t>
        </w:r>
      </w:ins>
      <w:r w:rsidRPr="003325F9">
        <w:t xml:space="preserve"> in particular) can be used to support Use Case 1 (single-domain with single-layer) </w:t>
      </w:r>
      <w:r w:rsidR="00AB0D09" w:rsidRPr="00AB0D09">
        <w:rPr>
          <w:rPrChange w:id="146" w:author="Italo Busi" w:date="2017-10-26T23:32:00Z">
            <w:rPr>
              <w:highlight w:val="cyan"/>
            </w:rPr>
          </w:rPrChange>
        </w:rPr>
        <w:t>scenarios</w:t>
      </w:r>
      <w:ins w:id="147" w:author="Italo Busi" w:date="2017-10-26T23:32:00Z">
        <w:r w:rsidR="00227538">
          <w:t>,</w:t>
        </w:r>
      </w:ins>
      <w:r w:rsidRPr="003325F9">
        <w:t xml:space="preserve">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F5301C" w:rsidRDefault="00AB0D09">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30" w:history="1">
        <w:r w:rsidR="00F5301C" w:rsidRPr="005A65B9">
          <w:rPr>
            <w:rStyle w:val="Hyperlink"/>
          </w:rPr>
          <w:t>1.1. Assumptions</w:t>
        </w:r>
        <w:r w:rsidR="00F5301C">
          <w:rPr>
            <w:webHidden/>
          </w:rPr>
          <w:tab/>
        </w:r>
        <w:r>
          <w:rPr>
            <w:webHidden/>
          </w:rPr>
          <w:fldChar w:fldCharType="begin"/>
        </w:r>
        <w:r w:rsidR="00F5301C">
          <w:rPr>
            <w:webHidden/>
          </w:rPr>
          <w:instrText xml:space="preserve"> PAGEREF _Toc486488730 \h </w:instrText>
        </w:r>
        <w:r>
          <w:rPr>
            <w:webHidden/>
          </w:rPr>
        </w:r>
        <w:r>
          <w:rPr>
            <w:webHidden/>
          </w:rPr>
          <w:fldChar w:fldCharType="separate"/>
        </w:r>
        <w:r w:rsidR="00F5301C">
          <w:rPr>
            <w:webHidden/>
          </w:rPr>
          <w:t>3</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31" w:history="1">
        <w:r w:rsidR="00F5301C" w:rsidRPr="005A65B9">
          <w:rPr>
            <w:rStyle w:val="Hyperlink"/>
          </w:rPr>
          <w:t>1.2. Feedbacks provided to the IETF Working Groups</w:t>
        </w:r>
        <w:r w:rsidR="00F5301C">
          <w:rPr>
            <w:webHidden/>
          </w:rPr>
          <w:tab/>
        </w:r>
        <w:r>
          <w:rPr>
            <w:webHidden/>
          </w:rPr>
          <w:fldChar w:fldCharType="begin"/>
        </w:r>
        <w:r w:rsidR="00F5301C">
          <w:rPr>
            <w:webHidden/>
          </w:rPr>
          <w:instrText xml:space="preserve"> PAGEREF _Toc486488731 \h </w:instrText>
        </w:r>
        <w:r>
          <w:rPr>
            <w:webHidden/>
          </w:rPr>
        </w:r>
        <w:r>
          <w:rPr>
            <w:webHidden/>
          </w:rPr>
          <w:fldChar w:fldCharType="separate"/>
        </w:r>
        <w:r w:rsidR="00F5301C">
          <w:rPr>
            <w:webHidden/>
          </w:rPr>
          <w:t>4</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32" w:history="1">
        <w:r w:rsidR="00F5301C" w:rsidRPr="005A65B9">
          <w:rPr>
            <w:rStyle w:val="Hyperlink"/>
          </w:rPr>
          <w:t>2. Conventions used in this document</w:t>
        </w:r>
        <w:r w:rsidR="00F5301C">
          <w:rPr>
            <w:webHidden/>
          </w:rPr>
          <w:tab/>
        </w:r>
        <w:r>
          <w:rPr>
            <w:webHidden/>
          </w:rPr>
          <w:fldChar w:fldCharType="begin"/>
        </w:r>
        <w:r w:rsidR="00F5301C">
          <w:rPr>
            <w:webHidden/>
          </w:rPr>
          <w:instrText xml:space="preserve"> PAGEREF _Toc486488732 \h </w:instrText>
        </w:r>
        <w:r>
          <w:rPr>
            <w:webHidden/>
          </w:rPr>
        </w:r>
        <w:r>
          <w:rPr>
            <w:webHidden/>
          </w:rPr>
          <w:fldChar w:fldCharType="separate"/>
        </w:r>
        <w:r w:rsidR="00F5301C">
          <w:rPr>
            <w:webHidden/>
          </w:rPr>
          <w:t>4</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33" w:history="1">
        <w:r w:rsidR="00F5301C" w:rsidRPr="005A65B9">
          <w:rPr>
            <w:rStyle w:val="Hyperlink"/>
          </w:rPr>
          <w:t>3. High-level Overview</w:t>
        </w:r>
        <w:r w:rsidR="00F5301C">
          <w:rPr>
            <w:webHidden/>
          </w:rPr>
          <w:tab/>
        </w:r>
        <w:r>
          <w:rPr>
            <w:webHidden/>
          </w:rPr>
          <w:fldChar w:fldCharType="begin"/>
        </w:r>
        <w:r w:rsidR="00F5301C">
          <w:rPr>
            <w:webHidden/>
          </w:rPr>
          <w:instrText xml:space="preserve"> PAGEREF _Toc486488733 \h </w:instrText>
        </w:r>
        <w:r>
          <w:rPr>
            <w:webHidden/>
          </w:rPr>
        </w:r>
        <w:r>
          <w:rPr>
            <w:webHidden/>
          </w:rPr>
          <w:fldChar w:fldCharType="separate"/>
        </w:r>
        <w:r w:rsidR="00F5301C">
          <w:rPr>
            <w:webHidden/>
          </w:rPr>
          <w:t>5</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34" w:history="1">
        <w:r w:rsidR="00F5301C" w:rsidRPr="005A65B9">
          <w:rPr>
            <w:rStyle w:val="Hyperlink"/>
          </w:rPr>
          <w:t>3.1. Topology Abstraction</w:t>
        </w:r>
        <w:r w:rsidR="00F5301C">
          <w:rPr>
            <w:webHidden/>
          </w:rPr>
          <w:tab/>
        </w:r>
        <w:r>
          <w:rPr>
            <w:webHidden/>
          </w:rPr>
          <w:fldChar w:fldCharType="begin"/>
        </w:r>
        <w:r w:rsidR="00F5301C">
          <w:rPr>
            <w:webHidden/>
          </w:rPr>
          <w:instrText xml:space="preserve"> PAGEREF _Toc486488734 \h </w:instrText>
        </w:r>
        <w:r>
          <w:rPr>
            <w:webHidden/>
          </w:rPr>
        </w:r>
        <w:r>
          <w:rPr>
            <w:webHidden/>
          </w:rPr>
          <w:fldChar w:fldCharType="separate"/>
        </w:r>
        <w:r w:rsidR="00F5301C">
          <w:rPr>
            <w:webHidden/>
          </w:rPr>
          <w:t>5</w:t>
        </w:r>
        <w:r>
          <w:rPr>
            <w:webHidden/>
          </w:rPr>
          <w:fldChar w:fldCharType="end"/>
        </w:r>
      </w:hyperlink>
    </w:p>
    <w:p w:rsidR="00F5301C" w:rsidRDefault="00AB0D09">
      <w:pPr>
        <w:pStyle w:val="TOC3"/>
        <w:rPr>
          <w:rFonts w:asciiTheme="minorHAnsi" w:eastAsiaTheme="minorEastAsia" w:hAnsiTheme="minorHAnsi" w:cstheme="minorBidi"/>
          <w:sz w:val="22"/>
          <w:szCs w:val="22"/>
          <w:lang w:eastAsia="zh-CN"/>
        </w:rPr>
      </w:pPr>
      <w:hyperlink w:anchor="_Toc486488735" w:history="1">
        <w:r w:rsidR="00F5301C" w:rsidRPr="005A65B9">
          <w:rPr>
            <w:rStyle w:val="Hyperlink"/>
          </w:rPr>
          <w:t>3.1.1. ODU White Topology Abstraction</w:t>
        </w:r>
        <w:r w:rsidR="00F5301C">
          <w:rPr>
            <w:webHidden/>
          </w:rPr>
          <w:tab/>
        </w:r>
        <w:r>
          <w:rPr>
            <w:webHidden/>
          </w:rPr>
          <w:fldChar w:fldCharType="begin"/>
        </w:r>
        <w:r w:rsidR="00F5301C">
          <w:rPr>
            <w:webHidden/>
          </w:rPr>
          <w:instrText xml:space="preserve"> PAGEREF _Toc486488735 \h </w:instrText>
        </w:r>
        <w:r>
          <w:rPr>
            <w:webHidden/>
          </w:rPr>
        </w:r>
        <w:r>
          <w:rPr>
            <w:webHidden/>
          </w:rPr>
          <w:fldChar w:fldCharType="separate"/>
        </w:r>
        <w:r w:rsidR="00F5301C">
          <w:rPr>
            <w:webHidden/>
          </w:rPr>
          <w:t>5</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36" w:history="1">
        <w:r w:rsidR="00F5301C" w:rsidRPr="005A65B9">
          <w:rPr>
            <w:rStyle w:val="Hyperlink"/>
          </w:rPr>
          <w:t>3.2. Service Configuration</w:t>
        </w:r>
        <w:r w:rsidR="00F5301C">
          <w:rPr>
            <w:webHidden/>
          </w:rPr>
          <w:tab/>
        </w:r>
        <w:r>
          <w:rPr>
            <w:webHidden/>
          </w:rPr>
          <w:fldChar w:fldCharType="begin"/>
        </w:r>
        <w:r w:rsidR="00F5301C">
          <w:rPr>
            <w:webHidden/>
          </w:rPr>
          <w:instrText xml:space="preserve"> PAGEREF _Toc486488736 \h </w:instrText>
        </w:r>
        <w:r>
          <w:rPr>
            <w:webHidden/>
          </w:rPr>
        </w:r>
        <w:r>
          <w:rPr>
            <w:webHidden/>
          </w:rPr>
          <w:fldChar w:fldCharType="separate"/>
        </w:r>
        <w:r w:rsidR="00F5301C">
          <w:rPr>
            <w:webHidden/>
          </w:rPr>
          <w:t>7</w:t>
        </w:r>
        <w:r>
          <w:rPr>
            <w:webHidden/>
          </w:rPr>
          <w:fldChar w:fldCharType="end"/>
        </w:r>
      </w:hyperlink>
    </w:p>
    <w:p w:rsidR="00F5301C" w:rsidRDefault="00AB0D09">
      <w:pPr>
        <w:pStyle w:val="TOC3"/>
        <w:rPr>
          <w:rFonts w:asciiTheme="minorHAnsi" w:eastAsiaTheme="minorEastAsia" w:hAnsiTheme="minorHAnsi" w:cstheme="minorBidi"/>
          <w:sz w:val="22"/>
          <w:szCs w:val="22"/>
          <w:lang w:eastAsia="zh-CN"/>
        </w:rPr>
      </w:pPr>
      <w:hyperlink w:anchor="_Toc486488737" w:history="1">
        <w:r w:rsidR="00F5301C" w:rsidRPr="005A65B9">
          <w:rPr>
            <w:rStyle w:val="Hyperlink"/>
          </w:rPr>
          <w:t>3.2.1. ODU Transit Service</w:t>
        </w:r>
        <w:r w:rsidR="00F5301C">
          <w:rPr>
            <w:webHidden/>
          </w:rPr>
          <w:tab/>
        </w:r>
        <w:r>
          <w:rPr>
            <w:webHidden/>
          </w:rPr>
          <w:fldChar w:fldCharType="begin"/>
        </w:r>
        <w:r w:rsidR="00F5301C">
          <w:rPr>
            <w:webHidden/>
          </w:rPr>
          <w:instrText xml:space="preserve"> PAGEREF _Toc486488737 \h </w:instrText>
        </w:r>
        <w:r>
          <w:rPr>
            <w:webHidden/>
          </w:rPr>
        </w:r>
        <w:r>
          <w:rPr>
            <w:webHidden/>
          </w:rPr>
          <w:fldChar w:fldCharType="separate"/>
        </w:r>
        <w:r w:rsidR="00F5301C">
          <w:rPr>
            <w:webHidden/>
          </w:rPr>
          <w:t>7</w:t>
        </w:r>
        <w:r>
          <w:rPr>
            <w:webHidden/>
          </w:rPr>
          <w:fldChar w:fldCharType="end"/>
        </w:r>
      </w:hyperlink>
    </w:p>
    <w:p w:rsidR="00F5301C" w:rsidRDefault="00AB0D09">
      <w:pPr>
        <w:pStyle w:val="TOC3"/>
        <w:rPr>
          <w:rFonts w:asciiTheme="minorHAnsi" w:eastAsiaTheme="minorEastAsia" w:hAnsiTheme="minorHAnsi" w:cstheme="minorBidi"/>
          <w:sz w:val="22"/>
          <w:szCs w:val="22"/>
          <w:lang w:eastAsia="zh-CN"/>
        </w:rPr>
      </w:pPr>
      <w:hyperlink w:anchor="_Toc486488738" w:history="1">
        <w:r w:rsidR="00F5301C" w:rsidRPr="005A65B9">
          <w:rPr>
            <w:rStyle w:val="Hyperlink"/>
          </w:rPr>
          <w:t>3.2.2. OTN Client Private Line Service</w:t>
        </w:r>
        <w:r w:rsidR="00F5301C">
          <w:rPr>
            <w:webHidden/>
          </w:rPr>
          <w:tab/>
        </w:r>
        <w:r>
          <w:rPr>
            <w:webHidden/>
          </w:rPr>
          <w:fldChar w:fldCharType="begin"/>
        </w:r>
        <w:r w:rsidR="00F5301C">
          <w:rPr>
            <w:webHidden/>
          </w:rPr>
          <w:instrText xml:space="preserve"> PAGEREF _Toc486488738 \h </w:instrText>
        </w:r>
        <w:r>
          <w:rPr>
            <w:webHidden/>
          </w:rPr>
        </w:r>
        <w:r>
          <w:rPr>
            <w:webHidden/>
          </w:rPr>
          <w:fldChar w:fldCharType="separate"/>
        </w:r>
        <w:r w:rsidR="00F5301C">
          <w:rPr>
            <w:webHidden/>
          </w:rPr>
          <w:t>9</w:t>
        </w:r>
        <w:r>
          <w:rPr>
            <w:webHidden/>
          </w:rPr>
          <w:fldChar w:fldCharType="end"/>
        </w:r>
      </w:hyperlink>
    </w:p>
    <w:p w:rsidR="00F5301C" w:rsidRDefault="00AB0D09">
      <w:pPr>
        <w:pStyle w:val="TOC3"/>
        <w:rPr>
          <w:rFonts w:asciiTheme="minorHAnsi" w:eastAsiaTheme="minorEastAsia" w:hAnsiTheme="minorHAnsi" w:cstheme="minorBidi"/>
          <w:sz w:val="22"/>
          <w:szCs w:val="22"/>
          <w:lang w:eastAsia="zh-CN"/>
        </w:rPr>
      </w:pPr>
      <w:hyperlink w:anchor="_Toc486488739" w:history="1">
        <w:r w:rsidR="00F5301C" w:rsidRPr="005A65B9">
          <w:rPr>
            <w:rStyle w:val="Hyperlink"/>
          </w:rPr>
          <w:t>3.2.3. EPL over ODU Service</w:t>
        </w:r>
        <w:r w:rsidR="00F5301C">
          <w:rPr>
            <w:webHidden/>
          </w:rPr>
          <w:tab/>
        </w:r>
        <w:r>
          <w:rPr>
            <w:webHidden/>
          </w:rPr>
          <w:fldChar w:fldCharType="begin"/>
        </w:r>
        <w:r w:rsidR="00F5301C">
          <w:rPr>
            <w:webHidden/>
          </w:rPr>
          <w:instrText xml:space="preserve"> PAGEREF _Toc486488739 \h </w:instrText>
        </w:r>
        <w:r>
          <w:rPr>
            <w:webHidden/>
          </w:rPr>
        </w:r>
        <w:r>
          <w:rPr>
            <w:webHidden/>
          </w:rPr>
          <w:fldChar w:fldCharType="separate"/>
        </w:r>
        <w:r w:rsidR="00F5301C">
          <w:rPr>
            <w:webHidden/>
          </w:rPr>
          <w:t>9</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0" w:history="1">
        <w:r w:rsidR="00F5301C" w:rsidRPr="005A65B9">
          <w:rPr>
            <w:rStyle w:val="Hyperlink"/>
          </w:rPr>
          <w:t>4. Topology Abstraction: detailed JSON examples</w:t>
        </w:r>
        <w:r w:rsidR="00F5301C">
          <w:rPr>
            <w:webHidden/>
          </w:rPr>
          <w:tab/>
        </w:r>
        <w:r>
          <w:rPr>
            <w:webHidden/>
          </w:rPr>
          <w:fldChar w:fldCharType="begin"/>
        </w:r>
        <w:r w:rsidR="00F5301C">
          <w:rPr>
            <w:webHidden/>
          </w:rPr>
          <w:instrText xml:space="preserve"> PAGEREF _Toc486488740 \h </w:instrText>
        </w:r>
        <w:r>
          <w:rPr>
            <w:webHidden/>
          </w:rPr>
        </w:r>
        <w:r>
          <w:rPr>
            <w:webHidden/>
          </w:rPr>
          <w:fldChar w:fldCharType="separate"/>
        </w:r>
        <w:r w:rsidR="00F5301C">
          <w:rPr>
            <w:webHidden/>
          </w:rPr>
          <w:t>10</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41" w:history="1">
        <w:r w:rsidR="00F5301C" w:rsidRPr="005A65B9">
          <w:rPr>
            <w:rStyle w:val="Hyperlink"/>
          </w:rPr>
          <w:t>4.1. ODU White Topology Abstraction</w:t>
        </w:r>
        <w:r w:rsidR="00F5301C">
          <w:rPr>
            <w:webHidden/>
          </w:rPr>
          <w:tab/>
        </w:r>
        <w:r>
          <w:rPr>
            <w:webHidden/>
          </w:rPr>
          <w:fldChar w:fldCharType="begin"/>
        </w:r>
        <w:r w:rsidR="00F5301C">
          <w:rPr>
            <w:webHidden/>
          </w:rPr>
          <w:instrText xml:space="preserve"> PAGEREF _Toc486488741 \h </w:instrText>
        </w:r>
        <w:r>
          <w:rPr>
            <w:webHidden/>
          </w:rPr>
        </w:r>
        <w:r>
          <w:rPr>
            <w:webHidden/>
          </w:rPr>
          <w:fldChar w:fldCharType="separate"/>
        </w:r>
        <w:r w:rsidR="00F5301C">
          <w:rPr>
            <w:webHidden/>
          </w:rPr>
          <w:t>10</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2" w:history="1">
        <w:r w:rsidR="00F5301C" w:rsidRPr="005A65B9">
          <w:rPr>
            <w:rStyle w:val="Hyperlink"/>
          </w:rPr>
          <w:t>5. Service Configuration: detailed JSON examples</w:t>
        </w:r>
        <w:r w:rsidR="00F5301C">
          <w:rPr>
            <w:webHidden/>
          </w:rPr>
          <w:tab/>
        </w:r>
        <w:r>
          <w:rPr>
            <w:webHidden/>
          </w:rPr>
          <w:fldChar w:fldCharType="begin"/>
        </w:r>
        <w:r w:rsidR="00F5301C">
          <w:rPr>
            <w:webHidden/>
          </w:rPr>
          <w:instrText xml:space="preserve"> PAGEREF _Toc486488742 \h </w:instrText>
        </w:r>
        <w:r>
          <w:rPr>
            <w:webHidden/>
          </w:rPr>
        </w:r>
        <w:r>
          <w:rPr>
            <w:webHidden/>
          </w:rPr>
          <w:fldChar w:fldCharType="separate"/>
        </w:r>
        <w:r w:rsidR="00F5301C">
          <w:rPr>
            <w:webHidden/>
          </w:rPr>
          <w:t>10</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43" w:history="1">
        <w:r w:rsidR="00F5301C" w:rsidRPr="005A65B9">
          <w:rPr>
            <w:rStyle w:val="Hyperlink"/>
          </w:rPr>
          <w:t>5.1. ODU Transit Service</w:t>
        </w:r>
        <w:r w:rsidR="00F5301C">
          <w:rPr>
            <w:webHidden/>
          </w:rPr>
          <w:tab/>
        </w:r>
        <w:r>
          <w:rPr>
            <w:webHidden/>
          </w:rPr>
          <w:fldChar w:fldCharType="begin"/>
        </w:r>
        <w:r w:rsidR="00F5301C">
          <w:rPr>
            <w:webHidden/>
          </w:rPr>
          <w:instrText xml:space="preserve"> PAGEREF _Toc486488743 \h </w:instrText>
        </w:r>
        <w:r>
          <w:rPr>
            <w:webHidden/>
          </w:rPr>
        </w:r>
        <w:r>
          <w:rPr>
            <w:webHidden/>
          </w:rPr>
          <w:fldChar w:fldCharType="separate"/>
        </w:r>
        <w:r w:rsidR="00F5301C">
          <w:rPr>
            <w:webHidden/>
          </w:rPr>
          <w:t>10</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4" w:history="1">
        <w:r w:rsidR="00F5301C" w:rsidRPr="005A65B9">
          <w:rPr>
            <w:rStyle w:val="Hyperlink"/>
          </w:rPr>
          <w:t>6. Security Considerations</w:t>
        </w:r>
        <w:r w:rsidR="00F5301C">
          <w:rPr>
            <w:webHidden/>
          </w:rPr>
          <w:tab/>
        </w:r>
        <w:r>
          <w:rPr>
            <w:webHidden/>
          </w:rPr>
          <w:fldChar w:fldCharType="begin"/>
        </w:r>
        <w:r w:rsidR="00F5301C">
          <w:rPr>
            <w:webHidden/>
          </w:rPr>
          <w:instrText xml:space="preserve"> PAGEREF _Toc486488744 \h </w:instrText>
        </w:r>
        <w:r>
          <w:rPr>
            <w:webHidden/>
          </w:rPr>
        </w:r>
        <w:r>
          <w:rPr>
            <w:webHidden/>
          </w:rPr>
          <w:fldChar w:fldCharType="separate"/>
        </w:r>
        <w:r w:rsidR="00F5301C">
          <w:rPr>
            <w:webHidden/>
          </w:rPr>
          <w:t>10</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5" w:history="1">
        <w:r w:rsidR="00F5301C" w:rsidRPr="005A65B9">
          <w:rPr>
            <w:rStyle w:val="Hyperlink"/>
          </w:rPr>
          <w:t>7. IANA Considerations</w:t>
        </w:r>
        <w:r w:rsidR="00F5301C">
          <w:rPr>
            <w:webHidden/>
          </w:rPr>
          <w:tab/>
        </w:r>
        <w:r>
          <w:rPr>
            <w:webHidden/>
          </w:rPr>
          <w:fldChar w:fldCharType="begin"/>
        </w:r>
        <w:r w:rsidR="00F5301C">
          <w:rPr>
            <w:webHidden/>
          </w:rPr>
          <w:instrText xml:space="preserve"> PAGEREF _Toc486488745 \h </w:instrText>
        </w:r>
        <w:r>
          <w:rPr>
            <w:webHidden/>
          </w:rPr>
        </w:r>
        <w:r>
          <w:rPr>
            <w:webHidden/>
          </w:rPr>
          <w:fldChar w:fldCharType="separate"/>
        </w:r>
        <w:r w:rsidR="00F5301C">
          <w:rPr>
            <w:webHidden/>
          </w:rPr>
          <w:t>10</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6" w:history="1">
        <w:r w:rsidR="00F5301C" w:rsidRPr="005A65B9">
          <w:rPr>
            <w:rStyle w:val="Hyperlink"/>
          </w:rPr>
          <w:t>8. Conclusions</w:t>
        </w:r>
        <w:r w:rsidR="00F5301C">
          <w:rPr>
            <w:webHidden/>
          </w:rPr>
          <w:tab/>
        </w:r>
        <w:r>
          <w:rPr>
            <w:webHidden/>
          </w:rPr>
          <w:fldChar w:fldCharType="begin"/>
        </w:r>
        <w:r w:rsidR="00F5301C">
          <w:rPr>
            <w:webHidden/>
          </w:rPr>
          <w:instrText xml:space="preserve"> PAGEREF _Toc486488746 \h </w:instrText>
        </w:r>
        <w:r>
          <w:rPr>
            <w:webHidden/>
          </w:rPr>
        </w:r>
        <w:r>
          <w:rPr>
            <w:webHidden/>
          </w:rPr>
          <w:fldChar w:fldCharType="separate"/>
        </w:r>
        <w:r w:rsidR="00F5301C">
          <w:rPr>
            <w:webHidden/>
          </w:rPr>
          <w:t>10</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47" w:history="1">
        <w:r w:rsidR="00F5301C" w:rsidRPr="005A65B9">
          <w:rPr>
            <w:rStyle w:val="Hyperlink"/>
          </w:rPr>
          <w:t>9. References</w:t>
        </w:r>
        <w:r w:rsidR="00F5301C">
          <w:rPr>
            <w:webHidden/>
          </w:rPr>
          <w:tab/>
        </w:r>
        <w:r>
          <w:rPr>
            <w:webHidden/>
          </w:rPr>
          <w:fldChar w:fldCharType="begin"/>
        </w:r>
        <w:r w:rsidR="00F5301C">
          <w:rPr>
            <w:webHidden/>
          </w:rPr>
          <w:instrText xml:space="preserve"> PAGEREF _Toc486488747 \h </w:instrText>
        </w:r>
        <w:r>
          <w:rPr>
            <w:webHidden/>
          </w:rPr>
        </w:r>
        <w:r>
          <w:rPr>
            <w:webHidden/>
          </w:rPr>
          <w:fldChar w:fldCharType="separate"/>
        </w:r>
        <w:r w:rsidR="00F5301C">
          <w:rPr>
            <w:webHidden/>
          </w:rPr>
          <w:t>11</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48" w:history="1">
        <w:r w:rsidR="00F5301C" w:rsidRPr="005A65B9">
          <w:rPr>
            <w:rStyle w:val="Hyperlink"/>
          </w:rPr>
          <w:t>9.1. Normative References</w:t>
        </w:r>
        <w:r w:rsidR="00F5301C">
          <w:rPr>
            <w:webHidden/>
          </w:rPr>
          <w:tab/>
        </w:r>
        <w:r>
          <w:rPr>
            <w:webHidden/>
          </w:rPr>
          <w:fldChar w:fldCharType="begin"/>
        </w:r>
        <w:r w:rsidR="00F5301C">
          <w:rPr>
            <w:webHidden/>
          </w:rPr>
          <w:instrText xml:space="preserve"> PAGEREF _Toc486488748 \h </w:instrText>
        </w:r>
        <w:r>
          <w:rPr>
            <w:webHidden/>
          </w:rPr>
        </w:r>
        <w:r>
          <w:rPr>
            <w:webHidden/>
          </w:rPr>
          <w:fldChar w:fldCharType="separate"/>
        </w:r>
        <w:r w:rsidR="00F5301C">
          <w:rPr>
            <w:webHidden/>
          </w:rPr>
          <w:t>11</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49" w:history="1">
        <w:r w:rsidR="00F5301C" w:rsidRPr="005A65B9">
          <w:rPr>
            <w:rStyle w:val="Hyperlink"/>
          </w:rPr>
          <w:t>9.2. Informative References</w:t>
        </w:r>
        <w:r w:rsidR="00F5301C">
          <w:rPr>
            <w:webHidden/>
          </w:rPr>
          <w:tab/>
        </w:r>
        <w:r>
          <w:rPr>
            <w:webHidden/>
          </w:rPr>
          <w:fldChar w:fldCharType="begin"/>
        </w:r>
        <w:r w:rsidR="00F5301C">
          <w:rPr>
            <w:webHidden/>
          </w:rPr>
          <w:instrText xml:space="preserve"> PAGEREF _Toc486488749 \h </w:instrText>
        </w:r>
        <w:r>
          <w:rPr>
            <w:webHidden/>
          </w:rPr>
        </w:r>
        <w:r>
          <w:rPr>
            <w:webHidden/>
          </w:rPr>
          <w:fldChar w:fldCharType="separate"/>
        </w:r>
        <w:r w:rsidR="00F5301C">
          <w:rPr>
            <w:webHidden/>
          </w:rPr>
          <w:t>11</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50" w:history="1">
        <w:r w:rsidR="00F5301C" w:rsidRPr="005A65B9">
          <w:rPr>
            <w:rStyle w:val="Hyperlink"/>
          </w:rPr>
          <w:t>10. Acknowledgments</w:t>
        </w:r>
        <w:r w:rsidR="00F5301C">
          <w:rPr>
            <w:webHidden/>
          </w:rPr>
          <w:tab/>
        </w:r>
        <w:r>
          <w:rPr>
            <w:webHidden/>
          </w:rPr>
          <w:fldChar w:fldCharType="begin"/>
        </w:r>
        <w:r w:rsidR="00F5301C">
          <w:rPr>
            <w:webHidden/>
          </w:rPr>
          <w:instrText xml:space="preserve"> PAGEREF _Toc486488750 \h </w:instrText>
        </w:r>
        <w:r>
          <w:rPr>
            <w:webHidden/>
          </w:rPr>
        </w:r>
        <w:r>
          <w:rPr>
            <w:webHidden/>
          </w:rPr>
          <w:fldChar w:fldCharType="separate"/>
        </w:r>
        <w:r w:rsidR="00F5301C">
          <w:rPr>
            <w:webHidden/>
          </w:rPr>
          <w:t>11</w:t>
        </w:r>
        <w:r>
          <w:rPr>
            <w:webHidden/>
          </w:rPr>
          <w:fldChar w:fldCharType="end"/>
        </w:r>
      </w:hyperlink>
    </w:p>
    <w:p w:rsidR="00F5301C" w:rsidRDefault="00AB0D09">
      <w:pPr>
        <w:pStyle w:val="TOC1"/>
        <w:rPr>
          <w:rFonts w:asciiTheme="minorHAnsi" w:eastAsiaTheme="minorEastAsia" w:hAnsiTheme="minorHAnsi" w:cstheme="minorBidi"/>
          <w:sz w:val="22"/>
          <w:szCs w:val="22"/>
          <w:lang w:eastAsia="zh-CN"/>
        </w:rPr>
      </w:pPr>
      <w:hyperlink w:anchor="_Toc486488751" w:history="1">
        <w:r w:rsidR="00F5301C" w:rsidRPr="005A65B9">
          <w:rPr>
            <w:rStyle w:val="Hyperlink"/>
          </w:rPr>
          <w:t>Appendix A. Validating a JSON fragment against a YANG Model</w:t>
        </w:r>
        <w:r w:rsidR="00F5301C">
          <w:rPr>
            <w:webHidden/>
          </w:rPr>
          <w:tab/>
        </w:r>
        <w:r>
          <w:rPr>
            <w:webHidden/>
          </w:rPr>
          <w:fldChar w:fldCharType="begin"/>
        </w:r>
        <w:r w:rsidR="00F5301C">
          <w:rPr>
            <w:webHidden/>
          </w:rPr>
          <w:instrText xml:space="preserve"> PAGEREF _Toc486488751 \h </w:instrText>
        </w:r>
        <w:r>
          <w:rPr>
            <w:webHidden/>
          </w:rPr>
        </w:r>
        <w:r>
          <w:rPr>
            <w:webHidden/>
          </w:rPr>
          <w:fldChar w:fldCharType="separate"/>
        </w:r>
        <w:r w:rsidR="00F5301C">
          <w:rPr>
            <w:webHidden/>
          </w:rPr>
          <w:t>13</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52" w:history="1">
        <w:r w:rsidR="00F5301C" w:rsidRPr="005A65B9">
          <w:rPr>
            <w:rStyle w:val="Hyperlink"/>
          </w:rPr>
          <w:t>A.1. DSDL-based approach</w:t>
        </w:r>
        <w:r w:rsidR="00F5301C">
          <w:rPr>
            <w:webHidden/>
          </w:rPr>
          <w:tab/>
        </w:r>
        <w:r>
          <w:rPr>
            <w:webHidden/>
          </w:rPr>
          <w:fldChar w:fldCharType="begin"/>
        </w:r>
        <w:r w:rsidR="00F5301C">
          <w:rPr>
            <w:webHidden/>
          </w:rPr>
          <w:instrText xml:space="preserve"> PAGEREF _Toc486488752 \h </w:instrText>
        </w:r>
        <w:r>
          <w:rPr>
            <w:webHidden/>
          </w:rPr>
        </w:r>
        <w:r>
          <w:rPr>
            <w:webHidden/>
          </w:rPr>
          <w:fldChar w:fldCharType="separate"/>
        </w:r>
        <w:r w:rsidR="00F5301C">
          <w:rPr>
            <w:webHidden/>
          </w:rPr>
          <w:t>13</w:t>
        </w:r>
        <w:r>
          <w:rPr>
            <w:webHidden/>
          </w:rPr>
          <w:fldChar w:fldCharType="end"/>
        </w:r>
      </w:hyperlink>
    </w:p>
    <w:p w:rsidR="00F5301C" w:rsidRDefault="00AB0D09">
      <w:pPr>
        <w:pStyle w:val="TOC2"/>
        <w:rPr>
          <w:rFonts w:asciiTheme="minorHAnsi" w:eastAsiaTheme="minorEastAsia" w:hAnsiTheme="minorHAnsi" w:cstheme="minorBidi"/>
          <w:sz w:val="22"/>
          <w:szCs w:val="22"/>
          <w:lang w:eastAsia="zh-CN"/>
        </w:rPr>
      </w:pPr>
      <w:hyperlink w:anchor="_Toc486488753" w:history="1">
        <w:r w:rsidR="00F5301C" w:rsidRPr="005A65B9">
          <w:rPr>
            <w:rStyle w:val="Hyperlink"/>
          </w:rPr>
          <w:t>A.2. Why not using a XSD-based approach</w:t>
        </w:r>
        <w:r w:rsidR="00F5301C">
          <w:rPr>
            <w:webHidden/>
          </w:rPr>
          <w:tab/>
        </w:r>
        <w:r>
          <w:rPr>
            <w:webHidden/>
          </w:rPr>
          <w:fldChar w:fldCharType="begin"/>
        </w:r>
        <w:r w:rsidR="00F5301C">
          <w:rPr>
            <w:webHidden/>
          </w:rPr>
          <w:instrText xml:space="preserve"> PAGEREF _Toc486488753 \h </w:instrText>
        </w:r>
        <w:r>
          <w:rPr>
            <w:webHidden/>
          </w:rPr>
        </w:r>
        <w:r>
          <w:rPr>
            <w:webHidden/>
          </w:rPr>
          <w:fldChar w:fldCharType="separate"/>
        </w:r>
        <w:r w:rsidR="00F5301C">
          <w:rPr>
            <w:webHidden/>
          </w:rPr>
          <w:t>13</w:t>
        </w:r>
        <w:r>
          <w:rPr>
            <w:webHidden/>
          </w:rPr>
          <w:fldChar w:fldCharType="end"/>
        </w:r>
      </w:hyperlink>
    </w:p>
    <w:p w:rsidR="00696527" w:rsidRDefault="00AB0D09" w:rsidP="002E5DA5">
      <w:pPr>
        <w:pStyle w:val="TOC1"/>
      </w:pPr>
      <w:r>
        <w:fldChar w:fldCharType="end"/>
      </w:r>
    </w:p>
    <w:p w:rsidR="006F6F19" w:rsidRPr="000445CC" w:rsidRDefault="008E670E" w:rsidP="00237595">
      <w:pPr>
        <w:pStyle w:val="Heading1"/>
      </w:pPr>
      <w:bookmarkStart w:id="148" w:name="_Toc486488729"/>
      <w:r w:rsidRPr="000445CC">
        <w:lastRenderedPageBreak/>
        <w:t>Introduction</w:t>
      </w:r>
      <w:bookmarkEnd w:id="148"/>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by IETF (TEAS and CCAMP WG</w:t>
      </w:r>
      <w:ins w:id="149" w:author="Leeyoung" w:date="2017-10-25T11:13:00Z">
        <w:r w:rsidR="004E6575">
          <w:t>s</w:t>
        </w:r>
      </w:ins>
      <w:r w:rsidRPr="003325F9">
        <w:t xml:space="preserve">) can be used to support Use Case 1 (single-domain with single-layer) </w:t>
      </w:r>
      <w:r w:rsidR="00AB0D09" w:rsidRPr="00AB0D09">
        <w:rPr>
          <w:rPrChange w:id="150" w:author="Italo Busi" w:date="2017-10-26T23:32:00Z">
            <w:rPr>
              <w:highlight w:val="cyan"/>
            </w:rPr>
          </w:rPrChange>
        </w:rPr>
        <w:t>scenarios</w:t>
      </w:r>
      <w:ins w:id="151" w:author="Italo Busi" w:date="2017-10-26T23:32:00Z">
        <w:r w:rsidR="00227538">
          <w:t>,</w:t>
        </w:r>
      </w:ins>
      <w:r w:rsidRPr="003325F9">
        <w:t xml:space="preserve"> as described in [</w:t>
      </w:r>
      <w:r w:rsidR="000D1730" w:rsidRPr="000A0F17">
        <w:t>TNBI-UseCases</w:t>
      </w:r>
      <w:r w:rsidRPr="003325F9">
        <w:t>]</w:t>
      </w:r>
      <w:r w:rsidR="00583764">
        <w:t>.</w:t>
      </w:r>
    </w:p>
    <w:p w:rsidR="00CA2FF3" w:rsidRDefault="00CA2FF3" w:rsidP="00CA2FF3">
      <w:pPr>
        <w:pStyle w:val="Heading2"/>
      </w:pPr>
      <w:bookmarkStart w:id="152" w:name="_Toc486488730"/>
      <w:bookmarkStart w:id="153" w:name="_Ref496529549"/>
      <w:r>
        <w:t>Assumptions</w:t>
      </w:r>
      <w:bookmarkEnd w:id="152"/>
      <w:bookmarkEnd w:id="153"/>
    </w:p>
    <w:p w:rsidR="00CA2FF3" w:rsidRDefault="00CA2FF3" w:rsidP="00CA2FF3">
      <w:r>
        <w:t xml:space="preserve">This document </w:t>
      </w:r>
      <w:del w:id="154" w:author="Leeyoung" w:date="2017-10-25T11:13:00Z">
        <w:r w:rsidDel="004E6575">
          <w:delText>is analyzing</w:delText>
        </w:r>
      </w:del>
      <w:ins w:id="155" w:author="Leeyoung" w:date="2017-10-25T11:13:00Z">
        <w:r w:rsidR="004E6575">
          <w:t>analyse</w:t>
        </w:r>
      </w:ins>
      <w:ins w:id="156" w:author="Leeyoung" w:date="2017-10-25T11:14:00Z">
        <w:r w:rsidR="004E6575">
          <w:t>s</w:t>
        </w:r>
      </w:ins>
      <w:r>
        <w:t xml:space="preserve"> how existing models developed by the IETF can be used at the MPI between the Transport PNC and the MDSC to support the use case 1 </w:t>
      </w:r>
      <w:r w:rsidR="00AB0D09" w:rsidRPr="00AB0D09">
        <w:rPr>
          <w:rPrChange w:id="157" w:author="Italo Busi" w:date="2017-10-26T23:33:00Z">
            <w:rPr>
              <w:highlight w:val="cyan"/>
            </w:rPr>
          </w:rPrChange>
        </w:rPr>
        <w:t>scenarios</w:t>
      </w:r>
      <w:ins w:id="158" w:author="Italo Busi" w:date="2017-10-26T23:33:00Z">
        <w:r w:rsidR="00227538">
          <w:t>,</w:t>
        </w:r>
      </w:ins>
      <w:r>
        <w:t xml:space="preserve"> as defined in section 3 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w:t>
      </w:r>
      <w:ins w:id="159" w:author="Leeyoung" w:date="2017-10-25T11:18:00Z">
        <w:r w:rsidR="004E6575">
          <w:t>,</w:t>
        </w:r>
      </w:ins>
      <w:r>
        <w:t xml:space="preserve"> this document is making the following assumptions, still to be validated with TEAS WG:</w:t>
      </w:r>
    </w:p>
    <w:p w:rsidR="00CA2FF3" w:rsidRDefault="00CA2FF3" w:rsidP="00CA2FF3">
      <w:pPr>
        <w:pStyle w:val="RFCListNumbered"/>
      </w:pPr>
      <w:bookmarkStart w:id="160"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160"/>
    </w:p>
    <w:p w:rsidR="00A03F93" w:rsidRDefault="00CA2FF3">
      <w:pPr>
        <w:pStyle w:val="RFCListNumbered"/>
      </w:pPr>
      <w:bookmarkStart w:id="161"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161"/>
      <w:r w:rsidR="00F5301C">
        <w:t xml:space="preserve"> The TE Topology YANG model in [TE-TOPO] is being updated to report the label set information.</w:t>
      </w:r>
    </w:p>
    <w:p w:rsidR="006F6F19" w:rsidRPr="00EB5975" w:rsidRDefault="00EB5975" w:rsidP="00B01DFE">
      <w:pPr>
        <w:pStyle w:val="Heading2"/>
      </w:pPr>
      <w:bookmarkStart w:id="162" w:name="_Toc486351904"/>
      <w:bookmarkStart w:id="163" w:name="_Toc486488731"/>
      <w:bookmarkEnd w:id="162"/>
      <w:r>
        <w:t>Feedbacks provided to the IETF Working Groups</w:t>
      </w:r>
      <w:bookmarkEnd w:id="163"/>
    </w:p>
    <w:p w:rsidR="00757D9A" w:rsidRDefault="00757D9A" w:rsidP="00757D9A">
      <w:pPr>
        <w:rPr>
          <w:ins w:id="164" w:author="Italo Busi" w:date="2017-10-26T13:15:00Z"/>
        </w:rPr>
      </w:pPr>
      <w:ins w:id="165" w:author="Italo Busi" w:date="2017-10-26T13:15:00Z">
        <w:r w:rsidRPr="00757D9A">
          <w:t>The analysis done in this version of this document has triggered the following feedbacks to CCAMP WG:</w:t>
        </w:r>
      </w:ins>
    </w:p>
    <w:p w:rsidR="00757D9A" w:rsidRPr="00044AA1" w:rsidRDefault="00757D9A" w:rsidP="00757D9A">
      <w:pPr>
        <w:pStyle w:val="RFCListBullet"/>
        <w:rPr>
          <w:ins w:id="166" w:author="Italo Busi" w:date="2017-10-26T13:15:00Z"/>
        </w:rPr>
      </w:pPr>
      <w:ins w:id="167" w:author="Italo Busi" w:date="2017-10-26T13:15:00Z">
        <w:r>
          <w:lastRenderedPageBreak/>
          <w:t>A</w:t>
        </w:r>
        <w:del w:id="168" w:author="Belotti, Sergio (Nokia - IT/Vimercate)" w:date="2017-10-27T17:46:00Z">
          <w:r w:rsidDel="00504062">
            <w:delText>n</w:delText>
          </w:r>
        </w:del>
        <w:r>
          <w:t xml:space="preserve"> set of YANG models have been submitted in </w:t>
        </w:r>
        <w:r w:rsidRPr="00757D9A">
          <w:t>draft-zheng-ccamp-client-topo-yang and draft-zheng-ccamp-otn-client-signal-yang</w:t>
        </w:r>
        <w:r>
          <w:t>, providing an initial proposal</w:t>
        </w:r>
      </w:ins>
      <w:ins w:id="169" w:author="Italo Busi" w:date="2017-10-26T13:16:00Z">
        <w:r>
          <w:t>, to be reviewed and discussed by the DT and the CCAMP WG,</w:t>
        </w:r>
      </w:ins>
      <w:ins w:id="170" w:author="Italo Busi" w:date="2017-10-26T13:15:00Z">
        <w:r>
          <w:t xml:space="preserve"> to resolve the open issues for EPL, other OTN client Private Line and EVPL services</w:t>
        </w:r>
      </w:ins>
      <w:ins w:id="171" w:author="Italo Busi" w:date="2017-10-26T13:16:00Z">
        <w:r>
          <w:t xml:space="preserve"> described in this version of the document</w:t>
        </w:r>
      </w:ins>
      <w:ins w:id="172" w:author="Italo Busi" w:date="2017-10-26T13:15:00Z">
        <w:r w:rsidRPr="00044AA1">
          <w:t>.</w:t>
        </w:r>
      </w:ins>
    </w:p>
    <w:p w:rsidR="00CA2FF3" w:rsidRPr="00757D9A" w:rsidDel="00757D9A" w:rsidRDefault="007C2816" w:rsidP="00CA2FF3">
      <w:pPr>
        <w:rPr>
          <w:del w:id="173" w:author="Italo Busi" w:date="2017-10-26T13:15:00Z"/>
        </w:rPr>
      </w:pPr>
      <w:del w:id="174" w:author="Italo Busi" w:date="2017-10-26T13:15:00Z">
        <w:r w:rsidRPr="00757D9A" w:rsidDel="00757D9A">
          <w:delText>The analysis done in this version of this document has triggered the following feedbacks to TEAS WG</w:delText>
        </w:r>
        <w:r w:rsidR="00CA2FF3" w:rsidRPr="00757D9A" w:rsidDel="00757D9A">
          <w:delText>:</w:delText>
        </w:r>
      </w:del>
    </w:p>
    <w:p w:rsidR="00CA2FF3" w:rsidRPr="00757D9A" w:rsidDel="00757D9A" w:rsidRDefault="00CA2FF3" w:rsidP="00CA2FF3">
      <w:pPr>
        <w:pStyle w:val="RFCListBullet"/>
        <w:rPr>
          <w:del w:id="175" w:author="Italo Busi" w:date="2017-10-26T13:15:00Z"/>
        </w:rPr>
      </w:pPr>
      <w:del w:id="176" w:author="Italo Busi" w:date="2017-10-26T13:15:00Z">
        <w:r w:rsidRPr="00757D9A" w:rsidDel="00757D9A">
          <w:delText>On-going discussion about how to use the TE Tunnel YANG model in [TE-TUNNEL] to support tunnel segments.</w:delText>
        </w:r>
      </w:del>
    </w:p>
    <w:p w:rsidR="002C29C3" w:rsidRPr="00757D9A" w:rsidDel="00757D9A" w:rsidRDefault="00CA2FF3" w:rsidP="00CA2FF3">
      <w:pPr>
        <w:pStyle w:val="RFCListBullet"/>
        <w:rPr>
          <w:del w:id="177" w:author="Italo Busi" w:date="2017-10-26T13:15:00Z"/>
        </w:rPr>
      </w:pPr>
      <w:del w:id="178" w:author="Italo Busi" w:date="2017-10-26T13:15:00Z">
        <w:r w:rsidRPr="00757D9A" w:rsidDel="00757D9A">
          <w:delText xml:space="preserve">Need to change TE Tunnel YANG model in [TE-TUNNEL] to clarify that the router-id and interface-id attributes in the unnumbered explicit-route-object </w:delText>
        </w:r>
        <w:r w:rsidR="002C29C3" w:rsidRPr="00757D9A" w:rsidDel="00757D9A">
          <w:delText>corresponds to the</w:delText>
        </w:r>
        <w:r w:rsidRPr="00757D9A" w:rsidDel="00757D9A">
          <w:delText xml:space="preserve"> te-node-id and te-tp-id </w:delText>
        </w:r>
        <w:r w:rsidR="002C29C3" w:rsidRPr="00757D9A" w:rsidDel="00757D9A">
          <w:delText xml:space="preserve">attributes identifying an LTP in the </w:delText>
        </w:r>
        <w:r w:rsidRPr="00757D9A" w:rsidDel="00757D9A">
          <w:delText xml:space="preserve">TE </w:delText>
        </w:r>
        <w:r w:rsidR="002C29C3" w:rsidRPr="00757D9A" w:rsidDel="00757D9A">
          <w:delText xml:space="preserve">Topology </w:delText>
        </w:r>
        <w:r w:rsidRPr="00757D9A" w:rsidDel="00757D9A">
          <w:delText>YANG model.</w:delText>
        </w:r>
      </w:del>
    </w:p>
    <w:p w:rsidR="00410ABC" w:rsidRPr="00757D9A" w:rsidDel="00757D9A" w:rsidRDefault="002C29C3" w:rsidP="00CA2FF3">
      <w:pPr>
        <w:pStyle w:val="RFCListBullet"/>
        <w:rPr>
          <w:del w:id="179" w:author="Italo Busi" w:date="2017-10-26T13:15:00Z"/>
        </w:rPr>
      </w:pPr>
      <w:del w:id="180" w:author="Italo Busi" w:date="2017-10-26T13:15:00Z">
        <w:r w:rsidRPr="00757D9A" w:rsidDel="00757D9A">
          <w:delText>Need to add information about the label set (e.g., list of available timeslots) in the TE Topology and TE Tunnel YANG models.</w:delText>
        </w:r>
      </w:del>
    </w:p>
    <w:p w:rsidR="00757D9A" w:rsidRPr="00044AA1" w:rsidDel="00757D9A" w:rsidRDefault="00F5301C" w:rsidP="00F5301C">
      <w:pPr>
        <w:pStyle w:val="RFCListBullet"/>
        <w:rPr>
          <w:del w:id="181" w:author="Italo Busi" w:date="2017-10-26T13:15:00Z"/>
        </w:rPr>
      </w:pPr>
      <w:bookmarkStart w:id="182" w:name="_Toc486351906"/>
      <w:bookmarkStart w:id="183" w:name="_Ref486351726"/>
      <w:bookmarkStart w:id="184" w:name="_Toc486488732"/>
      <w:bookmarkEnd w:id="182"/>
      <w:del w:id="185" w:author="Italo Busi" w:date="2017-10-26T13:15:00Z">
        <w:r w:rsidRPr="00757D9A" w:rsidDel="00757D9A">
          <w:delText>Some detailed fixes to the TE Tunnel YANG model in [TE-</w:delText>
        </w:r>
        <w:r w:rsidR="00D3128B" w:rsidRPr="00757D9A" w:rsidDel="00757D9A">
          <w:delText>TUNNEL</w:delText>
        </w:r>
        <w:r w:rsidRPr="00757D9A" w:rsidDel="00757D9A">
          <w:delText>] have also been identified during the validation of the JSON examples against the TE Tunnel YANG model.</w:delText>
        </w:r>
      </w:del>
    </w:p>
    <w:p w:rsidR="00C17E38" w:rsidRPr="00EB5975" w:rsidRDefault="00C17E38" w:rsidP="00237595">
      <w:pPr>
        <w:pStyle w:val="Heading1"/>
      </w:pPr>
      <w:bookmarkStart w:id="186" w:name="_Ref496785819"/>
      <w:r w:rsidRPr="00EB5975">
        <w:t>Conventions used in this document</w:t>
      </w:r>
      <w:bookmarkEnd w:id="183"/>
      <w:bookmarkEnd w:id="184"/>
      <w:bookmarkEnd w:id="186"/>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w:t>
      </w:r>
      <w:r w:rsidRPr="00F5301C">
        <w:lastRenderedPageBreak/>
        <w:t>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AB0D09">
        <w:rPr>
          <w:highlight w:val="yellow"/>
        </w:rPr>
        <w:fldChar w:fldCharType="begin"/>
      </w:r>
      <w:r w:rsidR="006E6419">
        <w:instrText xml:space="preserve"> REF _Ref486351665 \r \h </w:instrText>
      </w:r>
      <w:r w:rsidR="00AB0D09">
        <w:rPr>
          <w:highlight w:val="yellow"/>
        </w:rPr>
      </w:r>
      <w:r w:rsidR="00AB0D09">
        <w:rPr>
          <w:highlight w:val="yellow"/>
        </w:rPr>
        <w:fldChar w:fldCharType="separate"/>
      </w:r>
      <w:r w:rsidR="006E6419">
        <w:t>Appendix A</w:t>
      </w:r>
      <w:r w:rsidR="00AB0D09">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Heading1"/>
      </w:pPr>
      <w:bookmarkStart w:id="187" w:name="_Toc486351911"/>
      <w:bookmarkStart w:id="188" w:name="_Toc486488733"/>
      <w:bookmarkEnd w:id="187"/>
      <w:r w:rsidRPr="00DA3B17">
        <w:t>High-level Overview</w:t>
      </w:r>
      <w:bookmarkEnd w:id="188"/>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This section provides a</w:t>
      </w:r>
      <w:del w:id="189" w:author="Leeyoung" w:date="2017-10-25T11:25:00Z">
        <w:r w:rsidDel="00FD736C">
          <w:delText>n</w:delText>
        </w:r>
      </w:del>
      <w:r>
        <w:t xml:space="preserve"> high-level overview of how IETF YANG models can be used to support these uses cases at the MPI between the Transport PNC and the MDSC.</w:t>
      </w:r>
    </w:p>
    <w:p w:rsidR="005E4EEA" w:rsidRDefault="005E4EEA" w:rsidP="00713412">
      <w:r>
        <w:t xml:space="preserve">Section </w:t>
      </w:r>
      <w:r w:rsidR="00AB0D09">
        <w:fldChar w:fldCharType="begin"/>
      </w:r>
      <w:r>
        <w:instrText xml:space="preserve"> REF _Ref484786908 \r \h \t</w:instrText>
      </w:r>
      <w:r w:rsidR="00AB0D09">
        <w:fldChar w:fldCharType="separate"/>
      </w:r>
      <w:r>
        <w:t>3.1</w:t>
      </w:r>
      <w:r w:rsidR="00AB0D09">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AB0D09">
        <w:fldChar w:fldCharType="begin"/>
      </w:r>
      <w:r>
        <w:instrText xml:space="preserve"> REF _Ref484787028 \r \h \t </w:instrText>
      </w:r>
      <w:r w:rsidR="00AB0D09">
        <w:fldChar w:fldCharType="separate"/>
      </w:r>
      <w:r>
        <w:t>3.2</w:t>
      </w:r>
      <w:r w:rsidR="00AB0D09">
        <w:fldChar w:fldCharType="end"/>
      </w:r>
      <w:r>
        <w:t xml:space="preserve"> describes how the difference services, defined in section </w:t>
      </w:r>
      <w:del w:id="190" w:author="Italo Busi" w:date="2017-10-23T13:23:00Z">
        <w:r w:rsidR="00474CC3" w:rsidDel="00001B7A">
          <w:delText>3</w:delText>
        </w:r>
      </w:del>
      <w:ins w:id="191" w:author="Italo Busi" w:date="2017-10-23T13:23:00Z">
        <w:r w:rsidR="00001B7A">
          <w:t>4</w:t>
        </w:r>
      </w:ins>
      <w:r w:rsidR="00474CC3">
        <w:t xml:space="preserve">.3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Heading2"/>
      </w:pPr>
      <w:bookmarkStart w:id="192" w:name="_Ref484786908"/>
      <w:bookmarkStart w:id="193" w:name="_Toc486488734"/>
      <w:r>
        <w:lastRenderedPageBreak/>
        <w:t>Topology Abstraction</w:t>
      </w:r>
      <w:bookmarkEnd w:id="192"/>
      <w:bookmarkEnd w:id="193"/>
    </w:p>
    <w:p w:rsidR="005E4EEA" w:rsidRPr="005E4EEA" w:rsidRDefault="008F63E1" w:rsidP="005E4EEA">
      <w:pPr>
        <w:pStyle w:val="Heading3"/>
      </w:pPr>
      <w:bookmarkStart w:id="194" w:name="_Ref484797891"/>
      <w:bookmarkStart w:id="195" w:name="_Toc486488735"/>
      <w:r>
        <w:t xml:space="preserve">ODU </w:t>
      </w:r>
      <w:r w:rsidR="005E4EEA">
        <w:t>White Topology Abstraction</w:t>
      </w:r>
      <w:bookmarkEnd w:id="194"/>
      <w:bookmarkEnd w:id="195"/>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AB0D09">
        <w:rPr>
          <w:highlight w:val="yellow"/>
        </w:rPr>
        <w:fldChar w:fldCharType="begin"/>
      </w:r>
      <w:r w:rsidR="003B5139">
        <w:instrText xml:space="preserve"> REF _Ref484787417 \r \h </w:instrText>
      </w:r>
      <w:r w:rsidR="00AB0D09">
        <w:rPr>
          <w:highlight w:val="yellow"/>
        </w:rPr>
      </w:r>
      <w:r w:rsidR="00AB0D09">
        <w:rPr>
          <w:highlight w:val="yellow"/>
        </w:rPr>
        <w:fldChar w:fldCharType="separate"/>
      </w:r>
      <w:r w:rsidR="003B5139">
        <w:t>Figure 2</w:t>
      </w:r>
      <w:r w:rsidR="00AB0D09">
        <w:rPr>
          <w:highlight w:val="yellow"/>
        </w:rPr>
        <w:fldChar w:fldCharType="end"/>
      </w:r>
      <w:r w:rsidR="003B5139">
        <w:t xml:space="preserve"> </w:t>
      </w:r>
      <w:r>
        <w:t>below.</w:t>
      </w:r>
    </w:p>
    <w:p w:rsidR="00002F00" w:rsidRDefault="00002F00" w:rsidP="00002F00">
      <w:pPr>
        <w:pStyle w:val="RFCFigure"/>
      </w:pPr>
      <w:r>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MPI  :</w:t>
      </w:r>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:S3-1+----+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:S6-1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:S6-2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Caption"/>
      </w:pPr>
      <w:bookmarkStart w:id="196" w:name="_Ref484787417"/>
      <w:r>
        <w:t>White Topology Abstraction</w:t>
      </w:r>
      <w:r w:rsidR="003B5139">
        <w:t xml:space="preserve"> (ODU Topology)</w:t>
      </w:r>
      <w:bookmarkEnd w:id="196"/>
    </w:p>
    <w:p w:rsidR="00474CC3" w:rsidRDefault="00AB0D09" w:rsidP="008F63E1">
      <w:r w:rsidRPr="00AB0D09">
        <w:rPr>
          <w:highlight w:val="yellow"/>
          <w:rPrChange w:id="197" w:author="Italo Busi" w:date="2017-10-23T13:06:00Z">
            <w:rPr/>
          </w:rPrChange>
        </w:rPr>
        <w:t xml:space="preserve">The ODU Nodes in </w:t>
      </w:r>
      <w:r w:rsidRPr="00AB0D09">
        <w:rPr>
          <w:highlight w:val="yellow"/>
          <w:rPrChange w:id="198" w:author="Italo Busi" w:date="2017-10-23T13:06:00Z">
            <w:rPr/>
          </w:rPrChange>
        </w:rPr>
        <w:fldChar w:fldCharType="begin"/>
      </w:r>
      <w:r w:rsidRPr="00AB0D09">
        <w:rPr>
          <w:highlight w:val="yellow"/>
          <w:rPrChange w:id="199" w:author="Italo Busi" w:date="2017-10-23T13:06:00Z">
            <w:rPr/>
          </w:rPrChange>
        </w:rPr>
        <w:instrText xml:space="preserve"> REF _Ref484787417 \r \h  \* MERGEFORMAT </w:instrText>
      </w:r>
      <w:r w:rsidRPr="00AB0D09">
        <w:rPr>
          <w:highlight w:val="yellow"/>
        </w:rPr>
      </w:r>
      <w:r w:rsidRPr="00AB0D09">
        <w:rPr>
          <w:highlight w:val="yellow"/>
          <w:rPrChange w:id="200" w:author="Italo Busi" w:date="2017-10-23T13:06:00Z">
            <w:rPr/>
          </w:rPrChange>
        </w:rPr>
        <w:fldChar w:fldCharType="separate"/>
      </w:r>
      <w:r w:rsidRPr="00AB0D09">
        <w:rPr>
          <w:highlight w:val="yellow"/>
          <w:rPrChange w:id="201" w:author="Italo Busi" w:date="2017-10-23T13:06:00Z">
            <w:rPr/>
          </w:rPrChange>
        </w:rPr>
        <w:t>Figure 1</w:t>
      </w:r>
      <w:r w:rsidRPr="00AB0D09">
        <w:rPr>
          <w:highlight w:val="yellow"/>
          <w:rPrChange w:id="202" w:author="Italo Busi" w:date="2017-10-23T13:06:00Z">
            <w:rPr/>
          </w:rPrChange>
        </w:rPr>
        <w:fldChar w:fldCharType="end"/>
      </w:r>
      <w:r w:rsidRPr="00AB0D09">
        <w:rPr>
          <w:highlight w:val="yellow"/>
          <w:rPrChange w:id="203" w:author="Italo Busi" w:date="2017-10-23T13:06:00Z">
            <w:rPr/>
          </w:rPrChange>
        </w:rPr>
        <w:t xml:space="preserve"> are using with the same names as the physical nodes to simplify the description of the mapping between the ODU Nodes exposed by the Transport PNCs at the MPI and the physical </w:t>
      </w:r>
      <w:r w:rsidRPr="00AB0D09">
        <w:rPr>
          <w:highlight w:val="yellow"/>
          <w:rPrChange w:id="204" w:author="Italo Busi" w:date="2017-10-23T13:06:00Z">
            <w:rPr/>
          </w:rPrChange>
        </w:rPr>
        <w:lastRenderedPageBreak/>
        <w:t>nodes in the data plane</w:t>
      </w:r>
      <w:ins w:id="205" w:author="Belotti, Sergio (Nokia - IT/Vimercate)" w:date="2017-10-27T17:50:00Z">
        <w:r w:rsidR="00504062">
          <w:rPr>
            <w:highlight w:val="yellow"/>
          </w:rPr>
          <w:t xml:space="preserve">. </w:t>
        </w:r>
      </w:ins>
      <w:ins w:id="206" w:author="Belotti, Sergio (Nokia - IT/Vimercate)" w:date="2017-10-27T17:51:00Z">
        <w:r w:rsidR="00504062">
          <w:rPr>
            <w:highlight w:val="yellow"/>
          </w:rPr>
          <w:t>This does not correspond to the reality of the usage of the topology model as described in</w:t>
        </w:r>
      </w:ins>
      <w:ins w:id="207" w:author="Belotti, Sergio (Nokia - IT/Vimercate)" w:date="2017-10-27T17:53:00Z">
        <w:r w:rsidR="00504062">
          <w:rPr>
            <w:highlight w:val="yellow"/>
          </w:rPr>
          <w:t xml:space="preserve"> section 4.3 of [TE-TOPO]</w:t>
        </w:r>
      </w:ins>
      <w:ins w:id="208" w:author="Belotti, Sergio (Nokia - IT/Vimercate)" w:date="2017-10-27T17:54:00Z">
        <w:r w:rsidR="00504062">
          <w:rPr>
            <w:highlight w:val="yellow"/>
          </w:rPr>
          <w:t>in which renaming by the client it is necessary.</w:t>
        </w:r>
      </w:ins>
      <w:del w:id="209" w:author="Belotti, Sergio (Nokia - IT/Vimercate)" w:date="2017-10-27T17:50:00Z">
        <w:r w:rsidRPr="00AB0D09">
          <w:rPr>
            <w:highlight w:val="yellow"/>
            <w:rPrChange w:id="210" w:author="Italo Busi" w:date="2017-10-23T13:06:00Z">
              <w:rPr/>
            </w:rPrChange>
          </w:rPr>
          <w:delText>.</w:delText>
        </w:r>
      </w:del>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60217A" w:rsidRPr="0060217A" w:rsidRDefault="00AB0D09" w:rsidP="00F062D3">
      <w:pPr>
        <w:rPr>
          <w:ins w:id="211" w:author="Italo Busi" w:date="2017-10-26T12:29:00Z"/>
          <w:highlight w:val="yellow"/>
          <w:rPrChange w:id="212" w:author="Italo Busi" w:date="2017-10-26T12:32:00Z">
            <w:rPr>
              <w:ins w:id="213" w:author="Italo Busi" w:date="2017-10-26T12:29:00Z"/>
              <w:i/>
              <w:highlight w:val="yellow"/>
            </w:rPr>
          </w:rPrChange>
        </w:rPr>
      </w:pPr>
      <w:ins w:id="214" w:author="Italo Busi" w:date="2017-10-26T12:30:00Z">
        <w:r w:rsidRPr="00AB0D09">
          <w:rPr>
            <w:highlight w:val="yellow"/>
            <w:rPrChange w:id="215" w:author="Italo Busi" w:date="2017-10-26T12:32:00Z">
              <w:rPr>
                <w:i/>
                <w:highlight w:val="yellow"/>
              </w:rPr>
            </w:rPrChange>
          </w:rPr>
          <w:t xml:space="preserve">The modeling of the access link in case of non-ODU access </w:t>
        </w:r>
        <w:proofErr w:type="gramStart"/>
        <w:r w:rsidRPr="00AB0D09">
          <w:rPr>
            <w:highlight w:val="yellow"/>
            <w:rPrChange w:id="216" w:author="Italo Busi" w:date="2017-10-26T12:32:00Z">
              <w:rPr>
                <w:i/>
                <w:highlight w:val="yellow"/>
              </w:rPr>
            </w:rPrChange>
          </w:rPr>
          <w:t>technology,</w:t>
        </w:r>
        <w:proofErr w:type="gramEnd"/>
        <w:r w:rsidRPr="00AB0D09">
          <w:rPr>
            <w:highlight w:val="yellow"/>
            <w:rPrChange w:id="217" w:author="Italo Busi" w:date="2017-10-26T12:32:00Z">
              <w:rPr>
                <w:i/>
                <w:highlight w:val="yellow"/>
              </w:rPr>
            </w:rPrChange>
          </w:rPr>
          <w:t xml:space="preserve"> has also an impact on the need to model ODU TTPs and layer transition capabilities on the edge nodes (</w:t>
        </w:r>
      </w:ins>
      <w:ins w:id="218" w:author="Italo Busi" w:date="2017-10-26T12:31:00Z">
        <w:r w:rsidRPr="00AB0D09">
          <w:rPr>
            <w:highlight w:val="yellow"/>
            <w:rPrChange w:id="219" w:author="Italo Busi" w:date="2017-10-26T12:32:00Z">
              <w:rPr>
                <w:i/>
                <w:highlight w:val="yellow"/>
              </w:rPr>
            </w:rPrChange>
          </w:rPr>
          <w:t>e.g.,</w:t>
        </w:r>
      </w:ins>
      <w:ins w:id="220" w:author="Italo Busi" w:date="2017-10-26T12:32:00Z">
        <w:r w:rsidRPr="00AB0D09">
          <w:rPr>
            <w:highlight w:val="yellow"/>
            <w:rPrChange w:id="221" w:author="Italo Busi" w:date="2017-10-26T12:32:00Z">
              <w:rPr>
                <w:i/>
                <w:highlight w:val="yellow"/>
              </w:rPr>
            </w:rPrChange>
          </w:rPr>
          <w:t xml:space="preserve"> nodes</w:t>
        </w:r>
      </w:ins>
      <w:ins w:id="222" w:author="Italo Busi" w:date="2017-10-26T12:31:00Z">
        <w:r w:rsidRPr="00AB0D09">
          <w:rPr>
            <w:highlight w:val="yellow"/>
            <w:rPrChange w:id="223" w:author="Italo Busi" w:date="2017-10-26T12:32:00Z">
              <w:rPr>
                <w:i/>
                <w:highlight w:val="yellow"/>
              </w:rPr>
            </w:rPrChange>
          </w:rPr>
          <w:t xml:space="preserve"> S2, S3, S6 and S8 in </w:t>
        </w:r>
        <w:r w:rsidRPr="00AB0D09">
          <w:rPr>
            <w:highlight w:val="yellow"/>
            <w:rPrChange w:id="224" w:author="Italo Busi" w:date="2017-10-26T12:32:00Z">
              <w:rPr>
                <w:i/>
                <w:highlight w:val="yellow"/>
              </w:rPr>
            </w:rPrChange>
          </w:rPr>
          <w:fldChar w:fldCharType="begin"/>
        </w:r>
        <w:r w:rsidRPr="00AB0D09">
          <w:rPr>
            <w:highlight w:val="yellow"/>
            <w:rPrChange w:id="225" w:author="Italo Busi" w:date="2017-10-26T12:32:00Z">
              <w:rPr>
                <w:i/>
                <w:highlight w:val="yellow"/>
              </w:rPr>
            </w:rPrChange>
          </w:rPr>
          <w:instrText xml:space="preserve"> REF _Ref484787417 \r \h </w:instrText>
        </w:r>
      </w:ins>
      <w:r w:rsidR="0060217A">
        <w:rPr>
          <w:highlight w:val="yellow"/>
        </w:rPr>
        <w:instrText xml:space="preserve"> \* MERGEFORMAT </w:instrText>
      </w:r>
      <w:r w:rsidRPr="00AB0D09">
        <w:rPr>
          <w:highlight w:val="yellow"/>
        </w:rPr>
      </w:r>
      <w:r w:rsidRPr="00AB0D09">
        <w:rPr>
          <w:highlight w:val="yellow"/>
          <w:rPrChange w:id="226" w:author="Italo Busi" w:date="2017-10-26T12:32:00Z">
            <w:rPr>
              <w:i/>
              <w:highlight w:val="yellow"/>
            </w:rPr>
          </w:rPrChange>
        </w:rPr>
        <w:fldChar w:fldCharType="separate"/>
      </w:r>
      <w:ins w:id="227" w:author="Italo Busi" w:date="2017-10-26T12:31:00Z">
        <w:r w:rsidRPr="00AB0D09">
          <w:rPr>
            <w:highlight w:val="yellow"/>
            <w:rPrChange w:id="228" w:author="Italo Busi" w:date="2017-10-26T12:32:00Z">
              <w:rPr>
                <w:i/>
                <w:highlight w:val="yellow"/>
              </w:rPr>
            </w:rPrChange>
          </w:rPr>
          <w:t>Figure 1</w:t>
        </w:r>
        <w:r w:rsidRPr="00AB0D09">
          <w:rPr>
            <w:highlight w:val="yellow"/>
            <w:rPrChange w:id="229" w:author="Italo Busi" w:date="2017-10-26T12:32:00Z">
              <w:rPr>
                <w:i/>
                <w:highlight w:val="yellow"/>
              </w:rPr>
            </w:rPrChange>
          </w:rPr>
          <w:fldChar w:fldCharType="end"/>
        </w:r>
        <w:r w:rsidRPr="00AB0D09">
          <w:rPr>
            <w:highlight w:val="yellow"/>
            <w:rPrChange w:id="230" w:author="Italo Busi" w:date="2017-10-26T12:32:00Z">
              <w:rPr>
                <w:i/>
                <w:highlight w:val="yellow"/>
              </w:rPr>
            </w:rPrChange>
          </w:rPr>
          <w:t>)</w:t>
        </w:r>
      </w:ins>
      <w:ins w:id="231" w:author="Italo Busi" w:date="2017-10-26T12:32:00Z">
        <w:r w:rsidRPr="00AB0D09">
          <w:rPr>
            <w:highlight w:val="yellow"/>
            <w:rPrChange w:id="232" w:author="Italo Busi" w:date="2017-10-26T12:32:00Z">
              <w:rPr>
                <w:i/>
                <w:highlight w:val="yellow"/>
              </w:rPr>
            </w:rPrChange>
          </w:rPr>
          <w:t>.</w:t>
        </w:r>
      </w:ins>
    </w:p>
    <w:p w:rsidR="00901F6E" w:rsidRDefault="000952C8" w:rsidP="00F062D3">
      <w:pPr>
        <w:rPr>
          <w:ins w:id="233" w:author="Italo Busi" w:date="2017-10-26T12:36:00Z"/>
          <w:highlight w:val="yellow"/>
        </w:rPr>
      </w:pPr>
      <w:ins w:id="234" w:author="Italo Busi" w:date="2017-10-26T12:39:00Z">
        <w:r>
          <w:rPr>
            <w:highlight w:val="yellow"/>
          </w:rPr>
          <w:t xml:space="preserve">If, for example, </w:t>
        </w:r>
      </w:ins>
      <w:ins w:id="235" w:author="Italo Busi" w:date="2017-10-26T12:32:00Z">
        <w:r w:rsidR="00AB0D09" w:rsidRPr="00AB0D09">
          <w:rPr>
            <w:highlight w:val="yellow"/>
            <w:rPrChange w:id="236" w:author="Italo Busi" w:date="2017-10-26T12:33:00Z">
              <w:rPr>
                <w:i/>
                <w:highlight w:val="yellow"/>
              </w:rPr>
            </w:rPrChange>
          </w:rPr>
          <w:t xml:space="preserve">the physical NE </w:t>
        </w:r>
      </w:ins>
      <w:ins w:id="237" w:author="Italo Busi" w:date="2017-10-24T15:54:00Z">
        <w:r w:rsidR="00AB0D09" w:rsidRPr="00AB0D09">
          <w:rPr>
            <w:highlight w:val="yellow"/>
            <w:rPrChange w:id="238" w:author="Italo Busi" w:date="2017-10-26T12:33:00Z">
              <w:rPr>
                <w:i/>
                <w:highlight w:val="yellow"/>
              </w:rPr>
            </w:rPrChange>
          </w:rPr>
          <w:t>S6</w:t>
        </w:r>
      </w:ins>
      <w:ins w:id="239" w:author="Italo Busi" w:date="2017-10-26T12:32:00Z">
        <w:r w:rsidR="00AB0D09" w:rsidRPr="00AB0D09">
          <w:rPr>
            <w:highlight w:val="yellow"/>
            <w:rPrChange w:id="240" w:author="Italo Busi" w:date="2017-10-26T12:33:00Z">
              <w:rPr>
                <w:i/>
                <w:highlight w:val="yellow"/>
              </w:rPr>
            </w:rPrChange>
          </w:rPr>
          <w:t>,</w:t>
        </w:r>
      </w:ins>
      <w:ins w:id="241" w:author="Italo Busi" w:date="2017-10-24T15:54:00Z">
        <w:r w:rsidR="00AB0D09" w:rsidRPr="00AB0D09">
          <w:rPr>
            <w:highlight w:val="yellow"/>
            <w:rPrChange w:id="242" w:author="Italo Busi" w:date="2017-10-26T12:33:00Z">
              <w:rPr>
                <w:i/>
                <w:highlight w:val="yellow"/>
              </w:rPr>
            </w:rPrChange>
          </w:rPr>
          <w:t xml:space="preserve"> is </w:t>
        </w:r>
      </w:ins>
      <w:ins w:id="243" w:author="Italo Busi" w:date="2017-10-26T12:32:00Z">
        <w:r w:rsidR="00AB0D09" w:rsidRPr="00AB0D09">
          <w:rPr>
            <w:highlight w:val="yellow"/>
            <w:rPrChange w:id="244" w:author="Italo Busi" w:date="2017-10-26T12:33:00Z">
              <w:rPr>
                <w:i/>
                <w:highlight w:val="yellow"/>
              </w:rPr>
            </w:rPrChange>
          </w:rPr>
          <w:t xml:space="preserve">implemented </w:t>
        </w:r>
      </w:ins>
      <w:ins w:id="245" w:author="Italo Busi" w:date="2017-10-26T12:33:00Z">
        <w:r w:rsidR="0060217A">
          <w:rPr>
            <w:highlight w:val="yellow"/>
          </w:rPr>
          <w:t xml:space="preserve">in a </w:t>
        </w:r>
      </w:ins>
      <w:ins w:id="246" w:author="Italo Busi" w:date="2017-10-26T12:32:00Z">
        <w:r w:rsidR="00AB0D09" w:rsidRPr="00AB0D09">
          <w:rPr>
            <w:highlight w:val="yellow"/>
            <w:rPrChange w:id="247" w:author="Italo Busi" w:date="2017-10-26T12:33:00Z">
              <w:rPr>
                <w:i/>
                <w:highlight w:val="yellow"/>
              </w:rPr>
            </w:rPrChange>
          </w:rPr>
          <w:t>"</w:t>
        </w:r>
      </w:ins>
      <w:ins w:id="248" w:author="Italo Busi" w:date="2017-10-24T15:54:00Z">
        <w:r w:rsidR="00AB0D09" w:rsidRPr="00AB0D09">
          <w:rPr>
            <w:highlight w:val="yellow"/>
            <w:rPrChange w:id="249" w:author="Italo Busi" w:date="2017-10-26T12:33:00Z">
              <w:rPr>
                <w:i/>
                <w:highlight w:val="yellow"/>
              </w:rPr>
            </w:rPrChange>
          </w:rPr>
          <w:t>pizza box</w:t>
        </w:r>
      </w:ins>
      <w:ins w:id="250" w:author="Italo Busi" w:date="2017-10-26T12:32:00Z">
        <w:r w:rsidR="00AB0D09" w:rsidRPr="00AB0D09">
          <w:rPr>
            <w:highlight w:val="yellow"/>
            <w:rPrChange w:id="251" w:author="Italo Busi" w:date="2017-10-26T12:33:00Z">
              <w:rPr>
                <w:i/>
                <w:highlight w:val="yellow"/>
              </w:rPr>
            </w:rPrChange>
          </w:rPr>
          <w:t>"</w:t>
        </w:r>
      </w:ins>
      <w:ins w:id="252" w:author="Italo Busi" w:date="2017-10-26T12:33:00Z">
        <w:r w:rsidR="00AB0D09" w:rsidRPr="00AB0D09">
          <w:rPr>
            <w:highlight w:val="yellow"/>
            <w:rPrChange w:id="253" w:author="Italo Busi" w:date="2017-10-26T12:33:00Z">
              <w:rPr>
                <w:i/>
                <w:highlight w:val="yellow"/>
              </w:rPr>
            </w:rPrChange>
          </w:rPr>
          <w:t xml:space="preserve">, the data plane would have </w:t>
        </w:r>
      </w:ins>
      <w:ins w:id="254" w:author="Italo Busi" w:date="2017-10-24T15:54:00Z">
        <w:r w:rsidR="00AB0D09" w:rsidRPr="00AB0D09">
          <w:rPr>
            <w:highlight w:val="yellow"/>
            <w:rPrChange w:id="255" w:author="Italo Busi" w:date="2017-10-26T12:33:00Z">
              <w:rPr>
                <w:i/>
                <w:highlight w:val="yellow"/>
              </w:rPr>
            </w:rPrChange>
          </w:rPr>
          <w:t xml:space="preserve">only </w:t>
        </w:r>
      </w:ins>
      <w:ins w:id="256" w:author="Italo Busi" w:date="2017-10-24T16:08:00Z">
        <w:r w:rsidR="00AB0D09" w:rsidRPr="00AB0D09">
          <w:rPr>
            <w:highlight w:val="yellow"/>
            <w:rPrChange w:id="257" w:author="Italo Busi" w:date="2017-10-26T12:33:00Z">
              <w:rPr>
                <w:i/>
                <w:highlight w:val="yellow"/>
              </w:rPr>
            </w:rPrChange>
          </w:rPr>
          <w:t>set of ODU termination resources</w:t>
        </w:r>
      </w:ins>
      <w:ins w:id="258" w:author="Italo Busi" w:date="2017-10-26T12:35:00Z">
        <w:r w:rsidR="0060217A">
          <w:rPr>
            <w:highlight w:val="yellow"/>
          </w:rPr>
          <w:t xml:space="preserve"> (</w:t>
        </w:r>
      </w:ins>
      <w:ins w:id="259" w:author="Italo Busi" w:date="2017-10-24T16:08:00Z">
        <w:r w:rsidR="00AB0D09" w:rsidRPr="00AB0D09">
          <w:rPr>
            <w:highlight w:val="yellow"/>
            <w:rPrChange w:id="260" w:author="Italo Busi" w:date="2017-10-26T12:33:00Z">
              <w:rPr>
                <w:i/>
                <w:highlight w:val="yellow"/>
              </w:rPr>
            </w:rPrChange>
          </w:rPr>
          <w:t xml:space="preserve">where </w:t>
        </w:r>
      </w:ins>
      <w:ins w:id="261" w:author="Italo Busi" w:date="2017-10-24T16:15:00Z">
        <w:r w:rsidR="00AB0D09" w:rsidRPr="00AB0D09">
          <w:rPr>
            <w:highlight w:val="yellow"/>
            <w:rPrChange w:id="262" w:author="Italo Busi" w:date="2017-10-26T12:33:00Z">
              <w:rPr>
                <w:i/>
                <w:highlight w:val="yellow"/>
              </w:rPr>
            </w:rPrChange>
          </w:rPr>
          <w:t>up to 2xODU4, 4xODU3,</w:t>
        </w:r>
      </w:ins>
      <w:ins w:id="263" w:author="Italo Busi" w:date="2017-10-24T16:08:00Z">
        <w:r w:rsidR="00AB0D09" w:rsidRPr="00AB0D09">
          <w:rPr>
            <w:highlight w:val="yellow"/>
            <w:rPrChange w:id="264" w:author="Italo Busi" w:date="2017-10-26T12:33:00Z">
              <w:rPr>
                <w:i/>
                <w:highlight w:val="yellow"/>
              </w:rPr>
            </w:rPrChange>
          </w:rPr>
          <w:t xml:space="preserve"> </w:t>
        </w:r>
      </w:ins>
      <w:ins w:id="265" w:author="Italo Busi" w:date="2017-10-24T16:16:00Z">
        <w:r w:rsidR="00AB0D09" w:rsidRPr="00AB0D09">
          <w:rPr>
            <w:highlight w:val="yellow"/>
            <w:rPrChange w:id="266" w:author="Italo Busi" w:date="2017-10-26T12:33:00Z">
              <w:rPr>
                <w:i/>
                <w:highlight w:val="yellow"/>
              </w:rPr>
            </w:rPrChange>
          </w:rPr>
          <w:t xml:space="preserve">20xODU2, 80xODU1, </w:t>
        </w:r>
      </w:ins>
      <w:ins w:id="267" w:author="Italo Busi" w:date="2017-10-24T16:21:00Z">
        <w:r w:rsidR="00AB0D09" w:rsidRPr="00AB0D09">
          <w:rPr>
            <w:highlight w:val="yellow"/>
            <w:rPrChange w:id="268" w:author="Italo Busi" w:date="2017-10-26T12:33:00Z">
              <w:rPr>
                <w:i/>
                <w:highlight w:val="yellow"/>
              </w:rPr>
            </w:rPrChange>
          </w:rPr>
          <w:t>16</w:t>
        </w:r>
      </w:ins>
      <w:ins w:id="269" w:author="Italo Busi" w:date="2017-10-24T16:16:00Z">
        <w:r w:rsidR="00AB0D09" w:rsidRPr="00AB0D09">
          <w:rPr>
            <w:highlight w:val="yellow"/>
            <w:rPrChange w:id="270" w:author="Italo Busi" w:date="2017-10-26T12:33:00Z">
              <w:rPr>
                <w:i/>
                <w:highlight w:val="yellow"/>
              </w:rPr>
            </w:rPrChange>
          </w:rPr>
          <w:t xml:space="preserve">0xODU0 and </w:t>
        </w:r>
      </w:ins>
      <w:ins w:id="271" w:author="Italo Busi" w:date="2017-10-24T16:21:00Z">
        <w:r w:rsidR="00AB0D09" w:rsidRPr="00AB0D09">
          <w:rPr>
            <w:highlight w:val="yellow"/>
            <w:rPrChange w:id="272" w:author="Italo Busi" w:date="2017-10-26T12:33:00Z">
              <w:rPr>
                <w:i/>
                <w:highlight w:val="yellow"/>
              </w:rPr>
            </w:rPrChange>
          </w:rPr>
          <w:t>16</w:t>
        </w:r>
      </w:ins>
      <w:ins w:id="273" w:author="Italo Busi" w:date="2017-10-24T16:16:00Z">
        <w:r w:rsidR="00AB0D09" w:rsidRPr="00AB0D09">
          <w:rPr>
            <w:highlight w:val="yellow"/>
            <w:rPrChange w:id="274" w:author="Italo Busi" w:date="2017-10-26T12:33:00Z">
              <w:rPr>
                <w:i/>
                <w:highlight w:val="yellow"/>
              </w:rPr>
            </w:rPrChange>
          </w:rPr>
          <w:t xml:space="preserve">0xODUflex </w:t>
        </w:r>
      </w:ins>
      <w:ins w:id="275" w:author="Italo Busi" w:date="2017-10-24T16:08:00Z">
        <w:r w:rsidR="00AB0D09" w:rsidRPr="00AB0D09">
          <w:rPr>
            <w:highlight w:val="yellow"/>
            <w:rPrChange w:id="276" w:author="Italo Busi" w:date="2017-10-26T12:33:00Z">
              <w:rPr>
                <w:i/>
                <w:highlight w:val="yellow"/>
              </w:rPr>
            </w:rPrChange>
          </w:rPr>
          <w:t>can be terminated</w:t>
        </w:r>
      </w:ins>
      <w:ins w:id="277" w:author="Italo Busi" w:date="2017-10-26T12:35:00Z">
        <w:r w:rsidR="0060217A">
          <w:rPr>
            <w:highlight w:val="yellow"/>
          </w:rPr>
          <w:t>)</w:t>
        </w:r>
      </w:ins>
      <w:ins w:id="278" w:author="Italo Busi" w:date="2017-10-26T12:41:00Z">
        <w:r>
          <w:rPr>
            <w:highlight w:val="yellow"/>
          </w:rPr>
          <w:t xml:space="preserve">. The </w:t>
        </w:r>
      </w:ins>
      <w:ins w:id="279" w:author="Italo Busi" w:date="2017-10-24T16:08:00Z">
        <w:r w:rsidR="00AB0D09" w:rsidRPr="00AB0D09">
          <w:rPr>
            <w:highlight w:val="yellow"/>
            <w:rPrChange w:id="280" w:author="Italo Busi" w:date="2017-10-26T12:33:00Z">
              <w:rPr>
                <w:i/>
                <w:highlight w:val="yellow"/>
              </w:rPr>
            </w:rPrChange>
          </w:rPr>
          <w:t>traffic coming from each of the 10GE access links can be mapped into any of these ODU</w:t>
        </w:r>
      </w:ins>
      <w:ins w:id="281" w:author="Italo Busi" w:date="2017-10-24T16:17:00Z">
        <w:r w:rsidR="00AB0D09" w:rsidRPr="00AB0D09">
          <w:rPr>
            <w:highlight w:val="yellow"/>
            <w:rPrChange w:id="282" w:author="Italo Busi" w:date="2017-10-26T12:33:00Z">
              <w:rPr>
                <w:i/>
                <w:highlight w:val="yellow"/>
              </w:rPr>
            </w:rPrChange>
          </w:rPr>
          <w:t xml:space="preserve"> </w:t>
        </w:r>
      </w:ins>
      <w:ins w:id="283" w:author="Italo Busi" w:date="2017-10-26T12:35:00Z">
        <w:r w:rsidR="0060217A">
          <w:rPr>
            <w:highlight w:val="yellow"/>
          </w:rPr>
          <w:t>terminations</w:t>
        </w:r>
      </w:ins>
      <w:ins w:id="284" w:author="Italo Busi" w:date="2017-10-26T12:36:00Z">
        <w:r w:rsidR="0060217A">
          <w:rPr>
            <w:highlight w:val="yellow"/>
          </w:rPr>
          <w:t>.</w:t>
        </w:r>
      </w:ins>
    </w:p>
    <w:p w:rsidR="0060217A" w:rsidRDefault="0060217A" w:rsidP="0060217A">
      <w:pPr>
        <w:rPr>
          <w:ins w:id="285" w:author="Italo Busi" w:date="2017-10-26T12:36:00Z"/>
          <w:i/>
          <w:highlight w:val="yellow"/>
        </w:rPr>
      </w:pPr>
      <w:ins w:id="286" w:author="Italo Busi" w:date="2017-10-26T12:36:00Z">
        <w:r>
          <w:rPr>
            <w:i/>
            <w:highlight w:val="yellow"/>
          </w:rPr>
          <w:t>[</w:t>
        </w:r>
        <w:r w:rsidRPr="0060217A">
          <w:rPr>
            <w:b/>
            <w:i/>
            <w:highlight w:val="yellow"/>
          </w:rPr>
          <w:t>Editors’ Note</w:t>
        </w:r>
        <w:r>
          <w:rPr>
            <w:i/>
            <w:highlight w:val="yellow"/>
          </w:rPr>
          <w:t>]: Need to add a Figure as below and improve the graphical representation of the OTU4 interfaces.</w:t>
        </w:r>
      </w:ins>
    </w:p>
    <w:p w:rsidR="00DD06FB" w:rsidRDefault="00F67679">
      <w:pPr>
        <w:spacing w:line="240" w:lineRule="auto"/>
        <w:ind w:left="431"/>
        <w:jc w:val="center"/>
        <w:rPr>
          <w:ins w:id="287" w:author="Italo Busi" w:date="2017-10-24T16:17:00Z"/>
          <w:lang w:val="en-AU"/>
          <w:rPrChange w:id="288" w:author="Italo Busi" w:date="2017-10-24T16:19:00Z">
            <w:rPr>
              <w:ins w:id="289" w:author="Italo Busi" w:date="2017-10-24T16:17:00Z"/>
              <w:i/>
              <w:highlight w:val="yellow"/>
            </w:rPr>
          </w:rPrChange>
        </w:rPr>
        <w:pPrChange w:id="290" w:author="Italo Busi" w:date="2017-10-24T16:19:00Z">
          <w:pPr/>
        </w:pPrChange>
      </w:pPr>
      <w:ins w:id="291" w:author="Italo Busi" w:date="2017-10-24T16:18:00Z">
        <w:r w:rsidRPr="004E6575">
          <w:rPr>
            <w:lang w:val="en-AU"/>
          </w:rPr>
          <w:object w:dxaOrig="7200"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31.35pt" o:ole="">
              <v:imagedata r:id="rId8" o:title="" croptop="4048f" cropbottom="29516f"/>
            </v:shape>
            <o:OLEObject Type="Embed" ProgID="PowerPoint.Slide.12" ShapeID="_x0000_i1025" DrawAspect="Content" ObjectID="_1570831152" r:id="rId9"/>
          </w:object>
        </w:r>
      </w:ins>
    </w:p>
    <w:p w:rsidR="00CC1CA6" w:rsidRPr="000952C8" w:rsidRDefault="000952C8" w:rsidP="00F062D3">
      <w:pPr>
        <w:rPr>
          <w:ins w:id="292" w:author="Italo Busi" w:date="2017-10-24T15:56:00Z"/>
          <w:highlight w:val="yellow"/>
          <w:rPrChange w:id="293" w:author="Italo Busi" w:date="2017-10-26T12:39:00Z">
            <w:rPr>
              <w:ins w:id="294" w:author="Italo Busi" w:date="2017-10-24T15:56:00Z"/>
              <w:i/>
              <w:highlight w:val="yellow"/>
            </w:rPr>
          </w:rPrChange>
        </w:rPr>
      </w:pPr>
      <w:ins w:id="295" w:author="Italo Busi" w:date="2017-10-26T12:39:00Z">
        <w:r>
          <w:rPr>
            <w:highlight w:val="yellow"/>
          </w:rPr>
          <w:t xml:space="preserve">Instead if, for example, </w:t>
        </w:r>
        <w:r w:rsidRPr="0060217A">
          <w:rPr>
            <w:highlight w:val="yellow"/>
          </w:rPr>
          <w:t>the physical NE S6</w:t>
        </w:r>
        <w:r>
          <w:rPr>
            <w:highlight w:val="yellow"/>
          </w:rPr>
          <w:t xml:space="preserve"> can be implemented as a </w:t>
        </w:r>
      </w:ins>
      <w:ins w:id="296" w:author="Italo Busi" w:date="2017-10-24T15:55:00Z">
        <w:r w:rsidR="00AB0D09" w:rsidRPr="00AB0D09">
          <w:rPr>
            <w:highlight w:val="yellow"/>
            <w:rPrChange w:id="297" w:author="Italo Busi" w:date="2017-10-26T12:39:00Z">
              <w:rPr>
                <w:i/>
                <w:highlight w:val="yellow"/>
              </w:rPr>
            </w:rPrChange>
          </w:rPr>
          <w:t xml:space="preserve">multi-board </w:t>
        </w:r>
      </w:ins>
      <w:ins w:id="298" w:author="Italo Busi" w:date="2017-10-26T12:39:00Z">
        <w:r>
          <w:rPr>
            <w:highlight w:val="yellow"/>
          </w:rPr>
          <w:t xml:space="preserve">system </w:t>
        </w:r>
      </w:ins>
      <w:ins w:id="299" w:author="Italo Busi" w:date="2017-10-24T16:00:00Z">
        <w:r w:rsidR="00AB0D09" w:rsidRPr="00AB0D09">
          <w:rPr>
            <w:highlight w:val="yellow"/>
            <w:rPrChange w:id="300" w:author="Italo Busi" w:date="2017-10-26T12:39:00Z">
              <w:rPr>
                <w:i/>
                <w:highlight w:val="yellow"/>
              </w:rPr>
            </w:rPrChange>
          </w:rPr>
          <w:t>where access links reside</w:t>
        </w:r>
        <w:del w:id="301" w:author="Leeyoung" w:date="2017-10-25T11:27:00Z">
          <w:r w:rsidR="00AB0D09" w:rsidRPr="00AB0D09">
            <w:rPr>
              <w:highlight w:val="yellow"/>
              <w:rPrChange w:id="302" w:author="Italo Busi" w:date="2017-10-26T12:39:00Z">
                <w:rPr>
                  <w:i/>
                  <w:highlight w:val="yellow"/>
                </w:rPr>
              </w:rPrChange>
            </w:rPr>
            <w:delText>s</w:delText>
          </w:r>
        </w:del>
        <w:r w:rsidR="00AB0D09" w:rsidRPr="00AB0D09">
          <w:rPr>
            <w:highlight w:val="yellow"/>
            <w:rPrChange w:id="303" w:author="Italo Busi" w:date="2017-10-26T12:39:00Z">
              <w:rPr>
                <w:i/>
                <w:highlight w:val="yellow"/>
              </w:rPr>
            </w:rPrChange>
          </w:rPr>
          <w:t xml:space="preserve"> on different</w:t>
        </w:r>
      </w:ins>
      <w:ins w:id="304" w:author="Italo Busi" w:date="2017-10-26T12:40:00Z">
        <w:r>
          <w:rPr>
            <w:highlight w:val="yellow"/>
          </w:rPr>
          <w:t>/dedicated</w:t>
        </w:r>
      </w:ins>
      <w:ins w:id="305" w:author="Italo Busi" w:date="2017-10-24T15:55:00Z">
        <w:r w:rsidR="00AB0D09" w:rsidRPr="00AB0D09">
          <w:rPr>
            <w:highlight w:val="yellow"/>
            <w:rPrChange w:id="306" w:author="Italo Busi" w:date="2017-10-26T12:39:00Z">
              <w:rPr>
                <w:i/>
                <w:highlight w:val="yellow"/>
              </w:rPr>
            </w:rPrChange>
          </w:rPr>
          <w:t xml:space="preserve"> access cards </w:t>
        </w:r>
      </w:ins>
      <w:ins w:id="307" w:author="Italo Busi" w:date="2017-10-24T16:00:00Z">
        <w:del w:id="308" w:author="Leeyoung" w:date="2017-10-25T11:28:00Z">
          <w:r w:rsidR="00AB0D09" w:rsidRPr="00AB0D09">
            <w:rPr>
              <w:highlight w:val="yellow"/>
              <w:rPrChange w:id="309" w:author="Italo Busi" w:date="2017-10-26T12:39:00Z">
                <w:rPr>
                  <w:i/>
                  <w:highlight w:val="yellow"/>
                </w:rPr>
              </w:rPrChange>
            </w:rPr>
            <w:delText>having</w:delText>
          </w:r>
        </w:del>
      </w:ins>
      <w:ins w:id="310" w:author="Leeyoung" w:date="2017-10-25T11:28:00Z">
        <w:r w:rsidR="00AB0D09" w:rsidRPr="00AB0D09">
          <w:rPr>
            <w:highlight w:val="yellow"/>
            <w:rPrChange w:id="311" w:author="Italo Busi" w:date="2017-10-26T12:39:00Z">
              <w:rPr>
                <w:i/>
                <w:highlight w:val="yellow"/>
              </w:rPr>
            </w:rPrChange>
          </w:rPr>
          <w:t>with</w:t>
        </w:r>
      </w:ins>
      <w:ins w:id="312" w:author="Italo Busi" w:date="2017-10-24T16:00:00Z">
        <w:r w:rsidR="00AB0D09" w:rsidRPr="00AB0D09">
          <w:rPr>
            <w:highlight w:val="yellow"/>
            <w:rPrChange w:id="313" w:author="Italo Busi" w:date="2017-10-26T12:39:00Z">
              <w:rPr>
                <w:i/>
                <w:highlight w:val="yellow"/>
              </w:rPr>
            </w:rPrChange>
          </w:rPr>
          <w:t xml:space="preserve"> </w:t>
        </w:r>
      </w:ins>
      <w:ins w:id="314" w:author="Italo Busi" w:date="2017-10-24T15:55:00Z">
        <w:r w:rsidR="00AB0D09" w:rsidRPr="00AB0D09">
          <w:rPr>
            <w:highlight w:val="yellow"/>
            <w:rPrChange w:id="315" w:author="Italo Busi" w:date="2017-10-26T12:39:00Z">
              <w:rPr>
                <w:i/>
                <w:highlight w:val="yellow"/>
              </w:rPr>
            </w:rPrChange>
          </w:rPr>
          <w:t xml:space="preserve">separated set of </w:t>
        </w:r>
      </w:ins>
      <w:ins w:id="316" w:author="Italo Busi" w:date="2017-10-24T16:00:00Z">
        <w:r w:rsidR="00AB0D09" w:rsidRPr="00AB0D09">
          <w:rPr>
            <w:highlight w:val="yellow"/>
            <w:rPrChange w:id="317" w:author="Italo Busi" w:date="2017-10-26T12:39:00Z">
              <w:rPr>
                <w:i/>
                <w:highlight w:val="yellow"/>
              </w:rPr>
            </w:rPrChange>
          </w:rPr>
          <w:t>ODU termination resources</w:t>
        </w:r>
      </w:ins>
      <w:ins w:id="318" w:author="Italo Busi" w:date="2017-10-26T12:40:00Z">
        <w:r>
          <w:rPr>
            <w:highlight w:val="yellow"/>
          </w:rPr>
          <w:t>(</w:t>
        </w:r>
      </w:ins>
      <w:ins w:id="319" w:author="Italo Busi" w:date="2017-10-24T16:21:00Z">
        <w:r w:rsidR="00AB0D09" w:rsidRPr="00AB0D09">
          <w:rPr>
            <w:highlight w:val="yellow"/>
            <w:rPrChange w:id="320" w:author="Italo Busi" w:date="2017-10-26T12:39:00Z">
              <w:rPr>
                <w:i/>
                <w:highlight w:val="yellow"/>
              </w:rPr>
            </w:rPrChange>
          </w:rPr>
          <w:t xml:space="preserve">where up to 1xODU4, 2xODU3, 10xODU2, 40xODU1, 80xODU0 and </w:t>
        </w:r>
        <w:r w:rsidR="00AB0D09" w:rsidRPr="00AB0D09">
          <w:rPr>
            <w:highlight w:val="yellow"/>
            <w:rPrChange w:id="321" w:author="Italo Busi" w:date="2017-10-26T12:39:00Z">
              <w:rPr>
                <w:i/>
                <w:highlight w:val="yellow"/>
              </w:rPr>
            </w:rPrChange>
          </w:rPr>
          <w:lastRenderedPageBreak/>
          <w:t>80xODUflex for each resource can be terminated</w:t>
        </w:r>
      </w:ins>
      <w:ins w:id="322" w:author="Italo Busi" w:date="2017-10-26T12:41:00Z">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ins>
    </w:p>
    <w:p w:rsidR="000952C8" w:rsidRDefault="000952C8" w:rsidP="000952C8">
      <w:pPr>
        <w:rPr>
          <w:ins w:id="323" w:author="Italo Busi" w:date="2017-10-26T12:44:00Z"/>
          <w:i/>
          <w:highlight w:val="yellow"/>
        </w:rPr>
      </w:pPr>
      <w:ins w:id="324" w:author="Italo Busi" w:date="2017-10-26T12:44:00Z">
        <w:r>
          <w:rPr>
            <w:i/>
            <w:highlight w:val="yellow"/>
          </w:rPr>
          <w:t>[</w:t>
        </w:r>
        <w:r w:rsidRPr="0060217A">
          <w:rPr>
            <w:b/>
            <w:i/>
            <w:highlight w:val="yellow"/>
          </w:rPr>
          <w:t>Editors’ Note</w:t>
        </w:r>
        <w:r>
          <w:rPr>
            <w:i/>
            <w:highlight w:val="yellow"/>
          </w:rPr>
          <w:t xml:space="preserve">]: Need to add a Figure as below and improve the graphical representation of the OTU4 </w:t>
        </w:r>
        <w:commentRangeStart w:id="325"/>
        <w:r>
          <w:rPr>
            <w:i/>
            <w:highlight w:val="yellow"/>
          </w:rPr>
          <w:t>interfaces</w:t>
        </w:r>
      </w:ins>
      <w:commentRangeEnd w:id="325"/>
      <w:r w:rsidR="00534C8A">
        <w:rPr>
          <w:rStyle w:val="CommentReference"/>
        </w:rPr>
        <w:commentReference w:id="325"/>
      </w:r>
      <w:ins w:id="326" w:author="Italo Busi" w:date="2017-10-26T12:44:00Z">
        <w:r>
          <w:rPr>
            <w:i/>
            <w:highlight w:val="yellow"/>
          </w:rPr>
          <w:t>.</w:t>
        </w:r>
      </w:ins>
    </w:p>
    <w:p w:rsidR="00DD06FB" w:rsidRDefault="00F67679">
      <w:pPr>
        <w:spacing w:line="240" w:lineRule="auto"/>
        <w:ind w:left="431"/>
        <w:jc w:val="center"/>
        <w:rPr>
          <w:ins w:id="327" w:author="Italo Busi" w:date="2017-10-24T15:56:00Z"/>
          <w:lang w:val="en-AU"/>
          <w:rPrChange w:id="328" w:author="Italo Busi" w:date="2017-10-24T16:19:00Z">
            <w:rPr>
              <w:ins w:id="329" w:author="Italo Busi" w:date="2017-10-24T15:56:00Z"/>
              <w:i/>
              <w:highlight w:val="yellow"/>
            </w:rPr>
          </w:rPrChange>
        </w:rPr>
        <w:pPrChange w:id="330" w:author="Italo Busi" w:date="2017-10-24T16:19:00Z">
          <w:pPr/>
        </w:pPrChange>
      </w:pPr>
      <w:ins w:id="331" w:author="Italo Busi" w:date="2017-10-24T16:20:00Z">
        <w:r w:rsidRPr="007C2816">
          <w:rPr>
            <w:lang w:val="en-AU"/>
          </w:rPr>
          <w:object w:dxaOrig="7200" w:dyaOrig="5390">
            <v:shape id="_x0000_i1026" type="#_x0000_t75" style="width:5in;height:174.15pt" o:ole="">
              <v:imagedata r:id="rId11" o:title="" croptop="9993f" cropbottom="13238f"/>
            </v:shape>
            <o:OLEObject Type="Embed" ProgID="PowerPoint.Slide.12" ShapeID="_x0000_i1026" DrawAspect="Content" ObjectID="_1570831153" r:id="rId12"/>
          </w:object>
        </w:r>
      </w:ins>
    </w:p>
    <w:p w:rsidR="00C61BFE" w:rsidRDefault="00AB0D09">
      <w:pPr>
        <w:rPr>
          <w:ins w:id="332" w:author="Italo Busi" w:date="2017-10-26T12:43:00Z"/>
          <w:highlight w:val="yellow"/>
        </w:rPr>
      </w:pPr>
      <w:ins w:id="333" w:author="Italo Busi" w:date="2017-10-24T16:01:00Z">
        <w:r w:rsidRPr="00AB0D09">
          <w:rPr>
            <w:highlight w:val="yellow"/>
            <w:rPrChange w:id="334" w:author="Italo Busi" w:date="2017-10-26T12:42:00Z">
              <w:rPr>
                <w:i/>
                <w:highlight w:val="yellow"/>
              </w:rPr>
            </w:rPrChange>
          </w:rPr>
          <w:t xml:space="preserve">The more generic </w:t>
        </w:r>
      </w:ins>
      <w:ins w:id="335" w:author="Italo Busi" w:date="2017-10-26T12:42:00Z">
        <w:r w:rsidR="000952C8">
          <w:rPr>
            <w:highlight w:val="yellow"/>
          </w:rPr>
          <w:t xml:space="preserve">implementation option for a physical NE (e.g., S6) would be </w:t>
        </w:r>
      </w:ins>
      <w:ins w:id="336" w:author="Italo Busi" w:date="2017-10-24T16:01:00Z">
        <w:r w:rsidRPr="00AB0D09">
          <w:rPr>
            <w:highlight w:val="yellow"/>
            <w:rPrChange w:id="337" w:author="Italo Busi" w:date="2017-10-26T12:42:00Z">
              <w:rPr>
                <w:i/>
                <w:highlight w:val="yellow"/>
              </w:rPr>
            </w:rPrChange>
          </w:rPr>
          <w:t xml:space="preserve">case is </w:t>
        </w:r>
      </w:ins>
      <w:ins w:id="338" w:author="Italo Busi" w:date="2017-10-26T12:42:00Z">
        <w:r w:rsidR="000952C8">
          <w:rPr>
            <w:highlight w:val="yellow"/>
          </w:rPr>
          <w:t xml:space="preserve">of </w:t>
        </w:r>
      </w:ins>
      <w:ins w:id="339" w:author="Italo Busi" w:date="2017-10-24T16:01:00Z">
        <w:r w:rsidRPr="00AB0D09">
          <w:rPr>
            <w:highlight w:val="yellow"/>
            <w:rPrChange w:id="340" w:author="Italo Busi" w:date="2017-10-26T12:42:00Z">
              <w:rPr>
                <w:i/>
                <w:highlight w:val="yellow"/>
              </w:rPr>
            </w:rPrChange>
          </w:rPr>
          <w:t xml:space="preserve">a multi-board </w:t>
        </w:r>
      </w:ins>
      <w:ins w:id="341" w:author="Italo Busi" w:date="2017-10-26T12:42:00Z">
        <w:r w:rsidR="000952C8">
          <w:rPr>
            <w:highlight w:val="yellow"/>
          </w:rPr>
          <w:t xml:space="preserve">system </w:t>
        </w:r>
      </w:ins>
      <w:ins w:id="342" w:author="Italo Busi" w:date="2017-10-24T16:01:00Z">
        <w:r w:rsidRPr="00AB0D09">
          <w:rPr>
            <w:highlight w:val="yellow"/>
            <w:rPrChange w:id="343" w:author="Italo Busi" w:date="2017-10-26T12:42:00Z">
              <w:rPr>
                <w:i/>
                <w:highlight w:val="yellow"/>
              </w:rPr>
            </w:rPrChange>
          </w:rPr>
          <w:t xml:space="preserve">with multiple access cards </w:t>
        </w:r>
        <w:del w:id="344" w:author="Leeyoung" w:date="2017-10-25T11:28:00Z">
          <w:r w:rsidRPr="00AB0D09">
            <w:rPr>
              <w:highlight w:val="yellow"/>
              <w:rPrChange w:id="345" w:author="Italo Busi" w:date="2017-10-26T12:42:00Z">
                <w:rPr>
                  <w:i/>
                  <w:highlight w:val="yellow"/>
                </w:rPr>
              </w:rPrChange>
            </w:rPr>
            <w:delText>having</w:delText>
          </w:r>
        </w:del>
      </w:ins>
      <w:ins w:id="346" w:author="Leeyoung" w:date="2017-10-25T11:28:00Z">
        <w:r w:rsidRPr="00AB0D09">
          <w:rPr>
            <w:highlight w:val="yellow"/>
            <w:rPrChange w:id="347" w:author="Italo Busi" w:date="2017-10-26T12:42:00Z">
              <w:rPr>
                <w:i/>
                <w:highlight w:val="yellow"/>
              </w:rPr>
            </w:rPrChange>
          </w:rPr>
          <w:t>with</w:t>
        </w:r>
      </w:ins>
      <w:ins w:id="348" w:author="Italo Busi" w:date="2017-10-24T16:01:00Z">
        <w:r w:rsidRPr="00AB0D09">
          <w:rPr>
            <w:highlight w:val="yellow"/>
            <w:rPrChange w:id="349" w:author="Italo Busi" w:date="2017-10-26T12:42:00Z">
              <w:rPr>
                <w:i/>
                <w:highlight w:val="yellow"/>
              </w:rPr>
            </w:rPrChange>
          </w:rPr>
          <w:t xml:space="preserve"> separated sets of access links and ODU termination resources</w:t>
        </w:r>
      </w:ins>
      <w:ins w:id="350" w:author="Italo Busi" w:date="2017-10-26T12:43:00Z">
        <w:r w:rsidR="000952C8">
          <w:rPr>
            <w:highlight w:val="yellow"/>
          </w:rPr>
          <w:t xml:space="preserve"> (</w:t>
        </w:r>
      </w:ins>
      <w:ins w:id="351" w:author="Italo Busi" w:date="2017-10-24T16:22:00Z">
        <w:r w:rsidRPr="00AB0D09">
          <w:rPr>
            <w:highlight w:val="yellow"/>
            <w:rPrChange w:id="352" w:author="Italo Busi" w:date="2017-10-26T12:42:00Z">
              <w:rPr>
                <w:i/>
                <w:highlight w:val="yellow"/>
              </w:rPr>
            </w:rPrChange>
          </w:rPr>
          <w:t>where up to 1xODU4, 2xODU3, 10xODU2, 40xODU1, 80xODU0 and 80xODUflex for each resource can be terminated</w:t>
        </w:r>
      </w:ins>
      <w:ins w:id="353" w:author="Italo Busi" w:date="2017-10-26T12:43:00Z">
        <w:r w:rsidR="000952C8">
          <w:rPr>
            <w:highlight w:val="yellow"/>
          </w:rPr>
          <w:t xml:space="preserve">). The traffic coming from each of the </w:t>
        </w:r>
        <w:r w:rsidR="000952C8" w:rsidRPr="0060217A">
          <w:rPr>
            <w:highlight w:val="yellow"/>
          </w:rPr>
          <w:t>10GE access links</w:t>
        </w:r>
        <w:r w:rsidR="000952C8">
          <w:rPr>
            <w:highlight w:val="yellow"/>
          </w:rPr>
          <w:t xml:space="preserve"> on one access card can be mapped only into any of the ODU terminations which reside on the same access card.</w:t>
        </w:r>
      </w:ins>
    </w:p>
    <w:p w:rsidR="00C61BFE" w:rsidRDefault="000952C8">
      <w:pPr>
        <w:rPr>
          <w:ins w:id="354" w:author="Italo Busi" w:date="2017-10-26T12:44:00Z"/>
          <w:i/>
          <w:highlight w:val="yellow"/>
        </w:rPr>
      </w:pPr>
      <w:ins w:id="355" w:author="Italo Busi" w:date="2017-10-26T12:44:00Z">
        <w:r>
          <w:rPr>
            <w:i/>
            <w:highlight w:val="yellow"/>
          </w:rPr>
          <w:t>[</w:t>
        </w:r>
        <w:r w:rsidRPr="0060217A">
          <w:rPr>
            <w:b/>
            <w:i/>
            <w:highlight w:val="yellow"/>
          </w:rPr>
          <w:t>Editors’ Note</w:t>
        </w:r>
        <w:r>
          <w:rPr>
            <w:i/>
            <w:highlight w:val="yellow"/>
          </w:rPr>
          <w:t>]: Need to add a Figure as below and improve the graphical representation of the OTU4 interfaces.</w:t>
        </w:r>
      </w:ins>
      <w:ins w:id="356" w:author="Italo Busi" w:date="2017-10-26T12:45:00Z">
        <w:r>
          <w:rPr>
            <w:i/>
            <w:highlight w:val="yellow"/>
          </w:rPr>
          <w:t xml:space="preserve"> It might </w:t>
        </w:r>
      </w:ins>
      <w:ins w:id="357" w:author="Italo Busi" w:date="2017-10-26T12:46:00Z">
        <w:r>
          <w:rPr>
            <w:i/>
            <w:highlight w:val="yellow"/>
          </w:rPr>
          <w:t xml:space="preserve">also </w:t>
        </w:r>
      </w:ins>
      <w:ins w:id="358" w:author="Italo Busi" w:date="2017-10-26T12:45:00Z">
        <w:r>
          <w:rPr>
            <w:i/>
            <w:highlight w:val="yellow"/>
          </w:rPr>
          <w:t xml:space="preserve">be worthwhile updating Figure 1 to show four access links on S6 and allow combining the last two cases in </w:t>
        </w:r>
      </w:ins>
      <w:ins w:id="359" w:author="Italo Busi" w:date="2017-10-26T12:46:00Z">
        <w:r>
          <w:rPr>
            <w:i/>
            <w:highlight w:val="yellow"/>
          </w:rPr>
          <w:t>this</w:t>
        </w:r>
      </w:ins>
      <w:ins w:id="360" w:author="Italo Busi" w:date="2017-10-26T12:45:00Z">
        <w:r>
          <w:rPr>
            <w:i/>
            <w:highlight w:val="yellow"/>
          </w:rPr>
          <w:t xml:space="preserve"> description.</w:t>
        </w:r>
      </w:ins>
    </w:p>
    <w:p w:rsidR="00DD06FB" w:rsidRDefault="00F67679">
      <w:pPr>
        <w:spacing w:line="240" w:lineRule="auto"/>
        <w:ind w:left="431"/>
        <w:jc w:val="center"/>
        <w:rPr>
          <w:ins w:id="361" w:author="Italo Busi" w:date="2017-10-24T16:02:00Z"/>
          <w:lang w:val="en-AU"/>
          <w:rPrChange w:id="362" w:author="Italo Busi" w:date="2017-10-24T16:23:00Z">
            <w:rPr>
              <w:ins w:id="363" w:author="Italo Busi" w:date="2017-10-24T16:02:00Z"/>
              <w:i/>
              <w:highlight w:val="yellow"/>
            </w:rPr>
          </w:rPrChange>
        </w:rPr>
        <w:pPrChange w:id="364" w:author="Italo Busi" w:date="2017-10-24T16:23:00Z">
          <w:pPr/>
        </w:pPrChange>
      </w:pPr>
      <w:ins w:id="365" w:author="Italo Busi" w:date="2017-10-24T16:24:00Z">
        <w:r w:rsidRPr="007C2816">
          <w:rPr>
            <w:lang w:val="en-AU"/>
          </w:rPr>
          <w:object w:dxaOrig="7200" w:dyaOrig="5390">
            <v:shape id="_x0000_i1027" type="#_x0000_t75" style="width:5in;height:170.25pt" o:ole="">
              <v:imagedata r:id="rId13" o:title="" croptop="10552f" cropbottom="13579f"/>
            </v:shape>
            <o:OLEObject Type="Embed" ProgID="PowerPoint.Slide.12" ShapeID="_x0000_i1027" DrawAspect="Content" ObjectID="_1570831154" r:id="rId14"/>
          </w:object>
        </w:r>
      </w:ins>
    </w:p>
    <w:p w:rsidR="00F67679" w:rsidRDefault="00F67679" w:rsidP="00F67679">
      <w:pPr>
        <w:rPr>
          <w:ins w:id="366" w:author="Italo Busi" w:date="2017-10-26T12:41:00Z"/>
          <w:i/>
          <w:highlight w:val="yellow"/>
        </w:rPr>
      </w:pPr>
      <w:ins w:id="367" w:author="Italo Busi" w:date="2017-10-24T16:23:00Z">
        <w:r>
          <w:rPr>
            <w:i/>
            <w:highlight w:val="yellow"/>
          </w:rPr>
          <w:t>In the last two cases, only the ODUs terminated on the same access card where the access links resides can carry the traffic coming from that 10GE access link.</w:t>
        </w:r>
        <w:r w:rsidRPr="00F67679">
          <w:rPr>
            <w:i/>
            <w:highlight w:val="yellow"/>
          </w:rPr>
          <w:t xml:space="preserve"> </w:t>
        </w:r>
        <w:r>
          <w:rPr>
            <w:i/>
            <w:highlight w:val="yellow"/>
          </w:rPr>
          <w:t>Terminated ODUs can instead be sent to any of the OTU4 interfaces</w:t>
        </w:r>
      </w:ins>
    </w:p>
    <w:p w:rsidR="000952C8" w:rsidRDefault="000952C8" w:rsidP="00F67679">
      <w:pPr>
        <w:rPr>
          <w:ins w:id="368" w:author="Italo Busi" w:date="2017-10-24T16:23:00Z"/>
          <w:i/>
          <w:highlight w:val="yellow"/>
        </w:rPr>
      </w:pPr>
      <w:ins w:id="369" w:author="Italo Busi" w:date="2017-10-26T12:44:00Z">
        <w:r>
          <w:rPr>
            <w:highlight w:val="yellow"/>
          </w:rPr>
          <w:t xml:space="preserve">In all these cases, </w:t>
        </w:r>
      </w:ins>
      <w:ins w:id="370" w:author="Italo Busi" w:date="2017-10-26T12:41:00Z">
        <w:r w:rsidRPr="0060217A">
          <w:rPr>
            <w:highlight w:val="yellow"/>
          </w:rPr>
          <w:t>terminated ODUs can be sent to any of the OTU4 interfaces</w:t>
        </w:r>
      </w:ins>
      <w:ins w:id="371" w:author="Italo Busi" w:date="2017-10-26T12:44:00Z">
        <w:r>
          <w:rPr>
            <w:highlight w:val="yellow"/>
          </w:rPr>
          <w:t xml:space="preserve"> assuming </w:t>
        </w:r>
      </w:ins>
      <w:ins w:id="372" w:author="Italo Busi" w:date="2017-10-26T12:45:00Z">
        <w:r>
          <w:rPr>
            <w:highlight w:val="yellow"/>
          </w:rPr>
          <w:t xml:space="preserve">the implementation is based on a </w:t>
        </w:r>
      </w:ins>
      <w:ins w:id="373" w:author="Italo Busi" w:date="2017-10-26T12:44:00Z">
        <w:r>
          <w:rPr>
            <w:highlight w:val="yellow"/>
          </w:rPr>
          <w:t xml:space="preserve">non-blocking </w:t>
        </w:r>
      </w:ins>
      <w:ins w:id="374" w:author="Italo Busi" w:date="2017-10-26T12:45:00Z">
        <w:r>
          <w:rPr>
            <w:highlight w:val="yellow"/>
          </w:rPr>
          <w:t>ODU cross-connect.</w:t>
        </w:r>
      </w:ins>
    </w:p>
    <w:p w:rsidR="0060217A" w:rsidRDefault="0060217A" w:rsidP="0060217A">
      <w:pPr>
        <w:rPr>
          <w:ins w:id="375" w:author="Italo Busi" w:date="2017-10-26T12:29:00Z"/>
          <w:i/>
          <w:highlight w:val="yellow"/>
        </w:rPr>
      </w:pPr>
      <w:ins w:id="376" w:author="Italo Busi" w:date="2017-10-26T12:29:00Z">
        <w:r>
          <w:rPr>
            <w:i/>
            <w:highlight w:val="yellow"/>
          </w:rPr>
          <w:t>[</w:t>
        </w:r>
        <w:r>
          <w:rPr>
            <w:b/>
            <w:i/>
            <w:highlight w:val="yellow"/>
          </w:rPr>
          <w:t>Editors’ note</w:t>
        </w:r>
        <w:r>
          <w:rPr>
            <w:i/>
            <w:highlight w:val="yellow"/>
          </w:rPr>
          <w:t xml:space="preserve">:] Need to discuss how to address </w:t>
        </w:r>
        <w:commentRangeStart w:id="377"/>
        <w:r>
          <w:rPr>
            <w:i/>
            <w:highlight w:val="yellow"/>
          </w:rPr>
          <w:t>these open issues</w:t>
        </w:r>
      </w:ins>
      <w:ins w:id="378" w:author="Italo Busi" w:date="2017-10-29T10:01:00Z">
        <w:r w:rsidR="00DD06FB">
          <w:rPr>
            <w:i/>
            <w:highlight w:val="yellow"/>
          </w:rPr>
          <w:t>, about</w:t>
        </w:r>
      </w:ins>
      <w:ins w:id="379" w:author="Italo Busi" w:date="2017-10-29T10:02:00Z">
        <w:r w:rsidR="00DD06FB">
          <w:rPr>
            <w:i/>
            <w:highlight w:val="yellow"/>
          </w:rPr>
          <w:t xml:space="preserve"> how to model the</w:t>
        </w:r>
      </w:ins>
      <w:ins w:id="380" w:author="Italo Busi" w:date="2017-10-29T10:01:00Z">
        <w:r w:rsidR="00DD06FB">
          <w:rPr>
            <w:i/>
            <w:highlight w:val="yellow"/>
          </w:rPr>
          <w:t xml:space="preserve"> access link</w:t>
        </w:r>
      </w:ins>
      <w:ins w:id="381" w:author="Italo Busi" w:date="2017-10-29T10:03:00Z">
        <w:r w:rsidR="00DD06FB">
          <w:rPr>
            <w:i/>
            <w:highlight w:val="yellow"/>
          </w:rPr>
          <w:t>s and their relationship with ODU terminations</w:t>
        </w:r>
        <w:commentRangeEnd w:id="377"/>
        <w:proofErr w:type="gramStart"/>
        <w:r w:rsidR="00DD06FB">
          <w:rPr>
            <w:i/>
          </w:rPr>
          <w:t>,</w:t>
        </w:r>
      </w:ins>
      <w:proofErr w:type="gramEnd"/>
      <w:r w:rsidR="00D133F3">
        <w:rPr>
          <w:rStyle w:val="CommentReference"/>
        </w:rPr>
        <w:commentReference w:id="377"/>
      </w:r>
      <w:ins w:id="382" w:author="Italo Busi" w:date="2017-10-26T12:29:00Z">
        <w:r>
          <w:rPr>
            <w:i/>
            <w:highlight w:val="yellow"/>
          </w:rPr>
          <w:t>in order to work on the other services in section 3.2.2, 3.2.3 and 3.2.4.</w:t>
        </w:r>
      </w:ins>
    </w:p>
    <w:p w:rsidR="000952C8" w:rsidRDefault="00AB0D09" w:rsidP="00C833F3">
      <w:pPr>
        <w:rPr>
          <w:ins w:id="383" w:author="Italo Busi" w:date="2017-10-26T12:47:00Z"/>
        </w:rPr>
      </w:pPr>
      <w:ins w:id="384" w:author="Italo Busi" w:date="2017-10-26T12:48:00Z">
        <w:r w:rsidRPr="00AB0D09">
          <w:rPr>
            <w:highlight w:val="yellow"/>
            <w:rPrChange w:id="385" w:author="Italo Busi" w:date="2017-10-26T12:50:00Z">
              <w:rPr/>
            </w:rPrChange>
          </w:rPr>
          <w:t>If the access links are reported via MPI in some</w:t>
        </w:r>
      </w:ins>
      <w:ins w:id="386" w:author="Italo Busi" w:date="2017-10-26T12:50:00Z">
        <w:r w:rsidR="007A6E2B">
          <w:rPr>
            <w:highlight w:val="yellow"/>
          </w:rPr>
          <w:t>, still to be defined</w:t>
        </w:r>
      </w:ins>
      <w:ins w:id="387" w:author="Italo Busi" w:date="2017-10-26T12:51:00Z">
        <w:r w:rsidR="007A6E2B">
          <w:rPr>
            <w:highlight w:val="yellow"/>
          </w:rPr>
          <w:t>,</w:t>
        </w:r>
      </w:ins>
      <w:ins w:id="388" w:author="Italo Busi" w:date="2017-10-29T10:04:00Z">
        <w:r w:rsidR="00DD06FB">
          <w:rPr>
            <w:highlight w:val="yellow"/>
          </w:rPr>
          <w:t xml:space="preserve"> </w:t>
        </w:r>
      </w:ins>
      <w:ins w:id="389" w:author="Belotti, Sergio (Nokia - IT/Vimercate) [2]" w:date="2017-10-27T19:03:00Z">
        <w:r w:rsidR="00E923A6">
          <w:rPr>
            <w:highlight w:val="yellow"/>
          </w:rPr>
          <w:t>client</w:t>
        </w:r>
      </w:ins>
      <w:ins w:id="390" w:author="Italo Busi" w:date="2017-10-26T12:51:00Z">
        <w:r w:rsidR="007A6E2B">
          <w:rPr>
            <w:highlight w:val="yellow"/>
          </w:rPr>
          <w:t xml:space="preserve"> </w:t>
        </w:r>
      </w:ins>
      <w:commentRangeStart w:id="391"/>
      <w:ins w:id="392" w:author="Italo Busi" w:date="2017-10-26T12:48:00Z">
        <w:r w:rsidRPr="00AB0D09">
          <w:rPr>
            <w:highlight w:val="yellow"/>
            <w:rPrChange w:id="393" w:author="Italo Busi" w:date="2017-10-26T12:50:00Z">
              <w:rPr/>
            </w:rPrChange>
          </w:rPr>
          <w:t>topology</w:t>
        </w:r>
      </w:ins>
      <w:commentRangeEnd w:id="391"/>
      <w:r w:rsidR="00E923A6">
        <w:rPr>
          <w:rStyle w:val="CommentReference"/>
        </w:rPr>
        <w:commentReference w:id="391"/>
      </w:r>
      <w:ins w:id="394" w:author="Italo Busi" w:date="2017-10-26T12:48:00Z">
        <w:r w:rsidRPr="00AB0D09">
          <w:rPr>
            <w:highlight w:val="yellow"/>
            <w:rPrChange w:id="395" w:author="Italo Busi" w:date="2017-10-26T12:50:00Z">
              <w:rPr/>
            </w:rPrChange>
          </w:rPr>
          <w:t xml:space="preserve">, it is possible to report each set of ODU termination resources as an ODU TTP within the ODU Topology of </w:t>
        </w:r>
      </w:ins>
      <w:ins w:id="396" w:author="Italo Busi" w:date="2017-10-26T12:49:00Z">
        <w:r w:rsidRPr="00AB0D09">
          <w:rPr>
            <w:highlight w:val="yellow"/>
            <w:rPrChange w:id="397" w:author="Italo Busi" w:date="2017-10-26T12:50:00Z">
              <w:rPr/>
            </w:rPrChange>
          </w:rPr>
          <w:fldChar w:fldCharType="begin"/>
        </w:r>
        <w:r w:rsidRPr="00AB0D09">
          <w:rPr>
            <w:highlight w:val="yellow"/>
            <w:rPrChange w:id="398" w:author="Italo Busi" w:date="2017-10-26T12:50:00Z">
              <w:rPr/>
            </w:rPrChange>
          </w:rPr>
          <w:instrText xml:space="preserve"> REF _Ref484787417 \r \h </w:instrText>
        </w:r>
      </w:ins>
      <w:r w:rsidR="007A6E2B">
        <w:rPr>
          <w:highlight w:val="yellow"/>
        </w:rPr>
        <w:instrText xml:space="preserve"> \* MERGEFORMAT </w:instrText>
      </w:r>
      <w:r w:rsidRPr="00AB0D09">
        <w:rPr>
          <w:highlight w:val="yellow"/>
        </w:rPr>
      </w:r>
      <w:r w:rsidRPr="00AB0D09">
        <w:rPr>
          <w:highlight w:val="yellow"/>
          <w:rPrChange w:id="399" w:author="Italo Busi" w:date="2017-10-26T12:50:00Z">
            <w:rPr/>
          </w:rPrChange>
        </w:rPr>
        <w:fldChar w:fldCharType="separate"/>
      </w:r>
      <w:ins w:id="400" w:author="Italo Busi" w:date="2017-10-26T12:49:00Z">
        <w:r w:rsidRPr="00AB0D09">
          <w:rPr>
            <w:highlight w:val="yellow"/>
            <w:rPrChange w:id="401" w:author="Italo Busi" w:date="2017-10-26T12:50:00Z">
              <w:rPr/>
            </w:rPrChange>
          </w:rPr>
          <w:t>Figure 1</w:t>
        </w:r>
        <w:r w:rsidRPr="00AB0D09">
          <w:rPr>
            <w:highlight w:val="yellow"/>
            <w:rPrChange w:id="402" w:author="Italo Busi" w:date="2017-10-26T12:50:00Z">
              <w:rPr/>
            </w:rPrChange>
          </w:rPr>
          <w:fldChar w:fldCharType="end"/>
        </w:r>
        <w:r w:rsidRPr="00AB0D09">
          <w:rPr>
            <w:highlight w:val="yellow"/>
            <w:rPrChange w:id="403" w:author="Italo Busi" w:date="2017-10-26T12:50:00Z">
              <w:rPr/>
            </w:rPrChange>
          </w:rPr>
          <w:t xml:space="preserve"> and to use either the inter-layer lock-id or the transitional </w:t>
        </w:r>
        <w:commentRangeStart w:id="404"/>
        <w:r w:rsidRPr="00AB0D09">
          <w:rPr>
            <w:highlight w:val="yellow"/>
            <w:rPrChange w:id="405" w:author="Italo Busi" w:date="2017-10-26T12:50:00Z">
              <w:rPr/>
            </w:rPrChange>
          </w:rPr>
          <w:t>link</w:t>
        </w:r>
      </w:ins>
      <w:commentRangeEnd w:id="404"/>
      <w:r w:rsidR="00E923A6">
        <w:rPr>
          <w:rStyle w:val="CommentReference"/>
        </w:rPr>
        <w:commentReference w:id="404"/>
      </w:r>
      <w:ins w:id="406" w:author="Italo Busi" w:date="2017-10-26T12:49:00Z">
        <w:r w:rsidRPr="00AB0D09">
          <w:rPr>
            <w:highlight w:val="yellow"/>
            <w:rPrChange w:id="407" w:author="Italo Busi" w:date="2017-10-26T12:50:00Z">
              <w:rPr/>
            </w:rPrChange>
          </w:rPr>
          <w:t xml:space="preserve">, </w:t>
        </w:r>
        <w:r w:rsidRPr="00554C64">
          <w:rPr>
            <w:highlight w:val="green"/>
            <w:rPrChange w:id="408" w:author="Italo Busi" w:date="2017-10-29T10:13:00Z">
              <w:rPr/>
            </w:rPrChange>
          </w:rPr>
          <w:t xml:space="preserve">as described in </w:t>
        </w:r>
      </w:ins>
      <w:ins w:id="409" w:author="Italo Busi" w:date="2017-10-26T12:50:00Z">
        <w:r w:rsidRPr="00554C64">
          <w:rPr>
            <w:highlight w:val="green"/>
            <w:rPrChange w:id="410" w:author="Italo Busi" w:date="2017-10-29T10:13:00Z">
              <w:rPr/>
            </w:rPrChange>
          </w:rPr>
          <w:t>sections 3.4 and 3.10 of [TE-TOPO]</w:t>
        </w:r>
      </w:ins>
      <w:ins w:id="411" w:author="Italo Busi" w:date="2017-10-26T12:49:00Z">
        <w:r w:rsidRPr="00554C64">
          <w:rPr>
            <w:highlight w:val="green"/>
            <w:rPrChange w:id="412" w:author="Italo Busi" w:date="2017-10-29T10:13:00Z">
              <w:rPr/>
            </w:rPrChange>
          </w:rPr>
          <w:t xml:space="preserve">, </w:t>
        </w:r>
      </w:ins>
      <w:ins w:id="413" w:author="Italo Busi" w:date="2017-10-29T10:10:00Z">
        <w:r w:rsidR="00554C64" w:rsidRPr="00554C64">
          <w:rPr>
            <w:highlight w:val="green"/>
            <w:rPrChange w:id="414" w:author="Italo Busi" w:date="2017-10-29T10:13:00Z">
              <w:rPr/>
            </w:rPrChange>
          </w:rPr>
          <w:t xml:space="preserve">to </w:t>
        </w:r>
        <w:r w:rsidR="00554C64" w:rsidRPr="00554C64">
          <w:rPr>
            <w:highlight w:val="green"/>
            <w:rPrChange w:id="415" w:author="Italo Busi" w:date="2017-10-29T10:13:00Z">
              <w:rPr/>
            </w:rPrChange>
          </w:rPr>
          <w:t xml:space="preserve">correlate </w:t>
        </w:r>
      </w:ins>
      <w:ins w:id="416" w:author="Italo Busi" w:date="2017-10-29T10:11:00Z">
        <w:r w:rsidR="00554C64" w:rsidRPr="00554C64">
          <w:rPr>
            <w:highlight w:val="green"/>
            <w:rPrChange w:id="417" w:author="Italo Busi" w:date="2017-10-29T10:13:00Z">
              <w:rPr/>
            </w:rPrChange>
          </w:rPr>
          <w:t>the</w:t>
        </w:r>
      </w:ins>
      <w:ins w:id="418" w:author="Italo Busi" w:date="2017-10-29T10:10:00Z">
        <w:r w:rsidR="00554C64" w:rsidRPr="00554C64">
          <w:rPr>
            <w:highlight w:val="green"/>
            <w:rPrChange w:id="419" w:author="Italo Busi" w:date="2017-10-29T10:13:00Z">
              <w:rPr/>
            </w:rPrChange>
          </w:rPr>
          <w:t xml:space="preserve"> access link</w:t>
        </w:r>
      </w:ins>
      <w:ins w:id="420" w:author="Italo Busi" w:date="2017-10-29T10:11:00Z">
        <w:r w:rsidR="00554C64" w:rsidRPr="00554C64">
          <w:rPr>
            <w:highlight w:val="green"/>
            <w:rPrChange w:id="421" w:author="Italo Busi" w:date="2017-10-29T10:13:00Z">
              <w:rPr/>
            </w:rPrChange>
          </w:rPr>
          <w:t>s,</w:t>
        </w:r>
      </w:ins>
      <w:ins w:id="422" w:author="Italo Busi" w:date="2017-10-29T10:10:00Z">
        <w:r w:rsidR="00554C64" w:rsidRPr="00554C64">
          <w:rPr>
            <w:highlight w:val="green"/>
            <w:rPrChange w:id="423" w:author="Italo Busi" w:date="2017-10-29T10:13:00Z">
              <w:rPr/>
            </w:rPrChange>
          </w:rPr>
          <w:t xml:space="preserve"> </w:t>
        </w:r>
      </w:ins>
      <w:ins w:id="424" w:author="Italo Busi" w:date="2017-10-29T10:11:00Z">
        <w:r w:rsidR="00554C64" w:rsidRPr="00554C64">
          <w:rPr>
            <w:highlight w:val="green"/>
            <w:rPrChange w:id="425" w:author="Italo Busi" w:date="2017-10-29T10:13:00Z">
              <w:rPr/>
            </w:rPrChange>
          </w:rPr>
          <w:t xml:space="preserve">in the </w:t>
        </w:r>
        <w:r w:rsidR="00554C64" w:rsidRPr="00554C64">
          <w:rPr>
            <w:highlight w:val="green"/>
            <w:rPrChange w:id="426" w:author="Italo Busi" w:date="2017-10-29T10:13:00Z">
              <w:rPr/>
            </w:rPrChange>
          </w:rPr>
          <w:t>client topology</w:t>
        </w:r>
        <w:r w:rsidR="00554C64" w:rsidRPr="00554C64">
          <w:rPr>
            <w:highlight w:val="green"/>
            <w:rPrChange w:id="427" w:author="Italo Busi" w:date="2017-10-29T10:13:00Z">
              <w:rPr/>
            </w:rPrChange>
          </w:rPr>
          <w:t>,</w:t>
        </w:r>
        <w:r w:rsidR="00554C64" w:rsidRPr="00554C64">
          <w:rPr>
            <w:highlight w:val="green"/>
            <w:rPrChange w:id="428" w:author="Italo Busi" w:date="2017-10-29T10:13:00Z">
              <w:rPr/>
            </w:rPrChange>
          </w:rPr>
          <w:t xml:space="preserve"> </w:t>
        </w:r>
        <w:r w:rsidR="00554C64" w:rsidRPr="00554C64">
          <w:rPr>
            <w:highlight w:val="green"/>
            <w:rPrChange w:id="429" w:author="Italo Busi" w:date="2017-10-29T10:13:00Z">
              <w:rPr/>
            </w:rPrChange>
          </w:rPr>
          <w:t xml:space="preserve">with </w:t>
        </w:r>
        <w:r w:rsidR="00554C64" w:rsidRPr="00554C64">
          <w:rPr>
            <w:highlight w:val="green"/>
            <w:rPrChange w:id="430" w:author="Italo Busi" w:date="2017-10-29T10:13:00Z">
              <w:rPr/>
            </w:rPrChange>
          </w:rPr>
          <w:t>the</w:t>
        </w:r>
        <w:r w:rsidR="00554C64" w:rsidRPr="00554C64">
          <w:rPr>
            <w:highlight w:val="green"/>
            <w:rPrChange w:id="431" w:author="Italo Busi" w:date="2017-10-29T10:13:00Z">
              <w:rPr/>
            </w:rPrChange>
          </w:rPr>
          <w:t xml:space="preserve"> </w:t>
        </w:r>
      </w:ins>
      <w:proofErr w:type="spellStart"/>
      <w:ins w:id="432" w:author="Italo Busi" w:date="2017-10-29T10:10:00Z">
        <w:r w:rsidR="00554C64" w:rsidRPr="00554C64">
          <w:rPr>
            <w:highlight w:val="green"/>
            <w:rPrChange w:id="433" w:author="Italo Busi" w:date="2017-10-29T10:13:00Z">
              <w:rPr/>
            </w:rPrChange>
          </w:rPr>
          <w:t>the</w:t>
        </w:r>
        <w:proofErr w:type="spellEnd"/>
        <w:r w:rsidR="00554C64" w:rsidRPr="00554C64">
          <w:rPr>
            <w:highlight w:val="green"/>
            <w:rPrChange w:id="434" w:author="Italo Busi" w:date="2017-10-29T10:13:00Z">
              <w:rPr/>
            </w:rPrChange>
          </w:rPr>
          <w:t xml:space="preserve"> ODU TTP</w:t>
        </w:r>
      </w:ins>
      <w:ins w:id="435" w:author="Italo Busi" w:date="2017-10-29T10:11:00Z">
        <w:r w:rsidR="00554C64" w:rsidRPr="00554C64">
          <w:rPr>
            <w:highlight w:val="green"/>
            <w:rPrChange w:id="436" w:author="Italo Busi" w:date="2017-10-29T10:13:00Z">
              <w:rPr/>
            </w:rPrChange>
          </w:rPr>
          <w:t xml:space="preserve">s, in the ODU </w:t>
        </w:r>
        <w:r w:rsidR="00554C64" w:rsidRPr="00554C64">
          <w:rPr>
            <w:highlight w:val="green"/>
            <w:rPrChange w:id="437" w:author="Italo Busi" w:date="2017-10-29T10:13:00Z">
              <w:rPr/>
            </w:rPrChange>
          </w:rPr>
          <w:t>topology</w:t>
        </w:r>
        <w:r w:rsidR="00554C64" w:rsidRPr="00554C64">
          <w:rPr>
            <w:highlight w:val="green"/>
            <w:rPrChange w:id="438" w:author="Italo Busi" w:date="2017-10-29T10:13:00Z">
              <w:rPr/>
            </w:rPrChange>
          </w:rPr>
          <w:t>,</w:t>
        </w:r>
      </w:ins>
      <w:ins w:id="439" w:author="Italo Busi" w:date="2017-10-29T10:10:00Z">
        <w:r w:rsidR="00554C64" w:rsidRPr="00554C64">
          <w:rPr>
            <w:highlight w:val="green"/>
            <w:rPrChange w:id="440" w:author="Italo Busi" w:date="2017-10-29T10:13:00Z">
              <w:rPr/>
            </w:rPrChange>
          </w:rPr>
          <w:t xml:space="preserve"> to which access link are connected to</w:t>
        </w:r>
      </w:ins>
      <w:ins w:id="441" w:author="Italo Busi" w:date="2017-10-26T12:49:00Z">
        <w:r w:rsidRPr="00554C64">
          <w:rPr>
            <w:highlight w:val="green"/>
            <w:rPrChange w:id="442" w:author="Italo Busi" w:date="2017-10-29T10:13:00Z">
              <w:rPr/>
            </w:rPrChange>
          </w:rPr>
          <w:t>.</w:t>
        </w:r>
      </w:ins>
    </w:p>
    <w:p w:rsidR="00C833F3" w:rsidRDefault="008F6896" w:rsidP="00C833F3">
      <w:pPr>
        <w:rPr>
          <w:ins w:id="443" w:author="Italo Busi" w:date="2017-10-29T10:14:00Z"/>
        </w:rPr>
      </w:pPr>
      <w:r>
        <w:t xml:space="preserve">The </w:t>
      </w:r>
      <w:r w:rsidR="00C833F3">
        <w:t>"</w:t>
      </w:r>
      <w:r w:rsidR="00C833F3" w:rsidRPr="00C833F3">
        <w:t>external-domain</w:t>
      </w:r>
      <w:r w:rsidR="00C833F3">
        <w:t>"</w:t>
      </w:r>
      <w:r w:rsidR="00C833F3" w:rsidRPr="00C833F3">
        <w:t xml:space="preserve"> </w:t>
      </w:r>
      <w:commentRangeStart w:id="444"/>
      <w:r w:rsidR="00C833F3" w:rsidRPr="00C833F3">
        <w:t>container</w:t>
      </w:r>
      <w:commentRangeEnd w:id="444"/>
      <w:r w:rsidR="00E923A6">
        <w:rPr>
          <w:rStyle w:val="CommentReference"/>
        </w:rPr>
        <w:commentReference w:id="444"/>
      </w:r>
      <w:r w:rsidR="00C833F3" w:rsidRPr="00C833F3">
        <w:t xml:space="preserve">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554C64" w:rsidRDefault="00554C64" w:rsidP="00C833F3">
      <w:pPr>
        <w:rPr>
          <w:ins w:id="445" w:author="Italo Busi" w:date="2017-10-29T10:15:00Z"/>
        </w:rPr>
      </w:pPr>
      <w:ins w:id="446" w:author="Italo Busi" w:date="2017-10-29T10:14:00Z">
        <w:r w:rsidRPr="00554C64">
          <w:rPr>
            <w:highlight w:val="yellow"/>
            <w:rPrChange w:id="447" w:author="Italo Busi" w:date="2017-10-29T10:18:00Z">
              <w:rPr/>
            </w:rPrChange>
          </w:rPr>
          <w:lastRenderedPageBreak/>
          <w:t>Further details abo</w:t>
        </w:r>
      </w:ins>
      <w:ins w:id="448" w:author="Italo Busi" w:date="2017-10-29T10:15:00Z">
        <w:r w:rsidRPr="00554C64">
          <w:rPr>
            <w:highlight w:val="yellow"/>
            <w:rPrChange w:id="449" w:author="Italo Busi" w:date="2017-10-29T10:18:00Z">
              <w:rPr/>
            </w:rPrChange>
          </w:rPr>
          <w:t>ut how the MDSC can glue together the access link information will be added in a future version of this document.</w:t>
        </w:r>
      </w:ins>
    </w:p>
    <w:p w:rsidR="00554C64" w:rsidRPr="00554C64" w:rsidRDefault="00554C64" w:rsidP="00C833F3">
      <w:pPr>
        <w:rPr>
          <w:i/>
          <w:rPrChange w:id="450" w:author="Italo Busi" w:date="2017-10-29T10:16:00Z">
            <w:rPr/>
          </w:rPrChange>
        </w:rPr>
      </w:pPr>
      <w:ins w:id="451" w:author="Italo Busi" w:date="2017-10-29T10:15:00Z">
        <w:r w:rsidRPr="00554C64">
          <w:rPr>
            <w:i/>
            <w:highlight w:val="yellow"/>
            <w:rPrChange w:id="452" w:author="Italo Busi" w:date="2017-10-29T10:16:00Z">
              <w:rPr/>
            </w:rPrChange>
          </w:rPr>
          <w:t>[</w:t>
        </w:r>
        <w:r w:rsidRPr="00554C64">
          <w:rPr>
            <w:b/>
            <w:i/>
            <w:highlight w:val="yellow"/>
            <w:rPrChange w:id="453" w:author="Italo Busi" w:date="2017-10-29T10:16:00Z">
              <w:rPr/>
            </w:rPrChange>
          </w:rPr>
          <w:t>Editors</w:t>
        </w:r>
        <w:r w:rsidRPr="00554C64">
          <w:rPr>
            <w:b/>
            <w:i/>
            <w:highlight w:val="yellow"/>
            <w:rPrChange w:id="454" w:author="Italo Busi" w:date="2017-10-29T10:16:00Z">
              <w:rPr/>
            </w:rPrChange>
          </w:rPr>
          <w:t>’</w:t>
        </w:r>
      </w:ins>
      <w:ins w:id="455" w:author="Italo Busi" w:date="2017-10-29T10:16:00Z">
        <w:r w:rsidRPr="00554C64">
          <w:rPr>
            <w:b/>
            <w:i/>
            <w:highlight w:val="yellow"/>
            <w:rPrChange w:id="456" w:author="Italo Busi" w:date="2017-10-29T10:16:00Z">
              <w:rPr/>
            </w:rPrChange>
          </w:rPr>
          <w:t xml:space="preserve"> note</w:t>
        </w:r>
        <w:r w:rsidRPr="00554C64">
          <w:rPr>
            <w:i/>
            <w:highlight w:val="yellow"/>
            <w:rPrChange w:id="457" w:author="Italo Busi" w:date="2017-10-29T10:16:00Z">
              <w:rPr/>
            </w:rPrChange>
          </w:rPr>
          <w:t>:] Need to reconcile the plug-id description in Use Case 3, for inter-domain link, with the description in this paragraph for access links.</w:t>
        </w:r>
      </w:ins>
    </w:p>
    <w:p w:rsidR="00DA3B17" w:rsidRPr="00DA3B17" w:rsidRDefault="00DA3B17" w:rsidP="00DA3B17">
      <w:pPr>
        <w:pStyle w:val="Heading2"/>
      </w:pPr>
      <w:bookmarkStart w:id="458" w:name="_Ref484787028"/>
      <w:bookmarkStart w:id="459" w:name="_Toc486488736"/>
      <w:r w:rsidRPr="00DA3B17">
        <w:t>Service Configuration</w:t>
      </w:r>
      <w:bookmarkEnd w:id="458"/>
      <w:bookmarkEnd w:id="459"/>
    </w:p>
    <w:p w:rsidR="008F63E1" w:rsidRDefault="004035EE" w:rsidP="008F63E1">
      <w:pPr>
        <w:pStyle w:val="Heading3"/>
      </w:pPr>
      <w:bookmarkStart w:id="460" w:name="_Ref484844672"/>
      <w:bookmarkStart w:id="461" w:name="_Toc486488737"/>
      <w:r>
        <w:t>ODU</w:t>
      </w:r>
      <w:r w:rsidR="008F63E1">
        <w:t xml:space="preserve"> Transit Service</w:t>
      </w:r>
      <w:bookmarkEnd w:id="460"/>
      <w:bookmarkEnd w:id="461"/>
    </w:p>
    <w:p w:rsidR="008F6896" w:rsidRDefault="008F63E1" w:rsidP="00DA3B17">
      <w:r>
        <w:t>In this case, the access l</w:t>
      </w:r>
      <w:r w:rsidR="00C833F3">
        <w:t>inks are configured as ODU Link</w:t>
      </w:r>
      <w:r w:rsidR="008F6896">
        <w:t xml:space="preserve">, as described in section </w:t>
      </w:r>
      <w:r w:rsidR="00AB0D09">
        <w:fldChar w:fldCharType="begin"/>
      </w:r>
      <w:r w:rsidR="008F6896">
        <w:instrText xml:space="preserve"> REF _Ref484797891 \r \h \t</w:instrText>
      </w:r>
      <w:r w:rsidR="00AB0D09">
        <w:fldChar w:fldCharType="separate"/>
      </w:r>
      <w:r w:rsidR="008F6896">
        <w:t>3.1.1</w:t>
      </w:r>
      <w:r w:rsidR="00AB0D09">
        <w:fldChar w:fldCharType="end"/>
      </w:r>
      <w:r w:rsidR="008F6896">
        <w:t xml:space="preserve"> above.</w:t>
      </w:r>
    </w:p>
    <w:p w:rsidR="00C833F3" w:rsidRDefault="008F6896" w:rsidP="00DA3B17">
      <w:r>
        <w:t xml:space="preserve">As described in section </w:t>
      </w:r>
      <w:del w:id="462" w:author="Italo Busi" w:date="2017-10-23T13:25:00Z">
        <w:r w:rsidR="001C6235" w:rsidDel="00001B7A">
          <w:delText>3</w:delText>
        </w:r>
      </w:del>
      <w:ins w:id="463" w:author="Italo Busi" w:date="2017-10-23T13:25:00Z">
        <w:r w:rsidR="00001B7A">
          <w:t>4</w:t>
        </w:r>
      </w:ins>
      <w:r w:rsidR="001C6235">
        <w:t xml:space="preserve">.3.1 </w:t>
      </w:r>
      <w:r>
        <w:t xml:space="preserve">of </w:t>
      </w:r>
      <w:r w:rsidRPr="005E4EEA">
        <w:t>[</w:t>
      </w:r>
      <w:r w:rsidR="00AD373D" w:rsidRPr="00AD373D">
        <w:t>TNBI-UseCases</w:t>
      </w:r>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AB0D09">
        <w:fldChar w:fldCharType="begin"/>
      </w:r>
      <w:r>
        <w:instrText xml:space="preserve"> REF _Ref484797891 \r \h \t</w:instrText>
      </w:r>
      <w:r w:rsidR="00AB0D09">
        <w:fldChar w:fldCharType="separate"/>
      </w:r>
      <w:r>
        <w:t>3.1.1</w:t>
      </w:r>
      <w:r w:rsidR="00AB0D09">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FA67D1" w:rsidP="008F6896">
      <w:r>
        <w:rPr>
          <w:highlight w:val="yellow"/>
        </w:rPr>
        <w:t xml:space="preserve">Based on the assumption </w:t>
      </w:r>
      <w:r w:rsidR="00AB0D09" w:rsidRPr="00AB0D09">
        <w:rPr>
          <w:highlight w:val="yellow"/>
          <w:rPrChange w:id="464" w:author="Italo Busi" w:date="2017-10-23T13:18:00Z">
            <w:rPr/>
          </w:rPrChange>
        </w:rPr>
        <w:fldChar w:fldCharType="begin"/>
      </w:r>
      <w:r w:rsidR="00AB0D09" w:rsidRPr="00AB0D09">
        <w:rPr>
          <w:highlight w:val="yellow"/>
          <w:rPrChange w:id="465" w:author="Italo Busi" w:date="2017-10-23T13:18:00Z">
            <w:rPr/>
          </w:rPrChange>
        </w:rPr>
        <w:instrText xml:space="preserve"> REF _Ref486345367 \r \h  \* MERGEFORMAT </w:instrText>
      </w:r>
      <w:r w:rsidR="00AB0D09" w:rsidRPr="00AB0D09">
        <w:rPr>
          <w:highlight w:val="yellow"/>
        </w:rPr>
      </w:r>
      <w:r w:rsidR="00AB0D09" w:rsidRPr="00AB0D09">
        <w:rPr>
          <w:highlight w:val="yellow"/>
          <w:rPrChange w:id="466" w:author="Italo Busi" w:date="2017-10-23T13:18:00Z">
            <w:rPr/>
          </w:rPrChange>
        </w:rPr>
        <w:fldChar w:fldCharType="separate"/>
      </w:r>
      <w:ins w:id="467" w:author="Italo Busi" w:date="2017-10-23T13:43:00Z">
        <w:r w:rsidR="006E75AB">
          <w:rPr>
            <w:highlight w:val="yellow"/>
          </w:rPr>
          <w:t>1</w:t>
        </w:r>
      </w:ins>
      <w:del w:id="468" w:author="Italo Busi" w:date="2017-10-23T13:43:00Z">
        <w:r w:rsidR="00AB0D09" w:rsidRPr="00AB0D09">
          <w:rPr>
            <w:highlight w:val="yellow"/>
            <w:rPrChange w:id="469" w:author="Italo Busi" w:date="2017-10-23T13:18:00Z">
              <w:rPr/>
            </w:rPrChange>
          </w:rPr>
          <w:delText>1</w:delText>
        </w:r>
      </w:del>
      <w:r w:rsidR="00AB0D09" w:rsidRPr="00AB0D09">
        <w:rPr>
          <w:highlight w:val="yellow"/>
          <w:rPrChange w:id="470" w:author="Italo Busi" w:date="2017-10-23T13:18:00Z">
            <w:rPr/>
          </w:rPrChange>
        </w:rPr>
        <w:fldChar w:fldCharType="end"/>
      </w:r>
      <w:r>
        <w:rPr>
          <w:highlight w:val="yellow"/>
        </w:rPr>
        <w:t xml:space="preserve">) in section </w:t>
      </w:r>
      <w:ins w:id="471" w:author="Italo Busi" w:date="2017-10-23T13:43:00Z">
        <w:r w:rsidR="00AB0D09">
          <w:rPr>
            <w:highlight w:val="yellow"/>
          </w:rPr>
          <w:fldChar w:fldCharType="begin"/>
        </w:r>
        <w:r w:rsidR="006E75AB">
          <w:rPr>
            <w:highlight w:val="yellow"/>
          </w:rPr>
          <w:instrText xml:space="preserve"> REF _Ref496529549 \r \h \t </w:instrText>
        </w:r>
      </w:ins>
      <w:r w:rsidR="00AB0D09">
        <w:rPr>
          <w:highlight w:val="yellow"/>
        </w:rPr>
      </w:r>
      <w:r w:rsidR="00AB0D09">
        <w:rPr>
          <w:highlight w:val="yellow"/>
        </w:rPr>
        <w:fldChar w:fldCharType="separate"/>
      </w:r>
      <w:ins w:id="472" w:author="Italo Busi" w:date="2017-10-23T13:43:00Z">
        <w:r w:rsidR="006E75AB">
          <w:rPr>
            <w:highlight w:val="yellow"/>
          </w:rPr>
          <w:t>1.1</w:t>
        </w:r>
        <w:r w:rsidR="00AB0D09">
          <w:rPr>
            <w:highlight w:val="yellow"/>
          </w:rPr>
          <w:fldChar w:fldCharType="end"/>
        </w:r>
      </w:ins>
      <w:del w:id="473" w:author="Italo Busi" w:date="2017-10-23T13:43:00Z">
        <w:r w:rsidR="00AB0D09" w:rsidRPr="00AB0D09" w:rsidDel="006E75AB">
          <w:rPr>
            <w:highlight w:val="yellow"/>
            <w:rPrChange w:id="474" w:author="Italo Busi" w:date="2017-10-23T13:18:00Z">
              <w:rPr/>
            </w:rPrChange>
          </w:rPr>
          <w:fldChar w:fldCharType="begin"/>
        </w:r>
        <w:r w:rsidR="00AB0D09" w:rsidRPr="00AB0D09">
          <w:rPr>
            <w:highlight w:val="yellow"/>
            <w:rPrChange w:id="475" w:author="Italo Busi" w:date="2017-10-23T13:18:00Z">
              <w:rPr/>
            </w:rPrChange>
          </w:rPr>
          <w:delInstrText xml:space="preserve"> REF _Ref486345379 \r \h \t \* MERGEFORMAT </w:delInstrText>
        </w:r>
        <w:r w:rsidR="00AB0D09" w:rsidRPr="00AB0D09" w:rsidDel="006E75AB">
          <w:rPr>
            <w:highlight w:val="yellow"/>
          </w:rPr>
        </w:r>
        <w:r w:rsidR="00AB0D09" w:rsidRPr="00AB0D09" w:rsidDel="006E75AB">
          <w:rPr>
            <w:highlight w:val="yellow"/>
            <w:rPrChange w:id="476" w:author="Italo Busi" w:date="2017-10-23T13:18:00Z">
              <w:rPr/>
            </w:rPrChange>
          </w:rPr>
          <w:fldChar w:fldCharType="separate"/>
        </w:r>
        <w:r>
          <w:rPr>
            <w:highlight w:val="yellow"/>
          </w:rPr>
          <w:delText>1.2</w:delText>
        </w:r>
        <w:r w:rsidR="00AB0D09" w:rsidRPr="00AB0D09" w:rsidDel="006E75AB">
          <w:rPr>
            <w:highlight w:val="yellow"/>
            <w:rPrChange w:id="477" w:author="Italo Busi" w:date="2017-10-23T13:18:00Z">
              <w:rPr/>
            </w:rPrChange>
          </w:rPr>
          <w:fldChar w:fldCharType="end"/>
        </w:r>
      </w:del>
      <w:r>
        <w:rPr>
          <w:highlight w:val="yellow"/>
        </w:rPr>
        <w:t>,</w:t>
      </w:r>
      <w:r w:rsidR="00AD373D" w:rsidRPr="00AD373D">
        <w:t xml:space="preserve"> MDSC would then request </w:t>
      </w:r>
      <w:ins w:id="478" w:author="Leeyoung" w:date="2017-10-25T11:30:00Z">
        <w:r w:rsidR="00FD736C">
          <w:t xml:space="preserve">the </w:t>
        </w:r>
      </w:ins>
      <w:r w:rsidR="00AD373D" w:rsidRPr="00AD373D">
        <w:t>Transport PNC to setup an ODU2 (Transit Segment) Tunnel between S3-1 and S6-2 LTPs:</w:t>
      </w:r>
    </w:p>
    <w:p w:rsidR="008F6896" w:rsidRDefault="008F6896" w:rsidP="008F6896">
      <w:pPr>
        <w:pStyle w:val="RFCListBullet"/>
      </w:pPr>
      <w:r>
        <w:t>Source and Destination TTP</w:t>
      </w:r>
      <w:ins w:id="479" w:author="Leeyoung" w:date="2017-10-25T11:31:00Z">
        <w:r w:rsidR="00FD736C">
          <w:t>s</w:t>
        </w:r>
      </w:ins>
      <w:r>
        <w:t xml:space="preserve">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 xml:space="preserve">However, the configuration of the timeslots used by the ODU2 connection at the edge of the transport network domain (i.e., on the </w:t>
      </w:r>
      <w:r>
        <w:lastRenderedPageBreak/>
        <w:t>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AB0D09">
        <w:rPr>
          <w:highlight w:val="yellow"/>
        </w:rPr>
        <w:fldChar w:fldCharType="begin"/>
      </w:r>
      <w:r w:rsidR="009571A5">
        <w:rPr>
          <w:highlight w:val="yellow"/>
        </w:rPr>
        <w:instrText xml:space="preserve"> REF _Ref486345524 \r \h </w:instrText>
      </w:r>
      <w:r w:rsidR="00AB0D09">
        <w:rPr>
          <w:highlight w:val="yellow"/>
        </w:rPr>
      </w:r>
      <w:r w:rsidR="00AB0D09">
        <w:rPr>
          <w:highlight w:val="yellow"/>
        </w:rPr>
        <w:fldChar w:fldCharType="separate"/>
      </w:r>
      <w:r w:rsidR="003F47C6">
        <w:rPr>
          <w:highlight w:val="yellow"/>
        </w:rPr>
        <w:t>2</w:t>
      </w:r>
      <w:r w:rsidR="00AB0D09">
        <w:rPr>
          <w:highlight w:val="yellow"/>
        </w:rPr>
        <w:fldChar w:fldCharType="end"/>
      </w:r>
      <w:r w:rsidR="009571A5">
        <w:rPr>
          <w:highlight w:val="yellow"/>
        </w:rPr>
        <w:t xml:space="preserve">) in section </w:t>
      </w:r>
      <w:ins w:id="480" w:author="Italo Busi" w:date="2017-10-23T14:09:00Z">
        <w:r w:rsidR="00AB0D09">
          <w:rPr>
            <w:highlight w:val="yellow"/>
          </w:rPr>
          <w:fldChar w:fldCharType="begin"/>
        </w:r>
        <w:r w:rsidR="003F47C6">
          <w:rPr>
            <w:highlight w:val="yellow"/>
          </w:rPr>
          <w:instrText xml:space="preserve"> REF _Ref496529549 \r \h \t </w:instrText>
        </w:r>
      </w:ins>
      <w:r w:rsidR="00AB0D09">
        <w:rPr>
          <w:highlight w:val="yellow"/>
        </w:rPr>
      </w:r>
      <w:ins w:id="481" w:author="Italo Busi" w:date="2017-10-23T14:09:00Z">
        <w:r w:rsidR="00AB0D09">
          <w:rPr>
            <w:highlight w:val="yellow"/>
          </w:rPr>
          <w:fldChar w:fldCharType="separate"/>
        </w:r>
        <w:r w:rsidR="003F47C6">
          <w:rPr>
            <w:highlight w:val="yellow"/>
          </w:rPr>
          <w:t>1.1</w:t>
        </w:r>
        <w:r w:rsidR="00AB0D09">
          <w:rPr>
            <w:highlight w:val="yellow"/>
          </w:rPr>
          <w:fldChar w:fldCharType="end"/>
        </w:r>
      </w:ins>
      <w:del w:id="482" w:author="Italo Busi" w:date="2017-10-23T14:09:00Z">
        <w:r w:rsidR="00AB0D09" w:rsidDel="003F47C6">
          <w:rPr>
            <w:highlight w:val="yellow"/>
          </w:rPr>
          <w:fldChar w:fldCharType="begin"/>
        </w:r>
        <w:r w:rsidR="009571A5" w:rsidDel="003F47C6">
          <w:rPr>
            <w:highlight w:val="yellow"/>
          </w:rPr>
          <w:delInstrText xml:space="preserve"> REF _Ref486345525 \r \h \t</w:delInstrText>
        </w:r>
        <w:r w:rsidR="00AB0D09" w:rsidDel="003F47C6">
          <w:rPr>
            <w:highlight w:val="yellow"/>
          </w:rPr>
        </w:r>
        <w:r w:rsidR="00AB0D09" w:rsidDel="003F47C6">
          <w:rPr>
            <w:highlight w:val="yellow"/>
          </w:rPr>
          <w:fldChar w:fldCharType="separate"/>
        </w:r>
        <w:r w:rsidR="009571A5" w:rsidDel="003F47C6">
          <w:rPr>
            <w:highlight w:val="yellow"/>
          </w:rPr>
          <w:delText>1.2</w:delText>
        </w:r>
        <w:r w:rsidR="00AB0D09" w:rsidDel="003F47C6">
          <w:rPr>
            <w:highlight w:val="yellow"/>
          </w:rPr>
          <w:fldChar w:fldCharType="end"/>
        </w:r>
      </w:del>
      <w:r w:rsidRPr="008F6896">
        <w:rPr>
          <w:highlight w:val="yellow"/>
        </w:rPr>
        <w:t>,</w:t>
      </w:r>
      <w:r w:rsidR="00583764">
        <w:t xml:space="preserve"> </w:t>
      </w:r>
      <w:ins w:id="483" w:author="Leeyoung" w:date="2017-10-25T11:33:00Z">
        <w:r w:rsidR="00575488">
          <w:t xml:space="preserve">the </w:t>
        </w:r>
      </w:ins>
      <w:r w:rsidR="00583764">
        <w:t xml:space="preserve">MDSC, when requesting the Transport PNC to setup the (Transit Segment) ODU2 Tunnel, it would also </w:t>
      </w:r>
      <w:r>
        <w:t>configure the timeslots to be used on the access link</w:t>
      </w:r>
      <w:r w:rsidR="00583764">
        <w:t>s. The MDSC can know</w:t>
      </w:r>
      <w:del w:id="484" w:author="Leeyoung" w:date="2017-10-25T11:34:00Z">
        <w:r w:rsidR="00583764" w:rsidDel="00575488">
          <w:delText>n</w:delText>
        </w:r>
      </w:del>
      <w:r w:rsidR="00583764">
        <w:t xml:space="preserve">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w:t>
      </w:r>
      <w:ins w:id="485" w:author="Belotti, Sergio (Nokia - IT/Vimercate) [3]" w:date="2017-10-27T18:16:00Z">
        <w:r w:rsidR="000B52FF">
          <w:t xml:space="preserve"> </w:t>
        </w:r>
      </w:ins>
      <w:del w:id="486" w:author="Belotti, Sergio (Nokia - IT/Vimercate) [3]" w:date="2017-10-27T18:16:00Z">
        <w:r w:rsidR="00583764" w:rsidDel="000B52FF">
          <w:delText xml:space="preserve">, </w:delText>
        </w:r>
      </w:del>
      <w:r w:rsidR="00583764">
        <w:t>outside of the transport network domain</w:t>
      </w:r>
      <w:ins w:id="487" w:author="Belotti, Sergio (Nokia - IT/Vimercate) [3]" w:date="2017-10-27T18:16:00Z">
        <w:r w:rsidR="0013485A">
          <w:t xml:space="preserve"> (e.g., C-R1 and C-R3</w:t>
        </w:r>
        <w:del w:id="488" w:author="Italo Busi" w:date="2017-10-29T10:19:00Z">
          <w:r w:rsidR="0013485A" w:rsidDel="009F7F72">
            <w:delText>)</w:delText>
          </w:r>
        </w:del>
      </w:ins>
      <w:del w:id="489" w:author="Italo Busi" w:date="2017-10-29T10:19:00Z">
        <w:r w:rsidR="00583764" w:rsidDel="009F7F72">
          <w:delText>,</w:delText>
        </w:r>
        <w:r w:rsidR="00583764" w:rsidDel="009F7F72">
          <w:delText xml:space="preserve"> </w:delText>
        </w:r>
        <w:r w:rsidR="00AB0D09" w:rsidRPr="00AB0D09" w:rsidDel="009F7F72">
          <w:rPr>
            <w:highlight w:val="green"/>
            <w:rPrChange w:id="490" w:author="Belotti, Sergio (Nokia - IT/Vimercate) [3]" w:date="2017-10-27T18:18:00Z">
              <w:rPr/>
            </w:rPrChange>
          </w:rPr>
          <w:delText>connected through these access links (e.g., C-</w:delText>
        </w:r>
        <w:commentRangeStart w:id="491"/>
        <w:r w:rsidR="00AB0D09" w:rsidRPr="00AB0D09" w:rsidDel="009F7F72">
          <w:rPr>
            <w:highlight w:val="green"/>
            <w:rPrChange w:id="492" w:author="Belotti, Sergio (Nokia - IT/Vimercate) [3]" w:date="2017-10-27T18:18:00Z">
              <w:rPr/>
            </w:rPrChange>
          </w:rPr>
          <w:delText>R1</w:delText>
        </w:r>
        <w:commentRangeEnd w:id="491"/>
        <w:r w:rsidR="0013485A" w:rsidDel="009F7F72">
          <w:rPr>
            <w:rStyle w:val="CommentReference"/>
          </w:rPr>
          <w:commentReference w:id="491"/>
        </w:r>
        <w:r w:rsidR="00AB0D09" w:rsidRPr="00AB0D09" w:rsidDel="009F7F72">
          <w:rPr>
            <w:highlight w:val="green"/>
            <w:rPrChange w:id="493" w:author="Belotti, Sergio (Nokia - IT/Vimercate) [3]" w:date="2017-10-27T18:18:00Z">
              <w:rPr/>
            </w:rPrChange>
          </w:rPr>
          <w:delText xml:space="preserve"> and C-R3)</w:delText>
        </w:r>
        <w:r w:rsidR="00583764" w:rsidDel="009F7F72">
          <w:delText xml:space="preserve"> </w:delText>
        </w:r>
      </w:del>
      <w:ins w:id="494" w:author="Italo Busi" w:date="2017-10-29T10:19:00Z">
        <w:r w:rsidR="009F7F72">
          <w:t xml:space="preserve">), </w:t>
        </w:r>
      </w:ins>
      <w:r w:rsidR="00583764">
        <w:t xml:space="preserve">by means which are outside the scope of </w:t>
      </w:r>
      <w:proofErr w:type="gramStart"/>
      <w:r w:rsidR="00583764">
        <w:t>this</w:t>
      </w:r>
      <w:proofErr w:type="gramEnd"/>
      <w:r w:rsidR="00583764">
        <w:t xml:space="preserve"> document.</w:t>
      </w:r>
    </w:p>
    <w:p w:rsidR="00001B7A" w:rsidRPr="00001B7A" w:rsidRDefault="00001B7A" w:rsidP="00001B7A">
      <w:pPr>
        <w:rPr>
          <w:ins w:id="495" w:author="Italo Busi" w:date="2017-10-23T13:25:00Z"/>
          <w:i/>
        </w:rPr>
      </w:pPr>
      <w:ins w:id="496" w:author="Italo Busi" w:date="2017-10-23T13:25:00Z">
        <w:r w:rsidRPr="00001B7A">
          <w:rPr>
            <w:i/>
            <w:highlight w:val="yellow"/>
          </w:rPr>
          <w:t>[</w:t>
        </w:r>
        <w:r w:rsidRPr="00001B7A">
          <w:rPr>
            <w:b/>
            <w:i/>
            <w:highlight w:val="yellow"/>
          </w:rPr>
          <w:t>Editors’ note</w:t>
        </w:r>
        <w:r w:rsidRPr="00001B7A">
          <w:rPr>
            <w:i/>
            <w:highlight w:val="yellow"/>
          </w:rPr>
          <w:t>:] Add information about how the MDSC can use the TE Tunnel model to configure the timeslots to be used on the access links.</w:t>
        </w:r>
      </w:ins>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AB0D09">
        <w:fldChar w:fldCharType="begin"/>
      </w:r>
      <w:r>
        <w:instrText xml:space="preserve"> REF _Ref484844225 \r \h </w:instrText>
      </w:r>
      <w:r w:rsidR="00AB0D09">
        <w:fldChar w:fldCharType="separate"/>
      </w:r>
      <w:r w:rsidR="001C6235">
        <w:t>Figure 2</w:t>
      </w:r>
      <w:r w:rsidR="00AB0D09">
        <w:fldChar w:fldCharType="end"/>
      </w:r>
      <w:r>
        <w:t xml:space="preserve"> below:</w:t>
      </w:r>
    </w:p>
    <w:p w:rsidR="003E115B" w:rsidRDefault="003E115B" w:rsidP="003E115B">
      <w:pPr>
        <w:pStyle w:val="RFCFigure"/>
      </w:pPr>
      <w:r>
        <w:lastRenderedPageBreak/>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MPI  :</w:t>
      </w:r>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  S3 |---| S4 |      |      :</w:t>
      </w:r>
    </w:p>
    <w:p w:rsidR="003E115B" w:rsidRDefault="003E115B" w:rsidP="003E115B">
      <w:pPr>
        <w:pStyle w:val="RFCFigure"/>
      </w:pPr>
      <w:r>
        <w:t xml:space="preserve">                :S3-1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:S6-1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w:t>
      </w:r>
      <w:r w:rsidR="00D3128B">
        <w:t>&lt;&lt;==</w:t>
      </w:r>
      <w:del w:id="497" w:author="Leeyoung" w:date="2017-10-25T11:35:00Z">
        <w:r w:rsidR="00D3128B" w:rsidDel="00575488">
          <w:delText>=</w:delText>
        </w:r>
      </w:del>
      <w:r w:rsidR="00D3128B">
        <w:t xml:space="preserve">                     </w:t>
      </w:r>
      <w:r>
        <w:t>:</w:t>
      </w:r>
    </w:p>
    <w:p w:rsidR="003E115B" w:rsidRDefault="003E115B" w:rsidP="003E115B">
      <w:pPr>
        <w:pStyle w:val="RFCFigure"/>
      </w:pPr>
      <w:r>
        <w:t xml:space="preserve">                :S6-2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Caption"/>
      </w:pPr>
      <w:bookmarkStart w:id="498" w:name="_Ref484844225"/>
      <w:r>
        <w:t>ODU2 Transit Tunnel</w:t>
      </w:r>
      <w:bookmarkEnd w:id="498"/>
    </w:p>
    <w:p w:rsidR="00232D45" w:rsidRDefault="00232D45" w:rsidP="00232D45">
      <w:pPr>
        <w:pStyle w:val="Heading3"/>
      </w:pPr>
      <w:bookmarkStart w:id="499" w:name="_Ref496531834"/>
      <w:bookmarkStart w:id="500" w:name="_Toc486488738"/>
      <w:moveToRangeStart w:id="501" w:author="Italo Busi" w:date="2017-10-23T13:31:00Z" w:name="move496528847"/>
      <w:moveTo w:id="502" w:author="Italo Busi" w:date="2017-10-23T13:31:00Z">
        <w:r>
          <w:t>EPL over ODU Service</w:t>
        </w:r>
      </w:moveTo>
      <w:bookmarkEnd w:id="499"/>
    </w:p>
    <w:p w:rsidR="00232D45" w:rsidRDefault="00232D45" w:rsidP="00232D45">
      <w:pPr>
        <w:rPr>
          <w:ins w:id="503" w:author="Italo Busi" w:date="2017-10-23T13:36:00Z"/>
        </w:rPr>
      </w:pPr>
      <w:ins w:id="504" w:author="Italo Busi" w:date="2017-10-23T13:35:00Z">
        <w:r>
          <w:t xml:space="preserve">As described in section 4.3.2 of </w:t>
        </w:r>
        <w:r w:rsidRPr="005E4EEA">
          <w:t>[</w:t>
        </w:r>
        <w:r w:rsidRPr="00AD373D">
          <w:t>TNBI-UseCases</w:t>
        </w:r>
        <w:r w:rsidRPr="005E4EEA">
          <w:t>]</w:t>
        </w:r>
        <w:r>
          <w:t xml:space="preserve">, the MDSC needs to setup an </w:t>
        </w:r>
      </w:ins>
      <w:ins w:id="505" w:author="Italo Busi" w:date="2017-10-23T13:36:00Z">
        <w:r>
          <w:t>EPL service between C-R1 and C-R3 supported by an ODU2 end-to-end connection between S3 and S6.</w:t>
        </w:r>
      </w:ins>
    </w:p>
    <w:p w:rsidR="00F67679" w:rsidRDefault="00F67679" w:rsidP="00F67679">
      <w:pPr>
        <w:rPr>
          <w:ins w:id="506" w:author="Italo Busi" w:date="2017-10-24T16:26:00Z"/>
        </w:rPr>
      </w:pPr>
      <w:ins w:id="507" w:author="Italo Busi" w:date="2017-10-24T16:26:00Z">
        <w:r w:rsidRPr="00FA67D1">
          <w:rPr>
            <w:highlight w:val="yellow"/>
          </w:rPr>
          <w:t>As described in section 3.1.1 above, it is not clear in this case how the Ethernet access links between the transport network and the IP router, are reported by the PNC to the MDSC.</w:t>
        </w:r>
      </w:ins>
    </w:p>
    <w:p w:rsidR="00232D45" w:rsidRDefault="00F67679" w:rsidP="00232D45">
      <w:pPr>
        <w:rPr>
          <w:ins w:id="508" w:author="Italo Busi" w:date="2017-10-23T13:45:00Z"/>
        </w:rPr>
      </w:pPr>
      <w:ins w:id="509" w:author="Italo Busi" w:date="2017-10-24T16:25:00Z">
        <w:r>
          <w:rPr>
            <w:highlight w:val="yellow"/>
          </w:rPr>
          <w:t xml:space="preserve">If the 10GE physical links are not reported as ODU links within the </w:t>
        </w:r>
      </w:ins>
      <w:ins w:id="510" w:author="Italo Busi" w:date="2017-10-23T13:37:00Z">
        <w:r w:rsidR="00AB0D09" w:rsidRPr="00AB0D09">
          <w:rPr>
            <w:highlight w:val="yellow"/>
            <w:rPrChange w:id="511" w:author="Italo Busi" w:date="2017-10-23T13:49:00Z">
              <w:rPr/>
            </w:rPrChange>
          </w:rPr>
          <w:t>ODU topology information</w:t>
        </w:r>
      </w:ins>
      <w:ins w:id="512" w:author="Italo Busi" w:date="2017-10-23T13:45:00Z">
        <w:r w:rsidR="00AB0D09" w:rsidRPr="00AB0D09">
          <w:rPr>
            <w:highlight w:val="yellow"/>
            <w:rPrChange w:id="513" w:author="Italo Busi" w:date="2017-10-23T13:49:00Z">
              <w:rPr/>
            </w:rPrChange>
          </w:rPr>
          <w:t>,</w:t>
        </w:r>
      </w:ins>
      <w:ins w:id="514" w:author="Italo Busi" w:date="2017-10-23T13:37:00Z">
        <w:r w:rsidR="00AB0D09" w:rsidRPr="00AB0D09">
          <w:rPr>
            <w:highlight w:val="yellow"/>
            <w:rPrChange w:id="515" w:author="Italo Busi" w:date="2017-10-23T13:49:00Z">
              <w:rPr/>
            </w:rPrChange>
          </w:rPr>
          <w:t xml:space="preserve"> described </w:t>
        </w:r>
      </w:ins>
      <w:ins w:id="516" w:author="Italo Busi" w:date="2017-10-23T13:41:00Z">
        <w:r w:rsidR="00AB0D09" w:rsidRPr="00AB0D09">
          <w:rPr>
            <w:highlight w:val="yellow"/>
            <w:rPrChange w:id="517" w:author="Italo Busi" w:date="2017-10-23T13:49:00Z">
              <w:rPr/>
            </w:rPrChange>
          </w:rPr>
          <w:t xml:space="preserve">in section </w:t>
        </w:r>
        <w:r w:rsidR="00AB0D09" w:rsidRPr="00AB0D09">
          <w:rPr>
            <w:highlight w:val="yellow"/>
            <w:rPrChange w:id="518" w:author="Italo Busi" w:date="2017-10-23T13:49:00Z">
              <w:rPr/>
            </w:rPrChange>
          </w:rPr>
          <w:fldChar w:fldCharType="begin"/>
        </w:r>
        <w:r w:rsidR="00AB0D09" w:rsidRPr="00AB0D09">
          <w:rPr>
            <w:highlight w:val="yellow"/>
            <w:rPrChange w:id="519" w:author="Italo Busi" w:date="2017-10-23T13:49:00Z">
              <w:rPr/>
            </w:rPrChange>
          </w:rPr>
          <w:instrText xml:space="preserve"> REF _Ref484797891 \r \h \t</w:instrText>
        </w:r>
      </w:ins>
      <w:r w:rsidR="006E75AB">
        <w:rPr>
          <w:highlight w:val="yellow"/>
        </w:rPr>
        <w:instrText xml:space="preserve"> \* MERGEFORMAT </w:instrText>
      </w:r>
      <w:r w:rsidR="00AB0D09" w:rsidRPr="00AB0D09">
        <w:rPr>
          <w:highlight w:val="yellow"/>
        </w:rPr>
      </w:r>
      <w:ins w:id="520" w:author="Italo Busi" w:date="2017-10-23T13:41:00Z">
        <w:r w:rsidR="00AB0D09" w:rsidRPr="00AB0D09">
          <w:rPr>
            <w:highlight w:val="yellow"/>
            <w:rPrChange w:id="521" w:author="Italo Busi" w:date="2017-10-23T13:49:00Z">
              <w:rPr/>
            </w:rPrChange>
          </w:rPr>
          <w:fldChar w:fldCharType="separate"/>
        </w:r>
        <w:r w:rsidR="00AB0D09" w:rsidRPr="00AB0D09">
          <w:rPr>
            <w:highlight w:val="yellow"/>
            <w:rPrChange w:id="522" w:author="Italo Busi" w:date="2017-10-23T13:49:00Z">
              <w:rPr/>
            </w:rPrChange>
          </w:rPr>
          <w:t>3.1.1</w:t>
        </w:r>
        <w:r w:rsidR="00AB0D09" w:rsidRPr="00AB0D09">
          <w:rPr>
            <w:highlight w:val="yellow"/>
            <w:rPrChange w:id="523" w:author="Italo Busi" w:date="2017-10-23T13:49:00Z">
              <w:rPr/>
            </w:rPrChange>
          </w:rPr>
          <w:fldChar w:fldCharType="end"/>
        </w:r>
      </w:ins>
      <w:ins w:id="524" w:author="Italo Busi" w:date="2017-10-23T13:43:00Z">
        <w:r w:rsidR="00AB0D09" w:rsidRPr="00AB0D09">
          <w:rPr>
            <w:highlight w:val="yellow"/>
            <w:rPrChange w:id="525" w:author="Italo Busi" w:date="2017-10-23T13:49:00Z">
              <w:rPr/>
            </w:rPrChange>
          </w:rPr>
          <w:t xml:space="preserve"> </w:t>
        </w:r>
      </w:ins>
      <w:ins w:id="526" w:author="Italo Busi" w:date="2017-10-23T13:45:00Z">
        <w:r w:rsidR="00AB0D09" w:rsidRPr="00AB0D09">
          <w:rPr>
            <w:highlight w:val="yellow"/>
            <w:rPrChange w:id="527" w:author="Italo Busi" w:date="2017-10-23T13:49:00Z">
              <w:rPr/>
            </w:rPrChange>
          </w:rPr>
          <w:t>above,</w:t>
        </w:r>
      </w:ins>
      <w:ins w:id="528" w:author="Italo Busi" w:date="2017-10-23T13:41:00Z">
        <w:r w:rsidR="00AB0D09" w:rsidRPr="00AB0D09">
          <w:rPr>
            <w:highlight w:val="yellow"/>
            <w:rPrChange w:id="529" w:author="Italo Busi" w:date="2017-10-23T13:49:00Z">
              <w:rPr/>
            </w:rPrChange>
          </w:rPr>
          <w:t xml:space="preserve"> </w:t>
        </w:r>
      </w:ins>
      <w:ins w:id="530" w:author="Italo Busi" w:date="2017-10-24T16:26:00Z">
        <w:r>
          <w:rPr>
            <w:highlight w:val="yellow"/>
          </w:rPr>
          <w:t xml:space="preserve">than the </w:t>
        </w:r>
        <w:r>
          <w:rPr>
            <w:highlight w:val="yellow"/>
          </w:rPr>
          <w:lastRenderedPageBreak/>
          <w:t xml:space="preserve">MDSC will not have sufficient information </w:t>
        </w:r>
      </w:ins>
      <w:ins w:id="531" w:author="Italo Busi" w:date="2017-10-23T13:43:00Z">
        <w:r w:rsidR="00AB0D09" w:rsidRPr="00AB0D09">
          <w:rPr>
            <w:highlight w:val="yellow"/>
            <w:rPrChange w:id="532" w:author="Italo Busi" w:date="2017-10-23T13:49:00Z">
              <w:rPr/>
            </w:rPrChange>
          </w:rPr>
          <w:t xml:space="preserve">to </w:t>
        </w:r>
      </w:ins>
      <w:ins w:id="533" w:author="Italo Busi" w:date="2017-10-23T13:44:00Z">
        <w:r w:rsidR="00AB0D09" w:rsidRPr="00AB0D09">
          <w:rPr>
            <w:highlight w:val="yellow"/>
            <w:rPrChange w:id="534" w:author="Italo Busi" w:date="2017-10-23T13:49:00Z">
              <w:rPr/>
            </w:rPrChange>
          </w:rPr>
          <w:t>know that C-R1 and C-R</w:t>
        </w:r>
      </w:ins>
      <w:ins w:id="535" w:author="Italo Busi" w:date="2017-10-23T13:46:00Z">
        <w:r w:rsidR="00AB0D09" w:rsidRPr="00AB0D09">
          <w:rPr>
            <w:highlight w:val="yellow"/>
            <w:rPrChange w:id="536" w:author="Italo Busi" w:date="2017-10-23T13:49:00Z">
              <w:rPr/>
            </w:rPrChange>
          </w:rPr>
          <w:t>3</w:t>
        </w:r>
      </w:ins>
      <w:ins w:id="537" w:author="Italo Busi" w:date="2017-10-23T13:44:00Z">
        <w:r w:rsidR="00AB0D09" w:rsidRPr="00AB0D09">
          <w:rPr>
            <w:highlight w:val="yellow"/>
            <w:rPrChange w:id="538" w:author="Italo Busi" w:date="2017-10-23T13:49:00Z">
              <w:rPr/>
            </w:rPrChange>
          </w:rPr>
          <w:t xml:space="preserve"> are attached to </w:t>
        </w:r>
      </w:ins>
      <w:ins w:id="539" w:author="Italo Busi" w:date="2017-10-24T16:25:00Z">
        <w:r>
          <w:rPr>
            <w:highlight w:val="yellow"/>
          </w:rPr>
          <w:t xml:space="preserve">nodes </w:t>
        </w:r>
      </w:ins>
      <w:ins w:id="540" w:author="Italo Busi" w:date="2017-10-23T13:44:00Z">
        <w:r w:rsidR="00AB0D09" w:rsidRPr="00AB0D09">
          <w:rPr>
            <w:highlight w:val="yellow"/>
            <w:rPrChange w:id="541" w:author="Italo Busi" w:date="2017-10-23T13:49:00Z">
              <w:rPr/>
            </w:rPrChange>
          </w:rPr>
          <w:t>S3 and S6.</w:t>
        </w:r>
      </w:ins>
    </w:p>
    <w:p w:rsidR="006E75AB" w:rsidRPr="006E75AB" w:rsidRDefault="00AB0D09" w:rsidP="00232D45">
      <w:pPr>
        <w:rPr>
          <w:ins w:id="542" w:author="Italo Busi" w:date="2017-10-23T13:44:00Z"/>
          <w:i/>
          <w:rPrChange w:id="543" w:author="Italo Busi" w:date="2017-10-23T13:46:00Z">
            <w:rPr>
              <w:ins w:id="544" w:author="Italo Busi" w:date="2017-10-23T13:44:00Z"/>
            </w:rPr>
          </w:rPrChange>
        </w:rPr>
      </w:pPr>
      <w:ins w:id="545" w:author="Italo Busi" w:date="2017-10-23T13:45:00Z">
        <w:r w:rsidRPr="00AB0D09">
          <w:rPr>
            <w:i/>
            <w:highlight w:val="yellow"/>
            <w:rPrChange w:id="546" w:author="Italo Busi" w:date="2017-10-23T13:46:00Z">
              <w:rPr/>
            </w:rPrChange>
          </w:rPr>
          <w:t>[</w:t>
        </w:r>
        <w:r w:rsidRPr="00AB0D09">
          <w:rPr>
            <w:b/>
            <w:i/>
            <w:highlight w:val="yellow"/>
            <w:rPrChange w:id="547" w:author="Italo Busi" w:date="2017-10-23T13:46:00Z">
              <w:rPr/>
            </w:rPrChange>
          </w:rPr>
          <w:t>Editor</w:t>
        </w:r>
      </w:ins>
      <w:ins w:id="548" w:author="Italo Busi" w:date="2017-10-23T13:46:00Z">
        <w:r w:rsidRPr="00AB0D09">
          <w:rPr>
            <w:b/>
            <w:i/>
            <w:highlight w:val="yellow"/>
            <w:rPrChange w:id="549" w:author="Italo Busi" w:date="2017-10-23T13:46:00Z">
              <w:rPr/>
            </w:rPrChange>
          </w:rPr>
          <w:t>s</w:t>
        </w:r>
      </w:ins>
      <w:ins w:id="550" w:author="Italo Busi" w:date="2017-10-23T13:49:00Z">
        <w:r w:rsidR="006E75AB">
          <w:rPr>
            <w:b/>
            <w:i/>
            <w:highlight w:val="yellow"/>
          </w:rPr>
          <w:t>’</w:t>
        </w:r>
      </w:ins>
      <w:ins w:id="551" w:author="Italo Busi" w:date="2017-10-23T13:46:00Z">
        <w:r w:rsidRPr="00AB0D09">
          <w:rPr>
            <w:b/>
            <w:i/>
            <w:highlight w:val="yellow"/>
            <w:rPrChange w:id="552" w:author="Italo Busi" w:date="2017-10-23T13:46:00Z">
              <w:rPr/>
            </w:rPrChange>
          </w:rPr>
          <w:t xml:space="preserve"> note</w:t>
        </w:r>
        <w:r w:rsidRPr="00AB0D09">
          <w:rPr>
            <w:i/>
            <w:highlight w:val="yellow"/>
            <w:rPrChange w:id="553" w:author="Italo Busi" w:date="2017-10-23T13:46:00Z">
              <w:rPr/>
            </w:rPrChange>
          </w:rPr>
          <w:t>:] Need to discuss how the MDSC can know that C-R1 and C-R3 are attached to S3 and S</w:t>
        </w:r>
      </w:ins>
      <w:ins w:id="554" w:author="Italo Busi" w:date="2017-10-23T13:47:00Z">
        <w:r w:rsidR="006E75AB">
          <w:rPr>
            <w:i/>
            <w:highlight w:val="yellow"/>
          </w:rPr>
          <w:t>6</w:t>
        </w:r>
      </w:ins>
      <w:ins w:id="555" w:author="Italo Busi" w:date="2017-10-23T13:46:00Z">
        <w:r w:rsidRPr="00AB0D09">
          <w:rPr>
            <w:i/>
            <w:highlight w:val="yellow"/>
            <w:rPrChange w:id="556" w:author="Italo Busi" w:date="2017-10-23T13:46:00Z">
              <w:rPr/>
            </w:rPrChange>
          </w:rPr>
          <w:t>.</w:t>
        </w:r>
      </w:ins>
    </w:p>
    <w:p w:rsidR="00C97F20" w:rsidRPr="000952C8" w:rsidRDefault="00AB0D09" w:rsidP="00232D45">
      <w:pPr>
        <w:rPr>
          <w:ins w:id="557" w:author="Italo Busi" w:date="2017-10-23T13:51:00Z"/>
          <w:highlight w:val="yellow"/>
          <w:rPrChange w:id="558" w:author="Italo Busi" w:date="2017-10-26T12:47:00Z">
            <w:rPr>
              <w:ins w:id="559" w:author="Italo Busi" w:date="2017-10-23T13:51:00Z"/>
            </w:rPr>
          </w:rPrChange>
        </w:rPr>
      </w:pPr>
      <w:ins w:id="560" w:author="Italo Busi" w:date="2017-10-23T13:50:00Z">
        <w:r w:rsidRPr="00AB0D09">
          <w:rPr>
            <w:highlight w:val="yellow"/>
            <w:rPrChange w:id="561" w:author="Italo Busi" w:date="2017-10-26T12:47:00Z">
              <w:rPr/>
            </w:rPrChange>
          </w:rPr>
          <w:t xml:space="preserve">Assuming that the MDSC knows how C-R1 and C-R3 are attached to the transport network, the MDSC would </w:t>
        </w:r>
      </w:ins>
      <w:del w:id="562" w:author="Italo Busi" w:date="2017-10-29T10:20:00Z">
        <w:r w:rsidR="00EC290E" w:rsidDel="009F7F72">
          <w:rPr>
            <w:rStyle w:val="CommentReference"/>
          </w:rPr>
          <w:commentReference w:id="563"/>
        </w:r>
      </w:del>
      <w:ins w:id="564" w:author="Italo Busi" w:date="2017-10-23T13:50:00Z">
        <w:r w:rsidRPr="00AB0D09">
          <w:rPr>
            <w:highlight w:val="yellow"/>
            <w:rPrChange w:id="565" w:author="Italo Busi" w:date="2017-10-26T12:47:00Z">
              <w:rPr/>
            </w:rPrChange>
          </w:rPr>
          <w:t>request the Transport PNC to setup an ODU2 end-to-end Tunnel between S3 and S6.</w:t>
        </w:r>
      </w:ins>
    </w:p>
    <w:p w:rsidR="006E75AB" w:rsidRPr="000952C8" w:rsidRDefault="00AB0D09" w:rsidP="00232D45">
      <w:pPr>
        <w:rPr>
          <w:ins w:id="566" w:author="Italo Busi" w:date="2017-10-23T13:59:00Z"/>
          <w:highlight w:val="yellow"/>
          <w:rPrChange w:id="567" w:author="Italo Busi" w:date="2017-10-26T12:47:00Z">
            <w:rPr>
              <w:ins w:id="568" w:author="Italo Busi" w:date="2017-10-23T13:59:00Z"/>
            </w:rPr>
          </w:rPrChange>
        </w:rPr>
      </w:pPr>
      <w:ins w:id="569" w:author="Italo Busi" w:date="2017-10-23T13:57:00Z">
        <w:r w:rsidRPr="00AB0D09">
          <w:rPr>
            <w:highlight w:val="yellow"/>
            <w:rPrChange w:id="570" w:author="Italo Busi" w:date="2017-10-26T12:47:00Z">
              <w:rPr/>
            </w:rPrChange>
          </w:rPr>
          <w:t xml:space="preserve">This ODU Tunnel is setup between two TTPs of nodes S3 and S6. </w:t>
        </w:r>
      </w:ins>
      <w:ins w:id="571" w:author="Italo Busi" w:date="2017-10-23T13:56:00Z">
        <w:r w:rsidRPr="00AB0D09">
          <w:rPr>
            <w:highlight w:val="yellow"/>
            <w:rPrChange w:id="572" w:author="Italo Busi" w:date="2017-10-26T12:47:00Z">
              <w:rPr/>
            </w:rPrChange>
          </w:rPr>
          <w:t>In case nodes S3 and S6 support more than one TTP</w:t>
        </w:r>
      </w:ins>
      <w:ins w:id="573" w:author="Italo Busi" w:date="2017-10-23T13:59:00Z">
        <w:r w:rsidRPr="00AB0D09">
          <w:rPr>
            <w:highlight w:val="yellow"/>
            <w:rPrChange w:id="574" w:author="Italo Busi" w:date="2017-10-26T12:47:00Z">
              <w:rPr/>
            </w:rPrChange>
          </w:rPr>
          <w:t>, the MDSC should decide which TTP to use.</w:t>
        </w:r>
      </w:ins>
    </w:p>
    <w:p w:rsidR="00C97F20" w:rsidRDefault="005A4CA9" w:rsidP="00232D45">
      <w:pPr>
        <w:rPr>
          <w:ins w:id="575" w:author="Italo Busi" w:date="2017-10-23T14:00:00Z"/>
        </w:rPr>
      </w:pPr>
      <w:ins w:id="576" w:author="Italo Busi" w:date="2017-10-30T00:52:00Z">
        <w:r>
          <w:rPr>
            <w:highlight w:val="yellow"/>
          </w:rPr>
          <w:t>As discussed in s</w:t>
        </w:r>
      </w:ins>
      <w:ins w:id="577" w:author="Italo Busi" w:date="2017-10-30T00:53:00Z">
        <w:r>
          <w:rPr>
            <w:highlight w:val="yellow"/>
          </w:rPr>
          <w:t xml:space="preserve">ection </w:t>
        </w:r>
        <w:r>
          <w:rPr>
            <w:highlight w:val="yellow"/>
          </w:rPr>
          <w:fldChar w:fldCharType="begin"/>
        </w:r>
        <w:r>
          <w:rPr>
            <w:highlight w:val="yellow"/>
          </w:rPr>
          <w:instrText xml:space="preserve"> REF _Ref484797891 \r \h \t</w:instrText>
        </w:r>
        <w:r>
          <w:rPr>
            <w:highlight w:val="yellow"/>
          </w:rPr>
        </w:r>
      </w:ins>
      <w:r>
        <w:rPr>
          <w:highlight w:val="yellow"/>
        </w:rPr>
        <w:fldChar w:fldCharType="separate"/>
      </w:r>
      <w:ins w:id="578" w:author="Italo Busi" w:date="2017-10-30T00:53:00Z">
        <w:r>
          <w:rPr>
            <w:highlight w:val="yellow"/>
          </w:rPr>
          <w:t>3.1.1</w:t>
        </w:r>
        <w:r>
          <w:rPr>
            <w:highlight w:val="yellow"/>
          </w:rPr>
          <w:fldChar w:fldCharType="end"/>
        </w:r>
      </w:ins>
      <w:ins w:id="579" w:author="Italo Busi" w:date="2017-10-23T14:00:00Z">
        <w:r w:rsidR="00AB0D09" w:rsidRPr="00AB0D09">
          <w:rPr>
            <w:highlight w:val="yellow"/>
            <w:rPrChange w:id="580" w:author="Italo Busi" w:date="2017-10-26T12:47:00Z">
              <w:rPr/>
            </w:rPrChange>
          </w:rPr>
          <w:t xml:space="preserve">, depending on the </w:t>
        </w:r>
      </w:ins>
      <w:ins w:id="581" w:author="Italo Busi" w:date="2017-10-30T00:53:00Z">
        <w:r>
          <w:rPr>
            <w:highlight w:val="yellow"/>
          </w:rPr>
          <w:t xml:space="preserve">different </w:t>
        </w:r>
      </w:ins>
      <w:ins w:id="582" w:author="Italo Busi" w:date="2017-10-23T14:00:00Z">
        <w:r w:rsidR="00AB0D09" w:rsidRPr="00AB0D09">
          <w:rPr>
            <w:highlight w:val="yellow"/>
            <w:rPrChange w:id="583" w:author="Italo Busi" w:date="2017-10-26T12:47:00Z">
              <w:rPr/>
            </w:rPrChange>
          </w:rPr>
          <w:t xml:space="preserve">hardware </w:t>
        </w:r>
      </w:ins>
      <w:ins w:id="584" w:author="Italo Busi" w:date="2017-10-30T00:53:00Z">
        <w:r>
          <w:t>implementations</w:t>
        </w:r>
      </w:ins>
      <w:r w:rsidR="00EC290E">
        <w:rPr>
          <w:rStyle w:val="CommentReference"/>
        </w:rPr>
        <w:commentReference w:id="585"/>
      </w:r>
      <w:ins w:id="586" w:author="Italo Busi" w:date="2017-10-23T14:00:00Z">
        <w:r w:rsidR="00AB0D09" w:rsidRPr="00AB0D09">
          <w:rPr>
            <w:highlight w:val="yellow"/>
            <w:rPrChange w:id="587" w:author="Italo Busi" w:date="2017-10-26T12:47:00Z">
              <w:rPr/>
            </w:rPrChange>
          </w:rPr>
          <w:t xml:space="preserve"> of the physical nodes S3 and S6, not all the access links can be connected to all the TTPs</w:t>
        </w:r>
      </w:ins>
      <w:ins w:id="588" w:author="Italo Busi" w:date="2017-10-23T14:01:00Z">
        <w:r w:rsidR="00AB0D09" w:rsidRPr="00AB0D09">
          <w:rPr>
            <w:highlight w:val="yellow"/>
            <w:rPrChange w:id="589" w:author="Italo Busi" w:date="2017-10-26T12:47:00Z">
              <w:rPr/>
            </w:rPrChange>
          </w:rPr>
          <w:t xml:space="preserve">. The MDSC should therefore not only select the optimal TTP but also a TTP that </w:t>
        </w:r>
      </w:ins>
      <w:ins w:id="590" w:author="Italo Busi" w:date="2017-10-23T14:02:00Z">
        <w:r w:rsidR="00AB0D09" w:rsidRPr="00AB0D09">
          <w:rPr>
            <w:highlight w:val="yellow"/>
            <w:rPrChange w:id="591" w:author="Italo Busi" w:date="2017-10-26T12:47:00Z">
              <w:rPr/>
            </w:rPrChange>
          </w:rPr>
          <w:t>would</w:t>
        </w:r>
      </w:ins>
      <w:ins w:id="592" w:author="Italo Busi" w:date="2017-10-23T14:01:00Z">
        <w:r w:rsidR="00AB0D09" w:rsidRPr="00AB0D09">
          <w:rPr>
            <w:highlight w:val="yellow"/>
            <w:rPrChange w:id="593" w:author="Italo Busi" w:date="2017-10-26T12:47:00Z">
              <w:rPr/>
            </w:rPrChange>
          </w:rPr>
          <w:t xml:space="preserve"> </w:t>
        </w:r>
      </w:ins>
      <w:ins w:id="594" w:author="Italo Busi" w:date="2017-10-23T14:02:00Z">
        <w:r w:rsidR="00AB0D09" w:rsidRPr="00AB0D09">
          <w:rPr>
            <w:highlight w:val="yellow"/>
            <w:rPrChange w:id="595" w:author="Italo Busi" w:date="2017-10-26T12:47:00Z">
              <w:rPr/>
            </w:rPrChange>
          </w:rPr>
          <w:t>allow the Tunnel to be used by the service.</w:t>
        </w:r>
      </w:ins>
    </w:p>
    <w:p w:rsidR="003F47C6" w:rsidRDefault="003F47C6" w:rsidP="003F47C6">
      <w:pPr>
        <w:rPr>
          <w:ins w:id="596" w:author="Italo Busi" w:date="2017-10-23T14:02:00Z"/>
          <w:i/>
          <w:highlight w:val="yellow"/>
        </w:rPr>
      </w:pPr>
      <w:ins w:id="597" w:author="Italo Busi" w:date="2017-10-23T14:02: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sidRPr="006E75AB">
          <w:rPr>
            <w:i/>
            <w:highlight w:val="yellow"/>
          </w:rPr>
          <w:t xml:space="preserve">:] Need to discuss how the MDSC can </w:t>
        </w:r>
        <w:r>
          <w:rPr>
            <w:i/>
            <w:highlight w:val="yellow"/>
          </w:rPr>
          <w:t>select which TTP in nodes S3 and/or S6 to use.</w:t>
        </w:r>
      </w:ins>
    </w:p>
    <w:p w:rsidR="00C97F20" w:rsidRPr="007A6E2B" w:rsidRDefault="00AB0D09" w:rsidP="00232D45">
      <w:pPr>
        <w:rPr>
          <w:ins w:id="598" w:author="Italo Busi" w:date="2017-10-23T14:01:00Z"/>
          <w:highlight w:val="yellow"/>
          <w:rPrChange w:id="599" w:author="Italo Busi" w:date="2017-10-26T12:52:00Z">
            <w:rPr>
              <w:ins w:id="600" w:author="Italo Busi" w:date="2017-10-23T14:01:00Z"/>
            </w:rPr>
          </w:rPrChange>
        </w:rPr>
      </w:pPr>
      <w:ins w:id="601" w:author="Italo Busi" w:date="2017-10-23T13:58:00Z">
        <w:r w:rsidRPr="00AB0D09">
          <w:rPr>
            <w:highlight w:val="yellow"/>
            <w:rPrChange w:id="602" w:author="Italo Busi" w:date="2017-10-26T12:52:00Z">
              <w:rPr/>
            </w:rPrChange>
          </w:rPr>
          <w:t xml:space="preserve">It </w:t>
        </w:r>
        <w:del w:id="603" w:author="Leeyoung" w:date="2017-10-25T11:37:00Z">
          <w:r w:rsidRPr="00AB0D09">
            <w:rPr>
              <w:highlight w:val="yellow"/>
              <w:rPrChange w:id="604" w:author="Italo Busi" w:date="2017-10-26T12:52:00Z">
                <w:rPr/>
              </w:rPrChange>
            </w:rPr>
            <w:delText>can be</w:delText>
          </w:r>
        </w:del>
      </w:ins>
      <w:ins w:id="605" w:author="Leeyoung" w:date="2017-10-25T11:37:00Z">
        <w:r w:rsidRPr="00AB0D09">
          <w:rPr>
            <w:highlight w:val="yellow"/>
            <w:rPrChange w:id="606" w:author="Italo Busi" w:date="2017-10-26T12:52:00Z">
              <w:rPr/>
            </w:rPrChange>
          </w:rPr>
          <w:t>is</w:t>
        </w:r>
      </w:ins>
      <w:ins w:id="607" w:author="Italo Busi" w:date="2017-10-23T13:58:00Z">
        <w:r w:rsidRPr="00AB0D09">
          <w:rPr>
            <w:highlight w:val="yellow"/>
            <w:rPrChange w:id="608" w:author="Italo Busi" w:date="2017-10-26T12:52:00Z">
              <w:rPr/>
            </w:rPrChange>
          </w:rPr>
          <w:t xml:space="preserve"> assumed that in case node S3 </w:t>
        </w:r>
      </w:ins>
      <w:ins w:id="609" w:author="Italo Busi" w:date="2017-10-23T13:59:00Z">
        <w:r w:rsidRPr="00AB0D09">
          <w:rPr>
            <w:highlight w:val="yellow"/>
            <w:rPrChange w:id="610" w:author="Italo Busi" w:date="2017-10-26T12:52:00Z">
              <w:rPr/>
            </w:rPrChange>
          </w:rPr>
          <w:t xml:space="preserve">or </w:t>
        </w:r>
      </w:ins>
      <w:ins w:id="611" w:author="Italo Busi" w:date="2017-10-23T14:01:00Z">
        <w:r w:rsidRPr="00AB0D09">
          <w:rPr>
            <w:highlight w:val="yellow"/>
            <w:rPrChange w:id="612" w:author="Italo Busi" w:date="2017-10-26T12:52:00Z">
              <w:rPr/>
            </w:rPrChange>
          </w:rPr>
          <w:t xml:space="preserve">node </w:t>
        </w:r>
      </w:ins>
      <w:ins w:id="613" w:author="Italo Busi" w:date="2017-10-23T13:58:00Z">
        <w:r w:rsidRPr="00AB0D09">
          <w:rPr>
            <w:highlight w:val="yellow"/>
            <w:rPrChange w:id="614" w:author="Italo Busi" w:date="2017-10-26T12:52:00Z">
              <w:rPr/>
            </w:rPrChange>
          </w:rPr>
          <w:t>S6 support</w:t>
        </w:r>
      </w:ins>
      <w:ins w:id="615" w:author="Italo Busi" w:date="2017-10-23T13:59:00Z">
        <w:r w:rsidRPr="00AB0D09">
          <w:rPr>
            <w:highlight w:val="yellow"/>
            <w:rPrChange w:id="616" w:author="Italo Busi" w:date="2017-10-26T12:52:00Z">
              <w:rPr/>
            </w:rPrChange>
          </w:rPr>
          <w:t>s</w:t>
        </w:r>
      </w:ins>
      <w:ins w:id="617" w:author="Italo Busi" w:date="2017-10-23T13:58:00Z">
        <w:r w:rsidRPr="00AB0D09">
          <w:rPr>
            <w:highlight w:val="yellow"/>
            <w:rPrChange w:id="618" w:author="Italo Busi" w:date="2017-10-26T12:52:00Z">
              <w:rPr/>
            </w:rPrChange>
          </w:rPr>
          <w:t xml:space="preserve"> only one</w:t>
        </w:r>
      </w:ins>
      <w:ins w:id="619" w:author="Italo Busi" w:date="2017-10-23T13:59:00Z">
        <w:r w:rsidRPr="00AB0D09">
          <w:rPr>
            <w:highlight w:val="yellow"/>
            <w:rPrChange w:id="620" w:author="Italo Busi" w:date="2017-10-26T12:52:00Z">
              <w:rPr/>
            </w:rPrChange>
          </w:rPr>
          <w:t xml:space="preserve"> TTP, this TTP can be accessed by all the access links.</w:t>
        </w:r>
      </w:ins>
    </w:p>
    <w:p w:rsidR="003F47C6" w:rsidRDefault="00AB0D09" w:rsidP="005A4CA9">
      <w:pPr>
        <w:rPr>
          <w:ins w:id="621" w:author="Italo Busi" w:date="2017-10-23T13:36:00Z"/>
        </w:rPr>
      </w:pPr>
      <w:ins w:id="622" w:author="Italo Busi" w:date="2017-10-23T14:06:00Z">
        <w:r w:rsidRPr="00AB0D09">
          <w:rPr>
            <w:highlight w:val="yellow"/>
            <w:rPrChange w:id="623" w:author="Italo Busi" w:date="2017-10-26T12:52:00Z">
              <w:rPr/>
            </w:rPrChange>
          </w:rPr>
          <w:t>Once the ODU2 Tunnel setup has been requested, unless there is a one-to-one relationship between the S3 and S6 TTPs and the</w:t>
        </w:r>
      </w:ins>
      <w:ins w:id="624" w:author="Italo Busi" w:date="2017-10-30T01:02:00Z">
        <w:r w:rsidR="00471CA3">
          <w:rPr>
            <w:highlight w:val="yellow"/>
          </w:rPr>
          <w:t xml:space="preserve"> Ethernet</w:t>
        </w:r>
      </w:ins>
      <w:ins w:id="625" w:author="Italo Busi" w:date="2017-10-23T14:06:00Z">
        <w:r w:rsidRPr="00AB0D09">
          <w:rPr>
            <w:highlight w:val="yellow"/>
            <w:rPrChange w:id="626" w:author="Italo Busi" w:date="2017-10-26T12:52:00Z">
              <w:rPr/>
            </w:rPrChange>
          </w:rPr>
          <w:t xml:space="preserve"> access links toward C-R1 and C-R3 (</w:t>
        </w:r>
      </w:ins>
      <w:ins w:id="627" w:author="Italo Busi" w:date="2017-10-30T00:57:00Z">
        <w:r w:rsidR="005A4CA9">
          <w:rPr>
            <w:highlight w:val="yellow"/>
          </w:rPr>
          <w:t xml:space="preserve">as in the case, described in section </w:t>
        </w:r>
        <w:r w:rsidR="005A4CA9">
          <w:rPr>
            <w:highlight w:val="yellow"/>
          </w:rPr>
          <w:fldChar w:fldCharType="begin"/>
        </w:r>
        <w:r w:rsidR="005A4CA9">
          <w:rPr>
            <w:highlight w:val="yellow"/>
          </w:rPr>
          <w:instrText xml:space="preserve"> REF _Ref484797891 \r \h \t</w:instrText>
        </w:r>
        <w:r w:rsidR="005A4CA9">
          <w:rPr>
            <w:highlight w:val="yellow"/>
          </w:rPr>
        </w:r>
      </w:ins>
      <w:r w:rsidR="005A4CA9">
        <w:rPr>
          <w:highlight w:val="yellow"/>
        </w:rPr>
        <w:fldChar w:fldCharType="separate"/>
      </w:r>
      <w:ins w:id="628" w:author="Italo Busi" w:date="2017-10-30T00:57:00Z">
        <w:r w:rsidR="005A4CA9">
          <w:rPr>
            <w:highlight w:val="yellow"/>
          </w:rPr>
          <w:t>3.1.1</w:t>
        </w:r>
        <w:r w:rsidR="005A4CA9">
          <w:rPr>
            <w:highlight w:val="yellow"/>
          </w:rPr>
          <w:fldChar w:fldCharType="end"/>
        </w:r>
        <w:r w:rsidR="005A4CA9">
          <w:rPr>
            <w:highlight w:val="yellow"/>
          </w:rPr>
          <w:t xml:space="preserve">, where the </w:t>
        </w:r>
      </w:ins>
      <w:ins w:id="629" w:author="Italo Busi" w:date="2017-10-30T01:02:00Z">
        <w:r w:rsidR="00471CA3">
          <w:rPr>
            <w:highlight w:val="yellow"/>
          </w:rPr>
          <w:t xml:space="preserve">Ethernet </w:t>
        </w:r>
      </w:ins>
      <w:ins w:id="630" w:author="Italo Busi" w:date="2017-10-30T00:57:00Z">
        <w:r w:rsidR="005A4CA9" w:rsidRPr="00AB0D09">
          <w:rPr>
            <w:highlight w:val="yellow"/>
          </w:rPr>
          <w:t>access links reside on different</w:t>
        </w:r>
        <w:r w:rsidR="005A4CA9">
          <w:rPr>
            <w:highlight w:val="yellow"/>
          </w:rPr>
          <w:t>/dedicated</w:t>
        </w:r>
        <w:r w:rsidR="005A4CA9" w:rsidRPr="00AB0D09">
          <w:rPr>
            <w:highlight w:val="yellow"/>
          </w:rPr>
          <w:t xml:space="preserve"> acces</w:t>
        </w:r>
      </w:ins>
      <w:ins w:id="631" w:author="Italo Busi" w:date="2017-10-30T01:00:00Z">
        <w:r w:rsidR="005A4CA9">
          <w:rPr>
            <w:highlight w:val="yellow"/>
          </w:rPr>
          <w:t xml:space="preserve">s card such that the ODU2 tunnel can only </w:t>
        </w:r>
      </w:ins>
      <w:ins w:id="632" w:author="Italo Busi" w:date="2017-10-30T01:01:00Z">
        <w:r w:rsidR="005A4CA9">
          <w:rPr>
            <w:highlight w:val="yellow"/>
          </w:rPr>
          <w:t>carry the Ethernet traffic from the only Ethernet access link on the same access card where the ODU</w:t>
        </w:r>
      </w:ins>
      <w:ins w:id="633" w:author="Italo Busi" w:date="2017-10-30T01:02:00Z">
        <w:r w:rsidR="005A4CA9">
          <w:rPr>
            <w:highlight w:val="yellow"/>
          </w:rPr>
          <w:t>2 tunnel is terminated</w:t>
        </w:r>
      </w:ins>
      <w:del w:id="634" w:author="Italo Busi" w:date="2017-10-30T00:58:00Z">
        <w:r w:rsidR="00CC0418" w:rsidDel="005A4CA9">
          <w:rPr>
            <w:rStyle w:val="CommentReference"/>
          </w:rPr>
          <w:commentReference w:id="635"/>
        </w:r>
      </w:del>
      <w:ins w:id="636" w:author="Italo Busi" w:date="2017-10-23T14:06:00Z">
        <w:r w:rsidRPr="00AB0D09">
          <w:rPr>
            <w:highlight w:val="yellow"/>
            <w:rPrChange w:id="637" w:author="Italo Busi" w:date="2017-10-26T12:52:00Z">
              <w:rPr/>
            </w:rPrChange>
          </w:rPr>
          <w:t xml:space="preserve">), the </w:t>
        </w:r>
      </w:ins>
      <w:ins w:id="638" w:author="Italo Busi" w:date="2017-10-23T14:07:00Z">
        <w:r w:rsidRPr="00AB0D09">
          <w:rPr>
            <w:highlight w:val="yellow"/>
            <w:rPrChange w:id="639" w:author="Italo Busi" w:date="2017-10-26T12:52:00Z">
              <w:rPr/>
            </w:rPrChange>
          </w:rPr>
          <w:t xml:space="preserve">MDSC also needs to request the setup of an EPL service from the access </w:t>
        </w:r>
      </w:ins>
      <w:ins w:id="640" w:author="Italo Busi" w:date="2017-10-23T14:08:00Z">
        <w:r w:rsidRPr="00AB0D09">
          <w:rPr>
            <w:highlight w:val="yellow"/>
            <w:rPrChange w:id="641" w:author="Italo Busi" w:date="2017-10-26T12:52:00Z">
              <w:rPr/>
            </w:rPrChange>
          </w:rPr>
          <w:t>links</w:t>
        </w:r>
      </w:ins>
      <w:ins w:id="642" w:author="Italo Busi" w:date="2017-10-23T14:07:00Z">
        <w:r w:rsidRPr="00AB0D09">
          <w:rPr>
            <w:highlight w:val="yellow"/>
            <w:rPrChange w:id="643" w:author="Italo Busi" w:date="2017-10-26T12:52:00Z">
              <w:rPr/>
            </w:rPrChange>
          </w:rPr>
          <w:t xml:space="preserve"> on S3 and S6, attached to C-R1 and C-R3, and this ODU2 Tunnel.</w:t>
        </w:r>
      </w:ins>
    </w:p>
    <w:p w:rsidR="003F47C6" w:rsidRDefault="003F47C6" w:rsidP="003F47C6">
      <w:pPr>
        <w:rPr>
          <w:ins w:id="644" w:author="Italo Busi" w:date="2017-10-23T14:08:00Z"/>
          <w:i/>
          <w:highlight w:val="yellow"/>
        </w:rPr>
      </w:pPr>
      <w:ins w:id="645"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sidRPr="006E75AB">
          <w:rPr>
            <w:i/>
            <w:highlight w:val="yellow"/>
          </w:rPr>
          <w:t xml:space="preserve">:] Need to discuss how </w:t>
        </w:r>
        <w:r>
          <w:rPr>
            <w:i/>
            <w:highlight w:val="yellow"/>
          </w:rPr>
          <w:t>EPL service can be setup.</w:t>
        </w:r>
      </w:ins>
    </w:p>
    <w:p w:rsidR="00232D45" w:rsidDel="00232D45" w:rsidRDefault="00232D45" w:rsidP="00232D45">
      <w:pPr>
        <w:rPr>
          <w:del w:id="646" w:author="Italo Busi" w:date="2017-10-23T13:32:00Z"/>
        </w:rPr>
      </w:pPr>
      <w:moveTo w:id="647" w:author="Italo Busi" w:date="2017-10-23T13:31:00Z">
        <w:del w:id="648" w:author="Italo Busi" w:date="2017-10-23T13:32:00Z">
          <w:r w:rsidRPr="004035EE" w:rsidDel="00232D45">
            <w:rPr>
              <w:highlight w:val="yellow"/>
            </w:rPr>
            <w:delText>To be added</w:delText>
          </w:r>
        </w:del>
      </w:moveTo>
    </w:p>
    <w:moveToRangeEnd w:id="501"/>
    <w:p w:rsidR="004035EE" w:rsidRDefault="004035EE" w:rsidP="004035EE">
      <w:pPr>
        <w:pStyle w:val="Heading3"/>
      </w:pPr>
      <w:r>
        <w:t>OTN Client Private Line Service</w:t>
      </w:r>
      <w:bookmarkEnd w:id="500"/>
    </w:p>
    <w:p w:rsidR="00232D45" w:rsidRPr="00232D45" w:rsidRDefault="003F47C6" w:rsidP="00232D45">
      <w:pPr>
        <w:rPr>
          <w:ins w:id="649" w:author="Italo Busi" w:date="2017-10-23T13:31:00Z"/>
          <w:i/>
          <w:highlight w:val="yellow"/>
        </w:rPr>
      </w:pPr>
      <w:ins w:id="650"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w:t>
        </w:r>
      </w:ins>
      <w:ins w:id="651" w:author="Italo Busi" w:date="2017-10-23T13:31:00Z">
        <w:r w:rsidR="00232D45" w:rsidRPr="00232D45">
          <w:rPr>
            <w:i/>
            <w:highlight w:val="yellow"/>
          </w:rPr>
          <w:t>The [TNBI-UseCases] call this "Other OTN Client Services": we need to align the term.</w:t>
        </w:r>
      </w:ins>
    </w:p>
    <w:p w:rsidR="00232D45" w:rsidRPr="00232D45" w:rsidRDefault="00232D45" w:rsidP="00232D45">
      <w:pPr>
        <w:rPr>
          <w:ins w:id="652" w:author="Italo Busi" w:date="2017-10-23T13:31:00Z"/>
          <w:i/>
        </w:rPr>
      </w:pPr>
      <w:ins w:id="653" w:author="Italo Busi" w:date="2017-10-23T13:31:00Z">
        <w:r w:rsidRPr="00232D45">
          <w:rPr>
            <w:i/>
            <w:highlight w:val="yellow"/>
          </w:rPr>
          <w:lastRenderedPageBreak/>
          <w:t>What about "Other OTN Client Private Line Service"? These are not the only OTN client but these are only private line services.</w:t>
        </w:r>
      </w:ins>
    </w:p>
    <w:p w:rsidR="003F47C6" w:rsidRDefault="003F47C6" w:rsidP="003F47C6">
      <w:pPr>
        <w:rPr>
          <w:ins w:id="654" w:author="Italo Busi" w:date="2017-10-23T14:10:00Z"/>
        </w:rPr>
      </w:pPr>
      <w:ins w:id="655" w:author="Italo Busi" w:date="2017-10-23T14:10:00Z">
        <w:r w:rsidRPr="006E75AB">
          <w:rPr>
            <w:highlight w:val="yellow"/>
          </w:rPr>
          <w:t xml:space="preserve">As described in section 3.1.1 above, it is not clear in this case how the access links </w:t>
        </w:r>
      </w:ins>
      <w:ins w:id="656" w:author="Italo Busi" w:date="2017-10-23T14:19:00Z">
        <w:r w:rsidR="00CC4BE7">
          <w:rPr>
            <w:highlight w:val="yellow"/>
          </w:rPr>
          <w:t xml:space="preserve">(e.g., the STM-N access links) </w:t>
        </w:r>
      </w:ins>
      <w:ins w:id="657" w:author="Italo Busi" w:date="2017-10-23T14:10:00Z">
        <w:r w:rsidRPr="006E75AB">
          <w:rPr>
            <w:highlight w:val="yellow"/>
          </w:rPr>
          <w:t>between the transport network and the IP router, are reported by the PNC to the MDSC.</w:t>
        </w:r>
      </w:ins>
    </w:p>
    <w:p w:rsidR="003F47C6" w:rsidRPr="007A6E2B" w:rsidRDefault="00AB0D09" w:rsidP="003F47C6">
      <w:pPr>
        <w:rPr>
          <w:ins w:id="658" w:author="Italo Busi" w:date="2017-10-23T14:21:00Z"/>
          <w:highlight w:val="yellow"/>
          <w:rPrChange w:id="659" w:author="Italo Busi" w:date="2017-10-26T12:53:00Z">
            <w:rPr>
              <w:ins w:id="660" w:author="Italo Busi" w:date="2017-10-23T14:21:00Z"/>
            </w:rPr>
          </w:rPrChange>
        </w:rPr>
      </w:pPr>
      <w:ins w:id="661" w:author="Italo Busi" w:date="2017-10-23T14:10:00Z">
        <w:r w:rsidRPr="00AB0D09">
          <w:rPr>
            <w:highlight w:val="yellow"/>
            <w:rPrChange w:id="662" w:author="Italo Busi" w:date="2017-10-26T12:53:00Z">
              <w:rPr/>
            </w:rPrChange>
          </w:rPr>
          <w:t>As described in section 4.3.3 of [TNBI-UseCases], the MDSC needs to setup an STM-64 Private Link service between C-R1 and C-R3 supported by an ODU2 end-to-end connection between S3 and S6.</w:t>
        </w:r>
      </w:ins>
    </w:p>
    <w:p w:rsidR="00CC4BE7" w:rsidRPr="007A6E2B" w:rsidRDefault="00AB0D09" w:rsidP="003F47C6">
      <w:pPr>
        <w:rPr>
          <w:ins w:id="663" w:author="Italo Busi" w:date="2017-10-23T14:22:00Z"/>
          <w:highlight w:val="yellow"/>
          <w:rPrChange w:id="664" w:author="Italo Busi" w:date="2017-10-26T12:53:00Z">
            <w:rPr>
              <w:ins w:id="665" w:author="Italo Busi" w:date="2017-10-23T14:22:00Z"/>
            </w:rPr>
          </w:rPrChange>
        </w:rPr>
      </w:pPr>
      <w:ins w:id="666" w:author="Italo Busi" w:date="2017-10-23T14:21:00Z">
        <w:r w:rsidRPr="00AB0D09">
          <w:rPr>
            <w:highlight w:val="yellow"/>
            <w:rPrChange w:id="667" w:author="Italo Busi" w:date="2017-10-26T12:53:00Z">
              <w:rPr/>
            </w:rPrChange>
          </w:rPr>
          <w:t xml:space="preserve">The same issues, as described in section </w:t>
        </w:r>
        <w:r w:rsidRPr="00AB0D09">
          <w:rPr>
            <w:highlight w:val="yellow"/>
            <w:rPrChange w:id="668" w:author="Italo Busi" w:date="2017-10-26T12:53:00Z">
              <w:rPr/>
            </w:rPrChange>
          </w:rPr>
          <w:fldChar w:fldCharType="begin"/>
        </w:r>
        <w:r w:rsidRPr="00AB0D09">
          <w:rPr>
            <w:highlight w:val="yellow"/>
            <w:rPrChange w:id="669" w:author="Italo Busi" w:date="2017-10-26T12:53:00Z">
              <w:rPr/>
            </w:rPrChange>
          </w:rPr>
          <w:instrText xml:space="preserve"> REF _Ref496531834 \r \h \t </w:instrText>
        </w:r>
      </w:ins>
      <w:r w:rsidR="007A6E2B">
        <w:rPr>
          <w:highlight w:val="yellow"/>
        </w:rPr>
        <w:instrText xml:space="preserve"> \* MERGEFORMAT </w:instrText>
      </w:r>
      <w:r w:rsidRPr="00AB0D09">
        <w:rPr>
          <w:highlight w:val="yellow"/>
        </w:rPr>
      </w:r>
      <w:r w:rsidRPr="00AB0D09">
        <w:rPr>
          <w:highlight w:val="yellow"/>
          <w:rPrChange w:id="670" w:author="Italo Busi" w:date="2017-10-26T12:53:00Z">
            <w:rPr/>
          </w:rPrChange>
        </w:rPr>
        <w:fldChar w:fldCharType="separate"/>
      </w:r>
      <w:ins w:id="671" w:author="Italo Busi" w:date="2017-10-23T14:21:00Z">
        <w:r w:rsidRPr="00AB0D09">
          <w:rPr>
            <w:highlight w:val="yellow"/>
            <w:rPrChange w:id="672" w:author="Italo Busi" w:date="2017-10-26T12:53:00Z">
              <w:rPr/>
            </w:rPrChange>
          </w:rPr>
          <w:t>3.2.2</w:t>
        </w:r>
        <w:r w:rsidRPr="00AB0D09">
          <w:rPr>
            <w:highlight w:val="yellow"/>
            <w:rPrChange w:id="673" w:author="Italo Busi" w:date="2017-10-26T12:53:00Z">
              <w:rPr/>
            </w:rPrChange>
          </w:rPr>
          <w:fldChar w:fldCharType="end"/>
        </w:r>
        <w:r w:rsidRPr="00AB0D09">
          <w:rPr>
            <w:highlight w:val="yellow"/>
            <w:rPrChange w:id="674" w:author="Italo Busi" w:date="2017-10-26T12:53:00Z">
              <w:rPr/>
            </w:rPrChange>
          </w:rPr>
          <w:t>, apply here</w:t>
        </w:r>
      </w:ins>
      <w:ins w:id="675" w:author="Italo Busi" w:date="2017-10-23T14:22:00Z">
        <w:r w:rsidRPr="00AB0D09">
          <w:rPr>
            <w:highlight w:val="yellow"/>
            <w:rPrChange w:id="676" w:author="Italo Busi" w:date="2017-10-26T12:53:00Z">
              <w:rPr/>
            </w:rPrChange>
          </w:rPr>
          <w:t>:</w:t>
        </w:r>
      </w:ins>
    </w:p>
    <w:p w:rsidR="00DD06FB" w:rsidRDefault="00AB0D09">
      <w:pPr>
        <w:pStyle w:val="ListParagraph"/>
        <w:numPr>
          <w:ilvl w:val="0"/>
          <w:numId w:val="39"/>
        </w:numPr>
        <w:rPr>
          <w:ins w:id="677" w:author="Italo Busi" w:date="2017-10-23T14:22:00Z"/>
          <w:highlight w:val="yellow"/>
          <w:rPrChange w:id="678" w:author="Italo Busi" w:date="2017-10-26T12:53:00Z">
            <w:rPr>
              <w:ins w:id="679" w:author="Italo Busi" w:date="2017-10-23T14:22:00Z"/>
            </w:rPr>
          </w:rPrChange>
        </w:rPr>
        <w:pPrChange w:id="680" w:author="Italo Busi" w:date="2017-10-23T14:22:00Z">
          <w:pPr/>
        </w:pPrChange>
      </w:pPr>
      <w:ins w:id="681" w:author="Italo Busi" w:date="2017-10-23T14:22:00Z">
        <w:r w:rsidRPr="00AB0D09">
          <w:rPr>
            <w:highlight w:val="yellow"/>
            <w:rPrChange w:id="682" w:author="Italo Busi" w:date="2017-10-26T12:53:00Z">
              <w:rPr/>
            </w:rPrChange>
          </w:rPr>
          <w:t>the MDSC needs to understand that C-R1 and C-R3 are connected, thought STM-64 access links, with S3 and S6</w:t>
        </w:r>
      </w:ins>
    </w:p>
    <w:p w:rsidR="00DD06FB" w:rsidRDefault="00AB0D09">
      <w:pPr>
        <w:pStyle w:val="ListParagraph"/>
        <w:numPr>
          <w:ilvl w:val="0"/>
          <w:numId w:val="39"/>
        </w:numPr>
        <w:rPr>
          <w:ins w:id="683" w:author="Italo Busi" w:date="2017-10-23T14:23:00Z"/>
          <w:highlight w:val="yellow"/>
          <w:rPrChange w:id="684" w:author="Italo Busi" w:date="2017-10-26T12:53:00Z">
            <w:rPr>
              <w:ins w:id="685" w:author="Italo Busi" w:date="2017-10-23T14:23:00Z"/>
            </w:rPr>
          </w:rPrChange>
        </w:rPr>
        <w:pPrChange w:id="686" w:author="Italo Busi" w:date="2017-10-23T14:22:00Z">
          <w:pPr/>
        </w:pPrChange>
      </w:pPr>
      <w:ins w:id="687" w:author="Italo Busi" w:date="2017-10-23T14:22:00Z">
        <w:r w:rsidRPr="00AB0D09">
          <w:rPr>
            <w:highlight w:val="yellow"/>
            <w:rPrChange w:id="688" w:author="Italo Busi" w:date="2017-10-26T12:53:00Z">
              <w:rPr/>
            </w:rPrChange>
          </w:rPr>
          <w:t xml:space="preserve">the MDSC needs to understand which TTPs in S3 and S6 can be </w:t>
        </w:r>
      </w:ins>
      <w:ins w:id="689" w:author="Italo Busi" w:date="2017-10-23T14:23:00Z">
        <w:r w:rsidRPr="00AB0D09">
          <w:rPr>
            <w:highlight w:val="yellow"/>
            <w:rPrChange w:id="690" w:author="Italo Busi" w:date="2017-10-26T12:53:00Z">
              <w:rPr/>
            </w:rPrChange>
          </w:rPr>
          <w:t>accessed by these access links</w:t>
        </w:r>
      </w:ins>
    </w:p>
    <w:p w:rsidR="00DD06FB" w:rsidRDefault="00AB0D09">
      <w:pPr>
        <w:pStyle w:val="ListParagraph"/>
        <w:numPr>
          <w:ilvl w:val="0"/>
          <w:numId w:val="39"/>
        </w:numPr>
        <w:rPr>
          <w:ins w:id="691" w:author="Italo Busi" w:date="2017-10-23T14:10:00Z"/>
          <w:highlight w:val="yellow"/>
          <w:rPrChange w:id="692" w:author="Italo Busi" w:date="2017-10-26T12:53:00Z">
            <w:rPr>
              <w:ins w:id="693" w:author="Italo Busi" w:date="2017-10-23T14:10:00Z"/>
            </w:rPr>
          </w:rPrChange>
        </w:rPr>
        <w:pPrChange w:id="694" w:author="Italo Busi" w:date="2017-10-23T14:22:00Z">
          <w:pPr/>
        </w:pPrChange>
      </w:pPr>
      <w:ins w:id="695" w:author="Italo Busi" w:date="2017-10-23T14:23:00Z">
        <w:r w:rsidRPr="00AB0D09">
          <w:rPr>
            <w:highlight w:val="yellow"/>
            <w:rPrChange w:id="696" w:author="Italo Busi" w:date="2017-10-26T12:53:00Z">
              <w:rPr/>
            </w:rPrChange>
          </w:rPr>
          <w:t>the MDSC needs to configure the private line service from these access links through the ODU2 tunnel</w:t>
        </w:r>
      </w:ins>
    </w:p>
    <w:p w:rsidR="003F47C6" w:rsidRPr="003F47C6" w:rsidRDefault="00AB0D09" w:rsidP="00232D45">
      <w:pPr>
        <w:rPr>
          <w:ins w:id="697" w:author="Italo Busi" w:date="2017-10-23T14:10:00Z"/>
          <w:i/>
          <w:rPrChange w:id="698" w:author="Italo Busi" w:date="2017-10-23T14:12:00Z">
            <w:rPr>
              <w:ins w:id="699" w:author="Italo Busi" w:date="2017-10-23T14:10:00Z"/>
            </w:rPr>
          </w:rPrChange>
        </w:rPr>
      </w:pPr>
      <w:ins w:id="700" w:author="Italo Busi" w:date="2017-10-23T14:10:00Z">
        <w:r w:rsidRPr="00AB0D09">
          <w:rPr>
            <w:i/>
            <w:highlight w:val="yellow"/>
            <w:rPrChange w:id="701" w:author="Italo Busi" w:date="2017-10-23T14:12:00Z">
              <w:rPr/>
            </w:rPrChange>
          </w:rPr>
          <w:t>[</w:t>
        </w:r>
        <w:r w:rsidRPr="00AB0D09">
          <w:rPr>
            <w:b/>
            <w:i/>
            <w:highlight w:val="yellow"/>
            <w:rPrChange w:id="702" w:author="Italo Busi" w:date="2017-10-23T14:12:00Z">
              <w:rPr/>
            </w:rPrChange>
          </w:rPr>
          <w:t>Editor’s note:</w:t>
        </w:r>
        <w:r w:rsidRPr="00AB0D09">
          <w:rPr>
            <w:i/>
            <w:highlight w:val="yellow"/>
            <w:rPrChange w:id="703" w:author="Italo Busi" w:date="2017-10-23T14:12:00Z">
              <w:rPr/>
            </w:rPrChange>
          </w:rPr>
          <w:t xml:space="preserve">] </w:t>
        </w:r>
      </w:ins>
      <w:ins w:id="704" w:author="Italo Busi" w:date="2017-10-23T14:11:00Z">
        <w:r w:rsidRPr="00AB0D09">
          <w:rPr>
            <w:i/>
            <w:highlight w:val="yellow"/>
            <w:rPrChange w:id="705" w:author="Italo Busi" w:date="2017-10-23T14:12:00Z">
              <w:rPr/>
            </w:rPrChange>
          </w:rPr>
          <w:t xml:space="preserve">Need to </w:t>
        </w:r>
      </w:ins>
      <w:ins w:id="706" w:author="Italo Busi" w:date="2017-10-23T14:23:00Z">
        <w:r w:rsidR="00CB7706">
          <w:rPr>
            <w:i/>
            <w:highlight w:val="yellow"/>
          </w:rPr>
          <w:t>conside</w:t>
        </w:r>
      </w:ins>
      <w:ins w:id="707" w:author="Italo Busi" w:date="2017-10-26T12:54:00Z">
        <w:r w:rsidR="007A6E2B">
          <w:rPr>
            <w:i/>
            <w:highlight w:val="yellow"/>
          </w:rPr>
          <w:t>r</w:t>
        </w:r>
      </w:ins>
      <w:ins w:id="708" w:author="Italo Busi" w:date="2017-10-23T14:23:00Z">
        <w:r w:rsidR="00CB7706">
          <w:rPr>
            <w:i/>
            <w:highlight w:val="yellow"/>
          </w:rPr>
          <w:t xml:space="preserve"> </w:t>
        </w:r>
      </w:ins>
      <w:ins w:id="709" w:author="Italo Busi" w:date="2017-10-23T14:11:00Z">
        <w:r w:rsidRPr="00AB0D09">
          <w:rPr>
            <w:i/>
            <w:highlight w:val="yellow"/>
            <w:rPrChange w:id="710" w:author="Italo Busi" w:date="2017-10-23T14:12:00Z">
              <w:rPr/>
            </w:rPrChange>
          </w:rPr>
          <w:t>whether the solution</w:t>
        </w:r>
      </w:ins>
      <w:ins w:id="711" w:author="Italo Busi" w:date="2017-10-23T14:23:00Z">
        <w:r w:rsidR="00CB7706">
          <w:rPr>
            <w:i/>
            <w:highlight w:val="yellow"/>
          </w:rPr>
          <w:t>s to these open issues</w:t>
        </w:r>
      </w:ins>
      <w:ins w:id="712" w:author="Italo Busi" w:date="2017-10-23T14:11:00Z">
        <w:r w:rsidRPr="00AB0D09">
          <w:rPr>
            <w:i/>
            <w:highlight w:val="yellow"/>
            <w:rPrChange w:id="713" w:author="Italo Busi" w:date="2017-10-23T14:12:00Z">
              <w:rPr/>
            </w:rPrChange>
          </w:rPr>
          <w:t xml:space="preserve"> for EPL and other OTN client private line services are the same, similar or different.</w:t>
        </w:r>
      </w:ins>
    </w:p>
    <w:p w:rsidR="004035EE" w:rsidDel="00232D45" w:rsidRDefault="004035EE" w:rsidP="00DA3B17">
      <w:pPr>
        <w:rPr>
          <w:del w:id="714" w:author="Italo Busi" w:date="2017-10-23T13:31:00Z"/>
        </w:rPr>
      </w:pPr>
      <w:del w:id="715" w:author="Italo Busi" w:date="2017-10-23T13:31:00Z">
        <w:r w:rsidRPr="004035EE" w:rsidDel="00232D45">
          <w:rPr>
            <w:highlight w:val="yellow"/>
          </w:rPr>
          <w:delText>To be added</w:delText>
        </w:r>
      </w:del>
    </w:p>
    <w:p w:rsidR="004035EE" w:rsidDel="00232D45" w:rsidRDefault="004035EE" w:rsidP="004035EE">
      <w:pPr>
        <w:pStyle w:val="Heading3"/>
      </w:pPr>
      <w:bookmarkStart w:id="716" w:name="_Toc486488739"/>
      <w:moveFromRangeStart w:id="717" w:author="Italo Busi" w:date="2017-10-23T13:31:00Z" w:name="move496528847"/>
      <w:moveFrom w:id="718" w:author="Italo Busi" w:date="2017-10-23T13:31:00Z">
        <w:r w:rsidDel="00232D45">
          <w:t>EPL over ODU Service</w:t>
        </w:r>
      </w:moveFrom>
      <w:bookmarkEnd w:id="716"/>
    </w:p>
    <w:p w:rsidR="004035EE" w:rsidDel="00232D45" w:rsidRDefault="004035EE" w:rsidP="004035EE">
      <w:moveFrom w:id="719" w:author="Italo Busi" w:date="2017-10-23T13:31:00Z">
        <w:r w:rsidRPr="004035EE" w:rsidDel="00232D45">
          <w:rPr>
            <w:highlight w:val="yellow"/>
          </w:rPr>
          <w:t>To be added</w:t>
        </w:r>
      </w:moveFrom>
    </w:p>
    <w:p w:rsidR="00CC4BE7" w:rsidRDefault="00CC4BE7" w:rsidP="00CC4BE7">
      <w:pPr>
        <w:pStyle w:val="Heading3"/>
        <w:rPr>
          <w:ins w:id="720" w:author="Italo Busi" w:date="2017-10-23T14:13:00Z"/>
        </w:rPr>
      </w:pPr>
      <w:bookmarkStart w:id="721" w:name="_Toc486488740"/>
      <w:moveFromRangeEnd w:id="717"/>
      <w:ins w:id="722" w:author="Italo Busi" w:date="2017-10-23T14:13:00Z">
        <w:r>
          <w:t>EVPL over ODU Service</w:t>
        </w:r>
      </w:ins>
    </w:p>
    <w:p w:rsidR="00CC4BE7" w:rsidRDefault="00CC4BE7" w:rsidP="00CC4BE7">
      <w:pPr>
        <w:rPr>
          <w:ins w:id="723" w:author="Italo Busi" w:date="2017-10-23T14:13:00Z"/>
        </w:rPr>
      </w:pPr>
      <w:ins w:id="724" w:author="Italo Busi" w:date="2017-10-23T14:13:00Z">
        <w:r w:rsidRPr="006E75AB">
          <w:rPr>
            <w:highlight w:val="yellow"/>
          </w:rPr>
          <w:t>As described in section 3.1.1 above, it is not clear in this case how the Ethernet access links between the transport network and the IP router, are reported by the PNC to the MDSC.</w:t>
        </w:r>
      </w:ins>
    </w:p>
    <w:p w:rsidR="00CB7706" w:rsidRPr="007A6E2B" w:rsidRDefault="00AB0D09" w:rsidP="00CB7706">
      <w:pPr>
        <w:rPr>
          <w:ins w:id="725" w:author="Italo Busi" w:date="2017-10-23T14:24:00Z"/>
          <w:highlight w:val="yellow"/>
          <w:rPrChange w:id="726" w:author="Italo Busi" w:date="2017-10-26T12:53:00Z">
            <w:rPr>
              <w:ins w:id="727" w:author="Italo Busi" w:date="2017-10-23T14:24:00Z"/>
            </w:rPr>
          </w:rPrChange>
        </w:rPr>
      </w:pPr>
      <w:ins w:id="728" w:author="Italo Busi" w:date="2017-10-23T14:24:00Z">
        <w:r w:rsidRPr="00AB0D09">
          <w:rPr>
            <w:highlight w:val="yellow"/>
            <w:rPrChange w:id="729" w:author="Italo Busi" w:date="2017-10-26T12:53:00Z">
              <w:rPr/>
            </w:rPrChange>
          </w:rPr>
          <w:t xml:space="preserve">As described in section 4.3.3 of [TNBI-UseCases], the MDSC needs to setup </w:t>
        </w:r>
      </w:ins>
      <w:ins w:id="730" w:author="Italo Busi" w:date="2017-10-23T14:27:00Z">
        <w:r w:rsidRPr="00AB0D09">
          <w:rPr>
            <w:highlight w:val="yellow"/>
            <w:rPrChange w:id="731" w:author="Italo Busi" w:date="2017-10-26T12:53:00Z">
              <w:rPr/>
            </w:rPrChange>
          </w:rPr>
          <w:t>EVPL services</w:t>
        </w:r>
      </w:ins>
      <w:ins w:id="732" w:author="Italo Busi" w:date="2017-10-23T14:24:00Z">
        <w:r w:rsidRPr="00AB0D09">
          <w:rPr>
            <w:highlight w:val="yellow"/>
            <w:rPrChange w:id="733" w:author="Italo Busi" w:date="2017-10-26T12:53:00Z">
              <w:rPr/>
            </w:rPrChange>
          </w:rPr>
          <w:t xml:space="preserve"> between C-R1 and C-R3</w:t>
        </w:r>
      </w:ins>
      <w:ins w:id="734" w:author="Italo Busi" w:date="2017-10-23T14:28:00Z">
        <w:r w:rsidRPr="00AB0D09">
          <w:rPr>
            <w:highlight w:val="yellow"/>
            <w:rPrChange w:id="735" w:author="Italo Busi" w:date="2017-10-26T12:53:00Z">
              <w:rPr/>
            </w:rPrChange>
          </w:rPr>
          <w:t>, as well as between C-R1 and C-R4,</w:t>
        </w:r>
      </w:ins>
      <w:ins w:id="736" w:author="Italo Busi" w:date="2017-10-23T14:24:00Z">
        <w:r w:rsidRPr="00AB0D09">
          <w:rPr>
            <w:highlight w:val="yellow"/>
            <w:rPrChange w:id="737" w:author="Italo Busi" w:date="2017-10-26T12:53:00Z">
              <w:rPr/>
            </w:rPrChange>
          </w:rPr>
          <w:t xml:space="preserve"> supported by ODU</w:t>
        </w:r>
      </w:ins>
      <w:ins w:id="738" w:author="Italo Busi" w:date="2017-10-23T14:28:00Z">
        <w:r w:rsidRPr="00AB0D09">
          <w:rPr>
            <w:highlight w:val="yellow"/>
            <w:rPrChange w:id="739" w:author="Italo Busi" w:date="2017-10-26T12:53:00Z">
              <w:rPr/>
            </w:rPrChange>
          </w:rPr>
          <w:t>0</w:t>
        </w:r>
      </w:ins>
      <w:ins w:id="740" w:author="Italo Busi" w:date="2017-10-23T14:24:00Z">
        <w:r w:rsidRPr="00AB0D09">
          <w:rPr>
            <w:highlight w:val="yellow"/>
            <w:rPrChange w:id="741" w:author="Italo Busi" w:date="2017-10-26T12:53:00Z">
              <w:rPr/>
            </w:rPrChange>
          </w:rPr>
          <w:t xml:space="preserve"> end-to-end connection</w:t>
        </w:r>
      </w:ins>
      <w:ins w:id="742" w:author="Italo Busi" w:date="2017-10-23T14:28:00Z">
        <w:r w:rsidRPr="00AB0D09">
          <w:rPr>
            <w:highlight w:val="yellow"/>
            <w:rPrChange w:id="743" w:author="Italo Busi" w:date="2017-10-26T12:53:00Z">
              <w:rPr/>
            </w:rPrChange>
          </w:rPr>
          <w:t>s</w:t>
        </w:r>
      </w:ins>
      <w:ins w:id="744" w:author="Italo Busi" w:date="2017-10-23T14:24:00Z">
        <w:r w:rsidRPr="00AB0D09">
          <w:rPr>
            <w:highlight w:val="yellow"/>
            <w:rPrChange w:id="745" w:author="Italo Busi" w:date="2017-10-26T12:53:00Z">
              <w:rPr/>
            </w:rPrChange>
          </w:rPr>
          <w:t xml:space="preserve"> between S3 and S6</w:t>
        </w:r>
      </w:ins>
      <w:ins w:id="746" w:author="Italo Busi" w:date="2017-10-23T14:28:00Z">
        <w:r w:rsidRPr="00AB0D09">
          <w:rPr>
            <w:highlight w:val="yellow"/>
            <w:rPrChange w:id="747" w:author="Italo Busi" w:date="2017-10-26T12:53:00Z">
              <w:rPr/>
            </w:rPrChange>
          </w:rPr>
          <w:t xml:space="preserve"> as well as between S3 and S2</w:t>
        </w:r>
      </w:ins>
      <w:ins w:id="748" w:author="Italo Busi" w:date="2017-10-23T14:24:00Z">
        <w:r w:rsidRPr="00AB0D09">
          <w:rPr>
            <w:highlight w:val="yellow"/>
            <w:rPrChange w:id="749" w:author="Italo Busi" w:date="2017-10-26T12:53:00Z">
              <w:rPr/>
            </w:rPrChange>
          </w:rPr>
          <w:t>.</w:t>
        </w:r>
      </w:ins>
    </w:p>
    <w:p w:rsidR="00CB7706" w:rsidRPr="007A6E2B" w:rsidRDefault="00AB0D09" w:rsidP="00CB7706">
      <w:pPr>
        <w:rPr>
          <w:ins w:id="750" w:author="Italo Busi" w:date="2017-10-23T14:24:00Z"/>
          <w:highlight w:val="yellow"/>
          <w:rPrChange w:id="751" w:author="Italo Busi" w:date="2017-10-26T12:53:00Z">
            <w:rPr>
              <w:ins w:id="752" w:author="Italo Busi" w:date="2017-10-23T14:24:00Z"/>
            </w:rPr>
          </w:rPrChange>
        </w:rPr>
      </w:pPr>
      <w:ins w:id="753" w:author="Italo Busi" w:date="2017-10-23T14:24:00Z">
        <w:r w:rsidRPr="00AB0D09">
          <w:rPr>
            <w:highlight w:val="yellow"/>
            <w:rPrChange w:id="754" w:author="Italo Busi" w:date="2017-10-26T12:53:00Z">
              <w:rPr/>
            </w:rPrChange>
          </w:rPr>
          <w:t xml:space="preserve">The same issues, as described in section </w:t>
        </w:r>
        <w:r w:rsidRPr="00AB0D09">
          <w:rPr>
            <w:highlight w:val="yellow"/>
            <w:rPrChange w:id="755" w:author="Italo Busi" w:date="2017-10-26T12:53:00Z">
              <w:rPr/>
            </w:rPrChange>
          </w:rPr>
          <w:fldChar w:fldCharType="begin"/>
        </w:r>
        <w:r w:rsidRPr="00AB0D09">
          <w:rPr>
            <w:highlight w:val="yellow"/>
            <w:rPrChange w:id="756" w:author="Italo Busi" w:date="2017-10-26T12:53:00Z">
              <w:rPr/>
            </w:rPrChange>
          </w:rPr>
          <w:instrText xml:space="preserve"> REF _Ref496531834 \r \h \t </w:instrText>
        </w:r>
      </w:ins>
      <w:r w:rsidR="007A6E2B">
        <w:rPr>
          <w:highlight w:val="yellow"/>
        </w:rPr>
        <w:instrText xml:space="preserve"> \* MERGEFORMAT </w:instrText>
      </w:r>
      <w:r w:rsidRPr="00AB0D09">
        <w:rPr>
          <w:highlight w:val="yellow"/>
        </w:rPr>
      </w:r>
      <w:ins w:id="757" w:author="Italo Busi" w:date="2017-10-23T14:24:00Z">
        <w:r w:rsidRPr="00AB0D09">
          <w:rPr>
            <w:highlight w:val="yellow"/>
            <w:rPrChange w:id="758" w:author="Italo Busi" w:date="2017-10-26T12:53:00Z">
              <w:rPr/>
            </w:rPrChange>
          </w:rPr>
          <w:fldChar w:fldCharType="separate"/>
        </w:r>
        <w:r w:rsidRPr="00AB0D09">
          <w:rPr>
            <w:highlight w:val="yellow"/>
            <w:rPrChange w:id="759" w:author="Italo Busi" w:date="2017-10-26T12:53:00Z">
              <w:rPr/>
            </w:rPrChange>
          </w:rPr>
          <w:t>3.2.2</w:t>
        </w:r>
        <w:r w:rsidRPr="00AB0D09">
          <w:rPr>
            <w:highlight w:val="yellow"/>
            <w:rPrChange w:id="760" w:author="Italo Busi" w:date="2017-10-26T12:53:00Z">
              <w:rPr/>
            </w:rPrChange>
          </w:rPr>
          <w:fldChar w:fldCharType="end"/>
        </w:r>
        <w:r w:rsidRPr="00AB0D09">
          <w:rPr>
            <w:highlight w:val="yellow"/>
            <w:rPrChange w:id="761" w:author="Italo Busi" w:date="2017-10-26T12:53:00Z">
              <w:rPr/>
            </w:rPrChange>
          </w:rPr>
          <w:t>, apply here:</w:t>
        </w:r>
      </w:ins>
    </w:p>
    <w:p w:rsidR="00CB7706" w:rsidRPr="007A6E2B" w:rsidRDefault="00AB0D09" w:rsidP="00CB7706">
      <w:pPr>
        <w:pStyle w:val="ListParagraph"/>
        <w:numPr>
          <w:ilvl w:val="0"/>
          <w:numId w:val="39"/>
        </w:numPr>
        <w:rPr>
          <w:ins w:id="762" w:author="Italo Busi" w:date="2017-10-23T14:24:00Z"/>
          <w:highlight w:val="yellow"/>
          <w:rPrChange w:id="763" w:author="Italo Busi" w:date="2017-10-26T12:53:00Z">
            <w:rPr>
              <w:ins w:id="764" w:author="Italo Busi" w:date="2017-10-23T14:24:00Z"/>
            </w:rPr>
          </w:rPrChange>
        </w:rPr>
      </w:pPr>
      <w:ins w:id="765" w:author="Italo Busi" w:date="2017-10-23T14:24:00Z">
        <w:r w:rsidRPr="00AB0D09">
          <w:rPr>
            <w:highlight w:val="yellow"/>
            <w:rPrChange w:id="766" w:author="Italo Busi" w:date="2017-10-26T12:53:00Z">
              <w:rPr/>
            </w:rPrChange>
          </w:rPr>
          <w:t>the MDSC needs to understand that C-R1</w:t>
        </w:r>
      </w:ins>
      <w:ins w:id="767" w:author="Italo Busi" w:date="2017-10-23T14:26:00Z">
        <w:r w:rsidRPr="00AB0D09">
          <w:rPr>
            <w:highlight w:val="yellow"/>
            <w:rPrChange w:id="768" w:author="Italo Busi" w:date="2017-10-26T12:53:00Z">
              <w:rPr/>
            </w:rPrChange>
          </w:rPr>
          <w:t>, C-R3</w:t>
        </w:r>
      </w:ins>
      <w:ins w:id="769" w:author="Italo Busi" w:date="2017-10-23T14:24:00Z">
        <w:r w:rsidRPr="00AB0D09">
          <w:rPr>
            <w:highlight w:val="yellow"/>
            <w:rPrChange w:id="770" w:author="Italo Busi" w:date="2017-10-26T12:53:00Z">
              <w:rPr/>
            </w:rPrChange>
          </w:rPr>
          <w:t xml:space="preserve"> and C-R</w:t>
        </w:r>
      </w:ins>
      <w:ins w:id="771" w:author="Italo Busi" w:date="2017-10-23T14:26:00Z">
        <w:r w:rsidRPr="00AB0D09">
          <w:rPr>
            <w:highlight w:val="yellow"/>
            <w:rPrChange w:id="772" w:author="Italo Busi" w:date="2017-10-26T12:53:00Z">
              <w:rPr/>
            </w:rPrChange>
          </w:rPr>
          <w:t>4</w:t>
        </w:r>
      </w:ins>
      <w:ins w:id="773" w:author="Italo Busi" w:date="2017-10-23T14:24:00Z">
        <w:r w:rsidRPr="00AB0D09">
          <w:rPr>
            <w:highlight w:val="yellow"/>
            <w:rPrChange w:id="774" w:author="Italo Busi" w:date="2017-10-26T12:53:00Z">
              <w:rPr/>
            </w:rPrChange>
          </w:rPr>
          <w:t xml:space="preserve"> are connected, thought </w:t>
        </w:r>
      </w:ins>
      <w:ins w:id="775" w:author="Italo Busi" w:date="2017-10-23T14:25:00Z">
        <w:r w:rsidRPr="00AB0D09">
          <w:rPr>
            <w:highlight w:val="yellow"/>
            <w:rPrChange w:id="776" w:author="Italo Busi" w:date="2017-10-26T12:53:00Z">
              <w:rPr/>
            </w:rPrChange>
          </w:rPr>
          <w:t xml:space="preserve">the Ethernet </w:t>
        </w:r>
      </w:ins>
      <w:ins w:id="777" w:author="Italo Busi" w:date="2017-10-23T14:24:00Z">
        <w:r w:rsidRPr="00AB0D09">
          <w:rPr>
            <w:highlight w:val="yellow"/>
            <w:rPrChange w:id="778" w:author="Italo Busi" w:date="2017-10-26T12:53:00Z">
              <w:rPr/>
            </w:rPrChange>
          </w:rPr>
          <w:t>access links, with S3</w:t>
        </w:r>
      </w:ins>
      <w:ins w:id="779" w:author="Italo Busi" w:date="2017-10-23T14:26:00Z">
        <w:r w:rsidRPr="00AB0D09">
          <w:rPr>
            <w:highlight w:val="yellow"/>
            <w:rPrChange w:id="780" w:author="Italo Busi" w:date="2017-10-26T12:53:00Z">
              <w:rPr/>
            </w:rPrChange>
          </w:rPr>
          <w:t>,</w:t>
        </w:r>
      </w:ins>
      <w:ins w:id="781" w:author="Italo Busi" w:date="2017-10-23T14:24:00Z">
        <w:r w:rsidRPr="00AB0D09">
          <w:rPr>
            <w:highlight w:val="yellow"/>
            <w:rPrChange w:id="782" w:author="Italo Busi" w:date="2017-10-26T12:53:00Z">
              <w:rPr/>
            </w:rPrChange>
          </w:rPr>
          <w:t xml:space="preserve"> S6</w:t>
        </w:r>
      </w:ins>
      <w:ins w:id="783" w:author="Italo Busi" w:date="2017-10-23T14:26:00Z">
        <w:r w:rsidRPr="00AB0D09">
          <w:rPr>
            <w:highlight w:val="yellow"/>
            <w:rPrChange w:id="784" w:author="Italo Busi" w:date="2017-10-26T12:53:00Z">
              <w:rPr/>
            </w:rPrChange>
          </w:rPr>
          <w:t xml:space="preserve"> and S2</w:t>
        </w:r>
      </w:ins>
    </w:p>
    <w:p w:rsidR="00CB7706" w:rsidRPr="007A6E2B" w:rsidRDefault="00AB0D09" w:rsidP="00CB7706">
      <w:pPr>
        <w:pStyle w:val="ListParagraph"/>
        <w:numPr>
          <w:ilvl w:val="0"/>
          <w:numId w:val="39"/>
        </w:numPr>
        <w:rPr>
          <w:ins w:id="785" w:author="Italo Busi" w:date="2017-10-23T14:24:00Z"/>
          <w:highlight w:val="yellow"/>
          <w:rPrChange w:id="786" w:author="Italo Busi" w:date="2017-10-26T12:53:00Z">
            <w:rPr>
              <w:ins w:id="787" w:author="Italo Busi" w:date="2017-10-23T14:24:00Z"/>
            </w:rPr>
          </w:rPrChange>
        </w:rPr>
      </w:pPr>
      <w:ins w:id="788" w:author="Italo Busi" w:date="2017-10-23T14:24:00Z">
        <w:r w:rsidRPr="00AB0D09">
          <w:rPr>
            <w:highlight w:val="yellow"/>
            <w:rPrChange w:id="789" w:author="Italo Busi" w:date="2017-10-26T12:53:00Z">
              <w:rPr/>
            </w:rPrChange>
          </w:rPr>
          <w:lastRenderedPageBreak/>
          <w:t>the MDSC needs to understand which TTPs in S3</w:t>
        </w:r>
      </w:ins>
      <w:ins w:id="790" w:author="Italo Busi" w:date="2017-10-23T14:27:00Z">
        <w:r w:rsidRPr="00AB0D09">
          <w:rPr>
            <w:highlight w:val="yellow"/>
            <w:rPrChange w:id="791" w:author="Italo Busi" w:date="2017-10-26T12:53:00Z">
              <w:rPr/>
            </w:rPrChange>
          </w:rPr>
          <w:t>, S6</w:t>
        </w:r>
      </w:ins>
      <w:ins w:id="792" w:author="Italo Busi" w:date="2017-10-23T14:24:00Z">
        <w:r w:rsidRPr="00AB0D09">
          <w:rPr>
            <w:highlight w:val="yellow"/>
            <w:rPrChange w:id="793" w:author="Italo Busi" w:date="2017-10-26T12:53:00Z">
              <w:rPr/>
            </w:rPrChange>
          </w:rPr>
          <w:t xml:space="preserve"> and S</w:t>
        </w:r>
      </w:ins>
      <w:ins w:id="794" w:author="Italo Busi" w:date="2017-10-23T14:27:00Z">
        <w:r w:rsidRPr="00AB0D09">
          <w:rPr>
            <w:highlight w:val="yellow"/>
            <w:rPrChange w:id="795" w:author="Italo Busi" w:date="2017-10-26T12:53:00Z">
              <w:rPr/>
            </w:rPrChange>
          </w:rPr>
          <w:t>2</w:t>
        </w:r>
      </w:ins>
      <w:ins w:id="796" w:author="Italo Busi" w:date="2017-10-23T14:24:00Z">
        <w:r w:rsidRPr="00AB0D09">
          <w:rPr>
            <w:highlight w:val="yellow"/>
            <w:rPrChange w:id="797" w:author="Italo Busi" w:date="2017-10-26T12:53:00Z">
              <w:rPr/>
            </w:rPrChange>
          </w:rPr>
          <w:t xml:space="preserve"> can be accessed by these access links</w:t>
        </w:r>
      </w:ins>
    </w:p>
    <w:p w:rsidR="00CB7706" w:rsidRPr="007A6E2B" w:rsidRDefault="00AB0D09" w:rsidP="00CB7706">
      <w:pPr>
        <w:pStyle w:val="ListParagraph"/>
        <w:numPr>
          <w:ilvl w:val="0"/>
          <w:numId w:val="39"/>
        </w:numPr>
        <w:rPr>
          <w:ins w:id="798" w:author="Italo Busi" w:date="2017-10-23T14:24:00Z"/>
          <w:highlight w:val="yellow"/>
          <w:rPrChange w:id="799" w:author="Italo Busi" w:date="2017-10-26T12:53:00Z">
            <w:rPr>
              <w:ins w:id="800" w:author="Italo Busi" w:date="2017-10-23T14:24:00Z"/>
            </w:rPr>
          </w:rPrChange>
        </w:rPr>
      </w:pPr>
      <w:ins w:id="801" w:author="Italo Busi" w:date="2017-10-23T14:24:00Z">
        <w:r w:rsidRPr="00AB0D09">
          <w:rPr>
            <w:highlight w:val="yellow"/>
            <w:rPrChange w:id="802" w:author="Italo Busi" w:date="2017-10-26T12:53:00Z">
              <w:rPr/>
            </w:rPrChange>
          </w:rPr>
          <w:t xml:space="preserve">the MDSC needs to configure the </w:t>
        </w:r>
      </w:ins>
      <w:ins w:id="803" w:author="Italo Busi" w:date="2017-10-23T14:26:00Z">
        <w:r w:rsidRPr="00AB0D09">
          <w:rPr>
            <w:highlight w:val="yellow"/>
            <w:rPrChange w:id="804" w:author="Italo Busi" w:date="2017-10-26T12:53:00Z">
              <w:rPr/>
            </w:rPrChange>
          </w:rPr>
          <w:t xml:space="preserve">EVPL </w:t>
        </w:r>
      </w:ins>
      <w:ins w:id="805" w:author="Italo Busi" w:date="2017-10-23T14:24:00Z">
        <w:r w:rsidRPr="00AB0D09">
          <w:rPr>
            <w:highlight w:val="yellow"/>
            <w:rPrChange w:id="806" w:author="Italo Busi" w:date="2017-10-26T12:53:00Z">
              <w:rPr/>
            </w:rPrChange>
          </w:rPr>
          <w:t>service</w:t>
        </w:r>
      </w:ins>
      <w:ins w:id="807" w:author="Italo Busi" w:date="2017-10-23T14:27:00Z">
        <w:r w:rsidRPr="00AB0D09">
          <w:rPr>
            <w:highlight w:val="yellow"/>
            <w:rPrChange w:id="808" w:author="Italo Busi" w:date="2017-10-26T12:53:00Z">
              <w:rPr/>
            </w:rPrChange>
          </w:rPr>
          <w:t>s</w:t>
        </w:r>
      </w:ins>
      <w:ins w:id="809" w:author="Italo Busi" w:date="2017-10-23T14:24:00Z">
        <w:r w:rsidRPr="00AB0D09">
          <w:rPr>
            <w:highlight w:val="yellow"/>
            <w:rPrChange w:id="810" w:author="Italo Busi" w:date="2017-10-26T12:53:00Z">
              <w:rPr/>
            </w:rPrChange>
          </w:rPr>
          <w:t xml:space="preserve"> from these access links through the ODU</w:t>
        </w:r>
      </w:ins>
      <w:ins w:id="811" w:author="Italo Busi" w:date="2017-10-23T14:27:00Z">
        <w:r w:rsidRPr="00AB0D09">
          <w:rPr>
            <w:highlight w:val="yellow"/>
            <w:rPrChange w:id="812" w:author="Italo Busi" w:date="2017-10-26T12:53:00Z">
              <w:rPr/>
            </w:rPrChange>
          </w:rPr>
          <w:t>0</w:t>
        </w:r>
      </w:ins>
      <w:ins w:id="813" w:author="Italo Busi" w:date="2017-10-23T14:24:00Z">
        <w:r w:rsidRPr="00AB0D09">
          <w:rPr>
            <w:highlight w:val="yellow"/>
            <w:rPrChange w:id="814" w:author="Italo Busi" w:date="2017-10-26T12:53:00Z">
              <w:rPr/>
            </w:rPrChange>
          </w:rPr>
          <w:t xml:space="preserve"> tunnel</w:t>
        </w:r>
      </w:ins>
      <w:ins w:id="815" w:author="Italo Busi" w:date="2017-10-23T14:27:00Z">
        <w:r w:rsidRPr="00AB0D09">
          <w:rPr>
            <w:highlight w:val="yellow"/>
            <w:rPrChange w:id="816" w:author="Italo Busi" w:date="2017-10-26T12:53:00Z">
              <w:rPr/>
            </w:rPrChange>
          </w:rPr>
          <w:t>s</w:t>
        </w:r>
      </w:ins>
    </w:p>
    <w:p w:rsidR="00CC4BE7" w:rsidRDefault="00AB0D09" w:rsidP="00CC4BE7">
      <w:pPr>
        <w:rPr>
          <w:ins w:id="817" w:author="Italo Busi" w:date="2017-10-26T12:54:00Z"/>
        </w:rPr>
      </w:pPr>
      <w:ins w:id="818" w:author="Italo Busi" w:date="2017-10-23T14:43:00Z">
        <w:r w:rsidRPr="00AB0D09">
          <w:rPr>
            <w:highlight w:val="yellow"/>
            <w:rPrChange w:id="819" w:author="Italo Busi" w:date="2017-10-26T12:53:00Z">
              <w:rPr/>
            </w:rPrChange>
          </w:rPr>
          <w:t xml:space="preserve">In addition, the MDSC needs to get </w:t>
        </w:r>
      </w:ins>
      <w:ins w:id="820" w:author="Leeyoung" w:date="2017-10-25T11:39:00Z">
        <w:r w:rsidRPr="00AB0D09">
          <w:rPr>
            <w:highlight w:val="yellow"/>
            <w:rPrChange w:id="821" w:author="Italo Busi" w:date="2017-10-26T12:53:00Z">
              <w:rPr/>
            </w:rPrChange>
          </w:rPr>
          <w:t xml:space="preserve">the </w:t>
        </w:r>
      </w:ins>
      <w:ins w:id="822" w:author="Italo Busi" w:date="2017-10-23T14:43:00Z">
        <w:r w:rsidRPr="00AB0D09">
          <w:rPr>
            <w:highlight w:val="yellow"/>
            <w:rPrChange w:id="823" w:author="Italo Busi" w:date="2017-10-26T12:53:00Z">
              <w:rPr/>
            </w:rPrChange>
          </w:rPr>
          <w:t>information that the access links on S3, S6 and S2 are capable to support EVPL (rather than just EPL) as well as to coordinate the VLAN configuration</w:t>
        </w:r>
      </w:ins>
      <w:ins w:id="824" w:author="Italo Busi" w:date="2017-10-23T15:06:00Z">
        <w:r w:rsidRPr="00AB0D09">
          <w:rPr>
            <w:highlight w:val="yellow"/>
            <w:rPrChange w:id="825" w:author="Italo Busi" w:date="2017-10-26T12:53:00Z">
              <w:rPr/>
            </w:rPrChange>
          </w:rPr>
          <w:t>, for each EVPL service,</w:t>
        </w:r>
      </w:ins>
      <w:ins w:id="826" w:author="Italo Busi" w:date="2017-10-23T14:43:00Z">
        <w:r w:rsidRPr="00AB0D09">
          <w:rPr>
            <w:highlight w:val="yellow"/>
            <w:rPrChange w:id="827" w:author="Italo Busi" w:date="2017-10-26T12:53:00Z">
              <w:rPr/>
            </w:rPrChange>
          </w:rPr>
          <w:t xml:space="preserve"> on these access links (this is a similar issue as </w:t>
        </w:r>
      </w:ins>
      <w:ins w:id="828" w:author="Italo Busi" w:date="2017-10-23T14:44:00Z">
        <w:r w:rsidRPr="00AB0D09">
          <w:rPr>
            <w:highlight w:val="yellow"/>
            <w:rPrChange w:id="829" w:author="Italo Busi" w:date="2017-10-26T12:53:00Z">
              <w:rPr/>
            </w:rPrChange>
          </w:rPr>
          <w:t xml:space="preserve">the </w:t>
        </w:r>
      </w:ins>
      <w:ins w:id="830" w:author="Italo Busi" w:date="2017-10-23T14:43:00Z">
        <w:r w:rsidRPr="00AB0D09">
          <w:rPr>
            <w:highlight w:val="yellow"/>
            <w:rPrChange w:id="831" w:author="Italo Busi" w:date="2017-10-26T12:53:00Z">
              <w:rPr/>
            </w:rPrChange>
          </w:rPr>
          <w:t xml:space="preserve">timeslot configuration on access links </w:t>
        </w:r>
      </w:ins>
      <w:ins w:id="832" w:author="Italo Busi" w:date="2017-10-23T14:44:00Z">
        <w:r w:rsidRPr="00AB0D09">
          <w:rPr>
            <w:highlight w:val="yellow"/>
            <w:rPrChange w:id="833" w:author="Italo Busi" w:date="2017-10-26T12:53:00Z">
              <w:rPr/>
            </w:rPrChange>
          </w:rPr>
          <w:t xml:space="preserve">discussed in section </w:t>
        </w:r>
      </w:ins>
      <w:ins w:id="834" w:author="Italo Busi" w:date="2017-10-23T14:45:00Z">
        <w:r w:rsidRPr="00AB0D09">
          <w:rPr>
            <w:highlight w:val="yellow"/>
            <w:rPrChange w:id="835" w:author="Italo Busi" w:date="2017-10-26T12:53:00Z">
              <w:rPr/>
            </w:rPrChange>
          </w:rPr>
          <w:fldChar w:fldCharType="begin"/>
        </w:r>
        <w:r w:rsidRPr="00AB0D09">
          <w:rPr>
            <w:highlight w:val="yellow"/>
            <w:rPrChange w:id="836" w:author="Italo Busi" w:date="2017-10-26T12:53:00Z">
              <w:rPr/>
            </w:rPrChange>
          </w:rPr>
          <w:instrText xml:space="preserve"> REF _Ref484844672 \r \h </w:instrText>
        </w:r>
      </w:ins>
      <w:ins w:id="837" w:author="Italo Busi" w:date="2017-10-23T15:06:00Z">
        <w:r w:rsidRPr="00AB0D09">
          <w:rPr>
            <w:rFonts w:asciiTheme="minorEastAsia" w:eastAsiaTheme="minorEastAsia" w:hAnsiTheme="minorEastAsia"/>
            <w:highlight w:val="yellow"/>
            <w:lang w:eastAsia="zh-CN"/>
            <w:rPrChange w:id="838" w:author="Italo Busi" w:date="2017-10-26T12:53:00Z">
              <w:rPr>
                <w:rFonts w:asciiTheme="minorEastAsia" w:eastAsiaTheme="minorEastAsia" w:hAnsiTheme="minorEastAsia"/>
                <w:lang w:eastAsia="zh-CN"/>
              </w:rPr>
            </w:rPrChange>
          </w:rPr>
          <w:instrText>\t</w:instrText>
        </w:r>
      </w:ins>
      <w:r w:rsidR="007A6E2B">
        <w:rPr>
          <w:highlight w:val="yellow"/>
        </w:rPr>
        <w:instrText xml:space="preserve"> \* MERGEFORMAT </w:instrText>
      </w:r>
      <w:r w:rsidRPr="00AB0D09">
        <w:rPr>
          <w:highlight w:val="yellow"/>
        </w:rPr>
      </w:r>
      <w:r w:rsidRPr="00AB0D09">
        <w:rPr>
          <w:highlight w:val="yellow"/>
          <w:rPrChange w:id="839" w:author="Italo Busi" w:date="2017-10-26T12:53:00Z">
            <w:rPr/>
          </w:rPrChange>
        </w:rPr>
        <w:fldChar w:fldCharType="separate"/>
      </w:r>
      <w:ins w:id="840" w:author="Italo Busi" w:date="2017-10-23T15:06:00Z">
        <w:r w:rsidRPr="00AB0D09">
          <w:rPr>
            <w:highlight w:val="yellow"/>
            <w:rPrChange w:id="841" w:author="Italo Busi" w:date="2017-10-26T12:53:00Z">
              <w:rPr/>
            </w:rPrChange>
          </w:rPr>
          <w:t>3.2.1</w:t>
        </w:r>
      </w:ins>
      <w:ins w:id="842" w:author="Italo Busi" w:date="2017-10-23T14:45:00Z">
        <w:r w:rsidRPr="00AB0D09">
          <w:rPr>
            <w:highlight w:val="yellow"/>
            <w:rPrChange w:id="843" w:author="Italo Busi" w:date="2017-10-26T12:53:00Z">
              <w:rPr/>
            </w:rPrChange>
          </w:rPr>
          <w:fldChar w:fldCharType="end"/>
        </w:r>
      </w:ins>
      <w:ins w:id="844" w:author="Italo Busi" w:date="2017-10-23T15:06:00Z">
        <w:r w:rsidRPr="00AB0D09">
          <w:rPr>
            <w:highlight w:val="yellow"/>
            <w:rPrChange w:id="845" w:author="Italo Busi" w:date="2017-10-26T12:53:00Z">
              <w:rPr/>
            </w:rPrChange>
          </w:rPr>
          <w:t xml:space="preserve"> </w:t>
        </w:r>
      </w:ins>
      <w:ins w:id="846" w:author="Italo Busi" w:date="2017-10-23T14:45:00Z">
        <w:r w:rsidRPr="00AB0D09">
          <w:rPr>
            <w:highlight w:val="yellow"/>
            <w:rPrChange w:id="847" w:author="Italo Busi" w:date="2017-10-26T12:53:00Z">
              <w:rPr/>
            </w:rPrChange>
          </w:rPr>
          <w:t>below).</w:t>
        </w:r>
      </w:ins>
    </w:p>
    <w:p w:rsidR="007A6E2B" w:rsidRDefault="007A6E2B" w:rsidP="00CC4BE7">
      <w:pPr>
        <w:rPr>
          <w:ins w:id="848" w:author="Italo Busi" w:date="2017-10-23T14:13:00Z"/>
        </w:rPr>
      </w:pPr>
      <w:ins w:id="849" w:author="Italo Busi" w:date="2017-10-26T12:54:00Z">
        <w:r w:rsidRPr="007C2816">
          <w:rPr>
            <w:i/>
            <w:highlight w:val="yellow"/>
          </w:rPr>
          <w:t>[</w:t>
        </w:r>
        <w:r w:rsidRPr="007C2816">
          <w:rPr>
            <w:b/>
            <w:i/>
            <w:highlight w:val="yellow"/>
          </w:rPr>
          <w:t>Editor’s note:</w:t>
        </w:r>
        <w:r w:rsidRPr="007C2816">
          <w:rPr>
            <w:i/>
            <w:highlight w:val="yellow"/>
          </w:rPr>
          <w:t xml:space="preserve">] Need to </w:t>
        </w:r>
        <w:r>
          <w:rPr>
            <w:i/>
            <w:highlight w:val="yellow"/>
          </w:rPr>
          <w:t xml:space="preserve">consider </w:t>
        </w:r>
        <w:r w:rsidRPr="007C2816">
          <w:rPr>
            <w:i/>
            <w:highlight w:val="yellow"/>
          </w:rPr>
          <w:t>whether the solution</w:t>
        </w:r>
        <w:r>
          <w:rPr>
            <w:i/>
            <w:highlight w:val="yellow"/>
          </w:rPr>
          <w:t>s to these open issues</w:t>
        </w:r>
        <w:r w:rsidRPr="007C2816">
          <w:rPr>
            <w:i/>
            <w:highlight w:val="yellow"/>
          </w:rPr>
          <w:t xml:space="preserve"> for EPL</w:t>
        </w:r>
        <w:r>
          <w:rPr>
            <w:i/>
            <w:highlight w:val="yellow"/>
          </w:rPr>
          <w:t>,</w:t>
        </w:r>
        <w:r w:rsidRPr="007C2816">
          <w:rPr>
            <w:i/>
            <w:highlight w:val="yellow"/>
          </w:rPr>
          <w:t xml:space="preserve"> other OTN client private line services </w:t>
        </w:r>
        <w:r>
          <w:rPr>
            <w:i/>
            <w:highlight w:val="yellow"/>
          </w:rPr>
          <w:t xml:space="preserve">and EVPL </w:t>
        </w:r>
        <w:r w:rsidRPr="007C2816">
          <w:rPr>
            <w:i/>
            <w:highlight w:val="yellow"/>
          </w:rPr>
          <w:t>are the same, similar or different.</w:t>
        </w:r>
      </w:ins>
    </w:p>
    <w:p w:rsidR="006F6F19" w:rsidRPr="00DA3B17" w:rsidRDefault="00DA3B17" w:rsidP="00237595">
      <w:pPr>
        <w:pStyle w:val="Heading1"/>
      </w:pPr>
      <w:r>
        <w:t>Topology Abstraction: detailed JSON examples</w:t>
      </w:r>
      <w:bookmarkEnd w:id="721"/>
    </w:p>
    <w:p w:rsidR="004035EE" w:rsidRPr="005E4EEA" w:rsidRDefault="004035EE" w:rsidP="00AC05AE">
      <w:pPr>
        <w:pStyle w:val="Heading2"/>
      </w:pPr>
      <w:bookmarkStart w:id="850" w:name="_Toc486488741"/>
      <w:r>
        <w:t>ODU White Topology Abstraction</w:t>
      </w:r>
      <w:bookmarkEnd w:id="850"/>
    </w:p>
    <w:p w:rsidR="004035EE" w:rsidRDefault="004035EE" w:rsidP="00713412">
      <w:r w:rsidRPr="004035EE">
        <w:t xml:space="preserve">Section </w:t>
      </w:r>
      <w:fldSimple w:instr=" REF _Ref484797891 \r \h \t  \* MERGEFORMAT ">
        <w:r w:rsidR="007A6E2B">
          <w:t>3.1.1</w:t>
        </w:r>
      </w:fldSimple>
      <w:r w:rsidR="00AC05AE">
        <w:t xml:space="preserve"> </w:t>
      </w:r>
      <w:r w:rsidRPr="004035EE">
        <w:t xml:space="preserve">describes </w:t>
      </w:r>
      <w:r>
        <w:t xml:space="preserve">how the Transport PNC can provide a white topology abstraction to the MDSC via the MPI. </w:t>
      </w:r>
      <w:r w:rsidR="00AB0D09">
        <w:fldChar w:fldCharType="begin"/>
      </w:r>
      <w:r>
        <w:instrText xml:space="preserve"> REF _Ref484787417 \r \h </w:instrText>
      </w:r>
      <w:r w:rsidR="00AB0D09">
        <w:fldChar w:fldCharType="separate"/>
      </w:r>
      <w:r w:rsidR="007A6E2B">
        <w:t>Figure 1</w:t>
      </w:r>
      <w:r w:rsidR="00AB0D09">
        <w:fldChar w:fldCharType="end"/>
      </w:r>
      <w:r>
        <w:t xml:space="preserve"> is an example of such ODU Topology.</w:t>
      </w:r>
    </w:p>
    <w:p w:rsidR="00AC05AE" w:rsidRDefault="00AD373D" w:rsidP="00AC05AE">
      <w:r w:rsidRPr="00AD373D">
        <w:t xml:space="preserve">This section provides the detailed JSON code describing </w:t>
      </w:r>
      <w:ins w:id="851" w:author="Italo Busi" w:date="2017-10-26T12:57:00Z">
        <w:r w:rsidR="007A6E2B">
          <w:t xml:space="preserve">how </w:t>
        </w:r>
      </w:ins>
      <w:r w:rsidRPr="00AD373D">
        <w:t>this ODU Topology</w:t>
      </w:r>
      <w:ins w:id="852" w:author="Italo Busi" w:date="2017-10-26T12:57:00Z">
        <w:r w:rsidR="007A6E2B">
          <w:t xml:space="preserve"> is reported by the PNC</w:t>
        </w:r>
      </w:ins>
      <w:r w:rsidRPr="00AD373D">
        <w:t>, using the [TE-TOPO] and [OTN-TOPO] YANG models</w:t>
      </w:r>
      <w:ins w:id="853" w:author="Italo Busi" w:date="2017-10-26T12:57:00Z">
        <w:r w:rsidR="007A6E2B">
          <w:t xml:space="preserve"> at the MPI</w:t>
        </w:r>
      </w:ins>
      <w:r w:rsidRPr="00AD373D">
        <w:t>.</w:t>
      </w:r>
    </w:p>
    <w:p w:rsidR="008715EE" w:rsidDel="007A6E2B" w:rsidRDefault="00AD373D" w:rsidP="00AC05AE">
      <w:pPr>
        <w:rPr>
          <w:del w:id="854" w:author="Italo Busi" w:date="2017-10-26T12:56:00Z"/>
        </w:rPr>
      </w:pPr>
      <w:del w:id="855" w:author="Italo Busi" w:date="2017-10-26T12:56:00Z">
        <w:r w:rsidRPr="00AD373D" w:rsidDel="007A6E2B">
          <w:delText>Note that this example is based on -09 version of [TE-TOPO] and on the -00 version of [OTN-TOPO]. Further changes to align with latest updates of these YANG models will be provided in the future version of this document.</w:delText>
        </w:r>
      </w:del>
    </w:p>
    <w:p w:rsidR="00AC05AE" w:rsidRPr="00AC05AE" w:rsidRDefault="00AD373D" w:rsidP="00D3128B">
      <w:pPr>
        <w:rPr>
          <w:i/>
        </w:rPr>
      </w:pPr>
      <w:r w:rsidRPr="00D3128B">
        <w:rPr>
          <w:i/>
          <w:highlight w:val="yellow"/>
        </w:rPr>
        <w:t xml:space="preserve">JSON code </w:t>
      </w:r>
      <w:r w:rsidR="00D3128B" w:rsidRPr="00D3128B">
        <w:rPr>
          <w:i/>
          <w:highlight w:val="yellow"/>
        </w:rPr>
        <w:t>"use-case-1-topology-01.json" has been provided at in the appendix of this document</w:t>
      </w:r>
      <w:r w:rsidRPr="00D3128B">
        <w:rPr>
          <w:i/>
          <w:highlight w:val="yellow"/>
        </w:rPr>
        <w:t>.</w:t>
      </w:r>
    </w:p>
    <w:p w:rsidR="006F6F19" w:rsidRDefault="00DA3B17" w:rsidP="00237595">
      <w:pPr>
        <w:pStyle w:val="Heading1"/>
      </w:pPr>
      <w:bookmarkStart w:id="856" w:name="_Toc486488742"/>
      <w:r>
        <w:t>Service Configuration: detailed JSON examples</w:t>
      </w:r>
      <w:bookmarkEnd w:id="856"/>
    </w:p>
    <w:p w:rsidR="00AC05AE" w:rsidRDefault="00AC05AE" w:rsidP="00AC05AE">
      <w:pPr>
        <w:pStyle w:val="Heading2"/>
      </w:pPr>
      <w:bookmarkStart w:id="857" w:name="_Toc486488743"/>
      <w:r>
        <w:t>ODU Transit Service</w:t>
      </w:r>
      <w:bookmarkEnd w:id="857"/>
    </w:p>
    <w:p w:rsidR="00AC05AE" w:rsidRDefault="00AC05AE" w:rsidP="00AC05AE">
      <w:r w:rsidRPr="004035EE">
        <w:t xml:space="preserve">Section </w:t>
      </w:r>
      <w:r w:rsidR="00AB0D09">
        <w:fldChar w:fldCharType="begin"/>
      </w:r>
      <w:r>
        <w:instrText xml:space="preserve"> REF _Ref484844672 \r \h \t </w:instrText>
      </w:r>
      <w:r w:rsidR="00AB0D09">
        <w:fldChar w:fldCharType="separate"/>
      </w:r>
      <w:r w:rsidR="007A6E2B">
        <w:t>3.2.1</w:t>
      </w:r>
      <w:r w:rsidR="00AB0D09">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007A6E2B">
          <w:t>3.1.1</w:t>
        </w:r>
      </w:fldSimple>
      <w:r>
        <w:t>.</w:t>
      </w:r>
    </w:p>
    <w:p w:rsidR="00AC05AE" w:rsidRDefault="00AD373D" w:rsidP="00AC05AE">
      <w:r w:rsidRPr="00AD373D">
        <w:lastRenderedPageBreak/>
        <w:t xml:space="preserve">This section provides the detailed JSON code describing </w:t>
      </w:r>
      <w:del w:id="858" w:author="Italo Busi" w:date="2017-10-26T12:56:00Z">
        <w:r w:rsidRPr="00AD373D" w:rsidDel="007A6E2B">
          <w:delText>this ODU Topology</w:delText>
        </w:r>
      </w:del>
      <w:ins w:id="859" w:author="Italo Busi" w:date="2017-10-26T12:56:00Z">
        <w:r w:rsidR="007A6E2B">
          <w:t xml:space="preserve">how </w:t>
        </w:r>
      </w:ins>
      <w:ins w:id="860" w:author="Italo Busi" w:date="2017-10-26T12:58:00Z">
        <w:r w:rsidR="007A6E2B">
          <w:t>the setup of this</w:t>
        </w:r>
      </w:ins>
      <w:ins w:id="861" w:author="Italo Busi" w:date="2017-10-26T12:56:00Z">
        <w:r w:rsidR="007A6E2B">
          <w:t xml:space="preserve"> ODU2 transit service can be </w:t>
        </w:r>
      </w:ins>
      <w:ins w:id="862" w:author="Italo Busi" w:date="2017-10-26T12:58:00Z">
        <w:r w:rsidR="007A6E2B">
          <w:t>requested by the MDSC</w:t>
        </w:r>
      </w:ins>
      <w:r w:rsidRPr="00AD373D">
        <w:t>, using the [TE-TUNNEL] and [OTN-TUNNEL] YANG models</w:t>
      </w:r>
      <w:ins w:id="863" w:author="Italo Busi" w:date="2017-10-26T12:58:00Z">
        <w:r w:rsidR="007A6E2B">
          <w:t xml:space="preserve"> at the MPI</w:t>
        </w:r>
      </w:ins>
      <w:r w:rsidRPr="00AD373D">
        <w:t>.</w:t>
      </w:r>
    </w:p>
    <w:p w:rsidR="008715EE" w:rsidDel="007A6E2B" w:rsidRDefault="00AD373D" w:rsidP="008715EE">
      <w:pPr>
        <w:rPr>
          <w:del w:id="864" w:author="Italo Busi" w:date="2017-10-26T12:56:00Z"/>
        </w:rPr>
      </w:pPr>
      <w:del w:id="865" w:author="Italo Busi" w:date="2017-10-26T12:56:00Z">
        <w:r w:rsidRPr="00AD373D" w:rsidDel="007A6E2B">
          <w:delText>Note that this example is based on -06 version of [TE-TUNNEL] and on the -02 version of [OTN-TUNNEL]. Further changes to align with latest updates of these YANG models will be provided in the future version of this document.</w:delText>
        </w:r>
      </w:del>
    </w:p>
    <w:p w:rsidR="00AC05AE" w:rsidRPr="00AC05AE" w:rsidRDefault="00FA67D1" w:rsidP="00D3128B">
      <w:pPr>
        <w:rPr>
          <w:i/>
        </w:rPr>
      </w:pPr>
      <w:r>
        <w:rPr>
          <w:i/>
          <w:highlight w:val="yellow"/>
        </w:rPr>
        <w:t xml:space="preserve">JSON code </w:t>
      </w:r>
      <w:r w:rsidR="00AB0D09" w:rsidRPr="00AB0D09">
        <w:rPr>
          <w:i/>
          <w:highlight w:val="yellow"/>
          <w:rPrChange w:id="866" w:author="Italo Busi" w:date="2017-10-23T16:14:00Z">
            <w:rPr>
              <w:i/>
            </w:rPr>
          </w:rPrChange>
        </w:rPr>
        <w:t>"use-case-1-odu2-service-01.json" has been provided at in the appendix of this document.</w:t>
      </w:r>
    </w:p>
    <w:p w:rsidR="006F6F19" w:rsidRPr="000445CC" w:rsidRDefault="006F6F19" w:rsidP="001E3E79">
      <w:pPr>
        <w:pStyle w:val="Heading1"/>
      </w:pPr>
      <w:bookmarkStart w:id="867" w:name="_Toc486488744"/>
      <w:r w:rsidRPr="000445CC">
        <w:t>Security Considerations</w:t>
      </w:r>
      <w:bookmarkEnd w:id="867"/>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868" w:name="_Toc486488745"/>
      <w:r w:rsidRPr="00DA3B17">
        <w:t>IANA Considerations</w:t>
      </w:r>
      <w:bookmarkEnd w:id="868"/>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869" w:name="_Toc486488746"/>
      <w:r w:rsidRPr="000445CC">
        <w:t>Conclusions</w:t>
      </w:r>
      <w:bookmarkEnd w:id="869"/>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870" w:name="_Toc486488747"/>
      <w:r w:rsidRPr="00DA3B17">
        <w:t>References</w:t>
      </w:r>
      <w:bookmarkEnd w:id="870"/>
    </w:p>
    <w:p w:rsidR="002E1F5F" w:rsidRPr="00DA3B17" w:rsidRDefault="002E1F5F" w:rsidP="001E3E79">
      <w:pPr>
        <w:pStyle w:val="Heading2"/>
      </w:pPr>
      <w:bookmarkStart w:id="871" w:name="_Toc486488748"/>
      <w:r w:rsidRPr="00DA3B17">
        <w:t>Normative References</w:t>
      </w:r>
      <w:bookmarkEnd w:id="871"/>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ins w:id="872" w:author="Italo Busi" w:date="2017-10-26T14:28:00Z">
        <w:r w:rsidR="00DA5D7D">
          <w:t>Transport Northbound Interface Applicability Statement and Use Cases</w:t>
        </w:r>
      </w:ins>
      <w:del w:id="873" w:author="Italo Busi" w:date="2017-10-26T14:28:00Z">
        <w:r w:rsidR="00DA3B17" w:rsidRPr="00DA3B17" w:rsidDel="00DA5D7D">
          <w:delText>Transport Northbound Interface Use Cases</w:delText>
        </w:r>
      </w:del>
      <w:r w:rsidRPr="00E915FE">
        <w:t xml:space="preserve">", </w:t>
      </w:r>
      <w:r w:rsidR="00DA3B17" w:rsidRPr="00DA3B17">
        <w:t>draft-</w:t>
      </w:r>
      <w:del w:id="874" w:author="Italo Busi" w:date="2017-10-23T16:15:00Z">
        <w:r w:rsidR="00DA3B17" w:rsidRPr="00DA3B17" w:rsidDel="00F062D3">
          <w:delText>tnbidt</w:delText>
        </w:r>
      </w:del>
      <w:ins w:id="875" w:author="Italo Busi" w:date="2017-10-23T16:15:00Z">
        <w:r w:rsidR="00F062D3">
          <w:t>ietf</w:t>
        </w:r>
      </w:ins>
      <w:r w:rsidR="00DA3B17" w:rsidRPr="00DA3B17">
        <w:t>-ccamp-transport-nbi-use-cases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lastRenderedPageBreak/>
        <w:t>[OTN-TUNNEL]</w:t>
      </w:r>
      <w:r w:rsidRPr="000A0F17">
        <w:tab/>
        <w:t>Zheng, H. et al., "OTN Tunnel YANG Model", draft-</w:t>
      </w:r>
      <w:del w:id="876" w:author="Italo Busi" w:date="2017-10-23T16:15:00Z">
        <w:r w:rsidRPr="000A0F17" w:rsidDel="00F062D3">
          <w:delText>sharma</w:delText>
        </w:r>
      </w:del>
      <w:ins w:id="877" w:author="Italo Busi" w:date="2017-10-23T16:15:00Z">
        <w:r w:rsidR="00F062D3">
          <w:t>ietf</w:t>
        </w:r>
      </w:ins>
      <w:r w:rsidRPr="000A0F17">
        <w:t xml:space="preserve">-ccamp-otn-tunnel-model, </w:t>
      </w:r>
      <w:r w:rsidR="00C57086" w:rsidRPr="00C57086">
        <w:t>work in progress.</w:t>
      </w:r>
    </w:p>
    <w:p w:rsidR="002E1F5F" w:rsidRPr="00DA3B17" w:rsidRDefault="002E1F5F" w:rsidP="001E3E79">
      <w:pPr>
        <w:pStyle w:val="Heading2"/>
      </w:pPr>
      <w:bookmarkStart w:id="878" w:name="_Toc486488749"/>
      <w:r w:rsidRPr="00DA3B17">
        <w:t>Informative References</w:t>
      </w:r>
      <w:bookmarkEnd w:id="878"/>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Heading1"/>
      </w:pPr>
      <w:bookmarkStart w:id="879" w:name="_Toc486488750"/>
      <w:r w:rsidRPr="000445CC">
        <w:t>Acknowledgments</w:t>
      </w:r>
      <w:bookmarkEnd w:id="879"/>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880" w:name="_Ref486351665"/>
      <w:bookmarkStart w:id="881" w:name="_Toc486488751"/>
      <w:r w:rsidRPr="00507F7D">
        <w:lastRenderedPageBreak/>
        <w:t xml:space="preserve">Validating a JSON fragment against </w:t>
      </w:r>
      <w:r>
        <w:t xml:space="preserve">a </w:t>
      </w:r>
      <w:r w:rsidRPr="00507F7D">
        <w:t>YANG</w:t>
      </w:r>
      <w:r>
        <w:t xml:space="preserve"> Model</w:t>
      </w:r>
      <w:bookmarkEnd w:id="880"/>
      <w:bookmarkEnd w:id="881"/>
    </w:p>
    <w:p w:rsidR="00002F00" w:rsidRDefault="00507F7D">
      <w:pPr>
        <w:rPr>
          <w:highlight w:val="yellow"/>
        </w:rPr>
      </w:pPr>
      <w:bookmarkStart w:id="882"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883" w:name="_Toc486488752"/>
      <w:r w:rsidRPr="00AD373D">
        <w:t>DSDL-based approach</w:t>
      </w:r>
      <w:bookmarkEnd w:id="883"/>
    </w:p>
    <w:p w:rsidR="006E6419" w:rsidRDefault="006E6419" w:rsidP="006E6419">
      <w:r>
        <w:t xml:space="preserve">The idea is to generate a JSON driver file (JTOX) from YANG, then use it to translate JSON to XML and validate it against the DSDL schemas, as shown in </w:t>
      </w:r>
      <w:r w:rsidR="00AB0D09">
        <w:fldChar w:fldCharType="begin"/>
      </w:r>
      <w:r>
        <w:instrText xml:space="preserve"> REF _Ref486351558 \r \h </w:instrText>
      </w:r>
      <w:r w:rsidR="00AB0D09">
        <w:fldChar w:fldCharType="separate"/>
      </w:r>
      <w:r>
        <w:t>Figure 3</w:t>
      </w:r>
      <w:r w:rsidR="00AB0D09">
        <w:fldChar w:fldCharType="end"/>
      </w:r>
      <w:r>
        <w:t>.</w:t>
      </w:r>
    </w:p>
    <w:p w:rsidR="006E6419" w:rsidRDefault="006E6419" w:rsidP="006E6419">
      <w:r>
        <w:t xml:space="preserve">Useful link: </w:t>
      </w:r>
      <w:hyperlink r:id="rId15"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(RNG,SCH,DSRL)</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Config/state  JTOX-file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V</w:t>
      </w:r>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884" w:name="_Ref486351558"/>
      <w:r w:rsidRPr="00F5301C">
        <w:t>– DSDL-based approach for JSON code validation</w:t>
      </w:r>
      <w:bookmarkEnd w:id="884"/>
    </w:p>
    <w:p w:rsidR="006E6419" w:rsidRDefault="006E6419" w:rsidP="006E6419">
      <w:pPr>
        <w:rPr>
          <w:highlight w:val="yellow"/>
        </w:rPr>
      </w:pPr>
      <w:r>
        <w:rPr>
          <w:highlight w:val="yellow"/>
        </w:rPr>
        <w:t xml:space="preserve">In order to allow the use of comments following the convention defined in section </w:t>
      </w:r>
      <w:ins w:id="885" w:author="Italo Busi" w:date="2017-10-26T12:54:00Z">
        <w:r w:rsidR="00AB0D09">
          <w:rPr>
            <w:highlight w:val="yellow"/>
          </w:rPr>
          <w:fldChar w:fldCharType="begin"/>
        </w:r>
        <w:r w:rsidR="007A6E2B">
          <w:rPr>
            <w:highlight w:val="yellow"/>
          </w:rPr>
          <w:instrText xml:space="preserve"> REF _Ref496785819 \r \h \t </w:instrText>
        </w:r>
      </w:ins>
      <w:r w:rsidR="00AB0D09">
        <w:rPr>
          <w:highlight w:val="yellow"/>
        </w:rPr>
      </w:r>
      <w:r w:rsidR="00AB0D09">
        <w:rPr>
          <w:highlight w:val="yellow"/>
        </w:rPr>
        <w:fldChar w:fldCharType="separate"/>
      </w:r>
      <w:ins w:id="886" w:author="Italo Busi" w:date="2017-10-26T12:54:00Z">
        <w:r w:rsidR="007A6E2B">
          <w:rPr>
            <w:highlight w:val="yellow"/>
          </w:rPr>
          <w:t>2</w:t>
        </w:r>
        <w:r w:rsidR="00AB0D09">
          <w:rPr>
            <w:highlight w:val="yellow"/>
          </w:rPr>
          <w:fldChar w:fldCharType="end"/>
        </w:r>
      </w:ins>
      <w:del w:id="887" w:author="Italo Busi" w:date="2017-10-26T12:54:00Z">
        <w:r w:rsidR="00AB0D09" w:rsidDel="007A6E2B">
          <w:rPr>
            <w:highlight w:val="yellow"/>
          </w:rPr>
          <w:fldChar w:fldCharType="begin"/>
        </w:r>
        <w:r w:rsidDel="007A6E2B">
          <w:rPr>
            <w:highlight w:val="yellow"/>
          </w:rPr>
          <w:delInstrText xml:space="preserve"> REF _Ref486351726 \r \h \t</w:delInstrText>
        </w:r>
        <w:r w:rsidR="00AB0D09" w:rsidDel="007A6E2B">
          <w:rPr>
            <w:highlight w:val="yellow"/>
          </w:rPr>
        </w:r>
        <w:r w:rsidR="00AB0D09" w:rsidDel="007A6E2B">
          <w:rPr>
            <w:highlight w:val="yellow"/>
          </w:rPr>
          <w:fldChar w:fldCharType="separate"/>
        </w:r>
        <w:r w:rsidDel="007A6E2B">
          <w:rPr>
            <w:highlight w:val="yellow"/>
          </w:rPr>
          <w:delText>2</w:delText>
        </w:r>
        <w:r w:rsidR="00AB0D09" w:rsidDel="007A6E2B">
          <w:rPr>
            <w:highlight w:val="yellow"/>
          </w:rPr>
          <w:fldChar w:fldCharType="end"/>
        </w:r>
        <w:r w:rsidDel="007A6E2B">
          <w:rPr>
            <w:highlight w:val="yellow"/>
          </w:rPr>
          <w:delText xml:space="preserve"> </w:delText>
        </w:r>
      </w:del>
      <w:ins w:id="888" w:author="Italo Busi" w:date="2017-10-26T12:54:00Z">
        <w:r w:rsidR="007A6E2B">
          <w:rPr>
            <w:highlight w:val="yellow"/>
          </w:rPr>
          <w:t xml:space="preserve"> </w:t>
        </w:r>
      </w:ins>
      <w:r>
        <w:rPr>
          <w:highlight w:val="yellow"/>
        </w:rPr>
        <w:t>without impacting the validation process, these comments will be automatically removed from the JSON-file that will be validate.</w:t>
      </w:r>
    </w:p>
    <w:p w:rsidR="00507F7D" w:rsidRPr="00507F7D" w:rsidRDefault="00507F7D" w:rsidP="00507F7D">
      <w:pPr>
        <w:pStyle w:val="RFCAppH1"/>
      </w:pPr>
      <w:bookmarkStart w:id="889" w:name="_Toc486488753"/>
      <w:bookmarkEnd w:id="882"/>
      <w:r>
        <w:t xml:space="preserve">Why not using a </w:t>
      </w:r>
      <w:r w:rsidR="00AD373D" w:rsidRPr="00AD373D">
        <w:t>XSD-based</w:t>
      </w:r>
      <w:r>
        <w:t xml:space="preserve"> approach</w:t>
      </w:r>
      <w:bookmarkEnd w:id="889"/>
    </w:p>
    <w:p w:rsidR="00507F7D" w:rsidRPr="006E6419" w:rsidRDefault="00AD373D" w:rsidP="00507F7D">
      <w:r w:rsidRPr="00AD373D">
        <w:t>This approach has been analyzed and discarded because no longer supported by pyang.</w:t>
      </w:r>
    </w:p>
    <w:p w:rsidR="00507F7D" w:rsidRDefault="00507F7D" w:rsidP="00507F7D">
      <w:r w:rsidRPr="00507F7D">
        <w:t xml:space="preserve">The idea is to convert YANG to XSD, JSON to XML </w:t>
      </w:r>
      <w:r>
        <w:t>and validate it against the XSD</w:t>
      </w:r>
      <w:r w:rsidR="006E6419">
        <w:t>,</w:t>
      </w:r>
      <w:r>
        <w:t xml:space="preserve"> as shown in </w:t>
      </w:r>
      <w:r w:rsidR="00AB0D09">
        <w:fldChar w:fldCharType="begin"/>
      </w:r>
      <w:r w:rsidR="006E6419">
        <w:instrText xml:space="preserve"> REF _Ref486351348 \r \h </w:instrText>
      </w:r>
      <w:r w:rsidR="00AB0D09">
        <w:fldChar w:fldCharType="separate"/>
      </w:r>
      <w:r w:rsidR="006E6419">
        <w:t>Figure 4</w:t>
      </w:r>
      <w:r w:rsidR="00AB0D09">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890" w:name="_Ref486351348"/>
      <w:r w:rsidRPr="00AD373D">
        <w:t>– XSD-based approach for JSON code validation</w:t>
      </w:r>
      <w:bookmarkEnd w:id="890"/>
    </w:p>
    <w:p w:rsidR="00D3128B" w:rsidRDefault="006E6419">
      <w:r>
        <w:t xml:space="preserve">The pyang support for the XSD output format was deprecated in 1.5 and removed in 1.7.1. However pyang 1.7.1 is necessary to work with YANG 1.1 so the process shown in </w:t>
      </w:r>
      <w:r w:rsidR="00AB0D09">
        <w:fldChar w:fldCharType="begin"/>
      </w:r>
      <w:r>
        <w:instrText xml:space="preserve"> REF _Ref486351348 \r \h </w:instrText>
      </w:r>
      <w:r w:rsidR="00AB0D09">
        <w:fldChar w:fldCharType="separate"/>
      </w:r>
      <w:r>
        <w:t>Figure 4</w:t>
      </w:r>
      <w:r w:rsidR="00AB0D09">
        <w:fldChar w:fldCharType="end"/>
      </w:r>
      <w:r>
        <w:t xml:space="preserve"> will stop just at step (1).</w:t>
      </w:r>
    </w:p>
    <w:p w:rsidR="00D3128B" w:rsidRDefault="00D3128B" w:rsidP="00D3128B">
      <w:pPr>
        <w:pStyle w:val="RFCAppH1"/>
      </w:pPr>
      <w:r w:rsidRPr="00D3128B">
        <w:t>JSON Code: use-case-1-topology-01.json</w:t>
      </w:r>
    </w:p>
    <w:p w:rsidR="00D3128B" w:rsidRDefault="00D3128B">
      <w:r w:rsidRPr="00D3128B">
        <w:t>The JSON code for this use case is currently located on GitHub at:</w:t>
      </w:r>
    </w:p>
    <w:p w:rsidR="00D3128B" w:rsidRPr="00D3128B" w:rsidRDefault="00D3128B" w:rsidP="00D3128B">
      <w:r>
        <w:t>https://github.com/danielkinguk/transport-nbi/blob/master/Internet-Drafts/Use-Case-1-Analysis/use-case-1-topology-01.json</w:t>
      </w:r>
    </w:p>
    <w:p w:rsidR="00D3128B" w:rsidRDefault="00D3128B" w:rsidP="00D3128B">
      <w:pPr>
        <w:pStyle w:val="RFCAppH1"/>
      </w:pPr>
      <w:r w:rsidRPr="00D3128B">
        <w:t>JSON Code: use-case-1-topology-01.json</w:t>
      </w:r>
    </w:p>
    <w:p w:rsidR="00D3128B" w:rsidRDefault="00D3128B" w:rsidP="00D3128B">
      <w:r w:rsidRPr="00D3128B">
        <w:t>The JSON code for this use case is currently located on GitHub at:</w:t>
      </w:r>
    </w:p>
    <w:p w:rsidR="00002F00" w:rsidRDefault="00D3128B" w:rsidP="00D3128B">
      <w:r>
        <w:t>https://github.com/danielkinguk/transport-nbi/blob/master/Internet-Drafts/Use-Case-1-Analysis/use-case-1-odu2-service-01.json</w:t>
      </w:r>
      <w:r w:rsidRPr="00D3128B">
        <w:t xml:space="preserve"> </w:t>
      </w:r>
      <w:r w:rsidR="002E1F5F" w:rsidRPr="00D3128B">
        <w:br w:type="page"/>
      </w:r>
      <w:r w:rsidR="002E1F5F" w:rsidRPr="000840A4">
        <w:lastRenderedPageBreak/>
        <w:t>Authors’ Addresses</w:t>
      </w:r>
    </w:p>
    <w:p w:rsidR="002E1F5F" w:rsidRPr="00504062" w:rsidRDefault="000840A4" w:rsidP="002E1F5F">
      <w:pPr>
        <w:pStyle w:val="RFCFigure"/>
        <w:rPr>
          <w:rFonts w:cs="Times New Roman"/>
        </w:rPr>
      </w:pPr>
      <w:r w:rsidRPr="00504062">
        <w:t>Italo Busi (Editor)</w:t>
      </w:r>
    </w:p>
    <w:p w:rsidR="002E1F5F" w:rsidRPr="0013485A" w:rsidRDefault="000840A4" w:rsidP="002E1F5F">
      <w:pPr>
        <w:pStyle w:val="RFCFigure"/>
        <w:rPr>
          <w:rFonts w:cs="Times New Roman"/>
        </w:rPr>
      </w:pPr>
      <w:r w:rsidRPr="000B52FF">
        <w:t>Huawei</w:t>
      </w:r>
    </w:p>
    <w:p w:rsidR="002E1F5F" w:rsidRPr="00504062" w:rsidRDefault="002E1F5F" w:rsidP="000840A4">
      <w:pPr>
        <w:rPr>
          <w:rFonts w:cs="Times New Roman"/>
        </w:rPr>
      </w:pPr>
      <w:r w:rsidRPr="0013485A">
        <w:t xml:space="preserve">Email: </w:t>
      </w:r>
      <w:hyperlink r:id="rId16" w:history="1">
        <w:r w:rsidR="000840A4" w:rsidRPr="00504062">
          <w:rPr>
            <w:rStyle w:val="Hyperlink"/>
          </w:rPr>
          <w:t>italo.busi@huawei.com</w:t>
        </w:r>
      </w:hyperlink>
    </w:p>
    <w:p w:rsidR="000840A4" w:rsidRPr="000B52FF"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7"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AB0D09">
        <w:fldChar w:fldCharType="begin"/>
      </w:r>
      <w:r w:rsidR="00AB0D09" w:rsidRPr="00AB0D09">
        <w:rPr>
          <w:lang w:val="it-IT"/>
          <w:rPrChange w:id="891" w:author="Italo Busi" w:date="2017-10-24T14:00:00Z">
            <w:rPr/>
          </w:rPrChange>
        </w:rPr>
        <w:instrText>HYPERLINK "mailto:sergio.belotti@nokia.com"</w:instrText>
      </w:r>
      <w:r w:rsidR="00AB0D09">
        <w:fldChar w:fldCharType="separate"/>
      </w:r>
      <w:r w:rsidRPr="000310DC">
        <w:rPr>
          <w:rStyle w:val="Hyperlink"/>
          <w:lang w:val="it-IT"/>
        </w:rPr>
        <w:t>sergio.belotti@nokia.com</w:t>
      </w:r>
      <w:r w:rsidR="00AB0D09">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AB0D09">
        <w:fldChar w:fldCharType="begin"/>
      </w:r>
      <w:r w:rsidR="00AB0D09" w:rsidRPr="00AB0D09">
        <w:rPr>
          <w:lang w:val="it-IT"/>
          <w:rPrChange w:id="892" w:author="Italo Busi" w:date="2017-10-24T14:00:00Z">
            <w:rPr/>
          </w:rPrChange>
        </w:rPr>
        <w:instrText>HYPERLINK "mailto:gianmarco.bruno@ericsson.com"</w:instrText>
      </w:r>
      <w:r w:rsidR="00AB0D09">
        <w:fldChar w:fldCharType="separate"/>
      </w:r>
      <w:r w:rsidRPr="005E4EEA">
        <w:rPr>
          <w:rStyle w:val="Hyperlink"/>
          <w:lang w:val="it-IT"/>
        </w:rPr>
        <w:t>gianmarco.bruno@ericsson.com</w:t>
      </w:r>
      <w:r w:rsidR="00AB0D09">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8" w:history="1">
        <w:r w:rsidR="000840A4" w:rsidRPr="005E4EEA">
          <w:rPr>
            <w:rStyle w:val="Hyperlink"/>
          </w:rPr>
          <w:t>carlo.perocchio@ericsson.com</w:t>
        </w:r>
      </w:hyperlink>
    </w:p>
    <w:p w:rsidR="002E1F5F" w:rsidRPr="005E4EEA" w:rsidRDefault="002E1F5F" w:rsidP="002E1F5F"/>
    <w:sectPr w:rsidR="002E1F5F" w:rsidRPr="005E4EEA" w:rsidSect="00C672FD">
      <w:headerReference w:type="default" r:id="rId19"/>
      <w:footerReference w:type="default" r:id="rId20"/>
      <w:headerReference w:type="first" r:id="rId21"/>
      <w:footerReference w:type="first" r:id="rId22"/>
      <w:type w:val="continuous"/>
      <w:pgSz w:w="12240" w:h="15840" w:code="1"/>
      <w:pgMar w:top="1440" w:right="1080"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5" w:author="Belotti, Sergio (Nokia - IT/Vimercate) [2]" w:date="2017-10-30T01:09:00Z" w:initials="BS(-I">
    <w:p w:rsidR="00DD06FB" w:rsidRDefault="00DD06FB">
      <w:pPr>
        <w:pStyle w:val="CommentText"/>
      </w:pPr>
      <w:r>
        <w:rPr>
          <w:rStyle w:val="CommentReference"/>
        </w:rPr>
        <w:annotationRef/>
      </w:r>
      <w:r>
        <w:t xml:space="preserve">The figure is already </w:t>
      </w:r>
      <w:proofErr w:type="gramStart"/>
      <w:r>
        <w:t>there ,</w:t>
      </w:r>
      <w:proofErr w:type="gramEnd"/>
      <w:r>
        <w:t xml:space="preserve"> right ?</w:t>
      </w:r>
    </w:p>
    <w:p w:rsidR="00471CA3" w:rsidRDefault="00DD06FB">
      <w:pPr>
        <w:pStyle w:val="CommentText"/>
        <w:rPr>
          <w:color w:val="FF0000"/>
        </w:rPr>
      </w:pPr>
      <w:r w:rsidRPr="00471CA3">
        <w:rPr>
          <w:color w:val="FF0000"/>
        </w:rPr>
        <w:t>Italo: the</w:t>
      </w:r>
      <w:r w:rsidR="004E1699">
        <w:rPr>
          <w:color w:val="FF0000"/>
        </w:rPr>
        <w:t>se</w:t>
      </w:r>
      <w:r w:rsidRPr="00471CA3">
        <w:rPr>
          <w:color w:val="FF0000"/>
        </w:rPr>
        <w:t xml:space="preserve"> figure</w:t>
      </w:r>
      <w:r w:rsidR="004E1699">
        <w:rPr>
          <w:color w:val="FF0000"/>
        </w:rPr>
        <w:t>s</w:t>
      </w:r>
      <w:r w:rsidRPr="00471CA3">
        <w:rPr>
          <w:color w:val="FF0000"/>
        </w:rPr>
        <w:t xml:space="preserve"> </w:t>
      </w:r>
      <w:r w:rsidR="004E1699">
        <w:rPr>
          <w:color w:val="FF0000"/>
        </w:rPr>
        <w:t>a</w:t>
      </w:r>
      <w:r w:rsidR="004E1699">
        <w:rPr>
          <w:color w:val="FF0000"/>
        </w:rPr>
        <w:t xml:space="preserve">re </w:t>
      </w:r>
      <w:r w:rsidRPr="00471CA3">
        <w:rPr>
          <w:color w:val="FF0000"/>
        </w:rPr>
        <w:t>not ready to be inc</w:t>
      </w:r>
      <w:r w:rsidR="004E1699">
        <w:rPr>
          <w:color w:val="FF0000"/>
        </w:rPr>
        <w:t>luded into the published draft.</w:t>
      </w:r>
    </w:p>
    <w:p w:rsidR="00DD06FB" w:rsidRPr="00471CA3" w:rsidRDefault="004E1699">
      <w:pPr>
        <w:pStyle w:val="CommentText"/>
        <w:rPr>
          <w:color w:val="FF0000"/>
        </w:rPr>
      </w:pPr>
      <w:r>
        <w:rPr>
          <w:color w:val="FF0000"/>
        </w:rPr>
        <w:t>G</w:t>
      </w:r>
      <w:r>
        <w:rPr>
          <w:color w:val="FF0000"/>
        </w:rPr>
        <w:t xml:space="preserve">iven the time constraints for </w:t>
      </w:r>
      <w:r>
        <w:rPr>
          <w:color w:val="FF0000"/>
        </w:rPr>
        <w:t>I-D upload, t</w:t>
      </w:r>
      <w:r w:rsidR="00DD06FB" w:rsidRPr="00471CA3">
        <w:rPr>
          <w:color w:val="FF0000"/>
        </w:rPr>
        <w:t xml:space="preserve">he </w:t>
      </w:r>
      <w:r>
        <w:rPr>
          <w:color w:val="FF0000"/>
        </w:rPr>
        <w:t xml:space="preserve">current </w:t>
      </w:r>
      <w:r w:rsidR="00DD06FB" w:rsidRPr="00471CA3">
        <w:rPr>
          <w:color w:val="FF0000"/>
        </w:rPr>
        <w:t>intention is not to include the</w:t>
      </w:r>
      <w:r>
        <w:rPr>
          <w:color w:val="FF0000"/>
        </w:rPr>
        <w:t>se</w:t>
      </w:r>
      <w:r w:rsidR="00DD06FB" w:rsidRPr="00471CA3">
        <w:rPr>
          <w:color w:val="FF0000"/>
        </w:rPr>
        <w:t xml:space="preserve"> figure</w:t>
      </w:r>
      <w:r>
        <w:rPr>
          <w:color w:val="FF0000"/>
        </w:rPr>
        <w:t>s</w:t>
      </w:r>
      <w:r w:rsidR="00DD06FB" w:rsidRPr="00471CA3">
        <w:rPr>
          <w:color w:val="FF0000"/>
        </w:rPr>
        <w:t xml:space="preserve"> in </w:t>
      </w:r>
      <w:r>
        <w:rPr>
          <w:color w:val="FF0000"/>
        </w:rPr>
        <w:t xml:space="preserve">this </w:t>
      </w:r>
      <w:r>
        <w:rPr>
          <w:color w:val="FF0000"/>
        </w:rPr>
        <w:t>updat</w:t>
      </w:r>
      <w:r>
        <w:rPr>
          <w:color w:val="FF0000"/>
        </w:rPr>
        <w:t xml:space="preserve">e </w:t>
      </w:r>
      <w:r>
        <w:rPr>
          <w:color w:val="FF0000"/>
        </w:rPr>
        <w:t>(</w:t>
      </w:r>
      <w:r>
        <w:rPr>
          <w:color w:val="FF0000"/>
        </w:rPr>
        <w:t xml:space="preserve">to be uploaded on </w:t>
      </w:r>
      <w:proofErr w:type="spellStart"/>
      <w:r>
        <w:rPr>
          <w:color w:val="FF0000"/>
        </w:rPr>
        <w:t>m</w:t>
      </w:r>
      <w:r>
        <w:rPr>
          <w:color w:val="FF0000"/>
        </w:rPr>
        <w:t>onday</w:t>
      </w:r>
      <w:proofErr w:type="spellEnd"/>
      <w:r>
        <w:rPr>
          <w:color w:val="FF0000"/>
        </w:rPr>
        <w:t xml:space="preserve">) </w:t>
      </w:r>
      <w:r w:rsidR="00DD06FB" w:rsidRPr="00471CA3">
        <w:rPr>
          <w:color w:val="FF0000"/>
        </w:rPr>
        <w:t xml:space="preserve">but </w:t>
      </w:r>
      <w:r>
        <w:rPr>
          <w:color w:val="FF0000"/>
        </w:rPr>
        <w:t xml:space="preserve">only </w:t>
      </w:r>
      <w:r w:rsidR="00DD06FB" w:rsidRPr="00471CA3">
        <w:rPr>
          <w:color w:val="FF0000"/>
        </w:rPr>
        <w:t xml:space="preserve">to </w:t>
      </w:r>
      <w:r>
        <w:rPr>
          <w:color w:val="FF0000"/>
        </w:rPr>
        <w:t>hav</w:t>
      </w:r>
      <w:r>
        <w:rPr>
          <w:color w:val="FF0000"/>
        </w:rPr>
        <w:t>e the</w:t>
      </w:r>
      <w:r>
        <w:rPr>
          <w:color w:val="FF0000"/>
        </w:rPr>
        <w:t xml:space="preserve">se figures as part of </w:t>
      </w:r>
      <w:r w:rsidR="00DD06FB" w:rsidRPr="00471CA3">
        <w:rPr>
          <w:color w:val="FF0000"/>
        </w:rPr>
        <w:t>editors' note</w:t>
      </w:r>
      <w:r>
        <w:rPr>
          <w:color w:val="FF0000"/>
        </w:rPr>
        <w:t>s</w:t>
      </w:r>
      <w:r w:rsidR="00DD06FB" w:rsidRPr="00471CA3">
        <w:rPr>
          <w:color w:val="FF0000"/>
        </w:rPr>
        <w:t xml:space="preserve"> in the editor's draft.</w:t>
      </w:r>
    </w:p>
    <w:p w:rsidR="00DD06FB" w:rsidRPr="00471CA3" w:rsidRDefault="00DD06FB">
      <w:pPr>
        <w:pStyle w:val="CommentText"/>
        <w:rPr>
          <w:color w:val="FF0000"/>
        </w:rPr>
      </w:pPr>
      <w:r w:rsidRPr="00471CA3">
        <w:rPr>
          <w:color w:val="FF0000"/>
        </w:rPr>
        <w:t>If we can complete the</w:t>
      </w:r>
      <w:r w:rsidR="004E1699">
        <w:rPr>
          <w:color w:val="FF0000"/>
        </w:rPr>
        <w:t>se</w:t>
      </w:r>
      <w:r w:rsidRPr="00471CA3">
        <w:rPr>
          <w:color w:val="FF0000"/>
        </w:rPr>
        <w:t xml:space="preserve"> figure</w:t>
      </w:r>
      <w:r w:rsidR="004E1699">
        <w:rPr>
          <w:color w:val="FF0000"/>
        </w:rPr>
        <w:t>s</w:t>
      </w:r>
      <w:r w:rsidRPr="00471CA3">
        <w:rPr>
          <w:color w:val="FF0000"/>
        </w:rPr>
        <w:t xml:space="preserve"> before IETF 100, we can </w:t>
      </w:r>
      <w:r w:rsidR="004E1699">
        <w:rPr>
          <w:color w:val="FF0000"/>
        </w:rPr>
        <w:t xml:space="preserve">include </w:t>
      </w:r>
      <w:r w:rsidR="004E1699">
        <w:rPr>
          <w:color w:val="FF0000"/>
        </w:rPr>
        <w:t>t</w:t>
      </w:r>
      <w:r w:rsidR="004E1699">
        <w:rPr>
          <w:color w:val="FF0000"/>
        </w:rPr>
        <w:t xml:space="preserve">hem in the </w:t>
      </w:r>
      <w:r w:rsidR="004E1699">
        <w:rPr>
          <w:color w:val="FF0000"/>
        </w:rPr>
        <w:t xml:space="preserve">slide </w:t>
      </w:r>
      <w:r w:rsidR="004E1699">
        <w:rPr>
          <w:color w:val="FF0000"/>
        </w:rPr>
        <w:t xml:space="preserve">for </w:t>
      </w:r>
      <w:r w:rsidRPr="00471CA3">
        <w:rPr>
          <w:color w:val="FF0000"/>
        </w:rPr>
        <w:t xml:space="preserve">CCAMP WG </w:t>
      </w:r>
      <w:r w:rsidR="004E1699">
        <w:rPr>
          <w:color w:val="FF0000"/>
        </w:rPr>
        <w:t xml:space="preserve">presentation </w:t>
      </w:r>
      <w:r w:rsidRPr="00471CA3">
        <w:rPr>
          <w:color w:val="FF0000"/>
        </w:rPr>
        <w:t xml:space="preserve">and/or </w:t>
      </w:r>
      <w:r w:rsidR="004E1699">
        <w:rPr>
          <w:color w:val="FF0000"/>
        </w:rPr>
        <w:t xml:space="preserve">in the </w:t>
      </w:r>
      <w:r w:rsidRPr="00471CA3">
        <w:rPr>
          <w:color w:val="FF0000"/>
        </w:rPr>
        <w:t xml:space="preserve">revision of this document </w:t>
      </w:r>
      <w:r w:rsidR="004E1699">
        <w:rPr>
          <w:color w:val="FF0000"/>
        </w:rPr>
        <w:t>we are p</w:t>
      </w:r>
      <w:r w:rsidR="004E1699">
        <w:rPr>
          <w:color w:val="FF0000"/>
        </w:rPr>
        <w:t xml:space="preserve">lanning to upload </w:t>
      </w:r>
      <w:r w:rsidR="004E1699">
        <w:rPr>
          <w:color w:val="FF0000"/>
        </w:rPr>
        <w:t>at the beginning of IETF 100</w:t>
      </w:r>
      <w:r w:rsidR="004E1699">
        <w:rPr>
          <w:color w:val="FF0000"/>
        </w:rPr>
        <w:t xml:space="preserve"> (</w:t>
      </w:r>
      <w:r w:rsidR="004E1699">
        <w:rPr>
          <w:color w:val="FF0000"/>
        </w:rPr>
        <w:t>tog</w:t>
      </w:r>
      <w:r w:rsidR="004E1699">
        <w:rPr>
          <w:color w:val="FF0000"/>
        </w:rPr>
        <w:t>ether with the JS</w:t>
      </w:r>
      <w:r w:rsidR="004E1699">
        <w:rPr>
          <w:color w:val="FF0000"/>
        </w:rPr>
        <w:t>ON cod</w:t>
      </w:r>
      <w:r w:rsidR="004E1699">
        <w:rPr>
          <w:color w:val="FF0000"/>
        </w:rPr>
        <w:t>e)</w:t>
      </w:r>
      <w:r w:rsidR="004E1699">
        <w:rPr>
          <w:color w:val="FF0000"/>
        </w:rPr>
        <w:t>.</w:t>
      </w:r>
    </w:p>
  </w:comment>
  <w:comment w:id="377" w:author="Belotti, Sergio (Nokia - IT/Vimercate) [2]" w:date="2017-10-30T01:09:00Z" w:initials="BS(-I">
    <w:p w:rsidR="00DD06FB" w:rsidRDefault="00DD06FB">
      <w:pPr>
        <w:pStyle w:val="CommentText"/>
      </w:pPr>
      <w:r>
        <w:rPr>
          <w:rStyle w:val="CommentReference"/>
        </w:rPr>
        <w:annotationRef/>
      </w:r>
      <w:r>
        <w:t xml:space="preserve">Which are the open issue here? Needs to be clearly reported. </w:t>
      </w:r>
    </w:p>
    <w:p w:rsidR="00DD06FB" w:rsidRPr="00471CA3" w:rsidRDefault="00DD06FB">
      <w:pPr>
        <w:pStyle w:val="CommentText"/>
        <w:rPr>
          <w:color w:val="FF0000"/>
        </w:rPr>
      </w:pPr>
      <w:r w:rsidRPr="00471CA3">
        <w:rPr>
          <w:color w:val="FF0000"/>
        </w:rPr>
        <w:t xml:space="preserve">Italo: the </w:t>
      </w:r>
      <w:r w:rsidR="004E1699" w:rsidRPr="00471CA3">
        <w:rPr>
          <w:color w:val="FF0000"/>
        </w:rPr>
        <w:t>intentio</w:t>
      </w:r>
      <w:r w:rsidR="004E1699" w:rsidRPr="00471CA3">
        <w:rPr>
          <w:color w:val="FF0000"/>
        </w:rPr>
        <w:t>n was to reference to the open</w:t>
      </w:r>
      <w:r w:rsidR="004E1699" w:rsidRPr="00471CA3">
        <w:rPr>
          <w:color w:val="FF0000"/>
        </w:rPr>
        <w:t xml:space="preserve"> issues </w:t>
      </w:r>
      <w:r w:rsidR="004E1699" w:rsidRPr="00471CA3">
        <w:rPr>
          <w:color w:val="FF0000"/>
        </w:rPr>
        <w:t>described in this paragr</w:t>
      </w:r>
      <w:r w:rsidR="004E1699" w:rsidRPr="00471CA3">
        <w:rPr>
          <w:color w:val="FF0000"/>
        </w:rPr>
        <w:t>aph ("these"):</w:t>
      </w:r>
      <w:r w:rsidR="004E1699" w:rsidRPr="00471CA3">
        <w:rPr>
          <w:color w:val="FF0000"/>
        </w:rPr>
        <w:t xml:space="preserve"> </w:t>
      </w:r>
      <w:r w:rsidR="004E1699" w:rsidRPr="00471CA3">
        <w:rPr>
          <w:color w:val="FF0000"/>
        </w:rPr>
        <w:t>I ha</w:t>
      </w:r>
      <w:r w:rsidR="004E1699" w:rsidRPr="00471CA3">
        <w:rPr>
          <w:color w:val="FF0000"/>
        </w:rPr>
        <w:t>ve j</w:t>
      </w:r>
      <w:r w:rsidR="004E1699" w:rsidRPr="00471CA3">
        <w:rPr>
          <w:color w:val="FF0000"/>
        </w:rPr>
        <w:t>ust a</w:t>
      </w:r>
      <w:r w:rsidRPr="00471CA3">
        <w:rPr>
          <w:color w:val="FF0000"/>
        </w:rPr>
        <w:t xml:space="preserve">dded some text </w:t>
      </w:r>
      <w:r w:rsidR="004E1699" w:rsidRPr="00471CA3">
        <w:rPr>
          <w:color w:val="FF0000"/>
        </w:rPr>
        <w:t xml:space="preserve">summarizing </w:t>
      </w:r>
      <w:r w:rsidR="004E1699" w:rsidRPr="00471CA3">
        <w:rPr>
          <w:color w:val="FF0000"/>
        </w:rPr>
        <w:t>what are the</w:t>
      </w:r>
      <w:r w:rsidR="004E1699" w:rsidRPr="00471CA3">
        <w:rPr>
          <w:color w:val="FF0000"/>
        </w:rPr>
        <w:t xml:space="preserve">se </w:t>
      </w:r>
      <w:r w:rsidRPr="00471CA3">
        <w:rPr>
          <w:color w:val="FF0000"/>
        </w:rPr>
        <w:t>issues.</w:t>
      </w:r>
    </w:p>
  </w:comment>
  <w:comment w:id="391" w:author="Belotti, Sergio (Nokia - IT/Vimercate) [2]" w:date="2017-10-30T01:10:00Z" w:initials="BS(-I">
    <w:p w:rsidR="00DD06FB" w:rsidRDefault="00DD06FB">
      <w:pPr>
        <w:pStyle w:val="CommentText"/>
      </w:pPr>
      <w:r>
        <w:rPr>
          <w:rStyle w:val="CommentReference"/>
        </w:rPr>
        <w:annotationRef/>
      </w:r>
      <w:r>
        <w:t xml:space="preserve">Client topology </w:t>
      </w:r>
    </w:p>
    <w:p w:rsidR="00554C64" w:rsidRPr="00471CA3" w:rsidRDefault="004E1699">
      <w:pPr>
        <w:pStyle w:val="CommentText"/>
        <w:rPr>
          <w:color w:val="FF0000"/>
        </w:rPr>
      </w:pPr>
      <w:r w:rsidRPr="00471CA3">
        <w:rPr>
          <w:color w:val="FF0000"/>
        </w:rPr>
        <w:t>Italo: Ok</w:t>
      </w:r>
    </w:p>
  </w:comment>
  <w:comment w:id="404" w:author="Belotti, Sergio (Nokia - IT/Vimercate) [2]" w:date="2017-10-30T01:10:00Z" w:initials="BS(-I">
    <w:p w:rsidR="00DD06FB" w:rsidRDefault="00DD06FB">
      <w:pPr>
        <w:pStyle w:val="CommentText"/>
        <w:rPr>
          <w:rStyle w:val="CommentReference"/>
        </w:rPr>
      </w:pPr>
      <w:r>
        <w:rPr>
          <w:rStyle w:val="CommentReference"/>
        </w:rPr>
        <w:annotationRef/>
      </w:r>
      <w:r>
        <w:rPr>
          <w:rStyle w:val="CommentReference"/>
        </w:rPr>
        <w:t xml:space="preserve">Proposed rewording: to </w:t>
      </w:r>
      <w:proofErr w:type="gramStart"/>
      <w:r>
        <w:rPr>
          <w:rStyle w:val="CommentReference"/>
        </w:rPr>
        <w:t>correlate  client</w:t>
      </w:r>
      <w:proofErr w:type="gramEnd"/>
      <w:r>
        <w:rPr>
          <w:rStyle w:val="CommentReference"/>
        </w:rPr>
        <w:t xml:space="preserve"> topology of access link to related OTN topology of the ODU TTP to which access link are connected to. </w:t>
      </w:r>
    </w:p>
    <w:p w:rsidR="00554C64" w:rsidRPr="00471CA3" w:rsidRDefault="004E1699">
      <w:pPr>
        <w:pStyle w:val="CommentText"/>
        <w:rPr>
          <w:rStyle w:val="CommentReference"/>
          <w:color w:val="FF0000"/>
        </w:rPr>
      </w:pPr>
      <w:r w:rsidRPr="00471CA3">
        <w:rPr>
          <w:rStyle w:val="CommentReference"/>
          <w:color w:val="FF0000"/>
        </w:rPr>
        <w:t xml:space="preserve">Italo: </w:t>
      </w:r>
      <w:r w:rsidRPr="00471CA3">
        <w:rPr>
          <w:rStyle w:val="CommentReference"/>
          <w:color w:val="FF0000"/>
        </w:rPr>
        <w:t>ok in principle</w:t>
      </w:r>
    </w:p>
    <w:p w:rsidR="00554C64" w:rsidRPr="00471CA3" w:rsidRDefault="004E1699">
      <w:pPr>
        <w:pStyle w:val="CommentText"/>
        <w:rPr>
          <w:color w:val="FF0000"/>
        </w:rPr>
      </w:pPr>
      <w:r w:rsidRPr="00471CA3">
        <w:rPr>
          <w:rStyle w:val="CommentReference"/>
          <w:color w:val="FF0000"/>
        </w:rPr>
        <w:t>I hav</w:t>
      </w:r>
      <w:r w:rsidRPr="00471CA3">
        <w:rPr>
          <w:rStyle w:val="CommentReference"/>
          <w:color w:val="FF0000"/>
        </w:rPr>
        <w:t xml:space="preserve">e </w:t>
      </w:r>
      <w:r w:rsidRPr="00471CA3">
        <w:rPr>
          <w:rStyle w:val="CommentReference"/>
          <w:color w:val="FF0000"/>
        </w:rPr>
        <w:t>change</w:t>
      </w:r>
      <w:r w:rsidRPr="00471CA3">
        <w:rPr>
          <w:rStyle w:val="CommentReference"/>
          <w:color w:val="FF0000"/>
        </w:rPr>
        <w:t>d</w:t>
      </w:r>
      <w:r w:rsidRPr="00471CA3">
        <w:rPr>
          <w:rStyle w:val="CommentReference"/>
          <w:color w:val="FF0000"/>
        </w:rPr>
        <w:t xml:space="preserve"> "</w:t>
      </w:r>
      <w:r w:rsidR="00554C64" w:rsidRPr="00471CA3">
        <w:rPr>
          <w:rStyle w:val="CommentReference"/>
          <w:color w:val="FF0000"/>
        </w:rPr>
        <w:t>to report which access link can access to which ODU TTP</w:t>
      </w:r>
      <w:r w:rsidRPr="00471CA3">
        <w:rPr>
          <w:rStyle w:val="CommentReference"/>
          <w:color w:val="FF0000"/>
        </w:rPr>
        <w:t xml:space="preserve">" with </w:t>
      </w:r>
      <w:r w:rsidRPr="00471CA3">
        <w:rPr>
          <w:rStyle w:val="CommentReference"/>
          <w:color w:val="FF0000"/>
        </w:rPr>
        <w:t xml:space="preserve">the </w:t>
      </w:r>
      <w:r w:rsidRPr="00471CA3">
        <w:rPr>
          <w:rStyle w:val="CommentReference"/>
          <w:color w:val="FF0000"/>
        </w:rPr>
        <w:t xml:space="preserve">new </w:t>
      </w:r>
      <w:r w:rsidRPr="00471CA3">
        <w:rPr>
          <w:rStyle w:val="CommentReference"/>
          <w:color w:val="FF0000"/>
        </w:rPr>
        <w:t>text and k</w:t>
      </w:r>
      <w:r w:rsidRPr="00471CA3">
        <w:rPr>
          <w:rStyle w:val="CommentReference"/>
          <w:color w:val="FF0000"/>
        </w:rPr>
        <w:t>e</w:t>
      </w:r>
      <w:r w:rsidRPr="00471CA3">
        <w:rPr>
          <w:rStyle w:val="CommentReference"/>
          <w:color w:val="FF0000"/>
        </w:rPr>
        <w:t xml:space="preserve">pt the </w:t>
      </w:r>
      <w:r w:rsidRPr="00471CA3">
        <w:rPr>
          <w:rStyle w:val="CommentReference"/>
          <w:color w:val="FF0000"/>
        </w:rPr>
        <w:t>reference</w:t>
      </w:r>
      <w:r w:rsidRPr="00471CA3">
        <w:rPr>
          <w:rStyle w:val="CommentReference"/>
          <w:color w:val="FF0000"/>
        </w:rPr>
        <w:t>s</w:t>
      </w:r>
      <w:r w:rsidRPr="00471CA3">
        <w:rPr>
          <w:rStyle w:val="CommentReference"/>
          <w:color w:val="FF0000"/>
        </w:rPr>
        <w:t xml:space="preserve"> to </w:t>
      </w:r>
      <w:r w:rsidRPr="00471CA3">
        <w:rPr>
          <w:rStyle w:val="CommentReference"/>
          <w:color w:val="FF0000"/>
        </w:rPr>
        <w:t>[</w:t>
      </w:r>
      <w:r w:rsidRPr="00471CA3">
        <w:rPr>
          <w:rStyle w:val="CommentReference"/>
          <w:color w:val="FF0000"/>
        </w:rPr>
        <w:t>TE-</w:t>
      </w:r>
      <w:r w:rsidRPr="00471CA3">
        <w:rPr>
          <w:rStyle w:val="CommentReference"/>
          <w:color w:val="FF0000"/>
        </w:rPr>
        <w:t>TOPO</w:t>
      </w:r>
      <w:r w:rsidRPr="00471CA3">
        <w:rPr>
          <w:rStyle w:val="CommentReference"/>
          <w:color w:val="FF0000"/>
        </w:rPr>
        <w:t>]</w:t>
      </w:r>
      <w:r w:rsidRPr="00471CA3">
        <w:rPr>
          <w:rStyle w:val="CommentReference"/>
          <w:color w:val="FF0000"/>
        </w:rPr>
        <w:t>.</w:t>
      </w:r>
    </w:p>
  </w:comment>
  <w:comment w:id="444" w:author="Belotti, Sergio (Nokia - IT/Vimercate) [2]" w:date="2017-10-30T01:11:00Z" w:initials="BS(-I">
    <w:p w:rsidR="00554C64" w:rsidRDefault="00DD06FB">
      <w:pPr>
        <w:pStyle w:val="CommentText"/>
      </w:pPr>
      <w:r>
        <w:rPr>
          <w:rStyle w:val="CommentReference"/>
        </w:rPr>
        <w:annotationRef/>
      </w:r>
      <w:r>
        <w:t>I think also plug-id makes part of the process here: I think external domain says only that an inter-domain link exists, not how to connect the two domain that is provided via plug-id or remote-</w:t>
      </w:r>
      <w:proofErr w:type="spellStart"/>
      <w:r>
        <w:t>te</w:t>
      </w:r>
      <w:proofErr w:type="spellEnd"/>
      <w:r>
        <w:t>-</w:t>
      </w:r>
      <w:proofErr w:type="spellStart"/>
      <w:r>
        <w:t>nodee</w:t>
      </w:r>
      <w:proofErr w:type="spellEnd"/>
      <w:r>
        <w:t xml:space="preserve">-id and </w:t>
      </w:r>
      <w:proofErr w:type="spellStart"/>
      <w:r>
        <w:t>te-link.I</w:t>
      </w:r>
      <w:proofErr w:type="spellEnd"/>
      <w:r>
        <w:t xml:space="preserve"> would expect that also IP PNC can </w:t>
      </w:r>
      <w:proofErr w:type="spellStart"/>
      <w:r>
        <w:t>retrive</w:t>
      </w:r>
      <w:proofErr w:type="spellEnd"/>
      <w:r>
        <w:t xml:space="preserve"> similar information: plug-id to encompass the domain and access link to connect C-R1 with S3-1 LTP. They should be two piece of information not only the one contained in external-domain container.</w:t>
      </w:r>
    </w:p>
    <w:p w:rsidR="00471CA3" w:rsidRDefault="004E1699">
      <w:pPr>
        <w:pStyle w:val="CommentText"/>
        <w:rPr>
          <w:color w:val="FF0000"/>
        </w:rPr>
      </w:pPr>
      <w:r w:rsidRPr="00471CA3">
        <w:rPr>
          <w:color w:val="FF0000"/>
        </w:rPr>
        <w:t>Italo: you are correct. We need to reconcile the text in this paragraph with the text we have prepared for Use Case 3</w:t>
      </w:r>
      <w:r>
        <w:rPr>
          <w:color w:val="FF0000"/>
        </w:rPr>
        <w:t xml:space="preserve"> (the two pi</w:t>
      </w:r>
      <w:r>
        <w:rPr>
          <w:color w:val="FF0000"/>
        </w:rPr>
        <w:t>eces of te</w:t>
      </w:r>
      <w:r>
        <w:rPr>
          <w:color w:val="FF0000"/>
        </w:rPr>
        <w:t>xt have been dev</w:t>
      </w:r>
      <w:r>
        <w:rPr>
          <w:color w:val="FF0000"/>
        </w:rPr>
        <w:t>eloped</w:t>
      </w:r>
      <w:r>
        <w:rPr>
          <w:color w:val="FF0000"/>
        </w:rPr>
        <w:t xml:space="preserve"> at diffe</w:t>
      </w:r>
      <w:r>
        <w:rPr>
          <w:color w:val="FF0000"/>
        </w:rPr>
        <w:t>rent t</w:t>
      </w:r>
      <w:r>
        <w:rPr>
          <w:color w:val="FF0000"/>
        </w:rPr>
        <w:t>imes</w:t>
      </w:r>
      <w:r>
        <w:rPr>
          <w:color w:val="FF0000"/>
        </w:rPr>
        <w:t>).</w:t>
      </w:r>
    </w:p>
    <w:p w:rsidR="00DD06FB" w:rsidRPr="00471CA3" w:rsidRDefault="004E1699">
      <w:pPr>
        <w:pStyle w:val="CommentText"/>
        <w:rPr>
          <w:color w:val="FF0000"/>
        </w:rPr>
      </w:pPr>
      <w:r w:rsidRPr="00471CA3">
        <w:rPr>
          <w:color w:val="FF0000"/>
        </w:rPr>
        <w:t xml:space="preserve">Considering the close submission deadline, I </w:t>
      </w:r>
      <w:proofErr w:type="spellStart"/>
      <w:r w:rsidRPr="00471CA3">
        <w:rPr>
          <w:color w:val="FF0000"/>
        </w:rPr>
        <w:t xml:space="preserve">would suggest to work on this issue for the next updated. In </w:t>
      </w:r>
      <w:proofErr w:type="spellEnd"/>
      <w:r w:rsidRPr="00471CA3">
        <w:rPr>
          <w:color w:val="FF0000"/>
        </w:rPr>
        <w:t xml:space="preserve">the meanwhile, I </w:t>
      </w:r>
      <w:r w:rsidRPr="00471CA3">
        <w:rPr>
          <w:color w:val="FF0000"/>
        </w:rPr>
        <w:t>have</w:t>
      </w:r>
      <w:r w:rsidRPr="00471CA3">
        <w:rPr>
          <w:color w:val="FF0000"/>
        </w:rPr>
        <w:t xml:space="preserve"> added a note</w:t>
      </w:r>
      <w:r w:rsidRPr="00471CA3">
        <w:rPr>
          <w:color w:val="FF0000"/>
        </w:rPr>
        <w:t xml:space="preserve"> to indicate that more work on this section is needed</w:t>
      </w:r>
      <w:r w:rsidRPr="00471CA3">
        <w:rPr>
          <w:color w:val="FF0000"/>
        </w:rPr>
        <w:t>.</w:t>
      </w:r>
    </w:p>
  </w:comment>
  <w:comment w:id="491" w:author="Belotti, Sergio (Nokia - IT/Vimercate) [3]" w:date="2017-10-30T01:11:00Z" w:initials="BS(-I">
    <w:p w:rsidR="00DD06FB" w:rsidRDefault="00DD06FB">
      <w:pPr>
        <w:pStyle w:val="CommentText"/>
      </w:pPr>
      <w:r>
        <w:rPr>
          <w:rStyle w:val="CommentReference"/>
        </w:rPr>
        <w:annotationRef/>
      </w:r>
      <w:r>
        <w:t>I would delete the green part and reword as suggested.</w:t>
      </w:r>
    </w:p>
    <w:p w:rsidR="009F7F72" w:rsidRPr="00471CA3" w:rsidRDefault="004E1699">
      <w:pPr>
        <w:pStyle w:val="CommentText"/>
        <w:rPr>
          <w:color w:val="FF0000"/>
        </w:rPr>
      </w:pPr>
      <w:r w:rsidRPr="00471CA3">
        <w:rPr>
          <w:color w:val="FF0000"/>
        </w:rPr>
        <w:t>Italo: ok, done</w:t>
      </w:r>
    </w:p>
  </w:comment>
  <w:comment w:id="563" w:author="Belotti, Sergio (Nokia - IT/Vimercate) [2]" w:date="2017-10-30T01:12:00Z" w:initials="BS(-I">
    <w:p w:rsidR="00DD06FB" w:rsidRDefault="00DD06FB">
      <w:pPr>
        <w:pStyle w:val="CommentText"/>
      </w:pPr>
      <w:r>
        <w:rPr>
          <w:rStyle w:val="CommentReference"/>
        </w:rPr>
        <w:annotationRef/>
      </w:r>
      <w:r>
        <w:t>To be deleted</w:t>
      </w:r>
    </w:p>
    <w:p w:rsidR="009F7F72" w:rsidRPr="00471CA3" w:rsidRDefault="004E1699">
      <w:pPr>
        <w:pStyle w:val="CommentText"/>
        <w:rPr>
          <w:color w:val="FF0000"/>
        </w:rPr>
      </w:pPr>
      <w:r w:rsidRPr="00471CA3">
        <w:rPr>
          <w:color w:val="FF0000"/>
        </w:rPr>
        <w:t>Italo: ok, done</w:t>
      </w:r>
    </w:p>
  </w:comment>
  <w:comment w:id="585" w:author="Belotti, Sergio (Nokia - IT/Vimercate) [2]" w:date="2017-10-30T01:12:00Z" w:initials="BS(-I">
    <w:p w:rsidR="00DD06FB" w:rsidRDefault="00DD06FB">
      <w:pPr>
        <w:pStyle w:val="CommentText"/>
      </w:pPr>
      <w:r>
        <w:rPr>
          <w:rStyle w:val="CommentReference"/>
        </w:rPr>
        <w:annotationRef/>
      </w:r>
      <w:r>
        <w:t xml:space="preserve">I think this part is connected to the text added related to physical implementation of the border node (e.g. pizza </w:t>
      </w:r>
      <w:proofErr w:type="gramStart"/>
      <w:r>
        <w:t>box ,</w:t>
      </w:r>
      <w:proofErr w:type="gramEnd"/>
      <w:r>
        <w:t xml:space="preserve"> etc.) but it is not easy to make this relation. At least mention one of the three picture added in section 3.1.1 could be useful.</w:t>
      </w:r>
    </w:p>
    <w:p w:rsidR="005A4CA9" w:rsidRPr="00F4204E" w:rsidRDefault="004E1699">
      <w:pPr>
        <w:pStyle w:val="CommentText"/>
        <w:rPr>
          <w:color w:val="FF0000"/>
        </w:rPr>
      </w:pPr>
      <w:r w:rsidRPr="00F4204E">
        <w:rPr>
          <w:color w:val="FF0000"/>
        </w:rPr>
        <w:t>Italo: ok. The old text "</w:t>
      </w:r>
      <w:r w:rsidR="005A4CA9" w:rsidRPr="00F4204E">
        <w:rPr>
          <w:color w:val="FF0000"/>
        </w:rPr>
        <w:t>It is worth noting that</w:t>
      </w:r>
      <w:r w:rsidRPr="00F4204E">
        <w:rPr>
          <w:color w:val="FF0000"/>
        </w:rPr>
        <w:t>"</w:t>
      </w:r>
      <w:r w:rsidRPr="00F4204E">
        <w:rPr>
          <w:color w:val="FF0000"/>
        </w:rPr>
        <w:t xml:space="preserve"> has been</w:t>
      </w:r>
      <w:r w:rsidRPr="00F4204E">
        <w:rPr>
          <w:color w:val="FF0000"/>
        </w:rPr>
        <w:t xml:space="preserve"> changed to "As </w:t>
      </w:r>
      <w:r w:rsidRPr="00F4204E">
        <w:rPr>
          <w:color w:val="FF0000"/>
        </w:rPr>
        <w:t>d</w:t>
      </w:r>
      <w:r w:rsidRPr="00F4204E">
        <w:rPr>
          <w:color w:val="FF0000"/>
        </w:rPr>
        <w:t>is</w:t>
      </w:r>
      <w:r w:rsidRPr="00F4204E">
        <w:rPr>
          <w:color w:val="FF0000"/>
        </w:rPr>
        <w:t>cussed in section 3</w:t>
      </w:r>
      <w:r w:rsidRPr="00F4204E">
        <w:rPr>
          <w:color w:val="FF0000"/>
        </w:rPr>
        <w:t>.1.1</w:t>
      </w:r>
      <w:r w:rsidRPr="00F4204E">
        <w:rPr>
          <w:color w:val="FF0000"/>
        </w:rPr>
        <w:t>"</w:t>
      </w:r>
      <w:r w:rsidRPr="00F4204E">
        <w:rPr>
          <w:color w:val="FF0000"/>
        </w:rPr>
        <w:t xml:space="preserve"> and "hardware options" have been changed into "hardware implementation".</w:t>
      </w:r>
    </w:p>
  </w:comment>
  <w:comment w:id="635" w:author="Belotti, Sergio (Nokia - IT/Vimercate) [2]" w:date="2017-10-30T01:04:00Z" w:initials="BS(-I">
    <w:p w:rsidR="00DD06FB" w:rsidRDefault="00DD06FB">
      <w:pPr>
        <w:pStyle w:val="CommentText"/>
      </w:pPr>
      <w:r>
        <w:rPr>
          <w:rStyle w:val="CommentReference"/>
        </w:rPr>
        <w:annotationRef/>
      </w:r>
      <w:r>
        <w:t xml:space="preserve">Are you referring to the multi-access link or multi-homing case </w:t>
      </w:r>
      <w:proofErr w:type="gramStart"/>
      <w:r>
        <w:t>right ?</w:t>
      </w:r>
      <w:proofErr w:type="gramEnd"/>
      <w:r>
        <w:t xml:space="preserve"> Maybe a little rewording could help. Italo, are you saying that in case of 1to1 relationship there is no need of EPL </w:t>
      </w:r>
      <w:proofErr w:type="gramStart"/>
      <w:r>
        <w:t>service ?</w:t>
      </w:r>
      <w:proofErr w:type="gramEnd"/>
    </w:p>
    <w:p w:rsidR="005A4CA9" w:rsidRDefault="004E1699">
      <w:pPr>
        <w:pStyle w:val="CommentText"/>
        <w:rPr>
          <w:color w:val="FF0000"/>
        </w:rPr>
      </w:pPr>
      <w:r w:rsidRPr="005A4CA9">
        <w:rPr>
          <w:color w:val="FF0000"/>
        </w:rPr>
        <w:t xml:space="preserve">Italo: </w:t>
      </w:r>
      <w:r w:rsidRPr="005A4CA9">
        <w:rPr>
          <w:color w:val="FF0000"/>
        </w:rPr>
        <w:t>t</w:t>
      </w:r>
      <w:r w:rsidRPr="005A4CA9">
        <w:rPr>
          <w:color w:val="FF0000"/>
        </w:rPr>
        <w:t xml:space="preserve">ext </w:t>
      </w:r>
      <w:r w:rsidRPr="005A4CA9">
        <w:rPr>
          <w:color w:val="FF0000"/>
        </w:rPr>
        <w:t xml:space="preserve">reworded to reference the case where </w:t>
      </w:r>
      <w:r>
        <w:rPr>
          <w:color w:val="FF0000"/>
        </w:rPr>
        <w:t>Ethernet (not multi</w:t>
      </w:r>
      <w:r>
        <w:rPr>
          <w:color w:val="FF0000"/>
        </w:rPr>
        <w:t>-</w:t>
      </w:r>
      <w:r>
        <w:rPr>
          <w:color w:val="FF0000"/>
        </w:rPr>
        <w:t>function</w:t>
      </w:r>
      <w:r>
        <w:rPr>
          <w:color w:val="FF0000"/>
        </w:rPr>
        <w:t xml:space="preserve">) </w:t>
      </w:r>
      <w:r w:rsidRPr="005A4CA9">
        <w:rPr>
          <w:color w:val="FF0000"/>
        </w:rPr>
        <w:t>access links have dedicated access cards in section 3.</w:t>
      </w:r>
      <w:r w:rsidRPr="005A4CA9">
        <w:rPr>
          <w:color w:val="FF0000"/>
        </w:rPr>
        <w:t xml:space="preserve">1.1. In this case, once the ODU2 tunnel is setup, this tunnel can only carry the Ethernet traffic from the </w:t>
      </w:r>
      <w:r w:rsidRPr="005A4CA9">
        <w:rPr>
          <w:color w:val="FF0000"/>
        </w:rPr>
        <w:t xml:space="preserve">only </w:t>
      </w:r>
      <w:r w:rsidRPr="005A4CA9">
        <w:rPr>
          <w:color w:val="FF0000"/>
        </w:rPr>
        <w:t xml:space="preserve">Ethernet </w:t>
      </w:r>
      <w:r w:rsidRPr="005A4CA9">
        <w:rPr>
          <w:color w:val="FF0000"/>
        </w:rPr>
        <w:t xml:space="preserve">access </w:t>
      </w:r>
      <w:r w:rsidRPr="005A4CA9">
        <w:rPr>
          <w:color w:val="FF0000"/>
        </w:rPr>
        <w:t xml:space="preserve">link </w:t>
      </w:r>
      <w:r w:rsidRPr="005A4CA9">
        <w:rPr>
          <w:color w:val="FF0000"/>
        </w:rPr>
        <w:t xml:space="preserve">on that </w:t>
      </w:r>
      <w:r w:rsidRPr="005A4CA9">
        <w:rPr>
          <w:color w:val="FF0000"/>
        </w:rPr>
        <w:t>a</w:t>
      </w:r>
      <w:r w:rsidRPr="005A4CA9">
        <w:rPr>
          <w:color w:val="FF0000"/>
        </w:rPr>
        <w:t xml:space="preserve">ccess </w:t>
      </w:r>
      <w:r w:rsidRPr="005A4CA9">
        <w:rPr>
          <w:color w:val="FF0000"/>
        </w:rPr>
        <w:t>car</w:t>
      </w:r>
      <w:r w:rsidRPr="005A4CA9">
        <w:rPr>
          <w:color w:val="FF0000"/>
        </w:rPr>
        <w:t>d.</w:t>
      </w:r>
    </w:p>
    <w:p w:rsidR="00471CA3" w:rsidRPr="005A4CA9" w:rsidRDefault="004E1699">
      <w:pPr>
        <w:pStyle w:val="CommentText"/>
        <w:rPr>
          <w:color w:val="FF0000"/>
        </w:rPr>
      </w:pPr>
      <w:r>
        <w:rPr>
          <w:color w:val="FF0000"/>
        </w:rPr>
        <w:t xml:space="preserve">If the access link is a multi-function access link, </w:t>
      </w:r>
      <w:r>
        <w:rPr>
          <w:color w:val="FF0000"/>
        </w:rPr>
        <w:t xml:space="preserve">the type of access </w:t>
      </w:r>
      <w:r>
        <w:rPr>
          <w:color w:val="FF0000"/>
        </w:rPr>
        <w:t>needs to be configured.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699" w:rsidRDefault="004E1699">
      <w:r>
        <w:separator/>
      </w:r>
    </w:p>
  </w:endnote>
  <w:endnote w:type="continuationSeparator" w:id="0">
    <w:p w:rsidR="004E1699" w:rsidRDefault="004E16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fldSimple w:instr=" SAVEDATE  \@ &quot;M&quot; \* MERGEFORMAT ">
      <w:ins w:id="899" w:author="Italo Busi" w:date="2017-10-28T19:20:00Z">
        <w:r>
          <w:rPr>
            <w:noProof/>
          </w:rPr>
          <w:instrText>10</w:instrText>
        </w:r>
      </w:ins>
      <w:ins w:id="900" w:author="Belotti, Sergio (Nokia - IT/Vimercate)" w:date="2017-10-27T17:46:00Z">
        <w:del w:id="901" w:author="Italo Busi" w:date="2017-10-28T19:20:00Z">
          <w:r w:rsidDel="00562706">
            <w:rPr>
              <w:noProof/>
            </w:rPr>
            <w:delInstrText>10</w:delInstrText>
          </w:r>
        </w:del>
      </w:ins>
      <w:ins w:id="902" w:author="Leeyoung" w:date="2017-10-25T09:08:00Z">
        <w:del w:id="903" w:author="Italo Busi" w:date="2017-10-28T19:20:00Z">
          <w:r w:rsidDel="00562706">
            <w:rPr>
              <w:noProof/>
            </w:rPr>
            <w:delInstrText>10</w:delInstrText>
          </w:r>
        </w:del>
      </w:ins>
      <w:del w:id="904" w:author="Italo Busi" w:date="2017-10-28T19:20:00Z">
        <w:r w:rsidDel="00562706">
          <w:rPr>
            <w:noProof/>
          </w:rPr>
          <w:delInstrText>7</w:delInstrText>
        </w:r>
      </w:del>
    </w:fldSimple>
    <w:r>
      <w:instrText xml:space="preserve"> = 1 July </w:instrText>
    </w:r>
    <w:r>
      <w:fldChar w:fldCharType="begin"/>
    </w:r>
    <w:r>
      <w:instrText xml:space="preserve"> IF </w:instrText>
    </w:r>
    <w:fldSimple w:instr=" SAVEDATE \@ &quot;M&quot; \* MERGEFORMAT \* MERGEFORMAT ">
      <w:ins w:id="905" w:author="Italo Busi" w:date="2017-10-28T19:20:00Z">
        <w:r>
          <w:rPr>
            <w:noProof/>
          </w:rPr>
          <w:instrText>10</w:instrText>
        </w:r>
      </w:ins>
      <w:ins w:id="906" w:author="Belotti, Sergio (Nokia - IT/Vimercate)" w:date="2017-10-27T17:46:00Z">
        <w:del w:id="907" w:author="Italo Busi" w:date="2017-10-28T19:20:00Z">
          <w:r w:rsidDel="00562706">
            <w:rPr>
              <w:noProof/>
            </w:rPr>
            <w:delInstrText>10</w:delInstrText>
          </w:r>
        </w:del>
      </w:ins>
      <w:ins w:id="908" w:author="Leeyoung" w:date="2017-10-25T09:08:00Z">
        <w:del w:id="909" w:author="Italo Busi" w:date="2017-10-28T19:20:00Z">
          <w:r w:rsidDel="00562706">
            <w:rPr>
              <w:noProof/>
            </w:rPr>
            <w:delInstrText>10</w:delInstrText>
          </w:r>
        </w:del>
      </w:ins>
      <w:del w:id="910" w:author="Italo Busi" w:date="2017-10-28T19:20:00Z">
        <w:r w:rsidDel="00562706">
          <w:rPr>
            <w:noProof/>
          </w:rPr>
          <w:delInstrText>7</w:delInstrText>
        </w:r>
      </w:del>
    </w:fldSimple>
    <w:r>
      <w:instrText xml:space="preserve"> = 2 August </w:instrText>
    </w:r>
    <w:r>
      <w:fldChar w:fldCharType="begin"/>
    </w:r>
    <w:r>
      <w:instrText xml:space="preserve"> IF </w:instrText>
    </w:r>
    <w:fldSimple w:instr=" SAVEDATE \@ &quot;M&quot; \* MERGEFORMAT ">
      <w:ins w:id="911" w:author="Italo Busi" w:date="2017-10-28T19:20:00Z">
        <w:r>
          <w:rPr>
            <w:noProof/>
          </w:rPr>
          <w:instrText>10</w:instrText>
        </w:r>
      </w:ins>
      <w:ins w:id="912" w:author="Belotti, Sergio (Nokia - IT/Vimercate)" w:date="2017-10-27T17:46:00Z">
        <w:del w:id="913" w:author="Italo Busi" w:date="2017-10-28T19:20:00Z">
          <w:r w:rsidDel="00562706">
            <w:rPr>
              <w:noProof/>
            </w:rPr>
            <w:delInstrText>10</w:delInstrText>
          </w:r>
        </w:del>
      </w:ins>
      <w:ins w:id="914" w:author="Leeyoung" w:date="2017-10-25T09:08:00Z">
        <w:del w:id="915" w:author="Italo Busi" w:date="2017-10-28T19:20:00Z">
          <w:r w:rsidDel="00562706">
            <w:rPr>
              <w:noProof/>
            </w:rPr>
            <w:delInstrText>10</w:delInstrText>
          </w:r>
        </w:del>
      </w:ins>
      <w:del w:id="916" w:author="Italo Busi" w:date="2017-10-28T19:20:00Z">
        <w:r w:rsidDel="00562706">
          <w:rPr>
            <w:noProof/>
          </w:rPr>
          <w:delInstrText>7</w:delInstrText>
        </w:r>
      </w:del>
    </w:fldSimple>
    <w:r>
      <w:instrText xml:space="preserve"> = 3 September </w:instrText>
    </w:r>
    <w:r>
      <w:fldChar w:fldCharType="begin"/>
    </w:r>
    <w:r>
      <w:instrText xml:space="preserve"> IF </w:instrText>
    </w:r>
    <w:fldSimple w:instr=" SAVEDATE \@ &quot;M&quot; \* MERGEFORMAT ">
      <w:ins w:id="917" w:author="Italo Busi" w:date="2017-10-28T19:20:00Z">
        <w:r>
          <w:rPr>
            <w:noProof/>
          </w:rPr>
          <w:instrText>10</w:instrText>
        </w:r>
      </w:ins>
      <w:ins w:id="918" w:author="Belotti, Sergio (Nokia - IT/Vimercate)" w:date="2017-10-27T17:46:00Z">
        <w:del w:id="919" w:author="Italo Busi" w:date="2017-10-28T19:20:00Z">
          <w:r w:rsidDel="00562706">
            <w:rPr>
              <w:noProof/>
            </w:rPr>
            <w:delInstrText>10</w:delInstrText>
          </w:r>
        </w:del>
      </w:ins>
      <w:ins w:id="920" w:author="Leeyoung" w:date="2017-10-25T09:08:00Z">
        <w:del w:id="921" w:author="Italo Busi" w:date="2017-10-28T19:20:00Z">
          <w:r w:rsidDel="00562706">
            <w:rPr>
              <w:noProof/>
            </w:rPr>
            <w:delInstrText>10</w:delInstrText>
          </w:r>
        </w:del>
      </w:ins>
      <w:del w:id="922" w:author="Italo Busi" w:date="2017-10-28T19:20:00Z">
        <w:r w:rsidDel="00562706">
          <w:rPr>
            <w:noProof/>
          </w:rPr>
          <w:delInstrText>7</w:delInstrText>
        </w:r>
      </w:del>
    </w:fldSimple>
    <w:r>
      <w:instrText xml:space="preserve"> = 4 October </w:instrText>
    </w:r>
    <w:r>
      <w:fldChar w:fldCharType="begin"/>
    </w:r>
    <w:r>
      <w:instrText xml:space="preserve"> IF </w:instrText>
    </w:r>
    <w:fldSimple w:instr=" SAVEDATE \@ &quot;M&quot; \* MERGEFORMAT ">
      <w:ins w:id="923" w:author="Italo Busi" w:date="2017-10-28T19:20:00Z">
        <w:r>
          <w:rPr>
            <w:noProof/>
          </w:rPr>
          <w:instrText>10</w:instrText>
        </w:r>
      </w:ins>
      <w:ins w:id="924" w:author="Belotti, Sergio (Nokia - IT/Vimercate)" w:date="2017-10-27T17:46:00Z">
        <w:del w:id="925" w:author="Italo Busi" w:date="2017-10-28T19:20:00Z">
          <w:r w:rsidDel="00562706">
            <w:rPr>
              <w:noProof/>
            </w:rPr>
            <w:delInstrText>10</w:delInstrText>
          </w:r>
        </w:del>
      </w:ins>
      <w:ins w:id="926" w:author="Leeyoung" w:date="2017-10-25T09:08:00Z">
        <w:del w:id="927" w:author="Italo Busi" w:date="2017-10-28T19:20:00Z">
          <w:r w:rsidDel="00562706">
            <w:rPr>
              <w:noProof/>
            </w:rPr>
            <w:delInstrText>10</w:delInstrText>
          </w:r>
        </w:del>
      </w:ins>
      <w:del w:id="928" w:author="Italo Busi" w:date="2017-10-28T19:20:00Z">
        <w:r w:rsidDel="00562706">
          <w:rPr>
            <w:noProof/>
          </w:rPr>
          <w:delInstrText>7</w:delInstrText>
        </w:r>
      </w:del>
    </w:fldSimple>
    <w:r>
      <w:instrText xml:space="preserve"> = 5 November </w:instrText>
    </w:r>
    <w:r>
      <w:fldChar w:fldCharType="begin"/>
    </w:r>
    <w:r>
      <w:instrText xml:space="preserve"> IF </w:instrText>
    </w:r>
    <w:fldSimple w:instr=" SAVEDATE \@ &quot;M&quot; \* MERGEFORMAT ">
      <w:ins w:id="929" w:author="Italo Busi" w:date="2017-10-28T19:20:00Z">
        <w:r>
          <w:rPr>
            <w:noProof/>
          </w:rPr>
          <w:instrText>10</w:instrText>
        </w:r>
      </w:ins>
      <w:ins w:id="930" w:author="Belotti, Sergio (Nokia - IT/Vimercate)" w:date="2017-10-27T17:46:00Z">
        <w:del w:id="931" w:author="Italo Busi" w:date="2017-10-28T19:20:00Z">
          <w:r w:rsidDel="00562706">
            <w:rPr>
              <w:noProof/>
            </w:rPr>
            <w:delInstrText>10</w:delInstrText>
          </w:r>
        </w:del>
      </w:ins>
      <w:ins w:id="932" w:author="Leeyoung" w:date="2017-10-25T09:08:00Z">
        <w:del w:id="933" w:author="Italo Busi" w:date="2017-10-28T19:20:00Z">
          <w:r w:rsidDel="00562706">
            <w:rPr>
              <w:noProof/>
            </w:rPr>
            <w:delInstrText>10</w:delInstrText>
          </w:r>
        </w:del>
      </w:ins>
      <w:del w:id="934" w:author="Italo Busi" w:date="2017-10-28T19:20:00Z">
        <w:r w:rsidDel="00562706">
          <w:rPr>
            <w:noProof/>
          </w:rPr>
          <w:delInstrText>7</w:delInstrText>
        </w:r>
      </w:del>
    </w:fldSimple>
    <w:r>
      <w:instrText xml:space="preserve"> = 6 December </w:instrText>
    </w:r>
    <w:r>
      <w:fldChar w:fldCharType="begin"/>
    </w:r>
    <w:r>
      <w:instrText xml:space="preserve"> IF </w:instrText>
    </w:r>
    <w:fldSimple w:instr=" SAVEDATE \@ &quot;M&quot; \* MERGEFORMAT ">
      <w:ins w:id="935" w:author="Italo Busi" w:date="2017-10-28T19:20:00Z">
        <w:r>
          <w:rPr>
            <w:noProof/>
          </w:rPr>
          <w:instrText>10</w:instrText>
        </w:r>
      </w:ins>
      <w:ins w:id="936" w:author="Belotti, Sergio (Nokia - IT/Vimercate)" w:date="2017-10-27T17:46:00Z">
        <w:del w:id="937" w:author="Italo Busi" w:date="2017-10-28T19:20:00Z">
          <w:r w:rsidDel="00562706">
            <w:rPr>
              <w:noProof/>
            </w:rPr>
            <w:delInstrText>10</w:delInstrText>
          </w:r>
        </w:del>
      </w:ins>
      <w:ins w:id="938" w:author="Leeyoung" w:date="2017-10-25T09:08:00Z">
        <w:del w:id="939" w:author="Italo Busi" w:date="2017-10-28T19:20:00Z">
          <w:r w:rsidDel="00562706">
            <w:rPr>
              <w:noProof/>
            </w:rPr>
            <w:delInstrText>10</w:delInstrText>
          </w:r>
        </w:del>
      </w:ins>
      <w:del w:id="940" w:author="Italo Busi" w:date="2017-10-28T19:20:00Z">
        <w:r w:rsidDel="00562706">
          <w:rPr>
            <w:noProof/>
          </w:rPr>
          <w:delInstrText>7</w:delInstrText>
        </w:r>
      </w:del>
    </w:fldSimple>
    <w:r>
      <w:instrText xml:space="preserve"> = 7 January </w:instrText>
    </w:r>
    <w:r>
      <w:fldChar w:fldCharType="begin"/>
    </w:r>
    <w:r>
      <w:instrText xml:space="preserve"> IF </w:instrText>
    </w:r>
    <w:fldSimple w:instr=" SAVEDATE \@ &quot;M&quot; \* MERGEFORMAT ">
      <w:ins w:id="941" w:author="Italo Busi" w:date="2017-10-28T19:20:00Z">
        <w:r>
          <w:rPr>
            <w:noProof/>
          </w:rPr>
          <w:instrText>10</w:instrText>
        </w:r>
      </w:ins>
      <w:ins w:id="942" w:author="Belotti, Sergio (Nokia - IT/Vimercate)" w:date="2017-10-27T17:46:00Z">
        <w:del w:id="943" w:author="Italo Busi" w:date="2017-10-28T19:20:00Z">
          <w:r w:rsidDel="00562706">
            <w:rPr>
              <w:noProof/>
            </w:rPr>
            <w:delInstrText>10</w:delInstrText>
          </w:r>
        </w:del>
      </w:ins>
      <w:ins w:id="944" w:author="Leeyoung" w:date="2017-10-25T09:08:00Z">
        <w:del w:id="945" w:author="Italo Busi" w:date="2017-10-28T19:20:00Z">
          <w:r w:rsidDel="00562706">
            <w:rPr>
              <w:noProof/>
            </w:rPr>
            <w:delInstrText>10</w:delInstrText>
          </w:r>
        </w:del>
      </w:ins>
      <w:del w:id="946" w:author="Italo Busi" w:date="2017-10-28T19:20:00Z">
        <w:r w:rsidDel="00562706">
          <w:rPr>
            <w:noProof/>
          </w:rPr>
          <w:delInstrText>0</w:delInstrText>
        </w:r>
      </w:del>
    </w:fldSimple>
    <w:r>
      <w:instrText xml:space="preserve"> = 8 February </w:instrText>
    </w:r>
    <w:r>
      <w:fldChar w:fldCharType="begin"/>
    </w:r>
    <w:r>
      <w:instrText xml:space="preserve"> IF </w:instrText>
    </w:r>
    <w:fldSimple w:instr=" SAVEDATE \@ &quot;M&quot; \* MERGEFORMAT ">
      <w:ins w:id="947" w:author="Italo Busi" w:date="2017-10-28T19:20:00Z">
        <w:r>
          <w:rPr>
            <w:noProof/>
          </w:rPr>
          <w:instrText>10</w:instrText>
        </w:r>
      </w:ins>
      <w:ins w:id="948" w:author="Belotti, Sergio (Nokia - IT/Vimercate)" w:date="2017-10-27T17:46:00Z">
        <w:del w:id="949" w:author="Italo Busi" w:date="2017-10-28T19:20:00Z">
          <w:r w:rsidDel="00562706">
            <w:rPr>
              <w:noProof/>
            </w:rPr>
            <w:delInstrText>10</w:delInstrText>
          </w:r>
        </w:del>
      </w:ins>
      <w:ins w:id="950" w:author="Leeyoung" w:date="2017-10-25T09:08:00Z">
        <w:del w:id="951" w:author="Italo Busi" w:date="2017-10-28T19:20:00Z">
          <w:r w:rsidDel="00562706">
            <w:rPr>
              <w:noProof/>
            </w:rPr>
            <w:delInstrText>10</w:delInstrText>
          </w:r>
        </w:del>
      </w:ins>
      <w:del w:id="952" w:author="Italo Busi" w:date="2017-10-28T19:20:00Z">
        <w:r w:rsidDel="00562706">
          <w:rPr>
            <w:noProof/>
          </w:rPr>
          <w:delInstrText>0</w:delInstrText>
        </w:r>
      </w:del>
    </w:fldSimple>
    <w:r>
      <w:instrText xml:space="preserve"> = 9 March </w:instrText>
    </w:r>
    <w:r>
      <w:fldChar w:fldCharType="begin"/>
    </w:r>
    <w:r>
      <w:instrText xml:space="preserve"> IF </w:instrText>
    </w:r>
    <w:fldSimple w:instr=" SAVEDATE \@ &quot;M&quot; \* MERGEFORMAT ">
      <w:ins w:id="953" w:author="Italo Busi" w:date="2017-10-28T19:20:00Z">
        <w:r>
          <w:rPr>
            <w:noProof/>
          </w:rPr>
          <w:instrText>10</w:instrText>
        </w:r>
      </w:ins>
      <w:ins w:id="954" w:author="Belotti, Sergio (Nokia - IT/Vimercate)" w:date="2017-10-27T17:46:00Z">
        <w:del w:id="955" w:author="Italo Busi" w:date="2017-10-28T19:20:00Z">
          <w:r w:rsidDel="00562706">
            <w:rPr>
              <w:noProof/>
            </w:rPr>
            <w:delInstrText>10</w:delInstrText>
          </w:r>
        </w:del>
      </w:ins>
      <w:ins w:id="956" w:author="Leeyoung" w:date="2017-10-25T09:08:00Z">
        <w:del w:id="957" w:author="Italo Busi" w:date="2017-10-28T19:20:00Z">
          <w:r w:rsidDel="00562706">
            <w:rPr>
              <w:noProof/>
            </w:rPr>
            <w:delInstrText>10</w:delInstrText>
          </w:r>
        </w:del>
      </w:ins>
      <w:del w:id="958" w:author="Italo Busi" w:date="2017-10-28T19:20:00Z">
        <w:r w:rsidDel="00562706">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t>April</w:t>
    </w:r>
    <w:r>
      <w:fldChar w:fldCharType="end"/>
    </w:r>
    <w:r>
      <w:t xml:space="preserve"> </w:t>
    </w:r>
    <w:fldSimple w:instr=" SAVEDATE  \@ &quot;d,&quot; ">
      <w:ins w:id="959" w:author="Italo Busi" w:date="2017-10-28T19:20:00Z">
        <w:r>
          <w:rPr>
            <w:noProof/>
          </w:rPr>
          <w:t>27,</w:t>
        </w:r>
      </w:ins>
      <w:ins w:id="960" w:author="Belotti, Sergio (Nokia - IT/Vimercate)" w:date="2017-10-27T17:46:00Z">
        <w:del w:id="961" w:author="Italo Busi" w:date="2017-10-28T19:20:00Z">
          <w:r w:rsidDel="00562706">
            <w:rPr>
              <w:noProof/>
            </w:rPr>
            <w:delText>26,</w:delText>
          </w:r>
        </w:del>
      </w:ins>
      <w:ins w:id="962" w:author="Leeyoung" w:date="2017-10-25T09:08:00Z">
        <w:del w:id="963" w:author="Italo Busi" w:date="2017-10-28T19:20:00Z">
          <w:r w:rsidDel="00562706">
            <w:rPr>
              <w:noProof/>
            </w:rPr>
            <w:delText>24,</w:delText>
          </w:r>
        </w:del>
      </w:ins>
      <w:del w:id="964" w:author="Italo Busi" w:date="2017-10-28T19:20:00Z">
        <w:r w:rsidDel="00562706">
          <w:rPr>
            <w:noProof/>
          </w:rPr>
          <w:delText>26,</w:delText>
        </w:r>
      </w:del>
    </w:fldSimple>
    <w:r w:rsidRPr="00052D45">
      <w:t xml:space="preserve"> </w:t>
    </w:r>
    <w:r>
      <w:fldChar w:fldCharType="begin"/>
    </w:r>
    <w:r>
      <w:instrText xml:space="preserve"> IF </w:instrText>
    </w:r>
    <w:fldSimple w:instr=" SAVEDATE \@ &quot;M&quot; \* MERGEFORMAT ">
      <w:ins w:id="965" w:author="Italo Busi" w:date="2017-10-28T19:20:00Z">
        <w:r>
          <w:rPr>
            <w:noProof/>
          </w:rPr>
          <w:instrText>10</w:instrText>
        </w:r>
      </w:ins>
      <w:ins w:id="966" w:author="Belotti, Sergio (Nokia - IT/Vimercate)" w:date="2017-10-27T17:46:00Z">
        <w:del w:id="967" w:author="Italo Busi" w:date="2017-10-28T19:20:00Z">
          <w:r w:rsidDel="00562706">
            <w:rPr>
              <w:noProof/>
            </w:rPr>
            <w:delInstrText>10</w:delInstrText>
          </w:r>
        </w:del>
      </w:ins>
      <w:ins w:id="968" w:author="Leeyoung" w:date="2017-10-25T09:08:00Z">
        <w:del w:id="969" w:author="Italo Busi" w:date="2017-10-28T19:20:00Z">
          <w:r w:rsidDel="00562706">
            <w:rPr>
              <w:noProof/>
            </w:rPr>
            <w:delInstrText>10</w:delInstrText>
          </w:r>
        </w:del>
      </w:ins>
      <w:del w:id="970"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971" w:author="Italo Busi" w:date="2017-10-28T19:20:00Z">
        <w:r>
          <w:rPr>
            <w:noProof/>
          </w:rPr>
          <w:instrText>10</w:instrText>
        </w:r>
      </w:ins>
      <w:ins w:id="972" w:author="Belotti, Sergio (Nokia - IT/Vimercate)" w:date="2017-10-27T17:46:00Z">
        <w:del w:id="973" w:author="Italo Busi" w:date="2017-10-28T19:20:00Z">
          <w:r w:rsidDel="00562706">
            <w:rPr>
              <w:noProof/>
            </w:rPr>
            <w:delInstrText>10</w:delInstrText>
          </w:r>
        </w:del>
      </w:ins>
      <w:ins w:id="974" w:author="Leeyoung" w:date="2017-10-25T09:08:00Z">
        <w:del w:id="975" w:author="Italo Busi" w:date="2017-10-28T19:20:00Z">
          <w:r w:rsidDel="00562706">
            <w:rPr>
              <w:noProof/>
            </w:rPr>
            <w:delInstrText>10</w:delInstrText>
          </w:r>
        </w:del>
      </w:ins>
      <w:del w:id="976" w:author="Italo Busi" w:date="2017-10-28T19:20:00Z">
        <w:r w:rsidDel="00562706">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4204E">
      <w:rPr>
        <w:noProof/>
      </w:rPr>
      <w:instrText>2018</w:instrText>
    </w:r>
    <w:r>
      <w:fldChar w:fldCharType="end"/>
    </w:r>
    <w:r>
      <w:instrText xml:space="preserve"> "Fail" \* MERGEFORMAT  \* MERGEFORMAT </w:instrText>
    </w:r>
    <w:r>
      <w:fldChar w:fldCharType="separate"/>
    </w:r>
    <w:r w:rsidR="00F4204E">
      <w:rPr>
        <w:noProof/>
      </w:rPr>
      <w:instrText>2018</w:instrText>
    </w:r>
    <w:r>
      <w:fldChar w:fldCharType="end"/>
    </w:r>
    <w:r>
      <w:instrText xml:space="preserve"> \* MERGEFORMAT </w:instrText>
    </w:r>
    <w:r>
      <w:fldChar w:fldCharType="separate"/>
    </w:r>
    <w:r w:rsidR="00F4204E">
      <w:rPr>
        <w:noProof/>
      </w:rPr>
      <w:t>2018</w:t>
    </w:r>
    <w:r>
      <w:fldChar w:fldCharType="end"/>
    </w:r>
    <w:r>
      <w:rPr>
        <w:rFonts w:cs="Times New Roman"/>
      </w:rPr>
      <w:tab/>
    </w:r>
    <w:r>
      <w:t xml:space="preserve">[Page </w:t>
    </w:r>
    <w:fldSimple w:instr=" PAGE ">
      <w:r w:rsidR="00F4204E">
        <w:rPr>
          <w:noProof/>
        </w:rPr>
        <w:t>20</w:t>
      </w:r>
    </w:fldSimple>
    <w:r>
      <w:t>]</w:t>
    </w:r>
  </w:p>
  <w:p w:rsidR="00DD06FB" w:rsidRDefault="00DD06F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Footer"/>
      <w:rPr>
        <w:highlight w:val="yellow"/>
      </w:rPr>
    </w:pPr>
  </w:p>
  <w:p w:rsidR="00DD06FB" w:rsidRDefault="00DD06FB" w:rsidP="00F410C4">
    <w:pPr>
      <w:pStyle w:val="Footer"/>
      <w:rPr>
        <w:highlight w:val="yellow"/>
      </w:rPr>
    </w:pPr>
  </w:p>
  <w:p w:rsidR="00DD06FB" w:rsidRDefault="00DD06FB" w:rsidP="00F410C4">
    <w:pPr>
      <w:pStyle w:val="Footer"/>
      <w:rPr>
        <w:highlight w:val="yellow"/>
      </w:rPr>
    </w:pPr>
  </w:p>
  <w:p w:rsidR="00DD06FB" w:rsidRDefault="00DD06FB" w:rsidP="00F410C4">
    <w:pPr>
      <w:pStyle w:val="Footer"/>
    </w:pPr>
    <w:r>
      <w:t>Busi, King et al.</w:t>
    </w:r>
    <w:r>
      <w:tab/>
      <w:t xml:space="preserve">Expires </w:t>
    </w:r>
    <w:r>
      <w:fldChar w:fldCharType="begin"/>
    </w:r>
    <w:r>
      <w:instrText xml:space="preserve"> IF </w:instrText>
    </w:r>
    <w:fldSimple w:instr=" SAVEDATE  \@ &quot;M&quot; \* MERGEFORMAT ">
      <w:ins w:id="1055" w:author="Italo Busi" w:date="2017-10-28T19:20:00Z">
        <w:r>
          <w:rPr>
            <w:noProof/>
          </w:rPr>
          <w:instrText>10</w:instrText>
        </w:r>
      </w:ins>
      <w:ins w:id="1056" w:author="Belotti, Sergio (Nokia - IT/Vimercate)" w:date="2017-10-27T17:46:00Z">
        <w:del w:id="1057" w:author="Italo Busi" w:date="2017-10-28T19:20:00Z">
          <w:r w:rsidDel="00562706">
            <w:rPr>
              <w:noProof/>
            </w:rPr>
            <w:delInstrText>10</w:delInstrText>
          </w:r>
        </w:del>
      </w:ins>
      <w:ins w:id="1058" w:author="Leeyoung" w:date="2017-10-25T09:08:00Z">
        <w:del w:id="1059" w:author="Italo Busi" w:date="2017-10-28T19:20:00Z">
          <w:r w:rsidDel="00562706">
            <w:rPr>
              <w:noProof/>
            </w:rPr>
            <w:delInstrText>10</w:delInstrText>
          </w:r>
        </w:del>
      </w:ins>
      <w:del w:id="1060" w:author="Italo Busi" w:date="2017-10-28T19:20:00Z">
        <w:r w:rsidDel="00562706">
          <w:rPr>
            <w:noProof/>
          </w:rPr>
          <w:delInstrText>7</w:delInstrText>
        </w:r>
      </w:del>
    </w:fldSimple>
    <w:r>
      <w:instrText xml:space="preserve"> = 1 July </w:instrText>
    </w:r>
    <w:r>
      <w:fldChar w:fldCharType="begin"/>
    </w:r>
    <w:r>
      <w:instrText xml:space="preserve"> IF </w:instrText>
    </w:r>
    <w:fldSimple w:instr=" SAVEDATE \@ &quot;M&quot; \* MERGEFORMAT \* MERGEFORMAT ">
      <w:ins w:id="1061" w:author="Italo Busi" w:date="2017-10-28T19:20:00Z">
        <w:r>
          <w:rPr>
            <w:noProof/>
          </w:rPr>
          <w:instrText>10</w:instrText>
        </w:r>
      </w:ins>
      <w:ins w:id="1062" w:author="Belotti, Sergio (Nokia - IT/Vimercate)" w:date="2017-10-27T17:46:00Z">
        <w:del w:id="1063" w:author="Italo Busi" w:date="2017-10-28T19:20:00Z">
          <w:r w:rsidDel="00562706">
            <w:rPr>
              <w:noProof/>
            </w:rPr>
            <w:delInstrText>10</w:delInstrText>
          </w:r>
        </w:del>
      </w:ins>
      <w:ins w:id="1064" w:author="Leeyoung" w:date="2017-10-25T09:08:00Z">
        <w:del w:id="1065" w:author="Italo Busi" w:date="2017-10-28T19:20:00Z">
          <w:r w:rsidDel="00562706">
            <w:rPr>
              <w:noProof/>
            </w:rPr>
            <w:delInstrText>10</w:delInstrText>
          </w:r>
        </w:del>
      </w:ins>
      <w:del w:id="1066" w:author="Italo Busi" w:date="2017-10-28T19:20:00Z">
        <w:r w:rsidDel="00562706">
          <w:rPr>
            <w:noProof/>
          </w:rPr>
          <w:delInstrText>7</w:delInstrText>
        </w:r>
      </w:del>
    </w:fldSimple>
    <w:r>
      <w:instrText xml:space="preserve"> = 2 August </w:instrText>
    </w:r>
    <w:r>
      <w:fldChar w:fldCharType="begin"/>
    </w:r>
    <w:r>
      <w:instrText xml:space="preserve"> IF </w:instrText>
    </w:r>
    <w:fldSimple w:instr=" SAVEDATE \@ &quot;M&quot; \* MERGEFORMAT ">
      <w:ins w:id="1067" w:author="Italo Busi" w:date="2017-10-28T19:20:00Z">
        <w:r>
          <w:rPr>
            <w:noProof/>
          </w:rPr>
          <w:instrText>10</w:instrText>
        </w:r>
      </w:ins>
      <w:ins w:id="1068" w:author="Belotti, Sergio (Nokia - IT/Vimercate)" w:date="2017-10-27T17:46:00Z">
        <w:del w:id="1069" w:author="Italo Busi" w:date="2017-10-28T19:20:00Z">
          <w:r w:rsidDel="00562706">
            <w:rPr>
              <w:noProof/>
            </w:rPr>
            <w:delInstrText>10</w:delInstrText>
          </w:r>
        </w:del>
      </w:ins>
      <w:ins w:id="1070" w:author="Leeyoung" w:date="2017-10-25T09:08:00Z">
        <w:del w:id="1071" w:author="Italo Busi" w:date="2017-10-28T19:20:00Z">
          <w:r w:rsidDel="00562706">
            <w:rPr>
              <w:noProof/>
            </w:rPr>
            <w:delInstrText>10</w:delInstrText>
          </w:r>
        </w:del>
      </w:ins>
      <w:del w:id="1072" w:author="Italo Busi" w:date="2017-10-28T19:20:00Z">
        <w:r w:rsidDel="00562706">
          <w:rPr>
            <w:noProof/>
          </w:rPr>
          <w:delInstrText>7</w:delInstrText>
        </w:r>
      </w:del>
    </w:fldSimple>
    <w:r>
      <w:instrText xml:space="preserve"> = 3 September </w:instrText>
    </w:r>
    <w:r>
      <w:fldChar w:fldCharType="begin"/>
    </w:r>
    <w:r>
      <w:instrText xml:space="preserve"> IF </w:instrText>
    </w:r>
    <w:fldSimple w:instr=" SAVEDATE \@ &quot;M&quot; \* MERGEFORMAT ">
      <w:ins w:id="1073" w:author="Italo Busi" w:date="2017-10-28T19:20:00Z">
        <w:r>
          <w:rPr>
            <w:noProof/>
          </w:rPr>
          <w:instrText>10</w:instrText>
        </w:r>
      </w:ins>
      <w:ins w:id="1074" w:author="Belotti, Sergio (Nokia - IT/Vimercate)" w:date="2017-10-27T17:46:00Z">
        <w:del w:id="1075" w:author="Italo Busi" w:date="2017-10-28T19:20:00Z">
          <w:r w:rsidDel="00562706">
            <w:rPr>
              <w:noProof/>
            </w:rPr>
            <w:delInstrText>10</w:delInstrText>
          </w:r>
        </w:del>
      </w:ins>
      <w:ins w:id="1076" w:author="Leeyoung" w:date="2017-10-25T09:08:00Z">
        <w:del w:id="1077" w:author="Italo Busi" w:date="2017-10-28T19:20:00Z">
          <w:r w:rsidDel="00562706">
            <w:rPr>
              <w:noProof/>
            </w:rPr>
            <w:delInstrText>10</w:delInstrText>
          </w:r>
        </w:del>
      </w:ins>
      <w:del w:id="1078" w:author="Italo Busi" w:date="2017-10-28T19:20:00Z">
        <w:r w:rsidDel="00562706">
          <w:rPr>
            <w:noProof/>
          </w:rPr>
          <w:delInstrText>7</w:delInstrText>
        </w:r>
      </w:del>
    </w:fldSimple>
    <w:r>
      <w:instrText xml:space="preserve"> = 4 October </w:instrText>
    </w:r>
    <w:r>
      <w:fldChar w:fldCharType="begin"/>
    </w:r>
    <w:r>
      <w:instrText xml:space="preserve"> IF </w:instrText>
    </w:r>
    <w:fldSimple w:instr=" SAVEDATE \@ &quot;M&quot; \* MERGEFORMAT ">
      <w:ins w:id="1079" w:author="Italo Busi" w:date="2017-10-28T19:20:00Z">
        <w:r>
          <w:rPr>
            <w:noProof/>
          </w:rPr>
          <w:instrText>10</w:instrText>
        </w:r>
      </w:ins>
      <w:ins w:id="1080" w:author="Belotti, Sergio (Nokia - IT/Vimercate)" w:date="2017-10-27T17:46:00Z">
        <w:del w:id="1081" w:author="Italo Busi" w:date="2017-10-28T19:20:00Z">
          <w:r w:rsidDel="00562706">
            <w:rPr>
              <w:noProof/>
            </w:rPr>
            <w:delInstrText>10</w:delInstrText>
          </w:r>
        </w:del>
      </w:ins>
      <w:ins w:id="1082" w:author="Leeyoung" w:date="2017-10-25T09:08:00Z">
        <w:del w:id="1083" w:author="Italo Busi" w:date="2017-10-28T19:20:00Z">
          <w:r w:rsidDel="00562706">
            <w:rPr>
              <w:noProof/>
            </w:rPr>
            <w:delInstrText>10</w:delInstrText>
          </w:r>
        </w:del>
      </w:ins>
      <w:del w:id="1084" w:author="Italo Busi" w:date="2017-10-28T19:20:00Z">
        <w:r w:rsidDel="00562706">
          <w:rPr>
            <w:noProof/>
          </w:rPr>
          <w:delInstrText>7</w:delInstrText>
        </w:r>
      </w:del>
    </w:fldSimple>
    <w:r>
      <w:instrText xml:space="preserve"> = 5 November </w:instrText>
    </w:r>
    <w:r>
      <w:fldChar w:fldCharType="begin"/>
    </w:r>
    <w:r>
      <w:instrText xml:space="preserve"> IF </w:instrText>
    </w:r>
    <w:fldSimple w:instr=" SAVEDATE \@ &quot;M&quot; \* MERGEFORMAT ">
      <w:ins w:id="1085" w:author="Italo Busi" w:date="2017-10-28T19:20:00Z">
        <w:r>
          <w:rPr>
            <w:noProof/>
          </w:rPr>
          <w:instrText>10</w:instrText>
        </w:r>
      </w:ins>
      <w:ins w:id="1086" w:author="Belotti, Sergio (Nokia - IT/Vimercate)" w:date="2017-10-27T17:46:00Z">
        <w:del w:id="1087" w:author="Italo Busi" w:date="2017-10-28T19:20:00Z">
          <w:r w:rsidDel="00562706">
            <w:rPr>
              <w:noProof/>
            </w:rPr>
            <w:delInstrText>10</w:delInstrText>
          </w:r>
        </w:del>
      </w:ins>
      <w:ins w:id="1088" w:author="Leeyoung" w:date="2017-10-25T09:08:00Z">
        <w:del w:id="1089" w:author="Italo Busi" w:date="2017-10-28T19:20:00Z">
          <w:r w:rsidDel="00562706">
            <w:rPr>
              <w:noProof/>
            </w:rPr>
            <w:delInstrText>10</w:delInstrText>
          </w:r>
        </w:del>
      </w:ins>
      <w:del w:id="1090" w:author="Italo Busi" w:date="2017-10-28T19:20:00Z">
        <w:r w:rsidDel="00562706">
          <w:rPr>
            <w:noProof/>
          </w:rPr>
          <w:delInstrText>7</w:delInstrText>
        </w:r>
      </w:del>
    </w:fldSimple>
    <w:r>
      <w:instrText xml:space="preserve"> = 6 December </w:instrText>
    </w:r>
    <w:r>
      <w:fldChar w:fldCharType="begin"/>
    </w:r>
    <w:r>
      <w:instrText xml:space="preserve"> IF </w:instrText>
    </w:r>
    <w:fldSimple w:instr=" SAVEDATE \@ &quot;M&quot; \* MERGEFORMAT ">
      <w:ins w:id="1091" w:author="Italo Busi" w:date="2017-10-28T19:20:00Z">
        <w:r>
          <w:rPr>
            <w:noProof/>
          </w:rPr>
          <w:instrText>10</w:instrText>
        </w:r>
      </w:ins>
      <w:ins w:id="1092" w:author="Belotti, Sergio (Nokia - IT/Vimercate)" w:date="2017-10-27T17:46:00Z">
        <w:del w:id="1093" w:author="Italo Busi" w:date="2017-10-28T19:20:00Z">
          <w:r w:rsidDel="00562706">
            <w:rPr>
              <w:noProof/>
            </w:rPr>
            <w:delInstrText>10</w:delInstrText>
          </w:r>
        </w:del>
      </w:ins>
      <w:ins w:id="1094" w:author="Leeyoung" w:date="2017-10-25T09:08:00Z">
        <w:del w:id="1095" w:author="Italo Busi" w:date="2017-10-28T19:20:00Z">
          <w:r w:rsidDel="00562706">
            <w:rPr>
              <w:noProof/>
            </w:rPr>
            <w:delInstrText>10</w:delInstrText>
          </w:r>
        </w:del>
      </w:ins>
      <w:del w:id="1096" w:author="Italo Busi" w:date="2017-10-28T19:20:00Z">
        <w:r w:rsidDel="00562706">
          <w:rPr>
            <w:noProof/>
          </w:rPr>
          <w:delInstrText>7</w:delInstrText>
        </w:r>
      </w:del>
    </w:fldSimple>
    <w:r>
      <w:instrText xml:space="preserve"> = 7 January </w:instrText>
    </w:r>
    <w:r>
      <w:fldChar w:fldCharType="begin"/>
    </w:r>
    <w:r>
      <w:instrText xml:space="preserve"> IF </w:instrText>
    </w:r>
    <w:fldSimple w:instr=" SAVEDATE \@ &quot;M&quot; \* MERGEFORMAT ">
      <w:ins w:id="1097" w:author="Italo Busi" w:date="2017-10-28T19:20:00Z">
        <w:r>
          <w:rPr>
            <w:noProof/>
          </w:rPr>
          <w:instrText>10</w:instrText>
        </w:r>
      </w:ins>
      <w:ins w:id="1098" w:author="Belotti, Sergio (Nokia - IT/Vimercate)" w:date="2017-10-27T17:46:00Z">
        <w:del w:id="1099" w:author="Italo Busi" w:date="2017-10-28T19:20:00Z">
          <w:r w:rsidDel="00562706">
            <w:rPr>
              <w:noProof/>
            </w:rPr>
            <w:delInstrText>10</w:delInstrText>
          </w:r>
        </w:del>
      </w:ins>
      <w:ins w:id="1100" w:author="Leeyoung" w:date="2017-10-25T09:08:00Z">
        <w:del w:id="1101" w:author="Italo Busi" w:date="2017-10-28T19:20:00Z">
          <w:r w:rsidDel="00562706">
            <w:rPr>
              <w:noProof/>
            </w:rPr>
            <w:delInstrText>10</w:delInstrText>
          </w:r>
        </w:del>
      </w:ins>
      <w:del w:id="1102" w:author="Italo Busi" w:date="2017-10-28T19:20:00Z">
        <w:r w:rsidDel="00562706">
          <w:rPr>
            <w:noProof/>
          </w:rPr>
          <w:delInstrText>0</w:delInstrText>
        </w:r>
      </w:del>
    </w:fldSimple>
    <w:r>
      <w:instrText xml:space="preserve"> = 8 February </w:instrText>
    </w:r>
    <w:r>
      <w:fldChar w:fldCharType="begin"/>
    </w:r>
    <w:r>
      <w:instrText xml:space="preserve"> IF </w:instrText>
    </w:r>
    <w:fldSimple w:instr=" SAVEDATE \@ &quot;M&quot; \* MERGEFORMAT ">
      <w:ins w:id="1103" w:author="Italo Busi" w:date="2017-10-28T19:20:00Z">
        <w:r>
          <w:rPr>
            <w:noProof/>
          </w:rPr>
          <w:instrText>10</w:instrText>
        </w:r>
      </w:ins>
      <w:ins w:id="1104" w:author="Belotti, Sergio (Nokia - IT/Vimercate)" w:date="2017-10-27T17:46:00Z">
        <w:del w:id="1105" w:author="Italo Busi" w:date="2017-10-28T19:20:00Z">
          <w:r w:rsidDel="00562706">
            <w:rPr>
              <w:noProof/>
            </w:rPr>
            <w:delInstrText>10</w:delInstrText>
          </w:r>
        </w:del>
      </w:ins>
      <w:ins w:id="1106" w:author="Leeyoung" w:date="2017-10-25T09:08:00Z">
        <w:del w:id="1107" w:author="Italo Busi" w:date="2017-10-28T19:20:00Z">
          <w:r w:rsidDel="00562706">
            <w:rPr>
              <w:noProof/>
            </w:rPr>
            <w:delInstrText>10</w:delInstrText>
          </w:r>
        </w:del>
      </w:ins>
      <w:del w:id="1108" w:author="Italo Busi" w:date="2017-10-28T19:20:00Z">
        <w:r w:rsidDel="00562706">
          <w:rPr>
            <w:noProof/>
          </w:rPr>
          <w:delInstrText>0</w:delInstrText>
        </w:r>
      </w:del>
    </w:fldSimple>
    <w:r>
      <w:instrText xml:space="preserve"> = 9 March </w:instrText>
    </w:r>
    <w:r>
      <w:fldChar w:fldCharType="begin"/>
    </w:r>
    <w:r>
      <w:instrText xml:space="preserve"> IF </w:instrText>
    </w:r>
    <w:fldSimple w:instr=" SAVEDATE \@ &quot;M&quot; \* MERGEFORMAT ">
      <w:ins w:id="1109" w:author="Italo Busi" w:date="2017-10-28T19:20:00Z">
        <w:r>
          <w:rPr>
            <w:noProof/>
          </w:rPr>
          <w:instrText>10</w:instrText>
        </w:r>
      </w:ins>
      <w:ins w:id="1110" w:author="Belotti, Sergio (Nokia - IT/Vimercate)" w:date="2017-10-27T17:46:00Z">
        <w:del w:id="1111" w:author="Italo Busi" w:date="2017-10-28T19:20:00Z">
          <w:r w:rsidDel="00562706">
            <w:rPr>
              <w:noProof/>
            </w:rPr>
            <w:delInstrText>10</w:delInstrText>
          </w:r>
        </w:del>
      </w:ins>
      <w:ins w:id="1112" w:author="Leeyoung" w:date="2017-10-25T09:08:00Z">
        <w:del w:id="1113" w:author="Italo Busi" w:date="2017-10-28T19:20:00Z">
          <w:r w:rsidDel="00562706">
            <w:rPr>
              <w:noProof/>
            </w:rPr>
            <w:delInstrText>10</w:delInstrText>
          </w:r>
        </w:del>
      </w:ins>
      <w:del w:id="1114" w:author="Italo Busi" w:date="2017-10-28T19:20:00Z">
        <w:r w:rsidDel="00562706">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t>April</w:t>
    </w:r>
    <w:r>
      <w:fldChar w:fldCharType="end"/>
    </w:r>
    <w:r>
      <w:t xml:space="preserve"> </w:t>
    </w:r>
    <w:fldSimple w:instr=" SAVEDATE  \@ &quot;d,&quot; ">
      <w:ins w:id="1115" w:author="Italo Busi" w:date="2017-10-28T19:20:00Z">
        <w:r>
          <w:rPr>
            <w:noProof/>
          </w:rPr>
          <w:t>27,</w:t>
        </w:r>
      </w:ins>
      <w:ins w:id="1116" w:author="Belotti, Sergio (Nokia - IT/Vimercate)" w:date="2017-10-27T17:46:00Z">
        <w:del w:id="1117" w:author="Italo Busi" w:date="2017-10-28T19:20:00Z">
          <w:r w:rsidDel="00562706">
            <w:rPr>
              <w:noProof/>
            </w:rPr>
            <w:delText>26,</w:delText>
          </w:r>
        </w:del>
      </w:ins>
      <w:ins w:id="1118" w:author="Leeyoung" w:date="2017-10-25T09:08:00Z">
        <w:del w:id="1119" w:author="Italo Busi" w:date="2017-10-28T19:20:00Z">
          <w:r w:rsidDel="00562706">
            <w:rPr>
              <w:noProof/>
            </w:rPr>
            <w:delText>24,</w:delText>
          </w:r>
        </w:del>
      </w:ins>
      <w:del w:id="1120" w:author="Italo Busi" w:date="2017-10-28T19:20:00Z">
        <w:r w:rsidDel="00562706">
          <w:rPr>
            <w:noProof/>
          </w:rPr>
          <w:delText>26,</w:delText>
        </w:r>
      </w:del>
    </w:fldSimple>
    <w:r w:rsidRPr="00052D45">
      <w:t xml:space="preserve"> </w:t>
    </w:r>
    <w:r>
      <w:fldChar w:fldCharType="begin"/>
    </w:r>
    <w:r>
      <w:instrText xml:space="preserve"> IF </w:instrText>
    </w:r>
    <w:fldSimple w:instr=" SAVEDATE \@ &quot;M&quot; \* MERGEFORMAT ">
      <w:ins w:id="1121" w:author="Italo Busi" w:date="2017-10-28T19:20:00Z">
        <w:r>
          <w:rPr>
            <w:noProof/>
          </w:rPr>
          <w:instrText>10</w:instrText>
        </w:r>
      </w:ins>
      <w:ins w:id="1122" w:author="Belotti, Sergio (Nokia - IT/Vimercate)" w:date="2017-10-27T17:46:00Z">
        <w:del w:id="1123" w:author="Italo Busi" w:date="2017-10-28T19:20:00Z">
          <w:r w:rsidDel="00562706">
            <w:rPr>
              <w:noProof/>
            </w:rPr>
            <w:delInstrText>10</w:delInstrText>
          </w:r>
        </w:del>
      </w:ins>
      <w:ins w:id="1124" w:author="Leeyoung" w:date="2017-10-25T09:08:00Z">
        <w:del w:id="1125" w:author="Italo Busi" w:date="2017-10-28T19:20:00Z">
          <w:r w:rsidDel="00562706">
            <w:rPr>
              <w:noProof/>
            </w:rPr>
            <w:delInstrText>10</w:delInstrText>
          </w:r>
        </w:del>
      </w:ins>
      <w:del w:id="1126"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1127" w:author="Italo Busi" w:date="2017-10-28T19:20:00Z">
        <w:r>
          <w:rPr>
            <w:noProof/>
          </w:rPr>
          <w:instrText>10</w:instrText>
        </w:r>
      </w:ins>
      <w:ins w:id="1128" w:author="Belotti, Sergio (Nokia - IT/Vimercate)" w:date="2017-10-27T17:46:00Z">
        <w:del w:id="1129" w:author="Italo Busi" w:date="2017-10-28T19:20:00Z">
          <w:r w:rsidDel="00562706">
            <w:rPr>
              <w:noProof/>
            </w:rPr>
            <w:delInstrText>10</w:delInstrText>
          </w:r>
        </w:del>
      </w:ins>
      <w:ins w:id="1130" w:author="Leeyoung" w:date="2017-10-25T09:08:00Z">
        <w:del w:id="1131" w:author="Italo Busi" w:date="2017-10-28T19:20:00Z">
          <w:r w:rsidDel="00562706">
            <w:rPr>
              <w:noProof/>
            </w:rPr>
            <w:delInstrText>10</w:delInstrText>
          </w:r>
        </w:del>
      </w:ins>
      <w:del w:id="1132" w:author="Italo Busi" w:date="2017-10-28T19:20:00Z">
        <w:r w:rsidDel="00562706">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4204E">
      <w:rPr>
        <w:noProof/>
      </w:rPr>
      <w:instrText>2018</w:instrText>
    </w:r>
    <w:r>
      <w:fldChar w:fldCharType="end"/>
    </w:r>
    <w:r>
      <w:instrText xml:space="preserve"> "Fail" \* MERGEFORMAT  \* MERGEFORMAT </w:instrText>
    </w:r>
    <w:r>
      <w:fldChar w:fldCharType="separate"/>
    </w:r>
    <w:r w:rsidR="00F4204E">
      <w:rPr>
        <w:noProof/>
      </w:rPr>
      <w:instrText>2018</w:instrText>
    </w:r>
    <w:r>
      <w:fldChar w:fldCharType="end"/>
    </w:r>
    <w:r>
      <w:instrText xml:space="preserve"> \* MERGEFORMAT </w:instrText>
    </w:r>
    <w:r>
      <w:fldChar w:fldCharType="separate"/>
    </w:r>
    <w:r w:rsidR="00F4204E">
      <w:rPr>
        <w:noProof/>
      </w:rPr>
      <w:t>2018</w:t>
    </w:r>
    <w:r>
      <w:fldChar w:fldCharType="end"/>
    </w:r>
    <w:r>
      <w:tab/>
      <w:t xml:space="preserve">[Page </w:t>
    </w:r>
    <w:fldSimple w:instr=" PAGE ">
      <w:r w:rsidR="00F4204E">
        <w:rPr>
          <w:noProof/>
        </w:rPr>
        <w:t>1</w:t>
      </w:r>
    </w:fldSimple>
    <w:r>
      <w:t>]</w:t>
    </w:r>
  </w:p>
  <w:p w:rsidR="00DD06FB" w:rsidRDefault="00DD06F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699" w:rsidRDefault="004E1699">
      <w:r>
        <w:separator/>
      </w:r>
    </w:p>
  </w:footnote>
  <w:footnote w:type="continuationSeparator" w:id="0">
    <w:p w:rsidR="004E1699" w:rsidRDefault="004E16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fldSimple w:instr=" SAVEDATE \@ &quot;MMMM yyyy&quot; \* MERGEFORMAT ">
      <w:ins w:id="893" w:author="Italo Busi" w:date="2017-10-28T19:20:00Z">
        <w:r>
          <w:rPr>
            <w:noProof/>
          </w:rPr>
          <w:t>October 2017</w:t>
        </w:r>
      </w:ins>
      <w:ins w:id="894" w:author="Belotti, Sergio (Nokia - IT/Vimercate)" w:date="2017-10-27T17:46:00Z">
        <w:del w:id="895" w:author="Italo Busi" w:date="2017-10-28T19:20:00Z">
          <w:r w:rsidDel="00562706">
            <w:rPr>
              <w:noProof/>
            </w:rPr>
            <w:delText>October 2017</w:delText>
          </w:r>
        </w:del>
      </w:ins>
      <w:ins w:id="896" w:author="Leeyoung" w:date="2017-10-25T09:08:00Z">
        <w:del w:id="897" w:author="Italo Busi" w:date="2017-10-28T19:20:00Z">
          <w:r w:rsidDel="00562706">
            <w:rPr>
              <w:noProof/>
            </w:rPr>
            <w:delText>October 2017</w:delText>
          </w:r>
        </w:del>
      </w:ins>
      <w:del w:id="898" w:author="Italo Busi" w:date="2017-10-28T19:20:00Z">
        <w:r w:rsidDel="00562706">
          <w:rPr>
            <w:noProof/>
          </w:rPr>
          <w:delText>July 2017</w:delText>
        </w:r>
      </w:del>
    </w:fldSimple>
  </w:p>
  <w:p w:rsidR="00DD06FB" w:rsidRDefault="00DD06F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FB" w:rsidRDefault="00DD06FB" w:rsidP="00F410C4">
    <w:pPr>
      <w:pStyle w:val="Header"/>
      <w:rPr>
        <w:highlight w:val="yellow"/>
      </w:rPr>
    </w:pPr>
  </w:p>
  <w:p w:rsidR="00DD06FB" w:rsidRDefault="00DD06FB" w:rsidP="00F410C4">
    <w:pPr>
      <w:pStyle w:val="Header"/>
      <w:rPr>
        <w:highlight w:val="yellow"/>
      </w:rPr>
    </w:pPr>
  </w:p>
  <w:p w:rsidR="00DD06FB" w:rsidRDefault="00DD06FB" w:rsidP="00F410C4">
    <w:pPr>
      <w:pStyle w:val="Header"/>
    </w:pPr>
    <w:r w:rsidRPr="002A1EE9">
      <w:t>CCAMP Working Group</w:t>
    </w:r>
    <w:r>
      <w:tab/>
    </w:r>
    <w:r w:rsidRPr="00F410C4">
      <w:tab/>
    </w:r>
    <w:r>
      <w:t>I. Busi (Ed.)</w:t>
    </w:r>
  </w:p>
  <w:p w:rsidR="00DD06FB" w:rsidRDefault="00DD06FB" w:rsidP="00F410C4">
    <w:pPr>
      <w:pStyle w:val="Header"/>
    </w:pPr>
    <w:r>
      <w:t>Internet Draft</w:t>
    </w:r>
    <w:r>
      <w:tab/>
    </w:r>
    <w:r w:rsidRPr="00F410C4">
      <w:tab/>
    </w:r>
    <w:r>
      <w:t>Huawei</w:t>
    </w:r>
  </w:p>
  <w:p w:rsidR="00DD06FB" w:rsidRDefault="00DD06FB" w:rsidP="00F410C4">
    <w:pPr>
      <w:pStyle w:val="Header"/>
    </w:pPr>
    <w:r>
      <w:t xml:space="preserve">Intended status: </w:t>
    </w:r>
    <w:r w:rsidRPr="00F03232">
      <w:t>Informational</w:t>
    </w:r>
    <w:r>
      <w:tab/>
    </w:r>
    <w:r w:rsidRPr="00F410C4">
      <w:tab/>
    </w:r>
    <w:r>
      <w:t>D. King (Ed.)</w:t>
    </w:r>
  </w:p>
  <w:p w:rsidR="00DD06FB" w:rsidRDefault="00DD06FB" w:rsidP="007174F5">
    <w:pPr>
      <w:pStyle w:val="Header"/>
    </w:pPr>
    <w:r>
      <w:tab/>
    </w:r>
    <w:r w:rsidRPr="00F410C4">
      <w:tab/>
    </w:r>
    <w:r>
      <w:t>Lancaster University</w:t>
    </w:r>
  </w:p>
  <w:p w:rsidR="00DD06FB" w:rsidRDefault="00DD06FB" w:rsidP="007174F5">
    <w:pPr>
      <w:pStyle w:val="Header"/>
    </w:pPr>
    <w:r>
      <w:tab/>
    </w:r>
    <w:r w:rsidRPr="00F410C4">
      <w:tab/>
    </w:r>
  </w:p>
  <w:p w:rsidR="00DD06FB" w:rsidRDefault="00DD06FB" w:rsidP="00F410C4">
    <w:pPr>
      <w:pStyle w:val="Header"/>
    </w:pPr>
    <w:r>
      <w:t xml:space="preserve">Expires: </w:t>
    </w:r>
    <w:r>
      <w:fldChar w:fldCharType="begin"/>
    </w:r>
    <w:r>
      <w:instrText xml:space="preserve"> IF </w:instrText>
    </w:r>
    <w:fldSimple w:instr=" SAVEDATE  \@ &quot;M&quot; \* MERGEFORMAT ">
      <w:ins w:id="977" w:author="Italo Busi" w:date="2017-10-28T19:20:00Z">
        <w:r>
          <w:rPr>
            <w:noProof/>
          </w:rPr>
          <w:instrText>10</w:instrText>
        </w:r>
      </w:ins>
      <w:ins w:id="978" w:author="Belotti, Sergio (Nokia - IT/Vimercate)" w:date="2017-10-27T17:46:00Z">
        <w:del w:id="979" w:author="Italo Busi" w:date="2017-10-28T19:20:00Z">
          <w:r w:rsidDel="00562706">
            <w:rPr>
              <w:noProof/>
            </w:rPr>
            <w:delInstrText>10</w:delInstrText>
          </w:r>
        </w:del>
      </w:ins>
      <w:ins w:id="980" w:author="Leeyoung" w:date="2017-10-25T09:08:00Z">
        <w:del w:id="981" w:author="Italo Busi" w:date="2017-10-28T19:20:00Z">
          <w:r w:rsidDel="00562706">
            <w:rPr>
              <w:noProof/>
            </w:rPr>
            <w:delInstrText>10</w:delInstrText>
          </w:r>
        </w:del>
      </w:ins>
      <w:del w:id="982" w:author="Italo Busi" w:date="2017-10-28T19:20:00Z">
        <w:r w:rsidDel="00562706">
          <w:rPr>
            <w:noProof/>
          </w:rPr>
          <w:delInstrText>7</w:delInstrText>
        </w:r>
      </w:del>
    </w:fldSimple>
    <w:r>
      <w:instrText xml:space="preserve"> = 1 July </w:instrText>
    </w:r>
    <w:r>
      <w:fldChar w:fldCharType="begin"/>
    </w:r>
    <w:r>
      <w:instrText xml:space="preserve"> IF </w:instrText>
    </w:r>
    <w:fldSimple w:instr=" SAVEDATE \@ &quot;M&quot; \* MERGEFORMAT \* MERGEFORMAT ">
      <w:ins w:id="983" w:author="Italo Busi" w:date="2017-10-28T19:20:00Z">
        <w:r>
          <w:rPr>
            <w:noProof/>
          </w:rPr>
          <w:instrText>10</w:instrText>
        </w:r>
      </w:ins>
      <w:ins w:id="984" w:author="Belotti, Sergio (Nokia - IT/Vimercate)" w:date="2017-10-27T17:46:00Z">
        <w:del w:id="985" w:author="Italo Busi" w:date="2017-10-28T19:20:00Z">
          <w:r w:rsidDel="00562706">
            <w:rPr>
              <w:noProof/>
            </w:rPr>
            <w:delInstrText>10</w:delInstrText>
          </w:r>
        </w:del>
      </w:ins>
      <w:ins w:id="986" w:author="Leeyoung" w:date="2017-10-25T09:08:00Z">
        <w:del w:id="987" w:author="Italo Busi" w:date="2017-10-28T19:20:00Z">
          <w:r w:rsidDel="00562706">
            <w:rPr>
              <w:noProof/>
            </w:rPr>
            <w:delInstrText>10</w:delInstrText>
          </w:r>
        </w:del>
      </w:ins>
      <w:del w:id="988" w:author="Italo Busi" w:date="2017-10-28T19:20:00Z">
        <w:r w:rsidDel="00562706">
          <w:rPr>
            <w:noProof/>
          </w:rPr>
          <w:delInstrText>7</w:delInstrText>
        </w:r>
      </w:del>
    </w:fldSimple>
    <w:r>
      <w:instrText xml:space="preserve"> = 2 August </w:instrText>
    </w:r>
    <w:r>
      <w:fldChar w:fldCharType="begin"/>
    </w:r>
    <w:r>
      <w:instrText xml:space="preserve"> IF </w:instrText>
    </w:r>
    <w:fldSimple w:instr=" SAVEDATE \@ &quot;M&quot; \* MERGEFORMAT ">
      <w:ins w:id="989" w:author="Italo Busi" w:date="2017-10-28T19:20:00Z">
        <w:r>
          <w:rPr>
            <w:noProof/>
          </w:rPr>
          <w:instrText>10</w:instrText>
        </w:r>
      </w:ins>
      <w:ins w:id="990" w:author="Belotti, Sergio (Nokia - IT/Vimercate)" w:date="2017-10-27T17:46:00Z">
        <w:del w:id="991" w:author="Italo Busi" w:date="2017-10-28T19:20:00Z">
          <w:r w:rsidDel="00562706">
            <w:rPr>
              <w:noProof/>
            </w:rPr>
            <w:delInstrText>10</w:delInstrText>
          </w:r>
        </w:del>
      </w:ins>
      <w:ins w:id="992" w:author="Leeyoung" w:date="2017-10-25T09:08:00Z">
        <w:del w:id="993" w:author="Italo Busi" w:date="2017-10-28T19:20:00Z">
          <w:r w:rsidDel="00562706">
            <w:rPr>
              <w:noProof/>
            </w:rPr>
            <w:delInstrText>10</w:delInstrText>
          </w:r>
        </w:del>
      </w:ins>
      <w:del w:id="994" w:author="Italo Busi" w:date="2017-10-28T19:20:00Z">
        <w:r w:rsidDel="00562706">
          <w:rPr>
            <w:noProof/>
          </w:rPr>
          <w:delInstrText>7</w:delInstrText>
        </w:r>
      </w:del>
    </w:fldSimple>
    <w:r>
      <w:instrText xml:space="preserve"> = 3 September </w:instrText>
    </w:r>
    <w:r>
      <w:fldChar w:fldCharType="begin"/>
    </w:r>
    <w:r>
      <w:instrText xml:space="preserve"> IF </w:instrText>
    </w:r>
    <w:fldSimple w:instr=" SAVEDATE \@ &quot;M&quot; \* MERGEFORMAT ">
      <w:ins w:id="995" w:author="Italo Busi" w:date="2017-10-28T19:20:00Z">
        <w:r>
          <w:rPr>
            <w:noProof/>
          </w:rPr>
          <w:instrText>10</w:instrText>
        </w:r>
      </w:ins>
      <w:ins w:id="996" w:author="Belotti, Sergio (Nokia - IT/Vimercate)" w:date="2017-10-27T17:46:00Z">
        <w:del w:id="997" w:author="Italo Busi" w:date="2017-10-28T19:20:00Z">
          <w:r w:rsidDel="00562706">
            <w:rPr>
              <w:noProof/>
            </w:rPr>
            <w:delInstrText>10</w:delInstrText>
          </w:r>
        </w:del>
      </w:ins>
      <w:ins w:id="998" w:author="Leeyoung" w:date="2017-10-25T09:08:00Z">
        <w:del w:id="999" w:author="Italo Busi" w:date="2017-10-28T19:20:00Z">
          <w:r w:rsidDel="00562706">
            <w:rPr>
              <w:noProof/>
            </w:rPr>
            <w:delInstrText>10</w:delInstrText>
          </w:r>
        </w:del>
      </w:ins>
      <w:del w:id="1000" w:author="Italo Busi" w:date="2017-10-28T19:20:00Z">
        <w:r w:rsidDel="00562706">
          <w:rPr>
            <w:noProof/>
          </w:rPr>
          <w:delInstrText>7</w:delInstrText>
        </w:r>
      </w:del>
    </w:fldSimple>
    <w:r>
      <w:instrText xml:space="preserve"> = 4 October </w:instrText>
    </w:r>
    <w:r>
      <w:fldChar w:fldCharType="begin"/>
    </w:r>
    <w:r>
      <w:instrText xml:space="preserve"> IF </w:instrText>
    </w:r>
    <w:fldSimple w:instr=" SAVEDATE \@ &quot;M&quot; \* MERGEFORMAT ">
      <w:ins w:id="1001" w:author="Italo Busi" w:date="2017-10-28T19:20:00Z">
        <w:r>
          <w:rPr>
            <w:noProof/>
          </w:rPr>
          <w:instrText>10</w:instrText>
        </w:r>
      </w:ins>
      <w:ins w:id="1002" w:author="Belotti, Sergio (Nokia - IT/Vimercate)" w:date="2017-10-27T17:46:00Z">
        <w:del w:id="1003" w:author="Italo Busi" w:date="2017-10-28T19:20:00Z">
          <w:r w:rsidDel="00562706">
            <w:rPr>
              <w:noProof/>
            </w:rPr>
            <w:delInstrText>10</w:delInstrText>
          </w:r>
        </w:del>
      </w:ins>
      <w:ins w:id="1004" w:author="Leeyoung" w:date="2017-10-25T09:08:00Z">
        <w:del w:id="1005" w:author="Italo Busi" w:date="2017-10-28T19:20:00Z">
          <w:r w:rsidDel="00562706">
            <w:rPr>
              <w:noProof/>
            </w:rPr>
            <w:delInstrText>10</w:delInstrText>
          </w:r>
        </w:del>
      </w:ins>
      <w:del w:id="1006" w:author="Italo Busi" w:date="2017-10-28T19:20:00Z">
        <w:r w:rsidDel="00562706">
          <w:rPr>
            <w:noProof/>
          </w:rPr>
          <w:delInstrText>7</w:delInstrText>
        </w:r>
      </w:del>
    </w:fldSimple>
    <w:r>
      <w:instrText xml:space="preserve"> = 5 November </w:instrText>
    </w:r>
    <w:r>
      <w:fldChar w:fldCharType="begin"/>
    </w:r>
    <w:r>
      <w:instrText xml:space="preserve"> IF </w:instrText>
    </w:r>
    <w:fldSimple w:instr=" SAVEDATE \@ &quot;M&quot; \* MERGEFORMAT ">
      <w:ins w:id="1007" w:author="Italo Busi" w:date="2017-10-28T19:20:00Z">
        <w:r>
          <w:rPr>
            <w:noProof/>
          </w:rPr>
          <w:instrText>10</w:instrText>
        </w:r>
      </w:ins>
      <w:ins w:id="1008" w:author="Belotti, Sergio (Nokia - IT/Vimercate)" w:date="2017-10-27T17:46:00Z">
        <w:del w:id="1009" w:author="Italo Busi" w:date="2017-10-28T19:20:00Z">
          <w:r w:rsidDel="00562706">
            <w:rPr>
              <w:noProof/>
            </w:rPr>
            <w:delInstrText>10</w:delInstrText>
          </w:r>
        </w:del>
      </w:ins>
      <w:ins w:id="1010" w:author="Leeyoung" w:date="2017-10-25T09:08:00Z">
        <w:del w:id="1011" w:author="Italo Busi" w:date="2017-10-28T19:20:00Z">
          <w:r w:rsidDel="00562706">
            <w:rPr>
              <w:noProof/>
            </w:rPr>
            <w:delInstrText>10</w:delInstrText>
          </w:r>
        </w:del>
      </w:ins>
      <w:del w:id="1012" w:author="Italo Busi" w:date="2017-10-28T19:20:00Z">
        <w:r w:rsidDel="00562706">
          <w:rPr>
            <w:noProof/>
          </w:rPr>
          <w:delInstrText>7</w:delInstrText>
        </w:r>
      </w:del>
    </w:fldSimple>
    <w:r>
      <w:instrText xml:space="preserve"> = 6 December </w:instrText>
    </w:r>
    <w:r>
      <w:fldChar w:fldCharType="begin"/>
    </w:r>
    <w:r>
      <w:instrText xml:space="preserve"> IF </w:instrText>
    </w:r>
    <w:fldSimple w:instr=" SAVEDATE \@ &quot;M&quot; \* MERGEFORMAT ">
      <w:ins w:id="1013" w:author="Italo Busi" w:date="2017-10-28T19:20:00Z">
        <w:r>
          <w:rPr>
            <w:noProof/>
          </w:rPr>
          <w:instrText>10</w:instrText>
        </w:r>
      </w:ins>
      <w:ins w:id="1014" w:author="Belotti, Sergio (Nokia - IT/Vimercate)" w:date="2017-10-27T17:46:00Z">
        <w:del w:id="1015" w:author="Italo Busi" w:date="2017-10-28T19:20:00Z">
          <w:r w:rsidDel="00562706">
            <w:rPr>
              <w:noProof/>
            </w:rPr>
            <w:delInstrText>10</w:delInstrText>
          </w:r>
        </w:del>
      </w:ins>
      <w:ins w:id="1016" w:author="Leeyoung" w:date="2017-10-25T09:08:00Z">
        <w:del w:id="1017" w:author="Italo Busi" w:date="2017-10-28T19:20:00Z">
          <w:r w:rsidDel="00562706">
            <w:rPr>
              <w:noProof/>
            </w:rPr>
            <w:delInstrText>10</w:delInstrText>
          </w:r>
        </w:del>
      </w:ins>
      <w:del w:id="1018" w:author="Italo Busi" w:date="2017-10-28T19:20:00Z">
        <w:r w:rsidDel="00562706">
          <w:rPr>
            <w:noProof/>
          </w:rPr>
          <w:delInstrText>7</w:delInstrText>
        </w:r>
      </w:del>
    </w:fldSimple>
    <w:r>
      <w:instrText xml:space="preserve"> = 7 January </w:instrText>
    </w:r>
    <w:r>
      <w:fldChar w:fldCharType="begin"/>
    </w:r>
    <w:r>
      <w:instrText xml:space="preserve"> IF </w:instrText>
    </w:r>
    <w:fldSimple w:instr=" SAVEDATE \@ &quot;M&quot; \* MERGEFORMAT ">
      <w:ins w:id="1019" w:author="Italo Busi" w:date="2017-10-28T19:20:00Z">
        <w:r>
          <w:rPr>
            <w:noProof/>
          </w:rPr>
          <w:instrText>10</w:instrText>
        </w:r>
      </w:ins>
      <w:ins w:id="1020" w:author="Belotti, Sergio (Nokia - IT/Vimercate)" w:date="2017-10-27T17:46:00Z">
        <w:del w:id="1021" w:author="Italo Busi" w:date="2017-10-28T19:20:00Z">
          <w:r w:rsidDel="00562706">
            <w:rPr>
              <w:noProof/>
            </w:rPr>
            <w:delInstrText>10</w:delInstrText>
          </w:r>
        </w:del>
      </w:ins>
      <w:ins w:id="1022" w:author="Leeyoung" w:date="2017-10-25T09:08:00Z">
        <w:del w:id="1023" w:author="Italo Busi" w:date="2017-10-28T19:20:00Z">
          <w:r w:rsidDel="00562706">
            <w:rPr>
              <w:noProof/>
            </w:rPr>
            <w:delInstrText>10</w:delInstrText>
          </w:r>
        </w:del>
      </w:ins>
      <w:del w:id="1024" w:author="Italo Busi" w:date="2017-10-28T19:20:00Z">
        <w:r w:rsidDel="00562706">
          <w:rPr>
            <w:noProof/>
          </w:rPr>
          <w:delInstrText>0</w:delInstrText>
        </w:r>
      </w:del>
    </w:fldSimple>
    <w:r>
      <w:instrText xml:space="preserve"> = 8 February </w:instrText>
    </w:r>
    <w:r>
      <w:fldChar w:fldCharType="begin"/>
    </w:r>
    <w:r>
      <w:instrText xml:space="preserve"> IF </w:instrText>
    </w:r>
    <w:fldSimple w:instr=" SAVEDATE \@ &quot;M&quot; \* MERGEFORMAT ">
      <w:ins w:id="1025" w:author="Italo Busi" w:date="2017-10-28T19:20:00Z">
        <w:r>
          <w:rPr>
            <w:noProof/>
          </w:rPr>
          <w:instrText>10</w:instrText>
        </w:r>
      </w:ins>
      <w:ins w:id="1026" w:author="Belotti, Sergio (Nokia - IT/Vimercate)" w:date="2017-10-27T17:46:00Z">
        <w:del w:id="1027" w:author="Italo Busi" w:date="2017-10-28T19:20:00Z">
          <w:r w:rsidDel="00562706">
            <w:rPr>
              <w:noProof/>
            </w:rPr>
            <w:delInstrText>10</w:delInstrText>
          </w:r>
        </w:del>
      </w:ins>
      <w:ins w:id="1028" w:author="Leeyoung" w:date="2017-10-25T09:08:00Z">
        <w:del w:id="1029" w:author="Italo Busi" w:date="2017-10-28T19:20:00Z">
          <w:r w:rsidDel="00562706">
            <w:rPr>
              <w:noProof/>
            </w:rPr>
            <w:delInstrText>10</w:delInstrText>
          </w:r>
        </w:del>
      </w:ins>
      <w:del w:id="1030" w:author="Italo Busi" w:date="2017-10-28T19:20:00Z">
        <w:r w:rsidDel="00562706">
          <w:rPr>
            <w:noProof/>
          </w:rPr>
          <w:delInstrText>0</w:delInstrText>
        </w:r>
      </w:del>
    </w:fldSimple>
    <w:r>
      <w:instrText xml:space="preserve"> = 9 March </w:instrText>
    </w:r>
    <w:r>
      <w:fldChar w:fldCharType="begin"/>
    </w:r>
    <w:r>
      <w:instrText xml:space="preserve"> IF </w:instrText>
    </w:r>
    <w:fldSimple w:instr=" SAVEDATE \@ &quot;M&quot; \* MERGEFORMAT ">
      <w:ins w:id="1031" w:author="Italo Busi" w:date="2017-10-28T19:20:00Z">
        <w:r>
          <w:rPr>
            <w:noProof/>
          </w:rPr>
          <w:instrText>10</w:instrText>
        </w:r>
      </w:ins>
      <w:ins w:id="1032" w:author="Belotti, Sergio (Nokia - IT/Vimercate)" w:date="2017-10-27T17:46:00Z">
        <w:del w:id="1033" w:author="Italo Busi" w:date="2017-10-28T19:20:00Z">
          <w:r w:rsidDel="00562706">
            <w:rPr>
              <w:noProof/>
            </w:rPr>
            <w:delInstrText>10</w:delInstrText>
          </w:r>
        </w:del>
      </w:ins>
      <w:ins w:id="1034" w:author="Leeyoung" w:date="2017-10-25T09:08:00Z">
        <w:del w:id="1035" w:author="Italo Busi" w:date="2017-10-28T19:20:00Z">
          <w:r w:rsidDel="00562706">
            <w:rPr>
              <w:noProof/>
            </w:rPr>
            <w:delInstrText>10</w:delInstrText>
          </w:r>
        </w:del>
      </w:ins>
      <w:del w:id="1036" w:author="Italo Busi" w:date="2017-10-28T19:20:00Z">
        <w:r w:rsidDel="00562706">
          <w:rPr>
            <w:noProof/>
          </w:rPr>
          <w:delInstrText>0</w:delInstrText>
        </w:r>
      </w:del>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instrText>April</w:instrText>
    </w:r>
    <w:r>
      <w:fldChar w:fldCharType="end"/>
    </w:r>
    <w:r>
      <w:instrText xml:space="preserve"> \* MERGEFORMAT </w:instrText>
    </w:r>
    <w:r>
      <w:fldChar w:fldCharType="separate"/>
    </w:r>
    <w:r w:rsidR="00F4204E">
      <w:rPr>
        <w:noProof/>
      </w:rPr>
      <w:t>April</w:t>
    </w:r>
    <w:r>
      <w:fldChar w:fldCharType="end"/>
    </w:r>
    <w:r>
      <w:t xml:space="preserve"> </w:t>
    </w:r>
    <w:r>
      <w:fldChar w:fldCharType="begin"/>
    </w:r>
    <w:r>
      <w:instrText xml:space="preserve"> IF </w:instrText>
    </w:r>
    <w:fldSimple w:instr=" SAVEDATE \@ &quot;M&quot; \* MERGEFORMAT ">
      <w:ins w:id="1037" w:author="Italo Busi" w:date="2017-10-28T19:20:00Z">
        <w:r>
          <w:rPr>
            <w:noProof/>
          </w:rPr>
          <w:instrText>10</w:instrText>
        </w:r>
      </w:ins>
      <w:ins w:id="1038" w:author="Belotti, Sergio (Nokia - IT/Vimercate)" w:date="2017-10-27T17:46:00Z">
        <w:del w:id="1039" w:author="Italo Busi" w:date="2017-10-28T19:20:00Z">
          <w:r w:rsidDel="00562706">
            <w:rPr>
              <w:noProof/>
            </w:rPr>
            <w:delInstrText>10</w:delInstrText>
          </w:r>
        </w:del>
      </w:ins>
      <w:ins w:id="1040" w:author="Leeyoung" w:date="2017-10-25T09:08:00Z">
        <w:del w:id="1041" w:author="Italo Busi" w:date="2017-10-28T19:20:00Z">
          <w:r w:rsidDel="00562706">
            <w:rPr>
              <w:noProof/>
            </w:rPr>
            <w:delInstrText>10</w:delInstrText>
          </w:r>
        </w:del>
      </w:ins>
      <w:del w:id="1042" w:author="Italo Busi" w:date="2017-10-28T19:20:00Z">
        <w:r w:rsidDel="00562706">
          <w:rPr>
            <w:noProof/>
          </w:rPr>
          <w:delInstrText>7</w:delInstrText>
        </w:r>
      </w:del>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ins w:id="1043" w:author="Italo Busi" w:date="2017-10-28T19:20:00Z">
        <w:r>
          <w:rPr>
            <w:noProof/>
          </w:rPr>
          <w:instrText>10</w:instrText>
        </w:r>
      </w:ins>
      <w:ins w:id="1044" w:author="Belotti, Sergio (Nokia - IT/Vimercate)" w:date="2017-10-27T17:46:00Z">
        <w:del w:id="1045" w:author="Italo Busi" w:date="2017-10-28T19:20:00Z">
          <w:r w:rsidDel="00562706">
            <w:rPr>
              <w:noProof/>
            </w:rPr>
            <w:delInstrText>10</w:delInstrText>
          </w:r>
        </w:del>
      </w:ins>
      <w:ins w:id="1046" w:author="Leeyoung" w:date="2017-10-25T09:08:00Z">
        <w:del w:id="1047" w:author="Italo Busi" w:date="2017-10-28T19:20:00Z">
          <w:r w:rsidDel="00562706">
            <w:rPr>
              <w:noProof/>
            </w:rPr>
            <w:delInstrText>10</w:delInstrText>
          </w:r>
        </w:del>
      </w:ins>
      <w:del w:id="1048" w:author="Italo Busi" w:date="2017-10-28T19:20:00Z">
        <w:r w:rsidDel="00562706">
          <w:rPr>
            <w:noProof/>
          </w:rPr>
          <w:delInstrText>7</w:delInstrText>
        </w:r>
      </w:del>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F4204E">
      <w:rPr>
        <w:noProof/>
      </w:rPr>
      <w:instrText>2018</w:instrText>
    </w:r>
    <w:r>
      <w:fldChar w:fldCharType="end"/>
    </w:r>
    <w:r>
      <w:instrText xml:space="preserve"> "Fail" \* MERGEFORMAT  \* MERGEFORMAT </w:instrText>
    </w:r>
    <w:r>
      <w:fldChar w:fldCharType="separate"/>
    </w:r>
    <w:r w:rsidR="00F4204E">
      <w:rPr>
        <w:noProof/>
      </w:rPr>
      <w:instrText>2018</w:instrText>
    </w:r>
    <w:r>
      <w:fldChar w:fldCharType="end"/>
    </w:r>
    <w:r>
      <w:instrText xml:space="preserve"> \* MERGEFORMAT </w:instrText>
    </w:r>
    <w:r>
      <w:fldChar w:fldCharType="separate"/>
    </w:r>
    <w:r w:rsidR="00F4204E">
      <w:rPr>
        <w:noProof/>
      </w:rPr>
      <w:t>2018</w:t>
    </w:r>
    <w:r>
      <w:fldChar w:fldCharType="end"/>
    </w:r>
    <w:r>
      <w:tab/>
    </w:r>
    <w:r>
      <w:tab/>
    </w:r>
    <w:fldSimple w:instr=" SAVEDATE  \@ &quot;MMMM d, yyyy&quot; ">
      <w:ins w:id="1049" w:author="Italo Busi" w:date="2017-10-28T19:20:00Z">
        <w:r>
          <w:rPr>
            <w:noProof/>
          </w:rPr>
          <w:t>October 27, 2017</w:t>
        </w:r>
      </w:ins>
      <w:ins w:id="1050" w:author="Belotti, Sergio (Nokia - IT/Vimercate)" w:date="2017-10-27T17:46:00Z">
        <w:del w:id="1051" w:author="Italo Busi" w:date="2017-10-28T19:20:00Z">
          <w:r w:rsidDel="00562706">
            <w:rPr>
              <w:noProof/>
            </w:rPr>
            <w:delText>October 26, 2017</w:delText>
          </w:r>
        </w:del>
      </w:ins>
      <w:ins w:id="1052" w:author="Leeyoung" w:date="2017-10-25T09:08:00Z">
        <w:del w:id="1053" w:author="Italo Busi" w:date="2017-10-28T19:20:00Z">
          <w:r w:rsidDel="00562706">
            <w:rPr>
              <w:noProof/>
            </w:rPr>
            <w:delText>October 24, 2017</w:delText>
          </w:r>
        </w:del>
      </w:ins>
      <w:del w:id="1054" w:author="Italo Busi" w:date="2017-10-28T19:20:00Z">
        <w:r w:rsidDel="00562706">
          <w:rPr>
            <w:noProof/>
          </w:rPr>
          <w:delText>July 26, 2017</w:delText>
        </w:r>
      </w:del>
    </w:fldSimple>
  </w:p>
  <w:p w:rsidR="00DD06FB" w:rsidRDefault="00DD06FB" w:rsidP="00F410C4">
    <w:pPr>
      <w:pStyle w:val="Header"/>
    </w:pPr>
    <w:r>
      <w:tab/>
    </w:r>
  </w:p>
  <w:p w:rsidR="00DD06FB" w:rsidRDefault="00DD06F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1EB66BD4"/>
    <w:multiLevelType w:val="hybridMultilevel"/>
    <w:tmpl w:val="EAD232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5"/>
  </w:num>
  <w:num w:numId="3">
    <w:abstractNumId w:val="24"/>
  </w:num>
  <w:num w:numId="4">
    <w:abstractNumId w:val="29"/>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26"/>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7"/>
  </w:num>
  <w:num w:numId="29">
    <w:abstractNumId w:val="19"/>
  </w:num>
  <w:num w:numId="30">
    <w:abstractNumId w:val="29"/>
    <w:lvlOverride w:ilvl="0">
      <w:startOverride w:val="1"/>
    </w:lvlOverride>
  </w:num>
  <w:num w:numId="31">
    <w:abstractNumId w:val="21"/>
  </w:num>
  <w:num w:numId="32">
    <w:abstractNumId w:val="13"/>
  </w:num>
  <w:num w:numId="33">
    <w:abstractNumId w:val="18"/>
  </w:num>
  <w:num w:numId="34">
    <w:abstractNumId w:val="11"/>
  </w:num>
  <w:num w:numId="35">
    <w:abstractNumId w:val="29"/>
  </w:num>
  <w:num w:numId="36">
    <w:abstractNumId w:val="15"/>
  </w:num>
  <w:num w:numId="37">
    <w:abstractNumId w:val="15"/>
  </w:num>
  <w:num w:numId="38">
    <w:abstractNumId w:val="17"/>
  </w:num>
  <w:num w:numId="39">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Vimercate)">
    <w15:presenceInfo w15:providerId="AD" w15:userId="S-1-5-21-1593251271-2640304127-1825641215-2129046"/>
  </w15:person>
  <w15:person w15:author="Leeyoung">
    <w15:presenceInfo w15:providerId="AD" w15:userId="S-1-5-21-147214757-305610072-1517763936-260626"/>
  </w15:person>
  <w15:person w15:author="Belotti, Sergio (Nokia - IT/Vimercate) [2]">
    <w15:presenceInfo w15:providerId="AD" w15:userId="S-1-5-21-1593251271-2640304127-1825641215-2129046"/>
  </w15:person>
  <w15:person w15:author="Belotti, Sergio (Nokia - IT/Vimercate) [3]">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5122"/>
  </w:hdrShapeDefaults>
  <w:footnotePr>
    <w:footnote w:id="-1"/>
    <w:footnote w:id="0"/>
  </w:footnotePr>
  <w:endnotePr>
    <w:endnote w:id="-1"/>
    <w:endnote w:id="0"/>
  </w:endnotePr>
  <w:compat>
    <w:useFELayout/>
  </w:compat>
  <w:rsids>
    <w:rsidRoot w:val="00DA3B17"/>
    <w:rsid w:val="000017CE"/>
    <w:rsid w:val="00001B7A"/>
    <w:rsid w:val="00002F00"/>
    <w:rsid w:val="00013C75"/>
    <w:rsid w:val="0001519F"/>
    <w:rsid w:val="00042ACC"/>
    <w:rsid w:val="000440BE"/>
    <w:rsid w:val="000445CC"/>
    <w:rsid w:val="00044AA1"/>
    <w:rsid w:val="00045A33"/>
    <w:rsid w:val="00050AC0"/>
    <w:rsid w:val="00052D45"/>
    <w:rsid w:val="00055923"/>
    <w:rsid w:val="000566F5"/>
    <w:rsid w:val="00061E5D"/>
    <w:rsid w:val="00072E31"/>
    <w:rsid w:val="00073B3B"/>
    <w:rsid w:val="0007656C"/>
    <w:rsid w:val="000840A4"/>
    <w:rsid w:val="000869BF"/>
    <w:rsid w:val="000936DF"/>
    <w:rsid w:val="00093D38"/>
    <w:rsid w:val="000952C8"/>
    <w:rsid w:val="000A0F17"/>
    <w:rsid w:val="000A68AA"/>
    <w:rsid w:val="000B1845"/>
    <w:rsid w:val="000B52FF"/>
    <w:rsid w:val="000B5945"/>
    <w:rsid w:val="000D1730"/>
    <w:rsid w:val="000D2E68"/>
    <w:rsid w:val="000E2C73"/>
    <w:rsid w:val="000F2D89"/>
    <w:rsid w:val="00100BDA"/>
    <w:rsid w:val="001024B5"/>
    <w:rsid w:val="0010341A"/>
    <w:rsid w:val="0010357E"/>
    <w:rsid w:val="0010654D"/>
    <w:rsid w:val="00121CE7"/>
    <w:rsid w:val="00127919"/>
    <w:rsid w:val="0013485A"/>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27538"/>
    <w:rsid w:val="00232D45"/>
    <w:rsid w:val="002344D0"/>
    <w:rsid w:val="00234834"/>
    <w:rsid w:val="0023666E"/>
    <w:rsid w:val="00237595"/>
    <w:rsid w:val="00237697"/>
    <w:rsid w:val="00240916"/>
    <w:rsid w:val="00251DEB"/>
    <w:rsid w:val="00254FD6"/>
    <w:rsid w:val="00260298"/>
    <w:rsid w:val="00275C44"/>
    <w:rsid w:val="0027759C"/>
    <w:rsid w:val="00283CE1"/>
    <w:rsid w:val="00291216"/>
    <w:rsid w:val="002917BD"/>
    <w:rsid w:val="002A3395"/>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40A4"/>
    <w:rsid w:val="00316413"/>
    <w:rsid w:val="00316AC2"/>
    <w:rsid w:val="003208CC"/>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47C6"/>
    <w:rsid w:val="003F7DA5"/>
    <w:rsid w:val="004035EE"/>
    <w:rsid w:val="00410ABC"/>
    <w:rsid w:val="00417342"/>
    <w:rsid w:val="00422684"/>
    <w:rsid w:val="00426A67"/>
    <w:rsid w:val="004359FC"/>
    <w:rsid w:val="00444B78"/>
    <w:rsid w:val="004538BC"/>
    <w:rsid w:val="004538EF"/>
    <w:rsid w:val="0045445A"/>
    <w:rsid w:val="004546DB"/>
    <w:rsid w:val="004645E0"/>
    <w:rsid w:val="00471CA3"/>
    <w:rsid w:val="00474CC3"/>
    <w:rsid w:val="0048240F"/>
    <w:rsid w:val="0049361C"/>
    <w:rsid w:val="00496B19"/>
    <w:rsid w:val="004B4A07"/>
    <w:rsid w:val="004B54F1"/>
    <w:rsid w:val="004C4FF1"/>
    <w:rsid w:val="004E1699"/>
    <w:rsid w:val="004E25F7"/>
    <w:rsid w:val="004E6575"/>
    <w:rsid w:val="004F02F6"/>
    <w:rsid w:val="004F73D6"/>
    <w:rsid w:val="005010FF"/>
    <w:rsid w:val="00504062"/>
    <w:rsid w:val="00507F7D"/>
    <w:rsid w:val="00507FD8"/>
    <w:rsid w:val="00511103"/>
    <w:rsid w:val="00514A3B"/>
    <w:rsid w:val="005242CA"/>
    <w:rsid w:val="0052735F"/>
    <w:rsid w:val="00534C8A"/>
    <w:rsid w:val="00554C64"/>
    <w:rsid w:val="005613B7"/>
    <w:rsid w:val="00562706"/>
    <w:rsid w:val="00564AA2"/>
    <w:rsid w:val="00575488"/>
    <w:rsid w:val="00581197"/>
    <w:rsid w:val="00581409"/>
    <w:rsid w:val="00583764"/>
    <w:rsid w:val="00597ACE"/>
    <w:rsid w:val="005A4CA9"/>
    <w:rsid w:val="005B1400"/>
    <w:rsid w:val="005B57D1"/>
    <w:rsid w:val="005C03FF"/>
    <w:rsid w:val="005E13F3"/>
    <w:rsid w:val="005E4EEA"/>
    <w:rsid w:val="005F1D39"/>
    <w:rsid w:val="0060217A"/>
    <w:rsid w:val="00605243"/>
    <w:rsid w:val="006148C6"/>
    <w:rsid w:val="00625D83"/>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E75AB"/>
    <w:rsid w:val="006F2D73"/>
    <w:rsid w:val="006F4076"/>
    <w:rsid w:val="006F6F19"/>
    <w:rsid w:val="0070027B"/>
    <w:rsid w:val="007124AB"/>
    <w:rsid w:val="00713412"/>
    <w:rsid w:val="007174F5"/>
    <w:rsid w:val="0072225C"/>
    <w:rsid w:val="00750C66"/>
    <w:rsid w:val="007535B4"/>
    <w:rsid w:val="007537C1"/>
    <w:rsid w:val="00753DF3"/>
    <w:rsid w:val="00756310"/>
    <w:rsid w:val="00757691"/>
    <w:rsid w:val="00757D9A"/>
    <w:rsid w:val="00776578"/>
    <w:rsid w:val="00782D41"/>
    <w:rsid w:val="007A01B5"/>
    <w:rsid w:val="007A64CF"/>
    <w:rsid w:val="007A6E2B"/>
    <w:rsid w:val="007B48E0"/>
    <w:rsid w:val="007C2816"/>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160F4"/>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1F6E"/>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0BF9"/>
    <w:rsid w:val="009F5CD1"/>
    <w:rsid w:val="009F7F72"/>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87000"/>
    <w:rsid w:val="00A91C7F"/>
    <w:rsid w:val="00A95721"/>
    <w:rsid w:val="00AA425C"/>
    <w:rsid w:val="00AA6E08"/>
    <w:rsid w:val="00AB0D09"/>
    <w:rsid w:val="00AC05AE"/>
    <w:rsid w:val="00AD373D"/>
    <w:rsid w:val="00AE009F"/>
    <w:rsid w:val="00AE0541"/>
    <w:rsid w:val="00AE084D"/>
    <w:rsid w:val="00AE33E0"/>
    <w:rsid w:val="00AF3B48"/>
    <w:rsid w:val="00B016B1"/>
    <w:rsid w:val="00B01DFE"/>
    <w:rsid w:val="00B05CB0"/>
    <w:rsid w:val="00B05D40"/>
    <w:rsid w:val="00B06B29"/>
    <w:rsid w:val="00B11E11"/>
    <w:rsid w:val="00B2129D"/>
    <w:rsid w:val="00B21B97"/>
    <w:rsid w:val="00B2624A"/>
    <w:rsid w:val="00B3007E"/>
    <w:rsid w:val="00B317B5"/>
    <w:rsid w:val="00B326FD"/>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1BFE"/>
    <w:rsid w:val="00C63A15"/>
    <w:rsid w:val="00C65842"/>
    <w:rsid w:val="00C672FD"/>
    <w:rsid w:val="00C744E6"/>
    <w:rsid w:val="00C833F3"/>
    <w:rsid w:val="00C93CE6"/>
    <w:rsid w:val="00C95C21"/>
    <w:rsid w:val="00C963D9"/>
    <w:rsid w:val="00C97092"/>
    <w:rsid w:val="00C97F20"/>
    <w:rsid w:val="00CA0E16"/>
    <w:rsid w:val="00CA2FF3"/>
    <w:rsid w:val="00CA6987"/>
    <w:rsid w:val="00CB2B71"/>
    <w:rsid w:val="00CB7706"/>
    <w:rsid w:val="00CC0418"/>
    <w:rsid w:val="00CC1CA6"/>
    <w:rsid w:val="00CC4069"/>
    <w:rsid w:val="00CC4BE7"/>
    <w:rsid w:val="00CE0DAB"/>
    <w:rsid w:val="00CE150A"/>
    <w:rsid w:val="00CE2A08"/>
    <w:rsid w:val="00CF0B71"/>
    <w:rsid w:val="00CF3625"/>
    <w:rsid w:val="00CF60A5"/>
    <w:rsid w:val="00CF7C74"/>
    <w:rsid w:val="00D127FF"/>
    <w:rsid w:val="00D133F3"/>
    <w:rsid w:val="00D15777"/>
    <w:rsid w:val="00D2158F"/>
    <w:rsid w:val="00D25E62"/>
    <w:rsid w:val="00D26534"/>
    <w:rsid w:val="00D3128B"/>
    <w:rsid w:val="00D362F6"/>
    <w:rsid w:val="00D37305"/>
    <w:rsid w:val="00D37D2D"/>
    <w:rsid w:val="00D41291"/>
    <w:rsid w:val="00D4322A"/>
    <w:rsid w:val="00D45E14"/>
    <w:rsid w:val="00D574B3"/>
    <w:rsid w:val="00D60B40"/>
    <w:rsid w:val="00D64407"/>
    <w:rsid w:val="00D73EE8"/>
    <w:rsid w:val="00D814CE"/>
    <w:rsid w:val="00D84811"/>
    <w:rsid w:val="00D90D8B"/>
    <w:rsid w:val="00D95463"/>
    <w:rsid w:val="00D96499"/>
    <w:rsid w:val="00DA1B42"/>
    <w:rsid w:val="00DA3B17"/>
    <w:rsid w:val="00DA5D7D"/>
    <w:rsid w:val="00DB0170"/>
    <w:rsid w:val="00DB1636"/>
    <w:rsid w:val="00DB6399"/>
    <w:rsid w:val="00DC09AA"/>
    <w:rsid w:val="00DC520D"/>
    <w:rsid w:val="00DC5824"/>
    <w:rsid w:val="00DD06FB"/>
    <w:rsid w:val="00DE12AA"/>
    <w:rsid w:val="00DE4A9F"/>
    <w:rsid w:val="00DF7911"/>
    <w:rsid w:val="00E01C9D"/>
    <w:rsid w:val="00E05D4B"/>
    <w:rsid w:val="00E134C8"/>
    <w:rsid w:val="00E16AC5"/>
    <w:rsid w:val="00E254CE"/>
    <w:rsid w:val="00E25F78"/>
    <w:rsid w:val="00E326DD"/>
    <w:rsid w:val="00E347B6"/>
    <w:rsid w:val="00E41BC6"/>
    <w:rsid w:val="00E42CB0"/>
    <w:rsid w:val="00E45D6E"/>
    <w:rsid w:val="00E52740"/>
    <w:rsid w:val="00E62F82"/>
    <w:rsid w:val="00E84240"/>
    <w:rsid w:val="00E843A6"/>
    <w:rsid w:val="00E85F3E"/>
    <w:rsid w:val="00E863F1"/>
    <w:rsid w:val="00E87DEC"/>
    <w:rsid w:val="00E915FE"/>
    <w:rsid w:val="00E923A6"/>
    <w:rsid w:val="00E96A9C"/>
    <w:rsid w:val="00EA7992"/>
    <w:rsid w:val="00EA7A99"/>
    <w:rsid w:val="00EB308C"/>
    <w:rsid w:val="00EB41EC"/>
    <w:rsid w:val="00EB5975"/>
    <w:rsid w:val="00EB7FCA"/>
    <w:rsid w:val="00EC1110"/>
    <w:rsid w:val="00EC290E"/>
    <w:rsid w:val="00EC570E"/>
    <w:rsid w:val="00ED2D12"/>
    <w:rsid w:val="00ED3200"/>
    <w:rsid w:val="00EE2C82"/>
    <w:rsid w:val="00EE3193"/>
    <w:rsid w:val="00EE3E41"/>
    <w:rsid w:val="00EE6D6D"/>
    <w:rsid w:val="00F03DA7"/>
    <w:rsid w:val="00F062D3"/>
    <w:rsid w:val="00F22914"/>
    <w:rsid w:val="00F22A55"/>
    <w:rsid w:val="00F23252"/>
    <w:rsid w:val="00F317DA"/>
    <w:rsid w:val="00F35EE7"/>
    <w:rsid w:val="00F410C4"/>
    <w:rsid w:val="00F4204E"/>
    <w:rsid w:val="00F5301C"/>
    <w:rsid w:val="00F56B61"/>
    <w:rsid w:val="00F6101F"/>
    <w:rsid w:val="00F67679"/>
    <w:rsid w:val="00F8116F"/>
    <w:rsid w:val="00F837F0"/>
    <w:rsid w:val="00F91EC9"/>
    <w:rsid w:val="00FA2EF5"/>
    <w:rsid w:val="00FA67D1"/>
    <w:rsid w:val="00FA7437"/>
    <w:rsid w:val="00FC1076"/>
    <w:rsid w:val="00FD6F31"/>
    <w:rsid w:val="00FD736C"/>
    <w:rsid w:val="00FE2DD8"/>
    <w:rsid w:val="00FE2F1E"/>
    <w:rsid w:val="00FE3F17"/>
    <w:rsid w:val="00FE558D"/>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575488"/>
    <w:rPr>
      <w:sz w:val="16"/>
      <w:szCs w:val="16"/>
    </w:rPr>
  </w:style>
  <w:style w:type="paragraph" w:styleId="CommentText">
    <w:name w:val="annotation text"/>
    <w:basedOn w:val="Normal"/>
    <w:link w:val="CommentTextChar"/>
    <w:semiHidden/>
    <w:unhideWhenUsed/>
    <w:rsid w:val="00575488"/>
    <w:pPr>
      <w:spacing w:line="240" w:lineRule="auto"/>
    </w:pPr>
    <w:rPr>
      <w:sz w:val="20"/>
      <w:szCs w:val="20"/>
    </w:rPr>
  </w:style>
  <w:style w:type="character" w:customStyle="1" w:styleId="CommentTextChar">
    <w:name w:val="Comment Text Char"/>
    <w:basedOn w:val="DefaultParagraphFont"/>
    <w:link w:val="CommentText"/>
    <w:semiHidden/>
    <w:rsid w:val="00575488"/>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575488"/>
    <w:rPr>
      <w:b/>
      <w:bCs/>
    </w:rPr>
  </w:style>
  <w:style w:type="character" w:customStyle="1" w:styleId="CommentSubjectChar">
    <w:name w:val="Comment Subject Char"/>
    <w:basedOn w:val="CommentTextChar"/>
    <w:link w:val="CommentSubject"/>
    <w:semiHidden/>
    <w:rsid w:val="00575488"/>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609332">
      <w:bodyDiv w:val="1"/>
      <w:marLeft w:val="0"/>
      <w:marRight w:val="0"/>
      <w:marTop w:val="0"/>
      <w:marBottom w:val="0"/>
      <w:divBdr>
        <w:top w:val="none" w:sz="0" w:space="0" w:color="auto"/>
        <w:left w:val="none" w:sz="0" w:space="0" w:color="auto"/>
        <w:bottom w:val="none" w:sz="0" w:space="0" w:color="auto"/>
        <w:right w:val="none" w:sz="0" w:space="0" w:color="auto"/>
      </w:divBdr>
      <w:divsChild>
        <w:div w:id="513350598">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233202163">
      <w:bodyDiv w:val="1"/>
      <w:marLeft w:val="0"/>
      <w:marRight w:val="0"/>
      <w:marTop w:val="0"/>
      <w:marBottom w:val="0"/>
      <w:divBdr>
        <w:top w:val="none" w:sz="0" w:space="0" w:color="auto"/>
        <w:left w:val="none" w:sz="0" w:space="0" w:color="auto"/>
        <w:bottom w:val="none" w:sz="0" w:space="0" w:color="auto"/>
        <w:right w:val="none" w:sz="0" w:space="0" w:color="auto"/>
      </w:divBdr>
      <w:divsChild>
        <w:div w:id="1212569841">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mailto:carlo.perocchio@ericsson.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Office_PowerPoint_Slide2.sldx"/><Relationship Id="rId17" Type="http://schemas.openxmlformats.org/officeDocument/2006/relationships/hyperlink" Target="mailto:d.king@lancaster.ac.uk"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bj4668/pyang/wiki/XmlJs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package" Target="embeddings/Microsoft_Office_PowerPoint_Slide3.sldx"/><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54A06-36A4-4773-8383-898D5C16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902</TotalTime>
  <Pages>1</Pages>
  <Words>5179</Words>
  <Characters>29525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34635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2004-10-23T03:03:00Z</cp:lastPrinted>
  <dcterms:created xsi:type="dcterms:W3CDTF">2017-10-29T08:59:00Z</dcterms:created>
  <dcterms:modified xsi:type="dcterms:W3CDTF">2017-10-30T00:13:00Z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1509211205</vt:lpwstr>
  </property>
</Properties>
</file>