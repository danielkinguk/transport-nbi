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Analysis of Transport North Bound Interface Use Case 1</w:t>
      </w:r>
      <w:r w:rsidR="00CC4069">
        <w:br/>
        <w:t>draft-</w:t>
      </w:r>
      <w:r w:rsidR="007174F5">
        <w:t>tnbidt-ccamp-</w:t>
      </w:r>
      <w:del w:id="0" w:author="Italo Busi" w:date="2017-10-26T14:30:00Z">
        <w:r w:rsidR="007174F5" w:rsidRPr="007174F5" w:rsidDel="00E52740">
          <w:delText xml:space="preserve"> </w:delText>
        </w:r>
      </w:del>
      <w:r w:rsidR="007174F5" w:rsidRPr="007174F5">
        <w:t>transport-nbi-analysis-uc1</w:t>
      </w:r>
      <w:r w:rsidR="00CE0DAB">
        <w:t>-01</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1" w:author="Italo Busi" w:date="2017-10-30T11:02:00Z">
        <w:r w:rsidR="00CC482A">
          <w:rPr>
            <w:noProof/>
          </w:rPr>
          <w:instrText>10</w:instrText>
        </w:r>
      </w:ins>
      <w:ins w:id="2" w:author="Belotti, Sergio (Nokia - IT/Vimercate)" w:date="2017-10-27T17:46:00Z">
        <w:del w:id="3" w:author="Italo Busi" w:date="2017-10-28T19:20:00Z">
          <w:r w:rsidR="00504062" w:rsidDel="00562706">
            <w:rPr>
              <w:noProof/>
            </w:rPr>
            <w:delInstrText>10</w:delInstrText>
          </w:r>
        </w:del>
      </w:ins>
      <w:ins w:id="4" w:author="Leeyoung" w:date="2017-10-25T09:08:00Z">
        <w:del w:id="5" w:author="Italo Busi" w:date="2017-10-28T19:20:00Z">
          <w:r w:rsidR="00DE4A9F" w:rsidDel="00562706">
            <w:rPr>
              <w:noProof/>
            </w:rPr>
            <w:delInstrText>10</w:delInstrText>
          </w:r>
        </w:del>
      </w:ins>
      <w:del w:id="6" w:author="Italo Busi" w:date="2017-10-28T19:20:00Z">
        <w:r w:rsidR="00050AC0" w:rsidDel="00562706">
          <w:rPr>
            <w:noProof/>
          </w:rPr>
          <w:delInstrText>7</w:delInstrText>
        </w:r>
      </w:del>
      <w:r w:rsidR="00922DDD" w:rsidRPr="000445CC">
        <w:fldChar w:fldCharType="end"/>
      </w:r>
      <w:r w:rsidRPr="000445CC">
        <w:instrText xml:space="preserve"> = 1 July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 MERGEFORMAT </w:instrText>
      </w:r>
      <w:r w:rsidR="00922DDD" w:rsidRPr="000445CC">
        <w:fldChar w:fldCharType="separate"/>
      </w:r>
      <w:ins w:id="7" w:author="Italo Busi" w:date="2017-10-30T11:02:00Z">
        <w:r w:rsidR="00CC482A">
          <w:rPr>
            <w:noProof/>
          </w:rPr>
          <w:instrText>10</w:instrText>
        </w:r>
      </w:ins>
      <w:ins w:id="8" w:author="Belotti, Sergio (Nokia - IT/Vimercate)" w:date="2017-10-27T17:46:00Z">
        <w:del w:id="9" w:author="Italo Busi" w:date="2017-10-28T19:20:00Z">
          <w:r w:rsidR="00504062" w:rsidDel="00562706">
            <w:rPr>
              <w:noProof/>
            </w:rPr>
            <w:delInstrText>10</w:delInstrText>
          </w:r>
        </w:del>
      </w:ins>
      <w:ins w:id="10" w:author="Leeyoung" w:date="2017-10-25T09:08:00Z">
        <w:del w:id="11" w:author="Italo Busi" w:date="2017-10-28T19:20:00Z">
          <w:r w:rsidR="00DE4A9F" w:rsidDel="00562706">
            <w:rPr>
              <w:noProof/>
            </w:rPr>
            <w:delInstrText>10</w:delInstrText>
          </w:r>
        </w:del>
      </w:ins>
      <w:del w:id="12" w:author="Italo Busi" w:date="2017-10-28T19:20:00Z">
        <w:r w:rsidR="00050AC0" w:rsidDel="00562706">
          <w:rPr>
            <w:noProof/>
          </w:rPr>
          <w:delInstrText>7</w:delInstrText>
        </w:r>
      </w:del>
      <w:r w:rsidR="00922DDD" w:rsidRPr="000445CC">
        <w:fldChar w:fldCharType="end"/>
      </w:r>
      <w:r w:rsidRPr="000445CC">
        <w:instrText xml:space="preserve"> = 2 August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13" w:author="Italo Busi" w:date="2017-10-30T11:02:00Z">
        <w:r w:rsidR="00CC482A">
          <w:rPr>
            <w:noProof/>
          </w:rPr>
          <w:instrText>10</w:instrText>
        </w:r>
      </w:ins>
      <w:ins w:id="14" w:author="Belotti, Sergio (Nokia - IT/Vimercate)" w:date="2017-10-27T17:46:00Z">
        <w:del w:id="15" w:author="Italo Busi" w:date="2017-10-28T19:20:00Z">
          <w:r w:rsidR="00504062" w:rsidDel="00562706">
            <w:rPr>
              <w:noProof/>
            </w:rPr>
            <w:delInstrText>10</w:delInstrText>
          </w:r>
        </w:del>
      </w:ins>
      <w:ins w:id="16" w:author="Leeyoung" w:date="2017-10-25T09:08:00Z">
        <w:del w:id="17" w:author="Italo Busi" w:date="2017-10-28T19:20:00Z">
          <w:r w:rsidR="00DE4A9F" w:rsidDel="00562706">
            <w:rPr>
              <w:noProof/>
            </w:rPr>
            <w:delInstrText>10</w:delInstrText>
          </w:r>
        </w:del>
      </w:ins>
      <w:del w:id="18" w:author="Italo Busi" w:date="2017-10-28T19:20:00Z">
        <w:r w:rsidR="00050AC0" w:rsidDel="00562706">
          <w:rPr>
            <w:noProof/>
          </w:rPr>
          <w:delInstrText>7</w:delInstrText>
        </w:r>
      </w:del>
      <w:r w:rsidR="00922DDD" w:rsidRPr="000445CC">
        <w:fldChar w:fldCharType="end"/>
      </w:r>
      <w:r w:rsidRPr="000445CC">
        <w:instrText xml:space="preserve"> = 3 September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19" w:author="Italo Busi" w:date="2017-10-30T11:02:00Z">
        <w:r w:rsidR="00CC482A">
          <w:rPr>
            <w:noProof/>
          </w:rPr>
          <w:instrText>10</w:instrText>
        </w:r>
      </w:ins>
      <w:ins w:id="20" w:author="Belotti, Sergio (Nokia - IT/Vimercate)" w:date="2017-10-27T17:46:00Z">
        <w:del w:id="21" w:author="Italo Busi" w:date="2017-10-28T19:20:00Z">
          <w:r w:rsidR="00504062" w:rsidDel="00562706">
            <w:rPr>
              <w:noProof/>
            </w:rPr>
            <w:delInstrText>10</w:delInstrText>
          </w:r>
        </w:del>
      </w:ins>
      <w:ins w:id="22" w:author="Leeyoung" w:date="2017-10-25T09:08:00Z">
        <w:del w:id="23" w:author="Italo Busi" w:date="2017-10-28T19:20:00Z">
          <w:r w:rsidR="00DE4A9F" w:rsidDel="00562706">
            <w:rPr>
              <w:noProof/>
            </w:rPr>
            <w:delInstrText>10</w:delInstrText>
          </w:r>
        </w:del>
      </w:ins>
      <w:del w:id="24" w:author="Italo Busi" w:date="2017-10-28T19:20:00Z">
        <w:r w:rsidR="00050AC0" w:rsidDel="00562706">
          <w:rPr>
            <w:noProof/>
          </w:rPr>
          <w:delInstrText>7</w:delInstrText>
        </w:r>
      </w:del>
      <w:r w:rsidR="00922DDD" w:rsidRPr="000445CC">
        <w:fldChar w:fldCharType="end"/>
      </w:r>
      <w:r w:rsidRPr="000445CC">
        <w:instrText xml:space="preserve"> = 4 October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25" w:author="Italo Busi" w:date="2017-10-30T11:02:00Z">
        <w:r w:rsidR="00CC482A">
          <w:rPr>
            <w:noProof/>
          </w:rPr>
          <w:instrText>10</w:instrText>
        </w:r>
      </w:ins>
      <w:ins w:id="26" w:author="Belotti, Sergio (Nokia - IT/Vimercate)" w:date="2017-10-27T17:46:00Z">
        <w:del w:id="27" w:author="Italo Busi" w:date="2017-10-28T19:20:00Z">
          <w:r w:rsidR="00504062" w:rsidDel="00562706">
            <w:rPr>
              <w:noProof/>
            </w:rPr>
            <w:delInstrText>10</w:delInstrText>
          </w:r>
        </w:del>
      </w:ins>
      <w:ins w:id="28" w:author="Leeyoung" w:date="2017-10-25T09:08:00Z">
        <w:del w:id="29" w:author="Italo Busi" w:date="2017-10-28T19:20:00Z">
          <w:r w:rsidR="00DE4A9F" w:rsidDel="00562706">
            <w:rPr>
              <w:noProof/>
            </w:rPr>
            <w:delInstrText>10</w:delInstrText>
          </w:r>
        </w:del>
      </w:ins>
      <w:del w:id="30" w:author="Italo Busi" w:date="2017-10-28T19:20:00Z">
        <w:r w:rsidR="00050AC0" w:rsidDel="00562706">
          <w:rPr>
            <w:noProof/>
          </w:rPr>
          <w:delInstrText>7</w:delInstrText>
        </w:r>
      </w:del>
      <w:r w:rsidR="00922DDD" w:rsidRPr="000445CC">
        <w:fldChar w:fldCharType="end"/>
      </w:r>
      <w:r w:rsidRPr="000445CC">
        <w:instrText xml:space="preserve"> = 5 November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31" w:author="Italo Busi" w:date="2017-10-30T11:02:00Z">
        <w:r w:rsidR="00CC482A">
          <w:rPr>
            <w:noProof/>
          </w:rPr>
          <w:instrText>10</w:instrText>
        </w:r>
      </w:ins>
      <w:ins w:id="32" w:author="Belotti, Sergio (Nokia - IT/Vimercate)" w:date="2017-10-27T17:46:00Z">
        <w:del w:id="33" w:author="Italo Busi" w:date="2017-10-28T19:20:00Z">
          <w:r w:rsidR="00504062" w:rsidDel="00562706">
            <w:rPr>
              <w:noProof/>
            </w:rPr>
            <w:delInstrText>10</w:delInstrText>
          </w:r>
        </w:del>
      </w:ins>
      <w:ins w:id="34" w:author="Leeyoung" w:date="2017-10-25T09:08:00Z">
        <w:del w:id="35" w:author="Italo Busi" w:date="2017-10-28T19:20:00Z">
          <w:r w:rsidR="00DE4A9F" w:rsidDel="00562706">
            <w:rPr>
              <w:noProof/>
            </w:rPr>
            <w:delInstrText>10</w:delInstrText>
          </w:r>
        </w:del>
      </w:ins>
      <w:del w:id="36" w:author="Italo Busi" w:date="2017-10-28T19:20:00Z">
        <w:r w:rsidR="00050AC0" w:rsidDel="00562706">
          <w:rPr>
            <w:noProof/>
          </w:rPr>
          <w:delInstrText>7</w:delInstrText>
        </w:r>
      </w:del>
      <w:r w:rsidR="00922DDD" w:rsidRPr="000445CC">
        <w:fldChar w:fldCharType="end"/>
      </w:r>
      <w:r w:rsidRPr="000445CC">
        <w:instrText xml:space="preserve"> = 6 December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37" w:author="Italo Busi" w:date="2017-10-30T11:02:00Z">
        <w:r w:rsidR="00CC482A">
          <w:rPr>
            <w:noProof/>
          </w:rPr>
          <w:instrText>10</w:instrText>
        </w:r>
      </w:ins>
      <w:ins w:id="38" w:author="Belotti, Sergio (Nokia - IT/Vimercate)" w:date="2017-10-27T17:46:00Z">
        <w:del w:id="39" w:author="Italo Busi" w:date="2017-10-28T19:20:00Z">
          <w:r w:rsidR="00504062" w:rsidDel="00562706">
            <w:rPr>
              <w:noProof/>
            </w:rPr>
            <w:delInstrText>10</w:delInstrText>
          </w:r>
        </w:del>
      </w:ins>
      <w:ins w:id="40" w:author="Leeyoung" w:date="2017-10-25T09:08:00Z">
        <w:del w:id="41" w:author="Italo Busi" w:date="2017-10-28T19:20:00Z">
          <w:r w:rsidR="00DE4A9F" w:rsidDel="00562706">
            <w:rPr>
              <w:noProof/>
            </w:rPr>
            <w:delInstrText>10</w:delInstrText>
          </w:r>
        </w:del>
      </w:ins>
      <w:del w:id="42" w:author="Italo Busi" w:date="2017-10-28T19:20:00Z">
        <w:r w:rsidR="00050AC0" w:rsidDel="00562706">
          <w:rPr>
            <w:noProof/>
          </w:rPr>
          <w:delInstrText>7</w:delInstrText>
        </w:r>
      </w:del>
      <w:r w:rsidR="00922DDD" w:rsidRPr="000445CC">
        <w:fldChar w:fldCharType="end"/>
      </w:r>
      <w:r w:rsidRPr="000445CC">
        <w:instrText xml:space="preserve"> = 7 January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43" w:author="Italo Busi" w:date="2017-10-30T11:02:00Z">
        <w:r w:rsidR="00CC482A">
          <w:rPr>
            <w:noProof/>
          </w:rPr>
          <w:instrText>10</w:instrText>
        </w:r>
      </w:ins>
      <w:ins w:id="44" w:author="Belotti, Sergio (Nokia - IT/Vimercate)" w:date="2017-10-27T17:46:00Z">
        <w:del w:id="45" w:author="Italo Busi" w:date="2017-10-28T19:20:00Z">
          <w:r w:rsidR="00504062" w:rsidDel="00562706">
            <w:rPr>
              <w:noProof/>
            </w:rPr>
            <w:delInstrText>10</w:delInstrText>
          </w:r>
        </w:del>
      </w:ins>
      <w:ins w:id="46" w:author="Leeyoung" w:date="2017-10-25T09:08:00Z">
        <w:del w:id="47" w:author="Italo Busi" w:date="2017-10-28T19:20:00Z">
          <w:r w:rsidR="00DE4A9F" w:rsidDel="00562706">
            <w:rPr>
              <w:noProof/>
            </w:rPr>
            <w:delInstrText>10</w:delInstrText>
          </w:r>
        </w:del>
      </w:ins>
      <w:del w:id="48" w:author="Italo Busi" w:date="2017-10-28T19:20:00Z">
        <w:r w:rsidR="007174F5" w:rsidRPr="000445CC" w:rsidDel="00562706">
          <w:rPr>
            <w:noProof/>
          </w:rPr>
          <w:delInstrText>0</w:delInstrText>
        </w:r>
      </w:del>
      <w:r w:rsidR="00922DDD" w:rsidRPr="000445CC">
        <w:fldChar w:fldCharType="end"/>
      </w:r>
      <w:r w:rsidRPr="000445CC">
        <w:instrText xml:space="preserve"> = 8 February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49" w:author="Italo Busi" w:date="2017-10-30T11:02:00Z">
        <w:r w:rsidR="00CC482A">
          <w:rPr>
            <w:noProof/>
          </w:rPr>
          <w:instrText>10</w:instrText>
        </w:r>
      </w:ins>
      <w:ins w:id="50" w:author="Belotti, Sergio (Nokia - IT/Vimercate)" w:date="2017-10-27T17:46:00Z">
        <w:del w:id="51" w:author="Italo Busi" w:date="2017-10-28T19:20:00Z">
          <w:r w:rsidR="00504062" w:rsidDel="00562706">
            <w:rPr>
              <w:noProof/>
            </w:rPr>
            <w:delInstrText>10</w:delInstrText>
          </w:r>
        </w:del>
      </w:ins>
      <w:ins w:id="52" w:author="Leeyoung" w:date="2017-10-25T09:08:00Z">
        <w:del w:id="53" w:author="Italo Busi" w:date="2017-10-28T19:20:00Z">
          <w:r w:rsidR="00DE4A9F" w:rsidDel="00562706">
            <w:rPr>
              <w:noProof/>
            </w:rPr>
            <w:delInstrText>10</w:delInstrText>
          </w:r>
        </w:del>
      </w:ins>
      <w:del w:id="54" w:author="Italo Busi" w:date="2017-10-28T19:20:00Z">
        <w:r w:rsidR="007174F5" w:rsidRPr="000445CC" w:rsidDel="00562706">
          <w:rPr>
            <w:noProof/>
          </w:rPr>
          <w:delInstrText>0</w:delInstrText>
        </w:r>
      </w:del>
      <w:r w:rsidR="00922DDD" w:rsidRPr="000445CC">
        <w:fldChar w:fldCharType="end"/>
      </w:r>
      <w:r w:rsidRPr="000445CC">
        <w:instrText xml:space="preserve"> = 9 March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55" w:author="Italo Busi" w:date="2017-10-30T11:02:00Z">
        <w:r w:rsidR="00CC482A">
          <w:rPr>
            <w:noProof/>
          </w:rPr>
          <w:instrText>10</w:instrText>
        </w:r>
      </w:ins>
      <w:ins w:id="56" w:author="Belotti, Sergio (Nokia - IT/Vimercate)" w:date="2017-10-27T17:46:00Z">
        <w:del w:id="57" w:author="Italo Busi" w:date="2017-10-28T19:20:00Z">
          <w:r w:rsidR="00504062" w:rsidDel="00562706">
            <w:rPr>
              <w:noProof/>
            </w:rPr>
            <w:delInstrText>10</w:delInstrText>
          </w:r>
        </w:del>
      </w:ins>
      <w:ins w:id="58" w:author="Leeyoung" w:date="2017-10-25T09:08:00Z">
        <w:del w:id="59" w:author="Italo Busi" w:date="2017-10-28T19:20:00Z">
          <w:r w:rsidR="00DE4A9F" w:rsidDel="00562706">
            <w:rPr>
              <w:noProof/>
            </w:rPr>
            <w:delInstrText>10</w:delInstrText>
          </w:r>
        </w:del>
      </w:ins>
      <w:del w:id="60" w:author="Italo Busi" w:date="2017-10-28T19:20:00Z">
        <w:r w:rsidR="007174F5" w:rsidRPr="000445CC" w:rsidDel="00562706">
          <w:rPr>
            <w:noProof/>
          </w:rPr>
          <w:delInstrText>0</w:delInstrText>
        </w:r>
      </w:del>
      <w:r w:rsidR="00922DDD" w:rsidRPr="000445CC">
        <w:fldChar w:fldCharType="end"/>
      </w:r>
      <w:r w:rsidRPr="000445CC">
        <w:instrText xml:space="preserve"> = 10 April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r w:rsidR="007174F5" w:rsidRPr="000445CC">
        <w:rPr>
          <w:noProof/>
        </w:rPr>
        <w:instrText>0</w:instrText>
      </w:r>
      <w:r w:rsidR="00922DDD" w:rsidRPr="000445CC">
        <w:fldChar w:fldCharType="end"/>
      </w:r>
      <w:r w:rsidRPr="000445CC">
        <w:instrText xml:space="preserve"> = 11 May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r w:rsidR="007174F5" w:rsidRPr="000445CC">
        <w:rPr>
          <w:noProof/>
        </w:rPr>
        <w:instrText>0</w:instrText>
      </w:r>
      <w:r w:rsidR="00922DDD" w:rsidRPr="000445CC">
        <w:fldChar w:fldCharType="end"/>
      </w:r>
      <w:r w:rsidRPr="000445CC">
        <w:instrText xml:space="preserve"> = 12 June "Fail" \* MERGEFORMAT </w:instrText>
      </w:r>
      <w:r w:rsidR="00922DDD" w:rsidRPr="000445CC">
        <w:fldChar w:fldCharType="separate"/>
      </w:r>
      <w:r w:rsidR="007174F5" w:rsidRPr="000445CC">
        <w:rPr>
          <w:noProof/>
        </w:rPr>
        <w:instrText>Fail</w:instrText>
      </w:r>
      <w:r w:rsidR="00922DDD" w:rsidRPr="000445CC">
        <w:fldChar w:fldCharType="end"/>
      </w:r>
      <w:r w:rsidRPr="000445CC">
        <w:instrText xml:space="preserve"> \* MERGEFORMAT </w:instrText>
      </w:r>
      <w:r w:rsidR="00922DDD" w:rsidRPr="000445CC">
        <w:fldChar w:fldCharType="separate"/>
      </w:r>
      <w:r w:rsidR="007174F5" w:rsidRPr="000445CC">
        <w:rPr>
          <w:noProof/>
        </w:rPr>
        <w:instrText>Fail</w:instrText>
      </w:r>
      <w:r w:rsidR="00922DDD" w:rsidRPr="000445CC">
        <w:fldChar w:fldCharType="end"/>
      </w:r>
      <w:r w:rsidRPr="000445CC">
        <w:instrText xml:space="preserve"> \* MERGEFORMAT </w:instrText>
      </w:r>
      <w:r w:rsidR="00922DDD" w:rsidRPr="000445CC">
        <w:fldChar w:fldCharType="separate"/>
      </w:r>
      <w:ins w:id="61" w:author="Italo Busi" w:date="2017-10-30T11:02:00Z">
        <w:r w:rsidR="00CC482A" w:rsidRPr="000445CC">
          <w:rPr>
            <w:noProof/>
          </w:rPr>
          <w:instrText>April</w:instrText>
        </w:r>
      </w:ins>
      <w:ins w:id="62" w:author="Belotti, Sergio (Nokia - IT/Vimercate)" w:date="2017-10-27T17:46:00Z">
        <w:del w:id="63" w:author="Italo Busi" w:date="2017-10-28T19:20:00Z">
          <w:r w:rsidR="00504062" w:rsidRPr="000445CC" w:rsidDel="00562706">
            <w:rPr>
              <w:noProof/>
            </w:rPr>
            <w:delInstrText>April</w:delInstrText>
          </w:r>
        </w:del>
      </w:ins>
      <w:ins w:id="64" w:author="Leeyoung" w:date="2017-10-25T09:08:00Z">
        <w:del w:id="65" w:author="Italo Busi" w:date="2017-10-28T19:20:00Z">
          <w:r w:rsidR="00DE4A9F" w:rsidRPr="000445CC" w:rsidDel="00562706">
            <w:rPr>
              <w:noProof/>
            </w:rPr>
            <w:delInstrText>April</w:delInstrText>
          </w:r>
        </w:del>
      </w:ins>
      <w:del w:id="66" w:author="Italo Busi" w:date="2017-10-28T19:20:00Z">
        <w:r w:rsidR="007174F5" w:rsidRPr="000445CC" w:rsidDel="00562706">
          <w:rPr>
            <w:noProof/>
          </w:rPr>
          <w:delInstrText>Fail</w:delInstrText>
        </w:r>
      </w:del>
      <w:r w:rsidR="00922DDD" w:rsidRPr="000445CC">
        <w:fldChar w:fldCharType="end"/>
      </w:r>
      <w:r w:rsidRPr="000445CC">
        <w:instrText xml:space="preserve"> \* MERGEFORMAT </w:instrText>
      </w:r>
      <w:r w:rsidR="00922DDD" w:rsidRPr="000445CC">
        <w:fldChar w:fldCharType="separate"/>
      </w:r>
      <w:ins w:id="67" w:author="Italo Busi" w:date="2017-10-30T11:02:00Z">
        <w:r w:rsidR="00CC482A" w:rsidRPr="000445CC">
          <w:rPr>
            <w:noProof/>
          </w:rPr>
          <w:instrText>April</w:instrText>
        </w:r>
      </w:ins>
      <w:ins w:id="68" w:author="Belotti, Sergio (Nokia - IT/Vimercate)" w:date="2017-10-27T17:46:00Z">
        <w:del w:id="69" w:author="Italo Busi" w:date="2017-10-28T19:20:00Z">
          <w:r w:rsidR="00504062" w:rsidRPr="000445CC" w:rsidDel="00562706">
            <w:rPr>
              <w:noProof/>
            </w:rPr>
            <w:delInstrText>April</w:delInstrText>
          </w:r>
        </w:del>
      </w:ins>
      <w:ins w:id="70" w:author="Leeyoung" w:date="2017-10-25T09:08:00Z">
        <w:del w:id="71" w:author="Italo Busi" w:date="2017-10-28T19:20:00Z">
          <w:r w:rsidR="00DE4A9F" w:rsidRPr="000445CC" w:rsidDel="00562706">
            <w:rPr>
              <w:noProof/>
            </w:rPr>
            <w:delInstrText>April</w:delInstrText>
          </w:r>
        </w:del>
      </w:ins>
      <w:del w:id="72" w:author="Italo Busi" w:date="2017-10-28T19:20:00Z">
        <w:r w:rsidR="007174F5" w:rsidRPr="000445CC" w:rsidDel="00562706">
          <w:rPr>
            <w:noProof/>
          </w:rPr>
          <w:delInstrText>Fail</w:delInstrText>
        </w:r>
      </w:del>
      <w:r w:rsidR="00922DDD" w:rsidRPr="000445CC">
        <w:fldChar w:fldCharType="end"/>
      </w:r>
      <w:r w:rsidRPr="000445CC">
        <w:instrText xml:space="preserve"> \* MERGEFORMAT </w:instrText>
      </w:r>
      <w:r w:rsidR="00922DDD" w:rsidRPr="000445CC">
        <w:fldChar w:fldCharType="separate"/>
      </w:r>
      <w:ins w:id="73" w:author="Italo Busi" w:date="2017-10-30T11:02:00Z">
        <w:r w:rsidR="00CC482A" w:rsidRPr="000445CC">
          <w:rPr>
            <w:noProof/>
          </w:rPr>
          <w:instrText>April</w:instrText>
        </w:r>
      </w:ins>
      <w:ins w:id="74" w:author="Belotti, Sergio (Nokia - IT/Vimercate)" w:date="2017-10-27T17:46:00Z">
        <w:del w:id="75" w:author="Italo Busi" w:date="2017-10-28T19:20:00Z">
          <w:r w:rsidR="00504062" w:rsidRPr="000445CC" w:rsidDel="00562706">
            <w:rPr>
              <w:noProof/>
            </w:rPr>
            <w:delInstrText>April</w:delInstrText>
          </w:r>
        </w:del>
      </w:ins>
      <w:ins w:id="76" w:author="Leeyoung" w:date="2017-10-25T09:08:00Z">
        <w:del w:id="77" w:author="Italo Busi" w:date="2017-10-28T19:20:00Z">
          <w:r w:rsidR="00DE4A9F" w:rsidRPr="000445CC" w:rsidDel="00562706">
            <w:rPr>
              <w:noProof/>
            </w:rPr>
            <w:delInstrText>April</w:delInstrText>
          </w:r>
        </w:del>
      </w:ins>
      <w:del w:id="78" w:author="Italo Busi" w:date="2017-10-28T19:20:00Z">
        <w:r w:rsidR="007174F5" w:rsidRPr="000445CC" w:rsidDel="00562706">
          <w:rPr>
            <w:noProof/>
          </w:rPr>
          <w:delInstrText>Fail</w:delInstrText>
        </w:r>
      </w:del>
      <w:r w:rsidR="00922DDD" w:rsidRPr="000445CC">
        <w:fldChar w:fldCharType="end"/>
      </w:r>
      <w:r w:rsidRPr="000445CC">
        <w:instrText xml:space="preserve"> \* MERGEFORMAT </w:instrText>
      </w:r>
      <w:r w:rsidR="00922DDD" w:rsidRPr="000445CC">
        <w:fldChar w:fldCharType="separate"/>
      </w:r>
      <w:ins w:id="79" w:author="Italo Busi" w:date="2017-10-30T11:02:00Z">
        <w:r w:rsidR="00CC482A" w:rsidRPr="000445CC">
          <w:rPr>
            <w:noProof/>
          </w:rPr>
          <w:instrText>April</w:instrText>
        </w:r>
      </w:ins>
      <w:ins w:id="80" w:author="Belotti, Sergio (Nokia - IT/Vimercate)" w:date="2017-10-27T17:46:00Z">
        <w:del w:id="81" w:author="Italo Busi" w:date="2017-10-28T19:20:00Z">
          <w:r w:rsidR="00504062" w:rsidRPr="000445CC" w:rsidDel="00562706">
            <w:rPr>
              <w:noProof/>
            </w:rPr>
            <w:delInstrText>April</w:delInstrText>
          </w:r>
        </w:del>
      </w:ins>
      <w:ins w:id="82" w:author="Leeyoung" w:date="2017-10-25T09:08:00Z">
        <w:del w:id="83" w:author="Italo Busi" w:date="2017-10-28T19:20:00Z">
          <w:r w:rsidR="00DE4A9F" w:rsidRPr="000445CC" w:rsidDel="00562706">
            <w:rPr>
              <w:noProof/>
            </w:rPr>
            <w:delInstrText>April</w:delInstrText>
          </w:r>
        </w:del>
      </w:ins>
      <w:del w:id="84" w:author="Italo Busi" w:date="2017-10-28T19:20:00Z">
        <w:r w:rsidR="00050AC0" w:rsidRPr="000445CC" w:rsidDel="00562706">
          <w:rPr>
            <w:noProof/>
          </w:rPr>
          <w:delInstrText>January</w:delInstrText>
        </w:r>
      </w:del>
      <w:r w:rsidR="00922DDD" w:rsidRPr="000445CC">
        <w:fldChar w:fldCharType="end"/>
      </w:r>
      <w:r w:rsidRPr="000445CC">
        <w:instrText xml:space="preserve"> \* MERGEFORMAT </w:instrText>
      </w:r>
      <w:r w:rsidR="00922DDD" w:rsidRPr="000445CC">
        <w:fldChar w:fldCharType="separate"/>
      </w:r>
      <w:ins w:id="85" w:author="Italo Busi" w:date="2017-10-30T11:02:00Z">
        <w:r w:rsidR="00CC482A" w:rsidRPr="000445CC">
          <w:rPr>
            <w:noProof/>
          </w:rPr>
          <w:instrText>April</w:instrText>
        </w:r>
      </w:ins>
      <w:ins w:id="86" w:author="Belotti, Sergio (Nokia - IT/Vimercate)" w:date="2017-10-27T17:46:00Z">
        <w:del w:id="87" w:author="Italo Busi" w:date="2017-10-28T19:20:00Z">
          <w:r w:rsidR="00504062" w:rsidRPr="000445CC" w:rsidDel="00562706">
            <w:rPr>
              <w:noProof/>
            </w:rPr>
            <w:delInstrText>April</w:delInstrText>
          </w:r>
        </w:del>
      </w:ins>
      <w:ins w:id="88" w:author="Leeyoung" w:date="2017-10-25T09:08:00Z">
        <w:del w:id="89" w:author="Italo Busi" w:date="2017-10-28T19:20:00Z">
          <w:r w:rsidR="00DE4A9F" w:rsidRPr="000445CC" w:rsidDel="00562706">
            <w:rPr>
              <w:noProof/>
            </w:rPr>
            <w:delInstrText>April</w:delInstrText>
          </w:r>
        </w:del>
      </w:ins>
      <w:del w:id="90" w:author="Italo Busi" w:date="2017-10-28T19:20:00Z">
        <w:r w:rsidR="00050AC0" w:rsidRPr="000445CC" w:rsidDel="00562706">
          <w:rPr>
            <w:noProof/>
          </w:rPr>
          <w:delInstrText>January</w:delInstrText>
        </w:r>
      </w:del>
      <w:r w:rsidR="00922DDD" w:rsidRPr="000445CC">
        <w:fldChar w:fldCharType="end"/>
      </w:r>
      <w:r w:rsidRPr="000445CC">
        <w:instrText xml:space="preserve"> \* MERGEFORMAT </w:instrText>
      </w:r>
      <w:r w:rsidR="00922DDD" w:rsidRPr="000445CC">
        <w:fldChar w:fldCharType="separate"/>
      </w:r>
      <w:ins w:id="91" w:author="Italo Busi" w:date="2017-10-30T11:02:00Z">
        <w:r w:rsidR="00CC482A" w:rsidRPr="000445CC">
          <w:rPr>
            <w:noProof/>
          </w:rPr>
          <w:instrText>April</w:instrText>
        </w:r>
      </w:ins>
      <w:ins w:id="92" w:author="Belotti, Sergio (Nokia - IT/Vimercate)" w:date="2017-10-27T17:46:00Z">
        <w:del w:id="93" w:author="Italo Busi" w:date="2017-10-28T19:20:00Z">
          <w:r w:rsidR="00504062" w:rsidRPr="000445CC" w:rsidDel="00562706">
            <w:rPr>
              <w:noProof/>
            </w:rPr>
            <w:delInstrText>April</w:delInstrText>
          </w:r>
        </w:del>
      </w:ins>
      <w:ins w:id="94" w:author="Leeyoung" w:date="2017-10-25T09:08:00Z">
        <w:del w:id="95" w:author="Italo Busi" w:date="2017-10-28T19:20:00Z">
          <w:r w:rsidR="00DE4A9F" w:rsidRPr="000445CC" w:rsidDel="00562706">
            <w:rPr>
              <w:noProof/>
            </w:rPr>
            <w:delInstrText>April</w:delInstrText>
          </w:r>
        </w:del>
      </w:ins>
      <w:del w:id="96" w:author="Italo Busi" w:date="2017-10-28T19:20:00Z">
        <w:r w:rsidR="00050AC0" w:rsidRPr="000445CC" w:rsidDel="00562706">
          <w:rPr>
            <w:noProof/>
          </w:rPr>
          <w:delInstrText>January</w:delInstrText>
        </w:r>
      </w:del>
      <w:r w:rsidR="00922DDD" w:rsidRPr="000445CC">
        <w:fldChar w:fldCharType="end"/>
      </w:r>
      <w:r w:rsidRPr="000445CC">
        <w:instrText xml:space="preserve">  \* MERGEFORMAT </w:instrText>
      </w:r>
      <w:r w:rsidR="00922DDD" w:rsidRPr="000445CC">
        <w:fldChar w:fldCharType="separate"/>
      </w:r>
      <w:ins w:id="97" w:author="Italo Busi" w:date="2017-10-30T11:02:00Z">
        <w:r w:rsidR="00CC482A" w:rsidRPr="000445CC">
          <w:rPr>
            <w:noProof/>
          </w:rPr>
          <w:instrText>April</w:instrText>
        </w:r>
      </w:ins>
      <w:ins w:id="98" w:author="Belotti, Sergio (Nokia - IT/Vimercate)" w:date="2017-10-27T17:46:00Z">
        <w:del w:id="99" w:author="Italo Busi" w:date="2017-10-28T19:20:00Z">
          <w:r w:rsidR="00504062" w:rsidRPr="000445CC" w:rsidDel="00562706">
            <w:rPr>
              <w:noProof/>
            </w:rPr>
            <w:delInstrText>April</w:delInstrText>
          </w:r>
        </w:del>
      </w:ins>
      <w:ins w:id="100" w:author="Leeyoung" w:date="2017-10-25T09:08:00Z">
        <w:del w:id="101" w:author="Italo Busi" w:date="2017-10-28T19:20:00Z">
          <w:r w:rsidR="00DE4A9F" w:rsidRPr="000445CC" w:rsidDel="00562706">
            <w:rPr>
              <w:noProof/>
            </w:rPr>
            <w:delInstrText>April</w:delInstrText>
          </w:r>
        </w:del>
      </w:ins>
      <w:del w:id="102" w:author="Italo Busi" w:date="2017-10-28T19:20:00Z">
        <w:r w:rsidR="00050AC0" w:rsidRPr="000445CC" w:rsidDel="00562706">
          <w:rPr>
            <w:noProof/>
          </w:rPr>
          <w:delInstrText>January</w:delInstrText>
        </w:r>
      </w:del>
      <w:r w:rsidR="00922DDD" w:rsidRPr="000445CC">
        <w:fldChar w:fldCharType="end"/>
      </w:r>
      <w:r w:rsidRPr="000445CC">
        <w:instrText xml:space="preserve"> \* MERGEFORMAT </w:instrText>
      </w:r>
      <w:r w:rsidR="00922DDD" w:rsidRPr="000445CC">
        <w:fldChar w:fldCharType="separate"/>
      </w:r>
      <w:ins w:id="103" w:author="Italo Busi" w:date="2017-10-30T11:02:00Z">
        <w:r w:rsidR="00CC482A" w:rsidRPr="000445CC">
          <w:rPr>
            <w:noProof/>
          </w:rPr>
          <w:instrText>April</w:instrText>
        </w:r>
      </w:ins>
      <w:ins w:id="104" w:author="Belotti, Sergio (Nokia - IT/Vimercate)" w:date="2017-10-27T17:46:00Z">
        <w:del w:id="105" w:author="Italo Busi" w:date="2017-10-28T19:20:00Z">
          <w:r w:rsidR="00504062" w:rsidRPr="000445CC" w:rsidDel="00562706">
            <w:rPr>
              <w:noProof/>
            </w:rPr>
            <w:delInstrText>April</w:delInstrText>
          </w:r>
        </w:del>
      </w:ins>
      <w:ins w:id="106" w:author="Leeyoung" w:date="2017-10-25T09:08:00Z">
        <w:del w:id="107" w:author="Italo Busi" w:date="2017-10-28T19:20:00Z">
          <w:r w:rsidR="00DE4A9F" w:rsidRPr="000445CC" w:rsidDel="00562706">
            <w:rPr>
              <w:noProof/>
            </w:rPr>
            <w:delInstrText>April</w:delInstrText>
          </w:r>
        </w:del>
      </w:ins>
      <w:del w:id="108" w:author="Italo Busi" w:date="2017-10-28T19:20:00Z">
        <w:r w:rsidR="00050AC0" w:rsidRPr="000445CC" w:rsidDel="00562706">
          <w:rPr>
            <w:noProof/>
          </w:rPr>
          <w:delInstrText>January</w:delInstrText>
        </w:r>
      </w:del>
      <w:r w:rsidR="00922DDD" w:rsidRPr="000445CC">
        <w:fldChar w:fldCharType="end"/>
      </w:r>
      <w:r w:rsidRPr="000445CC">
        <w:instrText xml:space="preserve"> \* MERGEFORMAT </w:instrText>
      </w:r>
      <w:r w:rsidR="00922DDD" w:rsidRPr="000445CC">
        <w:fldChar w:fldCharType="separate"/>
      </w:r>
      <w:ins w:id="109" w:author="Italo Busi" w:date="2017-10-30T11:02:00Z">
        <w:r w:rsidR="00CC482A" w:rsidRPr="000445CC">
          <w:rPr>
            <w:noProof/>
          </w:rPr>
          <w:instrText>April</w:instrText>
        </w:r>
      </w:ins>
      <w:ins w:id="110" w:author="Belotti, Sergio (Nokia - IT/Vimercate)" w:date="2017-10-27T17:46:00Z">
        <w:del w:id="111" w:author="Italo Busi" w:date="2017-10-28T19:20:00Z">
          <w:r w:rsidR="00504062" w:rsidRPr="000445CC" w:rsidDel="00562706">
            <w:rPr>
              <w:noProof/>
            </w:rPr>
            <w:delInstrText>April</w:delInstrText>
          </w:r>
        </w:del>
      </w:ins>
      <w:ins w:id="112" w:author="Leeyoung" w:date="2017-10-25T09:08:00Z">
        <w:del w:id="113" w:author="Italo Busi" w:date="2017-10-28T19:20:00Z">
          <w:r w:rsidR="00DE4A9F" w:rsidRPr="000445CC" w:rsidDel="00562706">
            <w:rPr>
              <w:noProof/>
            </w:rPr>
            <w:delInstrText>April</w:delInstrText>
          </w:r>
        </w:del>
      </w:ins>
      <w:del w:id="114" w:author="Italo Busi" w:date="2017-10-28T19:20:00Z">
        <w:r w:rsidR="00050AC0" w:rsidRPr="000445CC" w:rsidDel="00562706">
          <w:rPr>
            <w:noProof/>
          </w:rPr>
          <w:delInstrText>January</w:delInstrText>
        </w:r>
      </w:del>
      <w:r w:rsidR="00922DDD" w:rsidRPr="000445CC">
        <w:fldChar w:fldCharType="end"/>
      </w:r>
      <w:r w:rsidRPr="000445CC">
        <w:instrText xml:space="preserve"> \* MERGEFORMAT </w:instrText>
      </w:r>
      <w:r w:rsidR="00922DDD" w:rsidRPr="000445CC">
        <w:fldChar w:fldCharType="separate"/>
      </w:r>
      <w:ins w:id="115" w:author="Italo Busi" w:date="2017-10-30T11:02:00Z">
        <w:r w:rsidR="00CC482A" w:rsidRPr="000445CC">
          <w:rPr>
            <w:noProof/>
          </w:rPr>
          <w:t>April</w:t>
        </w:r>
      </w:ins>
      <w:ins w:id="116" w:author="Belotti, Sergio (Nokia - IT/Vimercate)" w:date="2017-10-27T17:46:00Z">
        <w:del w:id="117" w:author="Italo Busi" w:date="2017-10-28T19:20:00Z">
          <w:r w:rsidR="00504062" w:rsidRPr="000445CC" w:rsidDel="00562706">
            <w:rPr>
              <w:noProof/>
            </w:rPr>
            <w:delText>April</w:delText>
          </w:r>
        </w:del>
      </w:ins>
      <w:ins w:id="118" w:author="Leeyoung" w:date="2017-10-25T09:08:00Z">
        <w:del w:id="119" w:author="Italo Busi" w:date="2017-10-28T19:20:00Z">
          <w:r w:rsidR="00DE4A9F" w:rsidRPr="000445CC" w:rsidDel="00562706">
            <w:rPr>
              <w:noProof/>
            </w:rPr>
            <w:delText>April</w:delText>
          </w:r>
        </w:del>
      </w:ins>
      <w:del w:id="120" w:author="Italo Busi" w:date="2017-10-28T19:20:00Z">
        <w:r w:rsidR="00050AC0" w:rsidRPr="000445CC" w:rsidDel="00562706">
          <w:rPr>
            <w:noProof/>
          </w:rPr>
          <w:delText>January</w:delText>
        </w:r>
      </w:del>
      <w:r w:rsidR="00922DDD" w:rsidRPr="000445CC">
        <w:fldChar w:fldCharType="end"/>
      </w:r>
      <w:r w:rsidRPr="000445CC">
        <w:t xml:space="preserve"> </w:t>
      </w:r>
      <w:r w:rsidR="00922DDD" w:rsidRPr="000445CC">
        <w:fldChar w:fldCharType="begin"/>
      </w:r>
      <w:r w:rsidRPr="000445CC">
        <w:instrText xml:space="preserve"> DATE  \@ "d," </w:instrText>
      </w:r>
      <w:r w:rsidR="00922DDD" w:rsidRPr="000445CC">
        <w:fldChar w:fldCharType="separate"/>
      </w:r>
      <w:ins w:id="121" w:author="Italo Busi" w:date="2017-10-30T11:02:00Z">
        <w:r w:rsidR="00CC482A">
          <w:rPr>
            <w:noProof/>
          </w:rPr>
          <w:t>30,</w:t>
        </w:r>
      </w:ins>
      <w:ins w:id="122" w:author="Belotti, Sergio (Nokia - IT/Vimercate)" w:date="2017-10-27T17:46:00Z">
        <w:del w:id="123" w:author="Italo Busi" w:date="2017-10-28T19:20:00Z">
          <w:r w:rsidR="00504062" w:rsidDel="00562706">
            <w:rPr>
              <w:noProof/>
            </w:rPr>
            <w:delText>27,</w:delText>
          </w:r>
        </w:del>
      </w:ins>
      <w:ins w:id="124" w:author="Leeyoung" w:date="2017-10-25T09:08:00Z">
        <w:del w:id="125" w:author="Italo Busi" w:date="2017-10-28T19:20:00Z">
          <w:r w:rsidR="00DE4A9F" w:rsidDel="00562706">
            <w:rPr>
              <w:noProof/>
            </w:rPr>
            <w:delText>25,</w:delText>
          </w:r>
        </w:del>
      </w:ins>
      <w:del w:id="126" w:author="Italo Busi" w:date="2017-10-28T19:20:00Z">
        <w:r w:rsidR="00232D45" w:rsidDel="00562706">
          <w:rPr>
            <w:noProof/>
          </w:rPr>
          <w:delText>23,</w:delText>
        </w:r>
      </w:del>
      <w:r w:rsidR="00922DDD" w:rsidRPr="000445CC">
        <w:fldChar w:fldCharType="end"/>
      </w:r>
      <w:r w:rsidRPr="000445CC">
        <w:t xml:space="preserve"> </w: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127" w:author="Italo Busi" w:date="2017-10-30T11:02:00Z">
        <w:r w:rsidR="00CC482A">
          <w:rPr>
            <w:noProof/>
          </w:rPr>
          <w:instrText>10</w:instrText>
        </w:r>
      </w:ins>
      <w:ins w:id="128" w:author="Belotti, Sergio (Nokia - IT/Vimercate)" w:date="2017-10-27T17:46:00Z">
        <w:del w:id="129" w:author="Italo Busi" w:date="2017-10-28T19:20:00Z">
          <w:r w:rsidR="00504062" w:rsidDel="00562706">
            <w:rPr>
              <w:noProof/>
            </w:rPr>
            <w:delInstrText>10</w:delInstrText>
          </w:r>
        </w:del>
      </w:ins>
      <w:ins w:id="130" w:author="Leeyoung" w:date="2017-10-25T09:08:00Z">
        <w:del w:id="131" w:author="Italo Busi" w:date="2017-10-28T19:20:00Z">
          <w:r w:rsidR="00DE4A9F" w:rsidDel="00562706">
            <w:rPr>
              <w:noProof/>
            </w:rPr>
            <w:delInstrText>10</w:delInstrText>
          </w:r>
        </w:del>
      </w:ins>
      <w:del w:id="132" w:author="Italo Busi" w:date="2017-10-28T19:20:00Z">
        <w:r w:rsidR="00050AC0" w:rsidDel="00562706">
          <w:rPr>
            <w:noProof/>
          </w:rPr>
          <w:delInstrText>7</w:delInstrText>
        </w:r>
      </w:del>
      <w:r w:rsidR="00922DDD" w:rsidRPr="000445CC">
        <w:fldChar w:fldCharType="end"/>
      </w:r>
      <w:r w:rsidRPr="000445CC">
        <w:instrText xml:space="preserve"> &lt; 7 </w:instrText>
      </w:r>
      <w:r w:rsidR="00922DDD" w:rsidRPr="000445CC">
        <w:fldChar w:fldCharType="begin"/>
      </w:r>
      <w:r w:rsidRPr="000445CC">
        <w:instrText xml:space="preserve"> SAVEDATE \@ "YYYY" \* MERGEFORMAT </w:instrText>
      </w:r>
      <w:r w:rsidR="00922DDD" w:rsidRPr="000445CC">
        <w:fldChar w:fldCharType="separate"/>
      </w:r>
      <w:r w:rsidR="000A0F17">
        <w:rPr>
          <w:noProof/>
        </w:rPr>
        <w:instrText>2017</w:instrText>
      </w:r>
      <w:r w:rsidR="00922DDD" w:rsidRPr="000445CC">
        <w:fldChar w:fldCharType="end"/>
      </w:r>
      <w:r w:rsidRPr="000445CC">
        <w:instrText xml:space="preserve"> </w:instrText>
      </w:r>
      <w:r w:rsidR="00922DDD" w:rsidRPr="000445CC">
        <w:fldChar w:fldCharType="begin"/>
      </w:r>
      <w:r w:rsidRPr="000445CC">
        <w:instrText xml:space="preserve"> IF </w:instrText>
      </w:r>
      <w:r w:rsidR="00922DDD" w:rsidRPr="000445CC">
        <w:fldChar w:fldCharType="begin"/>
      </w:r>
      <w:r w:rsidRPr="000445CC">
        <w:instrText xml:space="preserve"> SAVEDATE \@ "M" \* MERGEFORMAT </w:instrText>
      </w:r>
      <w:r w:rsidR="00922DDD" w:rsidRPr="000445CC">
        <w:fldChar w:fldCharType="separate"/>
      </w:r>
      <w:ins w:id="133" w:author="Italo Busi" w:date="2017-10-30T11:02:00Z">
        <w:r w:rsidR="00CC482A">
          <w:rPr>
            <w:noProof/>
          </w:rPr>
          <w:instrText>10</w:instrText>
        </w:r>
      </w:ins>
      <w:ins w:id="134" w:author="Belotti, Sergio (Nokia - IT/Vimercate)" w:date="2017-10-27T17:46:00Z">
        <w:del w:id="135" w:author="Italo Busi" w:date="2017-10-28T19:20:00Z">
          <w:r w:rsidR="00504062" w:rsidDel="00562706">
            <w:rPr>
              <w:noProof/>
            </w:rPr>
            <w:delInstrText>10</w:delInstrText>
          </w:r>
        </w:del>
      </w:ins>
      <w:ins w:id="136" w:author="Leeyoung" w:date="2017-10-25T09:08:00Z">
        <w:del w:id="137" w:author="Italo Busi" w:date="2017-10-28T19:20:00Z">
          <w:r w:rsidR="00DE4A9F" w:rsidDel="00562706">
            <w:rPr>
              <w:noProof/>
            </w:rPr>
            <w:delInstrText>10</w:delInstrText>
          </w:r>
        </w:del>
      </w:ins>
      <w:del w:id="138" w:author="Italo Busi" w:date="2017-10-28T19:20:00Z">
        <w:r w:rsidR="00050AC0" w:rsidDel="00562706">
          <w:rPr>
            <w:noProof/>
          </w:rPr>
          <w:delInstrText>7</w:delInstrText>
        </w:r>
      </w:del>
      <w:r w:rsidR="00922DDD" w:rsidRPr="000445CC">
        <w:fldChar w:fldCharType="end"/>
      </w:r>
      <w:r w:rsidRPr="000445CC">
        <w:instrText xml:space="preserve"> &gt; 6 </w:instrText>
      </w:r>
      <w:r w:rsidR="00922DDD" w:rsidRPr="000445CC">
        <w:fldChar w:fldCharType="begin"/>
      </w:r>
      <w:r w:rsidRPr="000445CC">
        <w:instrText xml:space="preserve"> = </w:instrText>
      </w:r>
      <w:r w:rsidR="00922DDD" w:rsidRPr="000445CC">
        <w:fldChar w:fldCharType="begin"/>
      </w:r>
      <w:r w:rsidRPr="000445CC">
        <w:instrText xml:space="preserve"> SAVEDATE \@ "YYYY" \* MERGEFORMAT </w:instrText>
      </w:r>
      <w:r w:rsidR="00922DDD" w:rsidRPr="000445CC">
        <w:fldChar w:fldCharType="separate"/>
      </w:r>
      <w:r w:rsidR="00CC482A">
        <w:rPr>
          <w:noProof/>
        </w:rPr>
        <w:instrText>2017</w:instrText>
      </w:r>
      <w:r w:rsidR="00922DDD" w:rsidRPr="000445CC">
        <w:fldChar w:fldCharType="end"/>
      </w:r>
      <w:r w:rsidRPr="000445CC">
        <w:instrText xml:space="preserve"> + 1 \* MERGEFORMAT </w:instrText>
      </w:r>
      <w:r w:rsidR="00922DDD" w:rsidRPr="000445CC">
        <w:fldChar w:fldCharType="separate"/>
      </w:r>
      <w:ins w:id="139" w:author="Italo Busi" w:date="2017-10-30T01:05:00Z">
        <w:r w:rsidR="00471CA3">
          <w:rPr>
            <w:noProof/>
          </w:rPr>
          <w:instrText>2018</w:instrText>
        </w:r>
      </w:ins>
      <w:del w:id="140" w:author="Italo Busi" w:date="2017-10-30T01:05:00Z">
        <w:r w:rsidR="00753DF3" w:rsidRPr="000445CC" w:rsidDel="00471CA3">
          <w:rPr>
            <w:noProof/>
          </w:rPr>
          <w:delInstrText>2009</w:delInstrText>
        </w:r>
      </w:del>
      <w:r w:rsidR="00922DDD" w:rsidRPr="000445CC">
        <w:fldChar w:fldCharType="end"/>
      </w:r>
      <w:r w:rsidRPr="000445CC">
        <w:instrText xml:space="preserve"> "Fail" \* MERGEFORMAT  \* MERGEFORMAT </w:instrText>
      </w:r>
      <w:r w:rsidR="00922DDD" w:rsidRPr="000445CC">
        <w:fldChar w:fldCharType="separate"/>
      </w:r>
      <w:ins w:id="141" w:author="Italo Busi" w:date="2017-10-30T11:02:00Z">
        <w:r w:rsidR="00CC482A">
          <w:rPr>
            <w:noProof/>
          </w:rPr>
          <w:instrText>2018</w:instrText>
        </w:r>
      </w:ins>
      <w:del w:id="142" w:author="Italo Busi" w:date="2017-10-30T01:05:00Z">
        <w:r w:rsidR="00562706" w:rsidRPr="000445CC" w:rsidDel="00471CA3">
          <w:rPr>
            <w:noProof/>
          </w:rPr>
          <w:delInstrText>2009</w:delInstrText>
        </w:r>
      </w:del>
      <w:r w:rsidR="00922DDD" w:rsidRPr="000445CC">
        <w:fldChar w:fldCharType="end"/>
      </w:r>
      <w:r w:rsidRPr="000445CC">
        <w:instrText xml:space="preserve"> \* MERGEFORMAT </w:instrText>
      </w:r>
      <w:r w:rsidR="00922DDD" w:rsidRPr="000445CC">
        <w:fldChar w:fldCharType="separate"/>
      </w:r>
      <w:ins w:id="143" w:author="Italo Busi" w:date="2017-10-30T11:02:00Z">
        <w:r w:rsidR="00CC482A">
          <w:rPr>
            <w:noProof/>
          </w:rPr>
          <w:t>2018</w:t>
        </w:r>
      </w:ins>
      <w:del w:id="144" w:author="Italo Busi" w:date="2017-10-30T01:05:00Z">
        <w:r w:rsidR="00562706" w:rsidRPr="000445CC" w:rsidDel="00471CA3">
          <w:rPr>
            <w:noProof/>
          </w:rPr>
          <w:delText>2009</w:delText>
        </w:r>
      </w:del>
      <w:r w:rsidR="00922DDD"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922DDD" w:rsidRPr="006417A3">
        <w:fldChar w:fldCharType="begin"/>
      </w:r>
      <w:r w:rsidRPr="006417A3">
        <w:instrText xml:space="preserve"> SAVEDATE  \@ "yyyy"  \* MERGEFORMAT </w:instrText>
      </w:r>
      <w:r w:rsidR="00922DDD" w:rsidRPr="006417A3">
        <w:fldChar w:fldCharType="separate"/>
      </w:r>
      <w:r w:rsidR="00CC482A">
        <w:rPr>
          <w:noProof/>
        </w:rPr>
        <w:t>2017</w:t>
      </w:r>
      <w:r w:rsidR="00922DDD"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w:t>
      </w:r>
      <w:r w:rsidRPr="00D3128B">
        <w:lastRenderedPageBreak/>
        <w:t>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This document analyses how YANG models being defined by IETF (TEAS and CCAMP WG</w:t>
      </w:r>
      <w:ins w:id="145" w:author="Leeyoung" w:date="2017-10-25T11:12:00Z">
        <w:r w:rsidR="004E6575">
          <w:t>s</w:t>
        </w:r>
      </w:ins>
      <w:r w:rsidRPr="003325F9">
        <w:t xml:space="preserve"> in particular) can be used to support Use Case 1 (single-domain with single-layer) </w:t>
      </w:r>
      <w:r w:rsidR="00922DDD" w:rsidRPr="00922DDD">
        <w:rPr>
          <w:rPrChange w:id="146" w:author="Italo Busi" w:date="2017-10-26T23:32:00Z">
            <w:rPr>
              <w:highlight w:val="cyan"/>
            </w:rPr>
          </w:rPrChange>
        </w:rPr>
        <w:t>scenarios</w:t>
      </w:r>
      <w:ins w:id="147" w:author="Italo Busi" w:date="2017-10-26T23:32:00Z">
        <w:r w:rsidR="00227538">
          <w:t>,</w:t>
        </w:r>
      </w:ins>
      <w:r w:rsidRPr="003325F9">
        <w:t xml:space="preserve">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F5301C" w:rsidRDefault="00922DDD">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488729" w:history="1">
        <w:r w:rsidR="00F5301C" w:rsidRPr="005A65B9">
          <w:rPr>
            <w:rStyle w:val="Hyperlink"/>
          </w:rPr>
          <w:t>1. Introduction</w:t>
        </w:r>
        <w:r w:rsidR="00F5301C">
          <w:rPr>
            <w:webHidden/>
          </w:rPr>
          <w:tab/>
        </w:r>
        <w:r>
          <w:rPr>
            <w:webHidden/>
          </w:rPr>
          <w:fldChar w:fldCharType="begin"/>
        </w:r>
        <w:r w:rsidR="00F5301C">
          <w:rPr>
            <w:webHidden/>
          </w:rPr>
          <w:instrText xml:space="preserve"> PAGEREF _Toc486488729 \h </w:instrText>
        </w:r>
        <w:r>
          <w:rPr>
            <w:webHidden/>
          </w:rPr>
        </w:r>
        <w:r>
          <w:rPr>
            <w:webHidden/>
          </w:rPr>
          <w:fldChar w:fldCharType="separate"/>
        </w:r>
        <w:r w:rsidR="00F5301C">
          <w:rPr>
            <w:webHidden/>
          </w:rPr>
          <w:t>3</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30" w:history="1">
        <w:r w:rsidR="00F5301C" w:rsidRPr="005A65B9">
          <w:rPr>
            <w:rStyle w:val="Hyperlink"/>
          </w:rPr>
          <w:t>1.1. Assumptions</w:t>
        </w:r>
        <w:r w:rsidR="00F5301C">
          <w:rPr>
            <w:webHidden/>
          </w:rPr>
          <w:tab/>
        </w:r>
        <w:r>
          <w:rPr>
            <w:webHidden/>
          </w:rPr>
          <w:fldChar w:fldCharType="begin"/>
        </w:r>
        <w:r w:rsidR="00F5301C">
          <w:rPr>
            <w:webHidden/>
          </w:rPr>
          <w:instrText xml:space="preserve"> PAGEREF _Toc486488730 \h </w:instrText>
        </w:r>
        <w:r>
          <w:rPr>
            <w:webHidden/>
          </w:rPr>
        </w:r>
        <w:r>
          <w:rPr>
            <w:webHidden/>
          </w:rPr>
          <w:fldChar w:fldCharType="separate"/>
        </w:r>
        <w:r w:rsidR="00F5301C">
          <w:rPr>
            <w:webHidden/>
          </w:rPr>
          <w:t>3</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31" w:history="1">
        <w:r w:rsidR="00F5301C" w:rsidRPr="005A65B9">
          <w:rPr>
            <w:rStyle w:val="Hyperlink"/>
          </w:rPr>
          <w:t>1.2. Feedbacks provided to the IETF Working Groups</w:t>
        </w:r>
        <w:r w:rsidR="00F5301C">
          <w:rPr>
            <w:webHidden/>
          </w:rPr>
          <w:tab/>
        </w:r>
        <w:r>
          <w:rPr>
            <w:webHidden/>
          </w:rPr>
          <w:fldChar w:fldCharType="begin"/>
        </w:r>
        <w:r w:rsidR="00F5301C">
          <w:rPr>
            <w:webHidden/>
          </w:rPr>
          <w:instrText xml:space="preserve"> PAGEREF _Toc486488731 \h </w:instrText>
        </w:r>
        <w:r>
          <w:rPr>
            <w:webHidden/>
          </w:rPr>
        </w:r>
        <w:r>
          <w:rPr>
            <w:webHidden/>
          </w:rPr>
          <w:fldChar w:fldCharType="separate"/>
        </w:r>
        <w:r w:rsidR="00F5301C">
          <w:rPr>
            <w:webHidden/>
          </w:rPr>
          <w:t>4</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32" w:history="1">
        <w:r w:rsidR="00F5301C" w:rsidRPr="005A65B9">
          <w:rPr>
            <w:rStyle w:val="Hyperlink"/>
          </w:rPr>
          <w:t>2. Conventions used in this document</w:t>
        </w:r>
        <w:r w:rsidR="00F5301C">
          <w:rPr>
            <w:webHidden/>
          </w:rPr>
          <w:tab/>
        </w:r>
        <w:r>
          <w:rPr>
            <w:webHidden/>
          </w:rPr>
          <w:fldChar w:fldCharType="begin"/>
        </w:r>
        <w:r w:rsidR="00F5301C">
          <w:rPr>
            <w:webHidden/>
          </w:rPr>
          <w:instrText xml:space="preserve"> PAGEREF _Toc486488732 \h </w:instrText>
        </w:r>
        <w:r>
          <w:rPr>
            <w:webHidden/>
          </w:rPr>
        </w:r>
        <w:r>
          <w:rPr>
            <w:webHidden/>
          </w:rPr>
          <w:fldChar w:fldCharType="separate"/>
        </w:r>
        <w:r w:rsidR="00F5301C">
          <w:rPr>
            <w:webHidden/>
          </w:rPr>
          <w:t>4</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33" w:history="1">
        <w:r w:rsidR="00F5301C" w:rsidRPr="005A65B9">
          <w:rPr>
            <w:rStyle w:val="Hyperlink"/>
          </w:rPr>
          <w:t>3. High-level Overview</w:t>
        </w:r>
        <w:r w:rsidR="00F5301C">
          <w:rPr>
            <w:webHidden/>
          </w:rPr>
          <w:tab/>
        </w:r>
        <w:r>
          <w:rPr>
            <w:webHidden/>
          </w:rPr>
          <w:fldChar w:fldCharType="begin"/>
        </w:r>
        <w:r w:rsidR="00F5301C">
          <w:rPr>
            <w:webHidden/>
          </w:rPr>
          <w:instrText xml:space="preserve"> PAGEREF _Toc486488733 \h </w:instrText>
        </w:r>
        <w:r>
          <w:rPr>
            <w:webHidden/>
          </w:rPr>
        </w:r>
        <w:r>
          <w:rPr>
            <w:webHidden/>
          </w:rPr>
          <w:fldChar w:fldCharType="separate"/>
        </w:r>
        <w:r w:rsidR="00F5301C">
          <w:rPr>
            <w:webHidden/>
          </w:rPr>
          <w:t>5</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34" w:history="1">
        <w:r w:rsidR="00F5301C" w:rsidRPr="005A65B9">
          <w:rPr>
            <w:rStyle w:val="Hyperlink"/>
          </w:rPr>
          <w:t>3.1. Topology Abstraction</w:t>
        </w:r>
        <w:r w:rsidR="00F5301C">
          <w:rPr>
            <w:webHidden/>
          </w:rPr>
          <w:tab/>
        </w:r>
        <w:r>
          <w:rPr>
            <w:webHidden/>
          </w:rPr>
          <w:fldChar w:fldCharType="begin"/>
        </w:r>
        <w:r w:rsidR="00F5301C">
          <w:rPr>
            <w:webHidden/>
          </w:rPr>
          <w:instrText xml:space="preserve"> PAGEREF _Toc486488734 \h </w:instrText>
        </w:r>
        <w:r>
          <w:rPr>
            <w:webHidden/>
          </w:rPr>
        </w:r>
        <w:r>
          <w:rPr>
            <w:webHidden/>
          </w:rPr>
          <w:fldChar w:fldCharType="separate"/>
        </w:r>
        <w:r w:rsidR="00F5301C">
          <w:rPr>
            <w:webHidden/>
          </w:rPr>
          <w:t>5</w:t>
        </w:r>
        <w:r>
          <w:rPr>
            <w:webHidden/>
          </w:rPr>
          <w:fldChar w:fldCharType="end"/>
        </w:r>
      </w:hyperlink>
    </w:p>
    <w:p w:rsidR="00F5301C" w:rsidRDefault="00922DDD">
      <w:pPr>
        <w:pStyle w:val="TOC3"/>
        <w:rPr>
          <w:rFonts w:asciiTheme="minorHAnsi" w:eastAsiaTheme="minorEastAsia" w:hAnsiTheme="minorHAnsi" w:cstheme="minorBidi"/>
          <w:sz w:val="22"/>
          <w:szCs w:val="22"/>
          <w:lang w:eastAsia="zh-CN"/>
        </w:rPr>
      </w:pPr>
      <w:hyperlink w:anchor="_Toc486488735" w:history="1">
        <w:r w:rsidR="00F5301C" w:rsidRPr="005A65B9">
          <w:rPr>
            <w:rStyle w:val="Hyperlink"/>
          </w:rPr>
          <w:t>3.1.1. ODU White Topology Abstraction</w:t>
        </w:r>
        <w:r w:rsidR="00F5301C">
          <w:rPr>
            <w:webHidden/>
          </w:rPr>
          <w:tab/>
        </w:r>
        <w:r>
          <w:rPr>
            <w:webHidden/>
          </w:rPr>
          <w:fldChar w:fldCharType="begin"/>
        </w:r>
        <w:r w:rsidR="00F5301C">
          <w:rPr>
            <w:webHidden/>
          </w:rPr>
          <w:instrText xml:space="preserve"> PAGEREF _Toc486488735 \h </w:instrText>
        </w:r>
        <w:r>
          <w:rPr>
            <w:webHidden/>
          </w:rPr>
        </w:r>
        <w:r>
          <w:rPr>
            <w:webHidden/>
          </w:rPr>
          <w:fldChar w:fldCharType="separate"/>
        </w:r>
        <w:r w:rsidR="00F5301C">
          <w:rPr>
            <w:webHidden/>
          </w:rPr>
          <w:t>5</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36" w:history="1">
        <w:r w:rsidR="00F5301C" w:rsidRPr="005A65B9">
          <w:rPr>
            <w:rStyle w:val="Hyperlink"/>
          </w:rPr>
          <w:t>3.2. Service Configuration</w:t>
        </w:r>
        <w:r w:rsidR="00F5301C">
          <w:rPr>
            <w:webHidden/>
          </w:rPr>
          <w:tab/>
        </w:r>
        <w:r>
          <w:rPr>
            <w:webHidden/>
          </w:rPr>
          <w:fldChar w:fldCharType="begin"/>
        </w:r>
        <w:r w:rsidR="00F5301C">
          <w:rPr>
            <w:webHidden/>
          </w:rPr>
          <w:instrText xml:space="preserve"> PAGEREF _Toc486488736 \h </w:instrText>
        </w:r>
        <w:r>
          <w:rPr>
            <w:webHidden/>
          </w:rPr>
        </w:r>
        <w:r>
          <w:rPr>
            <w:webHidden/>
          </w:rPr>
          <w:fldChar w:fldCharType="separate"/>
        </w:r>
        <w:r w:rsidR="00F5301C">
          <w:rPr>
            <w:webHidden/>
          </w:rPr>
          <w:t>7</w:t>
        </w:r>
        <w:r>
          <w:rPr>
            <w:webHidden/>
          </w:rPr>
          <w:fldChar w:fldCharType="end"/>
        </w:r>
      </w:hyperlink>
    </w:p>
    <w:p w:rsidR="00F5301C" w:rsidRDefault="00922DDD">
      <w:pPr>
        <w:pStyle w:val="TOC3"/>
        <w:rPr>
          <w:rFonts w:asciiTheme="minorHAnsi" w:eastAsiaTheme="minorEastAsia" w:hAnsiTheme="minorHAnsi" w:cstheme="minorBidi"/>
          <w:sz w:val="22"/>
          <w:szCs w:val="22"/>
          <w:lang w:eastAsia="zh-CN"/>
        </w:rPr>
      </w:pPr>
      <w:hyperlink w:anchor="_Toc486488737" w:history="1">
        <w:r w:rsidR="00F5301C" w:rsidRPr="005A65B9">
          <w:rPr>
            <w:rStyle w:val="Hyperlink"/>
          </w:rPr>
          <w:t>3.2.1. ODU Transit Service</w:t>
        </w:r>
        <w:r w:rsidR="00F5301C">
          <w:rPr>
            <w:webHidden/>
          </w:rPr>
          <w:tab/>
        </w:r>
        <w:r>
          <w:rPr>
            <w:webHidden/>
          </w:rPr>
          <w:fldChar w:fldCharType="begin"/>
        </w:r>
        <w:r w:rsidR="00F5301C">
          <w:rPr>
            <w:webHidden/>
          </w:rPr>
          <w:instrText xml:space="preserve"> PAGEREF _Toc486488737 \h </w:instrText>
        </w:r>
        <w:r>
          <w:rPr>
            <w:webHidden/>
          </w:rPr>
        </w:r>
        <w:r>
          <w:rPr>
            <w:webHidden/>
          </w:rPr>
          <w:fldChar w:fldCharType="separate"/>
        </w:r>
        <w:r w:rsidR="00F5301C">
          <w:rPr>
            <w:webHidden/>
          </w:rPr>
          <w:t>7</w:t>
        </w:r>
        <w:r>
          <w:rPr>
            <w:webHidden/>
          </w:rPr>
          <w:fldChar w:fldCharType="end"/>
        </w:r>
      </w:hyperlink>
    </w:p>
    <w:p w:rsidR="00F5301C" w:rsidRDefault="00922DDD">
      <w:pPr>
        <w:pStyle w:val="TOC3"/>
        <w:rPr>
          <w:rFonts w:asciiTheme="minorHAnsi" w:eastAsiaTheme="minorEastAsia" w:hAnsiTheme="minorHAnsi" w:cstheme="minorBidi"/>
          <w:sz w:val="22"/>
          <w:szCs w:val="22"/>
          <w:lang w:eastAsia="zh-CN"/>
        </w:rPr>
      </w:pPr>
      <w:hyperlink w:anchor="_Toc486488738" w:history="1">
        <w:r w:rsidR="00F5301C" w:rsidRPr="005A65B9">
          <w:rPr>
            <w:rStyle w:val="Hyperlink"/>
          </w:rPr>
          <w:t>3.2.2. OTN Client Private Line Service</w:t>
        </w:r>
        <w:r w:rsidR="00F5301C">
          <w:rPr>
            <w:webHidden/>
          </w:rPr>
          <w:tab/>
        </w:r>
        <w:r>
          <w:rPr>
            <w:webHidden/>
          </w:rPr>
          <w:fldChar w:fldCharType="begin"/>
        </w:r>
        <w:r w:rsidR="00F5301C">
          <w:rPr>
            <w:webHidden/>
          </w:rPr>
          <w:instrText xml:space="preserve"> PAGEREF _Toc486488738 \h </w:instrText>
        </w:r>
        <w:r>
          <w:rPr>
            <w:webHidden/>
          </w:rPr>
        </w:r>
        <w:r>
          <w:rPr>
            <w:webHidden/>
          </w:rPr>
          <w:fldChar w:fldCharType="separate"/>
        </w:r>
        <w:r w:rsidR="00F5301C">
          <w:rPr>
            <w:webHidden/>
          </w:rPr>
          <w:t>9</w:t>
        </w:r>
        <w:r>
          <w:rPr>
            <w:webHidden/>
          </w:rPr>
          <w:fldChar w:fldCharType="end"/>
        </w:r>
      </w:hyperlink>
    </w:p>
    <w:p w:rsidR="00F5301C" w:rsidRDefault="00922DDD">
      <w:pPr>
        <w:pStyle w:val="TOC3"/>
        <w:rPr>
          <w:rFonts w:asciiTheme="minorHAnsi" w:eastAsiaTheme="minorEastAsia" w:hAnsiTheme="minorHAnsi" w:cstheme="minorBidi"/>
          <w:sz w:val="22"/>
          <w:szCs w:val="22"/>
          <w:lang w:eastAsia="zh-CN"/>
        </w:rPr>
      </w:pPr>
      <w:hyperlink w:anchor="_Toc486488739" w:history="1">
        <w:r w:rsidR="00F5301C" w:rsidRPr="005A65B9">
          <w:rPr>
            <w:rStyle w:val="Hyperlink"/>
          </w:rPr>
          <w:t>3.2.3. EPL over ODU Service</w:t>
        </w:r>
        <w:r w:rsidR="00F5301C">
          <w:rPr>
            <w:webHidden/>
          </w:rPr>
          <w:tab/>
        </w:r>
        <w:r>
          <w:rPr>
            <w:webHidden/>
          </w:rPr>
          <w:fldChar w:fldCharType="begin"/>
        </w:r>
        <w:r w:rsidR="00F5301C">
          <w:rPr>
            <w:webHidden/>
          </w:rPr>
          <w:instrText xml:space="preserve"> PAGEREF _Toc486488739 \h </w:instrText>
        </w:r>
        <w:r>
          <w:rPr>
            <w:webHidden/>
          </w:rPr>
        </w:r>
        <w:r>
          <w:rPr>
            <w:webHidden/>
          </w:rPr>
          <w:fldChar w:fldCharType="separate"/>
        </w:r>
        <w:r w:rsidR="00F5301C">
          <w:rPr>
            <w:webHidden/>
          </w:rPr>
          <w:t>9</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40" w:history="1">
        <w:r w:rsidR="00F5301C" w:rsidRPr="005A65B9">
          <w:rPr>
            <w:rStyle w:val="Hyperlink"/>
          </w:rPr>
          <w:t>4. Topology Abstraction: detailed JSON examples</w:t>
        </w:r>
        <w:r w:rsidR="00F5301C">
          <w:rPr>
            <w:webHidden/>
          </w:rPr>
          <w:tab/>
        </w:r>
        <w:r>
          <w:rPr>
            <w:webHidden/>
          </w:rPr>
          <w:fldChar w:fldCharType="begin"/>
        </w:r>
        <w:r w:rsidR="00F5301C">
          <w:rPr>
            <w:webHidden/>
          </w:rPr>
          <w:instrText xml:space="preserve"> PAGEREF _Toc486488740 \h </w:instrText>
        </w:r>
        <w:r>
          <w:rPr>
            <w:webHidden/>
          </w:rPr>
        </w:r>
        <w:r>
          <w:rPr>
            <w:webHidden/>
          </w:rPr>
          <w:fldChar w:fldCharType="separate"/>
        </w:r>
        <w:r w:rsidR="00F5301C">
          <w:rPr>
            <w:webHidden/>
          </w:rPr>
          <w:t>10</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41" w:history="1">
        <w:r w:rsidR="00F5301C" w:rsidRPr="005A65B9">
          <w:rPr>
            <w:rStyle w:val="Hyperlink"/>
          </w:rPr>
          <w:t>4.1. ODU White Topology Abstraction</w:t>
        </w:r>
        <w:r w:rsidR="00F5301C">
          <w:rPr>
            <w:webHidden/>
          </w:rPr>
          <w:tab/>
        </w:r>
        <w:r>
          <w:rPr>
            <w:webHidden/>
          </w:rPr>
          <w:fldChar w:fldCharType="begin"/>
        </w:r>
        <w:r w:rsidR="00F5301C">
          <w:rPr>
            <w:webHidden/>
          </w:rPr>
          <w:instrText xml:space="preserve"> PAGEREF _Toc486488741 \h </w:instrText>
        </w:r>
        <w:r>
          <w:rPr>
            <w:webHidden/>
          </w:rPr>
        </w:r>
        <w:r>
          <w:rPr>
            <w:webHidden/>
          </w:rPr>
          <w:fldChar w:fldCharType="separate"/>
        </w:r>
        <w:r w:rsidR="00F5301C">
          <w:rPr>
            <w:webHidden/>
          </w:rPr>
          <w:t>10</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42" w:history="1">
        <w:r w:rsidR="00F5301C" w:rsidRPr="005A65B9">
          <w:rPr>
            <w:rStyle w:val="Hyperlink"/>
          </w:rPr>
          <w:t>5. Service Configuration: detailed JSON examples</w:t>
        </w:r>
        <w:r w:rsidR="00F5301C">
          <w:rPr>
            <w:webHidden/>
          </w:rPr>
          <w:tab/>
        </w:r>
        <w:r>
          <w:rPr>
            <w:webHidden/>
          </w:rPr>
          <w:fldChar w:fldCharType="begin"/>
        </w:r>
        <w:r w:rsidR="00F5301C">
          <w:rPr>
            <w:webHidden/>
          </w:rPr>
          <w:instrText xml:space="preserve"> PAGEREF _Toc486488742 \h </w:instrText>
        </w:r>
        <w:r>
          <w:rPr>
            <w:webHidden/>
          </w:rPr>
        </w:r>
        <w:r>
          <w:rPr>
            <w:webHidden/>
          </w:rPr>
          <w:fldChar w:fldCharType="separate"/>
        </w:r>
        <w:r w:rsidR="00F5301C">
          <w:rPr>
            <w:webHidden/>
          </w:rPr>
          <w:t>10</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43" w:history="1">
        <w:r w:rsidR="00F5301C" w:rsidRPr="005A65B9">
          <w:rPr>
            <w:rStyle w:val="Hyperlink"/>
          </w:rPr>
          <w:t>5.1. ODU Transit Service</w:t>
        </w:r>
        <w:r w:rsidR="00F5301C">
          <w:rPr>
            <w:webHidden/>
          </w:rPr>
          <w:tab/>
        </w:r>
        <w:r>
          <w:rPr>
            <w:webHidden/>
          </w:rPr>
          <w:fldChar w:fldCharType="begin"/>
        </w:r>
        <w:r w:rsidR="00F5301C">
          <w:rPr>
            <w:webHidden/>
          </w:rPr>
          <w:instrText xml:space="preserve"> PAGEREF _Toc486488743 \h </w:instrText>
        </w:r>
        <w:r>
          <w:rPr>
            <w:webHidden/>
          </w:rPr>
        </w:r>
        <w:r>
          <w:rPr>
            <w:webHidden/>
          </w:rPr>
          <w:fldChar w:fldCharType="separate"/>
        </w:r>
        <w:r w:rsidR="00F5301C">
          <w:rPr>
            <w:webHidden/>
          </w:rPr>
          <w:t>10</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44" w:history="1">
        <w:r w:rsidR="00F5301C" w:rsidRPr="005A65B9">
          <w:rPr>
            <w:rStyle w:val="Hyperlink"/>
          </w:rPr>
          <w:t>6. Security Considerations</w:t>
        </w:r>
        <w:r w:rsidR="00F5301C">
          <w:rPr>
            <w:webHidden/>
          </w:rPr>
          <w:tab/>
        </w:r>
        <w:r>
          <w:rPr>
            <w:webHidden/>
          </w:rPr>
          <w:fldChar w:fldCharType="begin"/>
        </w:r>
        <w:r w:rsidR="00F5301C">
          <w:rPr>
            <w:webHidden/>
          </w:rPr>
          <w:instrText xml:space="preserve"> PAGEREF _Toc486488744 \h </w:instrText>
        </w:r>
        <w:r>
          <w:rPr>
            <w:webHidden/>
          </w:rPr>
        </w:r>
        <w:r>
          <w:rPr>
            <w:webHidden/>
          </w:rPr>
          <w:fldChar w:fldCharType="separate"/>
        </w:r>
        <w:r w:rsidR="00F5301C">
          <w:rPr>
            <w:webHidden/>
          </w:rPr>
          <w:t>10</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45" w:history="1">
        <w:r w:rsidR="00F5301C" w:rsidRPr="005A65B9">
          <w:rPr>
            <w:rStyle w:val="Hyperlink"/>
          </w:rPr>
          <w:t>7. IANA Considerations</w:t>
        </w:r>
        <w:r w:rsidR="00F5301C">
          <w:rPr>
            <w:webHidden/>
          </w:rPr>
          <w:tab/>
        </w:r>
        <w:r>
          <w:rPr>
            <w:webHidden/>
          </w:rPr>
          <w:fldChar w:fldCharType="begin"/>
        </w:r>
        <w:r w:rsidR="00F5301C">
          <w:rPr>
            <w:webHidden/>
          </w:rPr>
          <w:instrText xml:space="preserve"> PAGEREF _Toc486488745 \h </w:instrText>
        </w:r>
        <w:r>
          <w:rPr>
            <w:webHidden/>
          </w:rPr>
        </w:r>
        <w:r>
          <w:rPr>
            <w:webHidden/>
          </w:rPr>
          <w:fldChar w:fldCharType="separate"/>
        </w:r>
        <w:r w:rsidR="00F5301C">
          <w:rPr>
            <w:webHidden/>
          </w:rPr>
          <w:t>10</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46" w:history="1">
        <w:r w:rsidR="00F5301C" w:rsidRPr="005A65B9">
          <w:rPr>
            <w:rStyle w:val="Hyperlink"/>
          </w:rPr>
          <w:t>8. Conclusions</w:t>
        </w:r>
        <w:r w:rsidR="00F5301C">
          <w:rPr>
            <w:webHidden/>
          </w:rPr>
          <w:tab/>
        </w:r>
        <w:r>
          <w:rPr>
            <w:webHidden/>
          </w:rPr>
          <w:fldChar w:fldCharType="begin"/>
        </w:r>
        <w:r w:rsidR="00F5301C">
          <w:rPr>
            <w:webHidden/>
          </w:rPr>
          <w:instrText xml:space="preserve"> PAGEREF _Toc486488746 \h </w:instrText>
        </w:r>
        <w:r>
          <w:rPr>
            <w:webHidden/>
          </w:rPr>
        </w:r>
        <w:r>
          <w:rPr>
            <w:webHidden/>
          </w:rPr>
          <w:fldChar w:fldCharType="separate"/>
        </w:r>
        <w:r w:rsidR="00F5301C">
          <w:rPr>
            <w:webHidden/>
          </w:rPr>
          <w:t>10</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47" w:history="1">
        <w:r w:rsidR="00F5301C" w:rsidRPr="005A65B9">
          <w:rPr>
            <w:rStyle w:val="Hyperlink"/>
          </w:rPr>
          <w:t>9. References</w:t>
        </w:r>
        <w:r w:rsidR="00F5301C">
          <w:rPr>
            <w:webHidden/>
          </w:rPr>
          <w:tab/>
        </w:r>
        <w:r>
          <w:rPr>
            <w:webHidden/>
          </w:rPr>
          <w:fldChar w:fldCharType="begin"/>
        </w:r>
        <w:r w:rsidR="00F5301C">
          <w:rPr>
            <w:webHidden/>
          </w:rPr>
          <w:instrText xml:space="preserve"> PAGEREF _Toc486488747 \h </w:instrText>
        </w:r>
        <w:r>
          <w:rPr>
            <w:webHidden/>
          </w:rPr>
        </w:r>
        <w:r>
          <w:rPr>
            <w:webHidden/>
          </w:rPr>
          <w:fldChar w:fldCharType="separate"/>
        </w:r>
        <w:r w:rsidR="00F5301C">
          <w:rPr>
            <w:webHidden/>
          </w:rPr>
          <w:t>11</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48" w:history="1">
        <w:r w:rsidR="00F5301C" w:rsidRPr="005A65B9">
          <w:rPr>
            <w:rStyle w:val="Hyperlink"/>
          </w:rPr>
          <w:t>9.1. Normative References</w:t>
        </w:r>
        <w:r w:rsidR="00F5301C">
          <w:rPr>
            <w:webHidden/>
          </w:rPr>
          <w:tab/>
        </w:r>
        <w:r>
          <w:rPr>
            <w:webHidden/>
          </w:rPr>
          <w:fldChar w:fldCharType="begin"/>
        </w:r>
        <w:r w:rsidR="00F5301C">
          <w:rPr>
            <w:webHidden/>
          </w:rPr>
          <w:instrText xml:space="preserve"> PAGEREF _Toc486488748 \h </w:instrText>
        </w:r>
        <w:r>
          <w:rPr>
            <w:webHidden/>
          </w:rPr>
        </w:r>
        <w:r>
          <w:rPr>
            <w:webHidden/>
          </w:rPr>
          <w:fldChar w:fldCharType="separate"/>
        </w:r>
        <w:r w:rsidR="00F5301C">
          <w:rPr>
            <w:webHidden/>
          </w:rPr>
          <w:t>11</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49" w:history="1">
        <w:r w:rsidR="00F5301C" w:rsidRPr="005A65B9">
          <w:rPr>
            <w:rStyle w:val="Hyperlink"/>
          </w:rPr>
          <w:t>9.2. Informative References</w:t>
        </w:r>
        <w:r w:rsidR="00F5301C">
          <w:rPr>
            <w:webHidden/>
          </w:rPr>
          <w:tab/>
        </w:r>
        <w:r>
          <w:rPr>
            <w:webHidden/>
          </w:rPr>
          <w:fldChar w:fldCharType="begin"/>
        </w:r>
        <w:r w:rsidR="00F5301C">
          <w:rPr>
            <w:webHidden/>
          </w:rPr>
          <w:instrText xml:space="preserve"> PAGEREF _Toc486488749 \h </w:instrText>
        </w:r>
        <w:r>
          <w:rPr>
            <w:webHidden/>
          </w:rPr>
        </w:r>
        <w:r>
          <w:rPr>
            <w:webHidden/>
          </w:rPr>
          <w:fldChar w:fldCharType="separate"/>
        </w:r>
        <w:r w:rsidR="00F5301C">
          <w:rPr>
            <w:webHidden/>
          </w:rPr>
          <w:t>11</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50" w:history="1">
        <w:r w:rsidR="00F5301C" w:rsidRPr="005A65B9">
          <w:rPr>
            <w:rStyle w:val="Hyperlink"/>
          </w:rPr>
          <w:t>10. Acknowledgments</w:t>
        </w:r>
        <w:r w:rsidR="00F5301C">
          <w:rPr>
            <w:webHidden/>
          </w:rPr>
          <w:tab/>
        </w:r>
        <w:r>
          <w:rPr>
            <w:webHidden/>
          </w:rPr>
          <w:fldChar w:fldCharType="begin"/>
        </w:r>
        <w:r w:rsidR="00F5301C">
          <w:rPr>
            <w:webHidden/>
          </w:rPr>
          <w:instrText xml:space="preserve"> PAGEREF _Toc486488750 \h </w:instrText>
        </w:r>
        <w:r>
          <w:rPr>
            <w:webHidden/>
          </w:rPr>
        </w:r>
        <w:r>
          <w:rPr>
            <w:webHidden/>
          </w:rPr>
          <w:fldChar w:fldCharType="separate"/>
        </w:r>
        <w:r w:rsidR="00F5301C">
          <w:rPr>
            <w:webHidden/>
          </w:rPr>
          <w:t>11</w:t>
        </w:r>
        <w:r>
          <w:rPr>
            <w:webHidden/>
          </w:rPr>
          <w:fldChar w:fldCharType="end"/>
        </w:r>
      </w:hyperlink>
    </w:p>
    <w:p w:rsidR="00F5301C" w:rsidRDefault="00922DDD">
      <w:pPr>
        <w:pStyle w:val="TOC1"/>
        <w:rPr>
          <w:rFonts w:asciiTheme="minorHAnsi" w:eastAsiaTheme="minorEastAsia" w:hAnsiTheme="minorHAnsi" w:cstheme="minorBidi"/>
          <w:sz w:val="22"/>
          <w:szCs w:val="22"/>
          <w:lang w:eastAsia="zh-CN"/>
        </w:rPr>
      </w:pPr>
      <w:hyperlink w:anchor="_Toc486488751" w:history="1">
        <w:r w:rsidR="00F5301C" w:rsidRPr="005A65B9">
          <w:rPr>
            <w:rStyle w:val="Hyperlink"/>
          </w:rPr>
          <w:t>Appendix A. Validating a JSON fragment against a YANG Model</w:t>
        </w:r>
        <w:r w:rsidR="00F5301C">
          <w:rPr>
            <w:webHidden/>
          </w:rPr>
          <w:tab/>
        </w:r>
        <w:r>
          <w:rPr>
            <w:webHidden/>
          </w:rPr>
          <w:fldChar w:fldCharType="begin"/>
        </w:r>
        <w:r w:rsidR="00F5301C">
          <w:rPr>
            <w:webHidden/>
          </w:rPr>
          <w:instrText xml:space="preserve"> PAGEREF _Toc486488751 \h </w:instrText>
        </w:r>
        <w:r>
          <w:rPr>
            <w:webHidden/>
          </w:rPr>
        </w:r>
        <w:r>
          <w:rPr>
            <w:webHidden/>
          </w:rPr>
          <w:fldChar w:fldCharType="separate"/>
        </w:r>
        <w:r w:rsidR="00F5301C">
          <w:rPr>
            <w:webHidden/>
          </w:rPr>
          <w:t>13</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52" w:history="1">
        <w:r w:rsidR="00F5301C" w:rsidRPr="005A65B9">
          <w:rPr>
            <w:rStyle w:val="Hyperlink"/>
          </w:rPr>
          <w:t>A.1. DSDL-based approach</w:t>
        </w:r>
        <w:r w:rsidR="00F5301C">
          <w:rPr>
            <w:webHidden/>
          </w:rPr>
          <w:tab/>
        </w:r>
        <w:r>
          <w:rPr>
            <w:webHidden/>
          </w:rPr>
          <w:fldChar w:fldCharType="begin"/>
        </w:r>
        <w:r w:rsidR="00F5301C">
          <w:rPr>
            <w:webHidden/>
          </w:rPr>
          <w:instrText xml:space="preserve"> PAGEREF _Toc486488752 \h </w:instrText>
        </w:r>
        <w:r>
          <w:rPr>
            <w:webHidden/>
          </w:rPr>
        </w:r>
        <w:r>
          <w:rPr>
            <w:webHidden/>
          </w:rPr>
          <w:fldChar w:fldCharType="separate"/>
        </w:r>
        <w:r w:rsidR="00F5301C">
          <w:rPr>
            <w:webHidden/>
          </w:rPr>
          <w:t>13</w:t>
        </w:r>
        <w:r>
          <w:rPr>
            <w:webHidden/>
          </w:rPr>
          <w:fldChar w:fldCharType="end"/>
        </w:r>
      </w:hyperlink>
    </w:p>
    <w:p w:rsidR="00F5301C" w:rsidRDefault="00922DDD">
      <w:pPr>
        <w:pStyle w:val="TOC2"/>
        <w:rPr>
          <w:rFonts w:asciiTheme="minorHAnsi" w:eastAsiaTheme="minorEastAsia" w:hAnsiTheme="minorHAnsi" w:cstheme="minorBidi"/>
          <w:sz w:val="22"/>
          <w:szCs w:val="22"/>
          <w:lang w:eastAsia="zh-CN"/>
        </w:rPr>
      </w:pPr>
      <w:hyperlink w:anchor="_Toc486488753" w:history="1">
        <w:r w:rsidR="00F5301C" w:rsidRPr="005A65B9">
          <w:rPr>
            <w:rStyle w:val="Hyperlink"/>
          </w:rPr>
          <w:t>A.2. Why not using a XSD-based approach</w:t>
        </w:r>
        <w:r w:rsidR="00F5301C">
          <w:rPr>
            <w:webHidden/>
          </w:rPr>
          <w:tab/>
        </w:r>
        <w:r>
          <w:rPr>
            <w:webHidden/>
          </w:rPr>
          <w:fldChar w:fldCharType="begin"/>
        </w:r>
        <w:r w:rsidR="00F5301C">
          <w:rPr>
            <w:webHidden/>
          </w:rPr>
          <w:instrText xml:space="preserve"> PAGEREF _Toc486488753 \h </w:instrText>
        </w:r>
        <w:r>
          <w:rPr>
            <w:webHidden/>
          </w:rPr>
        </w:r>
        <w:r>
          <w:rPr>
            <w:webHidden/>
          </w:rPr>
          <w:fldChar w:fldCharType="separate"/>
        </w:r>
        <w:r w:rsidR="00F5301C">
          <w:rPr>
            <w:webHidden/>
          </w:rPr>
          <w:t>13</w:t>
        </w:r>
        <w:r>
          <w:rPr>
            <w:webHidden/>
          </w:rPr>
          <w:fldChar w:fldCharType="end"/>
        </w:r>
      </w:hyperlink>
    </w:p>
    <w:p w:rsidR="00696527" w:rsidRDefault="00922DDD" w:rsidP="002E5DA5">
      <w:pPr>
        <w:pStyle w:val="TOC1"/>
      </w:pPr>
      <w:r>
        <w:fldChar w:fldCharType="end"/>
      </w:r>
    </w:p>
    <w:p w:rsidR="006F6F19" w:rsidRPr="000445CC" w:rsidRDefault="008E670E" w:rsidP="00237595">
      <w:pPr>
        <w:pStyle w:val="Heading1"/>
      </w:pPr>
      <w:bookmarkStart w:id="148" w:name="_Toc486488729"/>
      <w:r w:rsidRPr="000445CC">
        <w:t>Introduction</w:t>
      </w:r>
      <w:bookmarkEnd w:id="148"/>
    </w:p>
    <w:p w:rsidR="000445CC" w:rsidRPr="003325F9" w:rsidRDefault="000445CC" w:rsidP="000445CC">
      <w:r w:rsidRPr="003325F9">
        <w:t xml:space="preserve">This document analyses how YANG models being </w:t>
      </w:r>
      <w:r w:rsidR="00410ABC">
        <w:t>developed</w:t>
      </w:r>
      <w:r w:rsidR="00410ABC" w:rsidRPr="003325F9">
        <w:t xml:space="preserve"> </w:t>
      </w:r>
      <w:r w:rsidRPr="003325F9">
        <w:t>by IETF (TEAS and CCAMP WG</w:t>
      </w:r>
      <w:ins w:id="149" w:author="Leeyoung" w:date="2017-10-25T11:13:00Z">
        <w:r w:rsidR="004E6575">
          <w:t>s</w:t>
        </w:r>
      </w:ins>
      <w:r w:rsidRPr="003325F9">
        <w:t xml:space="preserve">) can be used to support Use Case 1 (single-domain with single-layer) </w:t>
      </w:r>
      <w:r w:rsidR="00922DDD" w:rsidRPr="00922DDD">
        <w:rPr>
          <w:rPrChange w:id="150" w:author="Italo Busi" w:date="2017-10-26T23:32:00Z">
            <w:rPr>
              <w:highlight w:val="cyan"/>
            </w:rPr>
          </w:rPrChange>
        </w:rPr>
        <w:t>scenarios</w:t>
      </w:r>
      <w:ins w:id="151" w:author="Italo Busi" w:date="2017-10-26T23:32:00Z">
        <w:r w:rsidR="00227538">
          <w:t>,</w:t>
        </w:r>
      </w:ins>
      <w:r w:rsidRPr="003325F9">
        <w:t xml:space="preserve"> as described in [</w:t>
      </w:r>
      <w:r w:rsidR="000D1730" w:rsidRPr="000A0F17">
        <w:t>TNBI-UseCases</w:t>
      </w:r>
      <w:r w:rsidRPr="003325F9">
        <w:t>]</w:t>
      </w:r>
      <w:r w:rsidR="00583764">
        <w:t>.</w:t>
      </w:r>
    </w:p>
    <w:p w:rsidR="00CA2FF3" w:rsidRDefault="00CA2FF3" w:rsidP="00CA2FF3">
      <w:pPr>
        <w:pStyle w:val="Heading2"/>
      </w:pPr>
      <w:bookmarkStart w:id="152" w:name="_Toc486488730"/>
      <w:bookmarkStart w:id="153" w:name="_Ref496529549"/>
      <w:r>
        <w:lastRenderedPageBreak/>
        <w:t>Assumptions</w:t>
      </w:r>
      <w:bookmarkEnd w:id="152"/>
      <w:bookmarkEnd w:id="153"/>
    </w:p>
    <w:p w:rsidR="00CA2FF3" w:rsidRDefault="00CA2FF3" w:rsidP="00CA2FF3">
      <w:r>
        <w:t xml:space="preserve">This document </w:t>
      </w:r>
      <w:del w:id="154" w:author="Leeyoung" w:date="2017-10-25T11:13:00Z">
        <w:r w:rsidDel="004E6575">
          <w:delText>is analyzing</w:delText>
        </w:r>
      </w:del>
      <w:ins w:id="155" w:author="Leeyoung" w:date="2017-10-25T11:13:00Z">
        <w:r w:rsidR="004E6575">
          <w:t>analyse</w:t>
        </w:r>
      </w:ins>
      <w:ins w:id="156" w:author="Leeyoung" w:date="2017-10-25T11:14:00Z">
        <w:r w:rsidR="004E6575">
          <w:t>s</w:t>
        </w:r>
      </w:ins>
      <w:r>
        <w:t xml:space="preserve"> how existing models developed by the IETF can be used at the MPI between the Transport PNC and the MDSC to support the use case 1 </w:t>
      </w:r>
      <w:r w:rsidR="00922DDD" w:rsidRPr="00922DDD">
        <w:rPr>
          <w:rPrChange w:id="157" w:author="Italo Busi" w:date="2017-10-26T23:33:00Z">
            <w:rPr>
              <w:highlight w:val="cyan"/>
            </w:rPr>
          </w:rPrChange>
        </w:rPr>
        <w:t>scenarios</w:t>
      </w:r>
      <w:ins w:id="158" w:author="Italo Busi" w:date="2017-10-26T23:33:00Z">
        <w:r w:rsidR="00227538">
          <w:t>,</w:t>
        </w:r>
      </w:ins>
      <w:r>
        <w:t xml:space="preserve"> as defined in section 3 of </w:t>
      </w:r>
      <w:r w:rsidRPr="003325F9">
        <w:t>[</w:t>
      </w:r>
      <w:r w:rsidRPr="00C57086">
        <w:t>TNBI-UseCases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2C29C3" w:rsidRDefault="002C29C3" w:rsidP="00CA2FF3">
      <w:r>
        <w:t>The analysis of how to use the attributes in the I2RS Topology YANG model, defined in [I2RS-TOPO], is for further study.</w:t>
      </w:r>
    </w:p>
    <w:p w:rsidR="00CA2FF3" w:rsidRDefault="00CA2FF3" w:rsidP="00CA2FF3">
      <w:r>
        <w:t>Moreover</w:t>
      </w:r>
      <w:ins w:id="159" w:author="Leeyoung" w:date="2017-10-25T11:18:00Z">
        <w:r w:rsidR="004E6575">
          <w:t>,</w:t>
        </w:r>
      </w:ins>
      <w:r>
        <w:t xml:space="preserve"> this document is making the following assumptions, still to be validated with TEAS WG:</w:t>
      </w:r>
    </w:p>
    <w:p w:rsidR="00CA2FF3" w:rsidRDefault="00CA2FF3" w:rsidP="00CA2FF3">
      <w:pPr>
        <w:pStyle w:val="RFCListNumbered"/>
      </w:pPr>
      <w:bookmarkStart w:id="160"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160"/>
    </w:p>
    <w:p w:rsidR="00A03F93" w:rsidRDefault="00CA2FF3">
      <w:pPr>
        <w:pStyle w:val="RFCListNumbered"/>
      </w:pPr>
      <w:bookmarkStart w:id="161"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161"/>
      <w:r w:rsidR="00F5301C">
        <w:t xml:space="preserve"> The TE Topology YANG model in [TE-TOPO] is being updated to report the label set information.</w:t>
      </w:r>
    </w:p>
    <w:p w:rsidR="006F6F19" w:rsidRPr="00EB5975" w:rsidRDefault="00EB5975" w:rsidP="00B01DFE">
      <w:pPr>
        <w:pStyle w:val="Heading2"/>
      </w:pPr>
      <w:bookmarkStart w:id="162" w:name="_Toc486351904"/>
      <w:bookmarkStart w:id="163" w:name="_Toc486488731"/>
      <w:bookmarkEnd w:id="162"/>
      <w:r>
        <w:t>Feedbacks provided to the IETF Working Groups</w:t>
      </w:r>
      <w:bookmarkEnd w:id="163"/>
    </w:p>
    <w:p w:rsidR="00757D9A" w:rsidRDefault="00757D9A" w:rsidP="00757D9A">
      <w:pPr>
        <w:rPr>
          <w:ins w:id="164" w:author="Italo Busi" w:date="2017-10-26T13:15:00Z"/>
        </w:rPr>
      </w:pPr>
      <w:ins w:id="165" w:author="Italo Busi" w:date="2017-10-26T13:15:00Z">
        <w:r w:rsidRPr="00757D9A">
          <w:t>The analysis done in this version of this document has triggered the following feedbacks to CCAMP WG:</w:t>
        </w:r>
      </w:ins>
    </w:p>
    <w:p w:rsidR="00757D9A" w:rsidRPr="00044AA1" w:rsidRDefault="00757D9A" w:rsidP="00757D9A">
      <w:pPr>
        <w:pStyle w:val="RFCListBullet"/>
        <w:rPr>
          <w:ins w:id="166" w:author="Italo Busi" w:date="2017-10-26T13:15:00Z"/>
        </w:rPr>
      </w:pPr>
      <w:ins w:id="167" w:author="Italo Busi" w:date="2017-10-26T13:15:00Z">
        <w:r>
          <w:t>A</w:t>
        </w:r>
        <w:del w:id="168" w:author="Belotti, Sergio (Nokia - IT/Vimercate)" w:date="2017-10-27T17:46:00Z">
          <w:r w:rsidDel="00504062">
            <w:delText>n</w:delText>
          </w:r>
        </w:del>
        <w:r>
          <w:t xml:space="preserve"> set of YANG models have been submitted in </w:t>
        </w:r>
        <w:r w:rsidRPr="00757D9A">
          <w:t>draft-zheng-ccamp-client-topo-yang and draft-zheng-ccamp-otn-client-signal-yang</w:t>
        </w:r>
        <w:r>
          <w:t>, providing an initial proposal</w:t>
        </w:r>
      </w:ins>
      <w:ins w:id="169" w:author="Italo Busi" w:date="2017-10-26T13:16:00Z">
        <w:r>
          <w:t>, to be reviewed and discussed by the DT and the CCAMP WG,</w:t>
        </w:r>
      </w:ins>
      <w:ins w:id="170" w:author="Italo Busi" w:date="2017-10-26T13:15:00Z">
        <w:r>
          <w:t xml:space="preserve"> to resolve the open issues for EPL, other OTN client Private Line and EVPL services</w:t>
        </w:r>
      </w:ins>
      <w:ins w:id="171" w:author="Italo Busi" w:date="2017-10-26T13:16:00Z">
        <w:r>
          <w:t xml:space="preserve"> described in this version of the document</w:t>
        </w:r>
      </w:ins>
      <w:ins w:id="172" w:author="Italo Busi" w:date="2017-10-26T13:15:00Z">
        <w:r w:rsidRPr="00044AA1">
          <w:t>.</w:t>
        </w:r>
      </w:ins>
    </w:p>
    <w:p w:rsidR="00CA2FF3" w:rsidRPr="00757D9A" w:rsidDel="00757D9A" w:rsidRDefault="007C2816" w:rsidP="00CA2FF3">
      <w:pPr>
        <w:rPr>
          <w:del w:id="173" w:author="Italo Busi" w:date="2017-10-26T13:15:00Z"/>
        </w:rPr>
      </w:pPr>
      <w:del w:id="174" w:author="Italo Busi" w:date="2017-10-26T13:15:00Z">
        <w:r w:rsidRPr="00757D9A" w:rsidDel="00757D9A">
          <w:lastRenderedPageBreak/>
          <w:delText>The analysis done in this version of this document has triggered the following feedbacks to TEAS WG</w:delText>
        </w:r>
        <w:r w:rsidR="00CA2FF3" w:rsidRPr="00757D9A" w:rsidDel="00757D9A">
          <w:delText>:</w:delText>
        </w:r>
      </w:del>
    </w:p>
    <w:p w:rsidR="00CA2FF3" w:rsidRPr="00757D9A" w:rsidDel="00757D9A" w:rsidRDefault="00CA2FF3" w:rsidP="00CA2FF3">
      <w:pPr>
        <w:pStyle w:val="RFCListBullet"/>
        <w:rPr>
          <w:del w:id="175" w:author="Italo Busi" w:date="2017-10-26T13:15:00Z"/>
        </w:rPr>
      </w:pPr>
      <w:del w:id="176" w:author="Italo Busi" w:date="2017-10-26T13:15:00Z">
        <w:r w:rsidRPr="00757D9A" w:rsidDel="00757D9A">
          <w:delText>On-going discussion about how to use the TE Tunnel YANG model in [TE-TUNNEL] to support tunnel segments.</w:delText>
        </w:r>
      </w:del>
    </w:p>
    <w:p w:rsidR="002C29C3" w:rsidRPr="00757D9A" w:rsidDel="00757D9A" w:rsidRDefault="00CA2FF3" w:rsidP="00CA2FF3">
      <w:pPr>
        <w:pStyle w:val="RFCListBullet"/>
        <w:rPr>
          <w:del w:id="177" w:author="Italo Busi" w:date="2017-10-26T13:15:00Z"/>
        </w:rPr>
      </w:pPr>
      <w:del w:id="178" w:author="Italo Busi" w:date="2017-10-26T13:15:00Z">
        <w:r w:rsidRPr="00757D9A" w:rsidDel="00757D9A">
          <w:delText xml:space="preserve">Need to change TE Tunnel YANG model in [TE-TUNNEL] to clarify that the router-id and interface-id attributes in the unnumbered explicit-route-object </w:delText>
        </w:r>
        <w:r w:rsidR="002C29C3" w:rsidRPr="00757D9A" w:rsidDel="00757D9A">
          <w:delText>corresponds to the</w:delText>
        </w:r>
        <w:r w:rsidRPr="00757D9A" w:rsidDel="00757D9A">
          <w:delText xml:space="preserve"> te-node-id and te-tp-id </w:delText>
        </w:r>
        <w:r w:rsidR="002C29C3" w:rsidRPr="00757D9A" w:rsidDel="00757D9A">
          <w:delText xml:space="preserve">attributes identifying an LTP in the </w:delText>
        </w:r>
        <w:r w:rsidRPr="00757D9A" w:rsidDel="00757D9A">
          <w:delText xml:space="preserve">TE </w:delText>
        </w:r>
        <w:r w:rsidR="002C29C3" w:rsidRPr="00757D9A" w:rsidDel="00757D9A">
          <w:delText xml:space="preserve">Topology </w:delText>
        </w:r>
        <w:r w:rsidRPr="00757D9A" w:rsidDel="00757D9A">
          <w:delText>YANG model.</w:delText>
        </w:r>
      </w:del>
    </w:p>
    <w:p w:rsidR="00410ABC" w:rsidRPr="00757D9A" w:rsidDel="00757D9A" w:rsidRDefault="002C29C3" w:rsidP="00CA2FF3">
      <w:pPr>
        <w:pStyle w:val="RFCListBullet"/>
        <w:rPr>
          <w:del w:id="179" w:author="Italo Busi" w:date="2017-10-26T13:15:00Z"/>
        </w:rPr>
      </w:pPr>
      <w:del w:id="180" w:author="Italo Busi" w:date="2017-10-26T13:15:00Z">
        <w:r w:rsidRPr="00757D9A" w:rsidDel="00757D9A">
          <w:delText>Need to add information about the label set (e.g., list of available timeslots) in the TE Topology and TE Tunnel YANG models.</w:delText>
        </w:r>
      </w:del>
    </w:p>
    <w:p w:rsidR="00757D9A" w:rsidRPr="00044AA1" w:rsidDel="00757D9A" w:rsidRDefault="00F5301C" w:rsidP="00F5301C">
      <w:pPr>
        <w:pStyle w:val="RFCListBullet"/>
        <w:rPr>
          <w:del w:id="181" w:author="Italo Busi" w:date="2017-10-26T13:15:00Z"/>
        </w:rPr>
      </w:pPr>
      <w:bookmarkStart w:id="182" w:name="_Toc486351906"/>
      <w:bookmarkStart w:id="183" w:name="_Ref486351726"/>
      <w:bookmarkStart w:id="184" w:name="_Toc486488732"/>
      <w:bookmarkEnd w:id="182"/>
      <w:del w:id="185" w:author="Italo Busi" w:date="2017-10-26T13:15:00Z">
        <w:r w:rsidRPr="00757D9A" w:rsidDel="00757D9A">
          <w:delText>Some detailed fixes to the TE Tunnel YANG model in [TE-</w:delText>
        </w:r>
        <w:r w:rsidR="00D3128B" w:rsidRPr="00757D9A" w:rsidDel="00757D9A">
          <w:delText>TUNNEL</w:delText>
        </w:r>
        <w:r w:rsidRPr="00757D9A" w:rsidDel="00757D9A">
          <w:delText>] have also been identified during the validation of the JSON examples against the TE Tunnel YANG model.</w:delText>
        </w:r>
      </w:del>
    </w:p>
    <w:p w:rsidR="00C17E38" w:rsidRPr="00EB5975" w:rsidRDefault="00C17E38" w:rsidP="00237595">
      <w:pPr>
        <w:pStyle w:val="Heading1"/>
      </w:pPr>
      <w:bookmarkStart w:id="186" w:name="_Ref496785819"/>
      <w:r w:rsidRPr="00EB5975">
        <w:t>Conventions used in this document</w:t>
      </w:r>
      <w:bookmarkEnd w:id="183"/>
      <w:bookmarkEnd w:id="184"/>
      <w:bookmarkEnd w:id="186"/>
    </w:p>
    <w:p w:rsidR="00C14A54" w:rsidRDefault="00C14A54" w:rsidP="00C14A54">
      <w:r>
        <w:t>This document provides some detailed JSON code examples to describe how the</w:t>
      </w:r>
      <w:r w:rsidRPr="003325F9">
        <w:t xml:space="preserve"> YANG models being </w:t>
      </w:r>
      <w:r w:rsidR="00410ABC">
        <w:t>developed</w:t>
      </w:r>
      <w:r w:rsidR="00410ABC" w:rsidRPr="003325F9">
        <w:t xml:space="preserve"> </w:t>
      </w:r>
      <w:r w:rsidRPr="003325F9">
        <w:t>by IETF (TEAS and CCAMP WG in particular)</w:t>
      </w:r>
      <w:r>
        <w:t xml:space="preserve"> can be used.</w:t>
      </w:r>
    </w:p>
    <w:p w:rsidR="00C14A54" w:rsidRDefault="00C14A54" w:rsidP="00C14A54">
      <w:r>
        <w:t xml:space="preserve">The examples are provided using JSON because JSON code is </w:t>
      </w:r>
      <w:r w:rsidR="00410ABC" w:rsidRPr="002D6B5F">
        <w:t>eas</w:t>
      </w:r>
      <w:r w:rsidR="00410ABC">
        <w:t>ier</w:t>
      </w:r>
      <w:r w:rsidR="00410ABC" w:rsidRPr="002D6B5F">
        <w:t xml:space="preserve"> </w:t>
      </w:r>
      <w:r w:rsidR="002D6B5F" w:rsidRPr="002D6B5F">
        <w:t>for humans to read and write</w:t>
      </w:r>
      <w:r>
        <w:t>.</w:t>
      </w:r>
    </w:p>
    <w:p w:rsidR="00A03F93" w:rsidRDefault="002E0996">
      <w:r>
        <w:t xml:space="preserve">Different </w:t>
      </w:r>
      <w:r w:rsidR="002D6B5F">
        <w:t>objects</w:t>
      </w:r>
      <w:r>
        <w:t xml:space="preserve"> need to have an identifier. The convention used to create mnemonic identifiers is to use </w:t>
      </w:r>
      <w:r w:rsidR="002D6B5F">
        <w:t>the object name (e.g., S3 for node S3)</w:t>
      </w:r>
      <w:r>
        <w:t>, followed by its type (e.g., NODE), separated by an "-", followed by "-ID". For example the mnemonic identifier for node S3 would be S3-NODE-ID.</w:t>
      </w:r>
    </w:p>
    <w:p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0D1730" w:rsidRPr="000A0F17">
        <w:t>JSON name/value pair</w:t>
      </w:r>
      <w:r w:rsidRPr="00F5301C">
        <w:t xml:space="preserve"> with the </w:t>
      </w:r>
      <w:r w:rsidR="000D1730"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A03F93" w:rsidRDefault="002E0996">
      <w:r>
        <w:t xml:space="preserve">   </w:t>
      </w:r>
      <w:r w:rsidR="00C14A54" w:rsidRPr="00C14A54">
        <w:t>"// comment": "ODU Abstract Topology @ MPI",</w:t>
      </w:r>
    </w:p>
    <w:p w:rsidR="00A03F93" w:rsidRDefault="002E0996">
      <w:r>
        <w:t>The</w:t>
      </w:r>
      <w:r w:rsidR="00C14A54">
        <w:t xml:space="preserve"> JSON code examples </w:t>
      </w:r>
      <w:r>
        <w:t xml:space="preserve">provided in this document have been </w:t>
      </w:r>
      <w:r w:rsidR="00C14A54">
        <w:t xml:space="preserve">validated </w:t>
      </w:r>
      <w:r w:rsidR="000D1730" w:rsidRPr="000A0F17">
        <w:t>against</w:t>
      </w:r>
      <w:r w:rsidR="00C14A54">
        <w:t xml:space="preserve"> the YANG models</w:t>
      </w:r>
      <w:r>
        <w:t xml:space="preserve"> following the validation process described in </w:t>
      </w:r>
      <w:r w:rsidR="00922DDD">
        <w:rPr>
          <w:highlight w:val="yellow"/>
        </w:rPr>
        <w:fldChar w:fldCharType="begin"/>
      </w:r>
      <w:r w:rsidR="006E6419">
        <w:instrText xml:space="preserve"> REF _Ref486351665 \r \h </w:instrText>
      </w:r>
      <w:r w:rsidR="00922DDD">
        <w:rPr>
          <w:highlight w:val="yellow"/>
        </w:rPr>
      </w:r>
      <w:r w:rsidR="00922DDD">
        <w:rPr>
          <w:highlight w:val="yellow"/>
        </w:rPr>
        <w:fldChar w:fldCharType="separate"/>
      </w:r>
      <w:r w:rsidR="006E6419">
        <w:t>Appendix A</w:t>
      </w:r>
      <w:r w:rsidR="00922DDD">
        <w:rPr>
          <w:highlight w:val="yellow"/>
        </w:rPr>
        <w:fldChar w:fldCharType="end"/>
      </w:r>
      <w:r w:rsidR="006E6419">
        <w:t>, which would not consider the comments.</w:t>
      </w:r>
    </w:p>
    <w:p w:rsidR="00A03F93" w:rsidRDefault="002E0996">
      <w:r w:rsidRPr="00F5301C">
        <w:lastRenderedPageBreak/>
        <w:t xml:space="preserve">In order to have successful validation of the examples, some numbering scheme has been defined to assign identifiers to the different entities which would pass the syntax checks. </w:t>
      </w:r>
      <w:r w:rsidR="00C14A54" w:rsidRPr="00F5301C">
        <w:t xml:space="preserve">In that case, to simplify the reading, </w:t>
      </w:r>
      <w:r w:rsidRPr="00F5301C">
        <w:t xml:space="preserve">another </w:t>
      </w:r>
      <w:r w:rsidR="000D1730" w:rsidRPr="000A0F17">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D3128B">
        <w:t>"</w:t>
      </w:r>
      <w:r w:rsidR="00C14A54" w:rsidRPr="00F5301C">
        <w:t>10.0.0.3</w:t>
      </w:r>
      <w:r w:rsidR="00D3128B">
        <w:t>"</w:t>
      </w:r>
      <w:r w:rsidR="00C14A54" w:rsidRPr="00F5301C">
        <w:t xml:space="preserve"> and would be shown in the JSON code example using the two </w:t>
      </w:r>
      <w:r w:rsidR="000D1730" w:rsidRPr="000A0F17">
        <w:t>JSON name/value pair</w:t>
      </w:r>
      <w:r w:rsidR="00C14A54" w:rsidRPr="00F5301C">
        <w:t>:</w:t>
      </w:r>
    </w:p>
    <w:p w:rsidR="002E0996" w:rsidRDefault="002E0996" w:rsidP="002E0996">
      <w:r>
        <w:t xml:space="preserve">   </w:t>
      </w:r>
      <w:r w:rsidR="0087196F" w:rsidRPr="0087196F">
        <w:t>"// te-node-id": "S3-NODE-ID",</w:t>
      </w:r>
    </w:p>
    <w:p w:rsidR="0087196F" w:rsidRDefault="0087196F" w:rsidP="002E0996">
      <w:r>
        <w:t xml:space="preserve">   </w:t>
      </w:r>
      <w:r w:rsidRPr="0087196F">
        <w:t>"te-node-id": "10.0.0.3",</w:t>
      </w:r>
    </w:p>
    <w:p w:rsidR="00C14A54" w:rsidRDefault="0087196F" w:rsidP="00C14A54">
      <w:r w:rsidRPr="00F5301C">
        <w:t xml:space="preserve">The first </w:t>
      </w:r>
      <w:r w:rsidR="000D1730" w:rsidRPr="000A0F17">
        <w:t>JSON name/value pair</w:t>
      </w:r>
      <w:r w:rsidR="00507F7D" w:rsidRPr="00F5301C">
        <w:t xml:space="preserve"> </w:t>
      </w:r>
      <w:r w:rsidRPr="00F5301C">
        <w:t xml:space="preserve">will be automatically removed in the first step of the validation process while the second </w:t>
      </w:r>
      <w:r w:rsidR="000D1730" w:rsidRPr="000A0F17">
        <w:t>JSON name/value pair</w:t>
      </w:r>
      <w:r w:rsidR="00507F7D" w:rsidRPr="00F5301C">
        <w:t xml:space="preserve"> </w:t>
      </w:r>
      <w:r w:rsidRPr="00F5301C">
        <w:t xml:space="preserve">will be validate </w:t>
      </w:r>
      <w:r w:rsidR="000D1730" w:rsidRPr="000A0F17">
        <w:t>against</w:t>
      </w:r>
      <w:r w:rsidRPr="00F5301C">
        <w:t xml:space="preserve"> the YANG model definitions.</w:t>
      </w:r>
    </w:p>
    <w:p w:rsidR="006F6F19" w:rsidRPr="00DA3B17" w:rsidRDefault="00DA3B17" w:rsidP="00237595">
      <w:pPr>
        <w:pStyle w:val="Heading1"/>
      </w:pPr>
      <w:bookmarkStart w:id="187" w:name="_Toc486351911"/>
      <w:bookmarkStart w:id="188" w:name="_Toc486488733"/>
      <w:bookmarkEnd w:id="187"/>
      <w:r w:rsidRPr="00DA3B17">
        <w:t>High-level Overview</w:t>
      </w:r>
      <w:bookmarkEnd w:id="188"/>
    </w:p>
    <w:p w:rsidR="006F6F19" w:rsidRDefault="005E4EEA" w:rsidP="00713412">
      <w:r w:rsidRPr="005E4EEA">
        <w:t>Use Case 1 is described in [</w:t>
      </w:r>
      <w:r w:rsidR="00AD373D" w:rsidRPr="00AD373D">
        <w:t>TNBI-UseCases</w:t>
      </w:r>
      <w:r w:rsidRPr="005E4EEA">
        <w:t xml:space="preserve">] </w:t>
      </w:r>
      <w:r>
        <w:t xml:space="preserve">as a single-domain </w:t>
      </w:r>
      <w:r w:rsidR="00474CC3">
        <w:t xml:space="preserve">with single layer network </w:t>
      </w:r>
      <w:r>
        <w:t>scenario</w:t>
      </w:r>
      <w:r w:rsidR="00474CC3">
        <w:t xml:space="preserve"> supporting different types of services</w:t>
      </w:r>
      <w:r>
        <w:t>. This section provides a</w:t>
      </w:r>
      <w:del w:id="189" w:author="Leeyoung" w:date="2017-10-25T11:25:00Z">
        <w:r w:rsidDel="00FD736C">
          <w:delText>n</w:delText>
        </w:r>
      </w:del>
      <w:r>
        <w:t xml:space="preserve"> high-level overview of how IETF YANG models can be used to support these uses cases at the MPI between the Transport PNC and the MDSC.</w:t>
      </w:r>
    </w:p>
    <w:p w:rsidR="005E4EEA" w:rsidRDefault="005E4EEA" w:rsidP="00713412">
      <w:r>
        <w:t xml:space="preserve">Section </w:t>
      </w:r>
      <w:r w:rsidR="00922DDD">
        <w:fldChar w:fldCharType="begin"/>
      </w:r>
      <w:r>
        <w:instrText xml:space="preserve"> REF _Ref484786908 \r \h \t</w:instrText>
      </w:r>
      <w:r w:rsidR="00922DDD">
        <w:fldChar w:fldCharType="separate"/>
      </w:r>
      <w:r>
        <w:t>3.1</w:t>
      </w:r>
      <w:r w:rsidR="00922DDD">
        <w:fldChar w:fldCharType="end"/>
      </w:r>
      <w:r>
        <w:t xml:space="preserve"> describes the topology abstraction provided to the MDSC by the Transport PNC</w:t>
      </w:r>
      <w:r w:rsidRPr="005E4EEA">
        <w:t xml:space="preserve"> </w:t>
      </w:r>
      <w:r>
        <w:t>at the MPI.</w:t>
      </w:r>
    </w:p>
    <w:p w:rsidR="005E4EEA" w:rsidRPr="005E4EEA" w:rsidRDefault="005E4EEA" w:rsidP="00713412">
      <w:r>
        <w:t xml:space="preserve">Section </w:t>
      </w:r>
      <w:r w:rsidR="00922DDD">
        <w:fldChar w:fldCharType="begin"/>
      </w:r>
      <w:r>
        <w:instrText xml:space="preserve"> REF _Ref484787028 \r \h \t </w:instrText>
      </w:r>
      <w:r w:rsidR="00922DDD">
        <w:fldChar w:fldCharType="separate"/>
      </w:r>
      <w:r>
        <w:t>3.2</w:t>
      </w:r>
      <w:r w:rsidR="00922DDD">
        <w:fldChar w:fldCharType="end"/>
      </w:r>
      <w:r>
        <w:t xml:space="preserve"> describes how the difference services, defined in section </w:t>
      </w:r>
      <w:del w:id="190" w:author="Italo Busi" w:date="2017-10-23T13:23:00Z">
        <w:r w:rsidR="00474CC3" w:rsidDel="00001B7A">
          <w:delText>3</w:delText>
        </w:r>
      </w:del>
      <w:ins w:id="191" w:author="Italo Busi" w:date="2017-10-23T13:23:00Z">
        <w:r w:rsidR="00001B7A">
          <w:t>4</w:t>
        </w:r>
      </w:ins>
      <w:r w:rsidR="00474CC3">
        <w:t xml:space="preserve">.3 </w:t>
      </w:r>
      <w:r>
        <w:t xml:space="preserve">of </w:t>
      </w:r>
      <w:r w:rsidRPr="005E4EEA">
        <w:t>[</w:t>
      </w:r>
      <w:r w:rsidR="00AD373D" w:rsidRPr="00AD373D">
        <w:t>TNBI-UseCases</w:t>
      </w:r>
      <w:r w:rsidRPr="005E4EEA">
        <w:t>]</w:t>
      </w:r>
      <w:r>
        <w:t>, can be requested to the Transport PNC by the MDSC at the MPI.</w:t>
      </w:r>
    </w:p>
    <w:p w:rsidR="006F6F19" w:rsidRDefault="00DA3B17" w:rsidP="00B01DFE">
      <w:pPr>
        <w:pStyle w:val="Heading2"/>
      </w:pPr>
      <w:bookmarkStart w:id="192" w:name="_Ref484786908"/>
      <w:bookmarkStart w:id="193" w:name="_Toc486488734"/>
      <w:r>
        <w:t>Topology Abstraction</w:t>
      </w:r>
      <w:bookmarkEnd w:id="192"/>
      <w:bookmarkEnd w:id="193"/>
    </w:p>
    <w:p w:rsidR="005E4EEA" w:rsidRPr="005E4EEA" w:rsidRDefault="008F63E1" w:rsidP="005E4EEA">
      <w:pPr>
        <w:pStyle w:val="Heading3"/>
      </w:pPr>
      <w:bookmarkStart w:id="194" w:name="_Ref484797891"/>
      <w:bookmarkStart w:id="195" w:name="_Toc486488735"/>
      <w:r>
        <w:t xml:space="preserve">ODU </w:t>
      </w:r>
      <w:r w:rsidR="005E4EEA">
        <w:t>White Topology Abstraction</w:t>
      </w:r>
      <w:bookmarkEnd w:id="194"/>
      <w:bookmarkEnd w:id="195"/>
    </w:p>
    <w:p w:rsidR="005E4EEA" w:rsidRDefault="005E4EEA" w:rsidP="008F63E1">
      <w:r w:rsidRPr="005E4EEA">
        <w:t xml:space="preserve">In case the Transport PNC exports to the MDSC a white topology, </w:t>
      </w:r>
      <w:r w:rsidR="008F63E1">
        <w:t xml:space="preserve">at the MPI </w:t>
      </w:r>
      <w:r w:rsidRPr="005E4EEA">
        <w:t xml:space="preserve">there will be </w:t>
      </w:r>
      <w:r w:rsidR="008F63E1">
        <w:t>one TE Topology instance for the ODU layer (</w:t>
      </w:r>
      <w:r w:rsidR="00AD373D" w:rsidRPr="00AD373D">
        <w:t>called "ODU Topology"</w:t>
      </w:r>
      <w:r w:rsidR="008F63E1">
        <w:t xml:space="preserve">) containing one TE Node </w:t>
      </w:r>
      <w:r w:rsidR="00C833F3">
        <w:t>(</w:t>
      </w:r>
      <w:r w:rsidR="00AD373D" w:rsidRPr="00AD373D">
        <w:t>called "ODU Node"</w:t>
      </w:r>
      <w:r w:rsidR="00C833F3">
        <w:t xml:space="preserve">) </w:t>
      </w:r>
      <w:r w:rsidR="008F63E1">
        <w:t>for each physical node</w:t>
      </w:r>
      <w:r>
        <w:t xml:space="preserve">, as shown in </w:t>
      </w:r>
      <w:r w:rsidR="00922DDD">
        <w:rPr>
          <w:highlight w:val="yellow"/>
        </w:rPr>
        <w:fldChar w:fldCharType="begin"/>
      </w:r>
      <w:r w:rsidR="003B5139">
        <w:instrText xml:space="preserve"> REF _Ref484787417 \r \h </w:instrText>
      </w:r>
      <w:r w:rsidR="00922DDD">
        <w:rPr>
          <w:highlight w:val="yellow"/>
        </w:rPr>
      </w:r>
      <w:r w:rsidR="00922DDD">
        <w:rPr>
          <w:highlight w:val="yellow"/>
        </w:rPr>
        <w:fldChar w:fldCharType="separate"/>
      </w:r>
      <w:r w:rsidR="003B5139">
        <w:t>Figure 2</w:t>
      </w:r>
      <w:r w:rsidR="00922DDD">
        <w:rPr>
          <w:highlight w:val="yellow"/>
        </w:rPr>
        <w:fldChar w:fldCharType="end"/>
      </w:r>
      <w:r w:rsidR="003B5139">
        <w:t xml:space="preserve"> </w:t>
      </w:r>
      <w:r>
        <w:t>below.</w:t>
      </w:r>
    </w:p>
    <w:p w:rsidR="00002F00" w:rsidRDefault="00002F00" w:rsidP="00002F00">
      <w:pPr>
        <w:pStyle w:val="RFCFigure"/>
      </w:pPr>
      <w:r>
        <w:lastRenderedPageBreak/>
        <w:t xml:space="preserve">                ..................................</w:t>
      </w:r>
    </w:p>
    <w:p w:rsidR="00002F00" w:rsidRDefault="00002F00" w:rsidP="00002F00">
      <w:pPr>
        <w:pStyle w:val="RFCFigure"/>
      </w:pPr>
      <w:r>
        <w:t xml:space="preserve">                :                                :</w:t>
      </w:r>
    </w:p>
    <w:p w:rsidR="00002F00" w:rsidRDefault="00002F00" w:rsidP="00002F00">
      <w:pPr>
        <w:pStyle w:val="RFCFigure"/>
      </w:pPr>
      <w:r>
        <w:t xml:space="preserve">                :   ODU Abstract Topology @ MPI  :</w:t>
      </w:r>
    </w:p>
    <w:p w:rsidR="00002F00" w:rsidRDefault="00002F00" w:rsidP="00002F00">
      <w:pPr>
        <w:pStyle w:val="RFCFigure"/>
      </w:pPr>
      <w:r>
        <w:t xml:space="preserve">                :                                :</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p>
    <w:p w:rsidR="00002F00" w:rsidRDefault="00002F00" w:rsidP="00002F00">
      <w:pPr>
        <w:pStyle w:val="RFCFigure"/>
      </w:pPr>
      <w:r>
        <w:t xml:space="preserve">                :        | S1 |--------| S2 |- - - - -</w:t>
      </w:r>
      <w:r w:rsidR="003E115B">
        <w:t>(</w:t>
      </w:r>
      <w:r>
        <w:t>C-R4</w:t>
      </w:r>
      <w:r w:rsidR="003E115B">
        <w:t>)</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      :</w:t>
      </w:r>
    </w:p>
    <w:p w:rsidR="00002F00" w:rsidRDefault="00002F00" w:rsidP="00002F00">
      <w:pPr>
        <w:pStyle w:val="RFCFigure"/>
      </w:pPr>
      <w:r>
        <w:t xml:space="preserve">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w:t>
      </w:r>
      <w:r w:rsidR="003E115B">
        <w:t>(</w:t>
      </w:r>
      <w:r>
        <w:t>C-R1</w:t>
      </w:r>
      <w:r w:rsidR="003E115B">
        <w:t>)</w:t>
      </w:r>
      <w:r>
        <w:t>- - - - -| S3 |---| S4 |      |      :</w:t>
      </w:r>
    </w:p>
    <w:p w:rsidR="00002F00" w:rsidRDefault="00002F00" w:rsidP="00002F00">
      <w:pPr>
        <w:pStyle w:val="RFCFigure"/>
      </w:pPr>
      <w:r>
        <w:t xml:space="preserve">      </w:t>
      </w:r>
      <w:r w:rsidR="003E115B">
        <w:t xml:space="preserve">      </w:t>
      </w:r>
      <w:r>
        <w:t xml:space="preserve">    :S3-1+----+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w:t>
      </w:r>
      <w:r w:rsidR="003E115B">
        <w:t xml:space="preserve">  </w:t>
      </w:r>
      <w:r>
        <w:t xml:space="preserve"> |     \     |      :</w:t>
      </w:r>
    </w:p>
    <w:p w:rsidR="00002F00" w:rsidRDefault="00002F00" w:rsidP="00002F00">
      <w:pPr>
        <w:pStyle w:val="RFCFigure"/>
      </w:pPr>
      <w:r>
        <w:t xml:space="preserve">      </w:t>
      </w:r>
      <w:r w:rsidR="003E115B">
        <w:t xml:space="preserve">      </w:t>
      </w:r>
      <w:r>
        <w:t xml:space="preserve">    :        | S5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w:t>
      </w:r>
      <w:r>
        <w:t>C-R2</w:t>
      </w:r>
      <w:r w:rsidR="003E115B">
        <w:t>)</w:t>
      </w:r>
      <w:r>
        <w:t>- - - - -    /   \         \  |      :</w:t>
      </w:r>
    </w:p>
    <w:p w:rsidR="00002F00" w:rsidRDefault="00002F00" w:rsidP="00002F00">
      <w:pPr>
        <w:pStyle w:val="RFCFigure"/>
      </w:pPr>
      <w:r>
        <w:t xml:space="preserve">      </w:t>
      </w:r>
      <w:r w:rsidR="003E115B">
        <w:t xml:space="preserve">      </w:t>
      </w:r>
      <w:r>
        <w:t xml:space="preserve">    :S6-1 \ /     \         \ |      :</w:t>
      </w:r>
    </w:p>
    <w:p w:rsidR="00002F00" w:rsidRDefault="00002F00" w:rsidP="00002F00">
      <w:pPr>
        <w:pStyle w:val="RFCFigure"/>
      </w:pPr>
      <w:r>
        <w:t xml:space="preserve">                :    +----+   +----+   +----+    :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    | S6 |---| S7 |---| S8 |- - - - -</w:t>
      </w:r>
      <w:r w:rsidR="003E115B">
        <w:t>(</w:t>
      </w:r>
      <w:r>
        <w:t>C-R5</w:t>
      </w:r>
      <w:r w:rsidR="003E115B">
        <w:t>)</w:t>
      </w:r>
    </w:p>
    <w:p w:rsidR="00002F00" w:rsidRDefault="00002F00" w:rsidP="00002F00">
      <w:pPr>
        <w:pStyle w:val="RFCFigure"/>
      </w:pPr>
      <w:r>
        <w:t xml:space="preserve">      </w:t>
      </w:r>
      <w:r w:rsidR="003E115B">
        <w:t xml:space="preserve">      </w:t>
      </w:r>
      <w:r>
        <w:t xml:space="preserve">    :    +----+   +----+   +----+    :    </w:t>
      </w:r>
    </w:p>
    <w:p w:rsidR="00002F00" w:rsidRDefault="00002F00" w:rsidP="00002F00">
      <w:pPr>
        <w:pStyle w:val="RFCFigure"/>
      </w:pPr>
      <w:r>
        <w:t xml:space="preserve">      </w:t>
      </w:r>
      <w:r w:rsidR="003E115B">
        <w:t xml:space="preserve">      </w:t>
      </w:r>
      <w:r>
        <w:t xml:space="preserve">    :     /                          :</w:t>
      </w:r>
    </w:p>
    <w:p w:rsidR="00002F00" w:rsidRDefault="00002F00" w:rsidP="00002F00">
      <w:pPr>
        <w:pStyle w:val="RFCFigure"/>
      </w:pPr>
      <w:r>
        <w:t xml:space="preserve">      </w:t>
      </w:r>
      <w:r w:rsidR="003E115B">
        <w:t>(</w:t>
      </w:r>
      <w:r>
        <w:t>C-R3</w:t>
      </w:r>
      <w:r w:rsidR="003E115B">
        <w:t>)</w:t>
      </w:r>
      <w:r>
        <w:t>- - - - -                            :</w:t>
      </w:r>
    </w:p>
    <w:p w:rsidR="00002F00" w:rsidRDefault="00002F00" w:rsidP="00002F00">
      <w:pPr>
        <w:pStyle w:val="RFCFigure"/>
      </w:pPr>
      <w:r>
        <w:t xml:space="preserve">      </w:t>
      </w:r>
      <w:r w:rsidR="003E115B">
        <w:t xml:space="preserve">      </w:t>
      </w:r>
      <w:r>
        <w:t xml:space="preserve">    :S6-2                            :</w:t>
      </w:r>
    </w:p>
    <w:p w:rsidR="00F23252" w:rsidRDefault="00002F00" w:rsidP="000A0F17">
      <w:pPr>
        <w:pStyle w:val="RFCFigure"/>
      </w:pPr>
      <w:r>
        <w:t xml:space="preserve">                :................................:</w:t>
      </w:r>
    </w:p>
    <w:p w:rsidR="00F23252" w:rsidRPr="000A0F17" w:rsidRDefault="00F23252" w:rsidP="000A0F17">
      <w:pPr>
        <w:pStyle w:val="RFCFigure"/>
      </w:pPr>
    </w:p>
    <w:p w:rsidR="005E4EEA" w:rsidRPr="005E4EEA" w:rsidRDefault="005E4EEA" w:rsidP="00F5301C">
      <w:pPr>
        <w:pStyle w:val="Caption"/>
      </w:pPr>
      <w:bookmarkStart w:id="196" w:name="_Ref484787417"/>
      <w:r>
        <w:t>White Topology Abstraction</w:t>
      </w:r>
      <w:r w:rsidR="003B5139">
        <w:t xml:space="preserve"> (ODU Topology)</w:t>
      </w:r>
      <w:bookmarkEnd w:id="196"/>
    </w:p>
    <w:p w:rsidR="00474CC3" w:rsidRDefault="00922DDD" w:rsidP="008F63E1">
      <w:r w:rsidRPr="00922DDD">
        <w:rPr>
          <w:highlight w:val="yellow"/>
          <w:rPrChange w:id="197" w:author="Italo Busi" w:date="2017-10-23T13:06:00Z">
            <w:rPr/>
          </w:rPrChange>
        </w:rPr>
        <w:t xml:space="preserve">The ODU Nodes in </w:t>
      </w:r>
      <w:r w:rsidRPr="00922DDD">
        <w:rPr>
          <w:highlight w:val="yellow"/>
          <w:rPrChange w:id="198" w:author="Italo Busi" w:date="2017-10-23T13:06:00Z">
            <w:rPr/>
          </w:rPrChange>
        </w:rPr>
        <w:fldChar w:fldCharType="begin"/>
      </w:r>
      <w:r w:rsidRPr="00922DDD">
        <w:rPr>
          <w:highlight w:val="yellow"/>
          <w:rPrChange w:id="199" w:author="Italo Busi" w:date="2017-10-23T13:06:00Z">
            <w:rPr/>
          </w:rPrChange>
        </w:rPr>
        <w:instrText xml:space="preserve"> REF _Ref484787417 \r \h  \* MERGEFORMAT </w:instrText>
      </w:r>
      <w:r w:rsidRPr="00922DDD">
        <w:rPr>
          <w:highlight w:val="yellow"/>
        </w:rPr>
      </w:r>
      <w:r w:rsidRPr="00922DDD">
        <w:rPr>
          <w:highlight w:val="yellow"/>
          <w:rPrChange w:id="200" w:author="Italo Busi" w:date="2017-10-23T13:06:00Z">
            <w:rPr/>
          </w:rPrChange>
        </w:rPr>
        <w:fldChar w:fldCharType="separate"/>
      </w:r>
      <w:r w:rsidRPr="00922DDD">
        <w:rPr>
          <w:highlight w:val="yellow"/>
          <w:rPrChange w:id="201" w:author="Italo Busi" w:date="2017-10-23T13:06:00Z">
            <w:rPr/>
          </w:rPrChange>
        </w:rPr>
        <w:t>Figure 1</w:t>
      </w:r>
      <w:r w:rsidRPr="00922DDD">
        <w:rPr>
          <w:highlight w:val="yellow"/>
          <w:rPrChange w:id="202" w:author="Italo Busi" w:date="2017-10-23T13:06:00Z">
            <w:rPr/>
          </w:rPrChange>
        </w:rPr>
        <w:fldChar w:fldCharType="end"/>
      </w:r>
      <w:r w:rsidRPr="00922DDD">
        <w:rPr>
          <w:highlight w:val="yellow"/>
          <w:rPrChange w:id="203" w:author="Italo Busi" w:date="2017-10-23T13:06:00Z">
            <w:rPr/>
          </w:rPrChange>
        </w:rPr>
        <w:t xml:space="preserve"> are using with the same names as the physical nodes to simplify the description of the mapping between the ODU Nodes exposed by the Transport PNCs at the MPI and the physical nodes in the data plane</w:t>
      </w:r>
      <w:ins w:id="204" w:author="Belotti, Sergio (Nokia - IT/Vimercate)" w:date="2017-10-27T17:50:00Z">
        <w:r w:rsidR="00504062">
          <w:rPr>
            <w:highlight w:val="yellow"/>
          </w:rPr>
          <w:t xml:space="preserve">. </w:t>
        </w:r>
      </w:ins>
      <w:ins w:id="205" w:author="Belotti, Sergio (Nokia - IT/Vimercate)" w:date="2017-10-27T17:51:00Z">
        <w:r w:rsidR="00504062">
          <w:rPr>
            <w:highlight w:val="yellow"/>
          </w:rPr>
          <w:t>This does not correspond to the reality of the usage of the topology model as described in</w:t>
        </w:r>
      </w:ins>
      <w:ins w:id="206" w:author="Belotti, Sergio (Nokia - IT/Vimercate)" w:date="2017-10-27T17:53:00Z">
        <w:r w:rsidR="00504062">
          <w:rPr>
            <w:highlight w:val="yellow"/>
          </w:rPr>
          <w:t xml:space="preserve"> section 4.3 of [TE-TOPO]</w:t>
        </w:r>
      </w:ins>
      <w:ins w:id="207" w:author="Belotti, Sergio (Nokia - IT/Vimercate)" w:date="2017-10-27T17:54:00Z">
        <w:r w:rsidR="00504062">
          <w:rPr>
            <w:highlight w:val="yellow"/>
          </w:rPr>
          <w:t>in which renaming by the client it is necessary.</w:t>
        </w:r>
      </w:ins>
      <w:del w:id="208" w:author="Belotti, Sergio (Nokia - IT/Vimercate)" w:date="2017-10-27T17:50:00Z">
        <w:r w:rsidRPr="00922DDD">
          <w:rPr>
            <w:highlight w:val="yellow"/>
            <w:rPrChange w:id="209" w:author="Italo Busi" w:date="2017-10-23T13:06:00Z">
              <w:rPr/>
            </w:rPrChange>
          </w:rPr>
          <w:delText>.</w:delText>
        </w:r>
      </w:del>
    </w:p>
    <w:p w:rsidR="008F63E1" w:rsidRDefault="008F63E1" w:rsidP="008F63E1">
      <w:r>
        <w:t xml:space="preserve">As described in section </w:t>
      </w:r>
      <w:r w:rsidR="00474CC3">
        <w:t xml:space="preserve">3.2 </w:t>
      </w:r>
      <w:r>
        <w:t xml:space="preserve">of </w:t>
      </w:r>
      <w:r w:rsidRPr="005E4EEA">
        <w:t>[</w:t>
      </w:r>
      <w:r w:rsidR="00AD373D" w:rsidRPr="00AD373D">
        <w:t>TNBI-UseCases</w:t>
      </w:r>
      <w:r w:rsidRPr="005E4EEA">
        <w:t>]</w:t>
      </w:r>
      <w:r>
        <w:t>, it is assumed that the physical links between the physical nodes are pre-configured up to the OTU4 trail using mechanisms which are outside the scope of this document</w:t>
      </w:r>
      <w:r w:rsidR="00C833F3">
        <w:t xml:space="preserve">. The Transport PNC exports to the MDSC via the MPI, one TE Link (called "ODU Link") for each of </w:t>
      </w:r>
      <w:r w:rsidR="00474CC3">
        <w:t xml:space="preserve">these </w:t>
      </w:r>
      <w:r w:rsidR="00C833F3">
        <w:t>physical link</w:t>
      </w:r>
      <w:r w:rsidR="00474CC3">
        <w:t>s</w:t>
      </w:r>
      <w:r w:rsidR="00C833F3">
        <w:t>.</w:t>
      </w:r>
    </w:p>
    <w:p w:rsidR="003B5139" w:rsidRDefault="00AD373D" w:rsidP="00B01DFE">
      <w:r w:rsidRPr="00AD373D">
        <w:rPr>
          <w:highlight w:val="yellow"/>
        </w:rPr>
        <w:lastRenderedPageBreak/>
        <w:t xml:space="preserve">Access links in </w:t>
      </w:r>
      <w:fldSimple w:instr=" REF _Ref484787417 \r \h  \* MERGEFORMAT ">
        <w:r w:rsidRPr="00AD373D">
          <w:rPr>
            <w:highlight w:val="yellow"/>
          </w:rPr>
          <w:t>Figure 1</w:t>
        </w:r>
      </w:fldSimple>
      <w:r w:rsidRPr="00AD373D">
        <w:rPr>
          <w:highlight w:val="yellow"/>
        </w:rPr>
        <w:t xml:space="preserve"> are shown as ODU Links: the modeling of the access links for other access technologies is currently an open issue.</w:t>
      </w:r>
    </w:p>
    <w:p w:rsidR="0060217A" w:rsidRPr="0060217A" w:rsidRDefault="00922DDD" w:rsidP="00F062D3">
      <w:pPr>
        <w:rPr>
          <w:ins w:id="210" w:author="Italo Busi" w:date="2017-10-26T12:29:00Z"/>
          <w:highlight w:val="yellow"/>
          <w:rPrChange w:id="211" w:author="Italo Busi" w:date="2017-10-26T12:32:00Z">
            <w:rPr>
              <w:ins w:id="212" w:author="Italo Busi" w:date="2017-10-26T12:29:00Z"/>
              <w:i/>
              <w:highlight w:val="yellow"/>
            </w:rPr>
          </w:rPrChange>
        </w:rPr>
      </w:pPr>
      <w:ins w:id="213" w:author="Italo Busi" w:date="2017-10-26T12:30:00Z">
        <w:r w:rsidRPr="00922DDD">
          <w:rPr>
            <w:highlight w:val="yellow"/>
            <w:rPrChange w:id="214" w:author="Italo Busi" w:date="2017-10-26T12:32:00Z">
              <w:rPr>
                <w:i/>
                <w:highlight w:val="yellow"/>
              </w:rPr>
            </w:rPrChange>
          </w:rPr>
          <w:t xml:space="preserve">The modeling of the access link in case of non-ODU access </w:t>
        </w:r>
        <w:proofErr w:type="gramStart"/>
        <w:r w:rsidRPr="00922DDD">
          <w:rPr>
            <w:highlight w:val="yellow"/>
            <w:rPrChange w:id="215" w:author="Italo Busi" w:date="2017-10-26T12:32:00Z">
              <w:rPr>
                <w:i/>
                <w:highlight w:val="yellow"/>
              </w:rPr>
            </w:rPrChange>
          </w:rPr>
          <w:t>technology,</w:t>
        </w:r>
        <w:proofErr w:type="gramEnd"/>
        <w:r w:rsidRPr="00922DDD">
          <w:rPr>
            <w:highlight w:val="yellow"/>
            <w:rPrChange w:id="216" w:author="Italo Busi" w:date="2017-10-26T12:32:00Z">
              <w:rPr>
                <w:i/>
                <w:highlight w:val="yellow"/>
              </w:rPr>
            </w:rPrChange>
          </w:rPr>
          <w:t xml:space="preserve"> has also an impact on the need to model ODU TTPs and layer transition capabilities on the edge nodes (</w:t>
        </w:r>
      </w:ins>
      <w:ins w:id="217" w:author="Italo Busi" w:date="2017-10-26T12:31:00Z">
        <w:r w:rsidRPr="00922DDD">
          <w:rPr>
            <w:highlight w:val="yellow"/>
            <w:rPrChange w:id="218" w:author="Italo Busi" w:date="2017-10-26T12:32:00Z">
              <w:rPr>
                <w:i/>
                <w:highlight w:val="yellow"/>
              </w:rPr>
            </w:rPrChange>
          </w:rPr>
          <w:t>e.g.,</w:t>
        </w:r>
      </w:ins>
      <w:ins w:id="219" w:author="Italo Busi" w:date="2017-10-26T12:32:00Z">
        <w:r w:rsidRPr="00922DDD">
          <w:rPr>
            <w:highlight w:val="yellow"/>
            <w:rPrChange w:id="220" w:author="Italo Busi" w:date="2017-10-26T12:32:00Z">
              <w:rPr>
                <w:i/>
                <w:highlight w:val="yellow"/>
              </w:rPr>
            </w:rPrChange>
          </w:rPr>
          <w:t xml:space="preserve"> nodes</w:t>
        </w:r>
      </w:ins>
      <w:ins w:id="221" w:author="Italo Busi" w:date="2017-10-26T12:31:00Z">
        <w:r w:rsidRPr="00922DDD">
          <w:rPr>
            <w:highlight w:val="yellow"/>
            <w:rPrChange w:id="222" w:author="Italo Busi" w:date="2017-10-26T12:32:00Z">
              <w:rPr>
                <w:i/>
                <w:highlight w:val="yellow"/>
              </w:rPr>
            </w:rPrChange>
          </w:rPr>
          <w:t xml:space="preserve"> S2, S3, S6 and S8 in </w:t>
        </w:r>
        <w:r w:rsidRPr="00922DDD">
          <w:rPr>
            <w:highlight w:val="yellow"/>
            <w:rPrChange w:id="223" w:author="Italo Busi" w:date="2017-10-26T12:32:00Z">
              <w:rPr>
                <w:i/>
                <w:highlight w:val="yellow"/>
              </w:rPr>
            </w:rPrChange>
          </w:rPr>
          <w:fldChar w:fldCharType="begin"/>
        </w:r>
        <w:r w:rsidRPr="00922DDD">
          <w:rPr>
            <w:highlight w:val="yellow"/>
            <w:rPrChange w:id="224" w:author="Italo Busi" w:date="2017-10-26T12:32:00Z">
              <w:rPr>
                <w:i/>
                <w:highlight w:val="yellow"/>
              </w:rPr>
            </w:rPrChange>
          </w:rPr>
          <w:instrText xml:space="preserve"> REF _Ref484787417 \r \h </w:instrText>
        </w:r>
      </w:ins>
      <w:r w:rsidR="0060217A">
        <w:rPr>
          <w:highlight w:val="yellow"/>
        </w:rPr>
        <w:instrText xml:space="preserve"> \* MERGEFORMAT </w:instrText>
      </w:r>
      <w:r w:rsidRPr="00922DDD">
        <w:rPr>
          <w:highlight w:val="yellow"/>
        </w:rPr>
      </w:r>
      <w:r w:rsidRPr="00922DDD">
        <w:rPr>
          <w:highlight w:val="yellow"/>
          <w:rPrChange w:id="225" w:author="Italo Busi" w:date="2017-10-26T12:32:00Z">
            <w:rPr>
              <w:i/>
              <w:highlight w:val="yellow"/>
            </w:rPr>
          </w:rPrChange>
        </w:rPr>
        <w:fldChar w:fldCharType="separate"/>
      </w:r>
      <w:ins w:id="226" w:author="Italo Busi" w:date="2017-10-26T12:31:00Z">
        <w:r w:rsidRPr="00922DDD">
          <w:rPr>
            <w:highlight w:val="yellow"/>
            <w:rPrChange w:id="227" w:author="Italo Busi" w:date="2017-10-26T12:32:00Z">
              <w:rPr>
                <w:i/>
                <w:highlight w:val="yellow"/>
              </w:rPr>
            </w:rPrChange>
          </w:rPr>
          <w:t>Figure 1</w:t>
        </w:r>
        <w:r w:rsidRPr="00922DDD">
          <w:rPr>
            <w:highlight w:val="yellow"/>
            <w:rPrChange w:id="228" w:author="Italo Busi" w:date="2017-10-26T12:32:00Z">
              <w:rPr>
                <w:i/>
                <w:highlight w:val="yellow"/>
              </w:rPr>
            </w:rPrChange>
          </w:rPr>
          <w:fldChar w:fldCharType="end"/>
        </w:r>
        <w:r w:rsidRPr="00922DDD">
          <w:rPr>
            <w:highlight w:val="yellow"/>
            <w:rPrChange w:id="229" w:author="Italo Busi" w:date="2017-10-26T12:32:00Z">
              <w:rPr>
                <w:i/>
                <w:highlight w:val="yellow"/>
              </w:rPr>
            </w:rPrChange>
          </w:rPr>
          <w:t>)</w:t>
        </w:r>
      </w:ins>
      <w:ins w:id="230" w:author="Italo Busi" w:date="2017-10-26T12:32:00Z">
        <w:r w:rsidRPr="00922DDD">
          <w:rPr>
            <w:highlight w:val="yellow"/>
            <w:rPrChange w:id="231" w:author="Italo Busi" w:date="2017-10-26T12:32:00Z">
              <w:rPr>
                <w:i/>
                <w:highlight w:val="yellow"/>
              </w:rPr>
            </w:rPrChange>
          </w:rPr>
          <w:t>.</w:t>
        </w:r>
      </w:ins>
    </w:p>
    <w:p w:rsidR="00901F6E" w:rsidRDefault="000952C8" w:rsidP="00F062D3">
      <w:pPr>
        <w:rPr>
          <w:ins w:id="232" w:author="Italo Busi" w:date="2017-10-26T12:36:00Z"/>
          <w:highlight w:val="yellow"/>
        </w:rPr>
      </w:pPr>
      <w:ins w:id="233" w:author="Italo Busi" w:date="2017-10-26T12:39:00Z">
        <w:r>
          <w:rPr>
            <w:highlight w:val="yellow"/>
          </w:rPr>
          <w:t xml:space="preserve">If, for example, </w:t>
        </w:r>
      </w:ins>
      <w:ins w:id="234" w:author="Italo Busi" w:date="2017-10-26T12:32:00Z">
        <w:r w:rsidR="00922DDD" w:rsidRPr="00922DDD">
          <w:rPr>
            <w:highlight w:val="yellow"/>
            <w:rPrChange w:id="235" w:author="Italo Busi" w:date="2017-10-26T12:33:00Z">
              <w:rPr>
                <w:i/>
                <w:highlight w:val="yellow"/>
              </w:rPr>
            </w:rPrChange>
          </w:rPr>
          <w:t xml:space="preserve">the physical NE </w:t>
        </w:r>
      </w:ins>
      <w:ins w:id="236" w:author="Italo Busi" w:date="2017-10-24T15:54:00Z">
        <w:r w:rsidR="00922DDD" w:rsidRPr="00922DDD">
          <w:rPr>
            <w:highlight w:val="yellow"/>
            <w:rPrChange w:id="237" w:author="Italo Busi" w:date="2017-10-26T12:33:00Z">
              <w:rPr>
                <w:i/>
                <w:highlight w:val="yellow"/>
              </w:rPr>
            </w:rPrChange>
          </w:rPr>
          <w:t>S6</w:t>
        </w:r>
      </w:ins>
      <w:ins w:id="238" w:author="Italo Busi" w:date="2017-10-26T12:32:00Z">
        <w:r w:rsidR="00922DDD" w:rsidRPr="00922DDD">
          <w:rPr>
            <w:highlight w:val="yellow"/>
            <w:rPrChange w:id="239" w:author="Italo Busi" w:date="2017-10-26T12:33:00Z">
              <w:rPr>
                <w:i/>
                <w:highlight w:val="yellow"/>
              </w:rPr>
            </w:rPrChange>
          </w:rPr>
          <w:t>,</w:t>
        </w:r>
      </w:ins>
      <w:ins w:id="240" w:author="Italo Busi" w:date="2017-10-24T15:54:00Z">
        <w:r w:rsidR="00922DDD" w:rsidRPr="00922DDD">
          <w:rPr>
            <w:highlight w:val="yellow"/>
            <w:rPrChange w:id="241" w:author="Italo Busi" w:date="2017-10-26T12:33:00Z">
              <w:rPr>
                <w:i/>
                <w:highlight w:val="yellow"/>
              </w:rPr>
            </w:rPrChange>
          </w:rPr>
          <w:t xml:space="preserve"> is </w:t>
        </w:r>
      </w:ins>
      <w:ins w:id="242" w:author="Italo Busi" w:date="2017-10-26T12:32:00Z">
        <w:r w:rsidR="00922DDD" w:rsidRPr="00922DDD">
          <w:rPr>
            <w:highlight w:val="yellow"/>
            <w:rPrChange w:id="243" w:author="Italo Busi" w:date="2017-10-26T12:33:00Z">
              <w:rPr>
                <w:i/>
                <w:highlight w:val="yellow"/>
              </w:rPr>
            </w:rPrChange>
          </w:rPr>
          <w:t xml:space="preserve">implemented </w:t>
        </w:r>
      </w:ins>
      <w:ins w:id="244" w:author="Italo Busi" w:date="2017-10-26T12:33:00Z">
        <w:r w:rsidR="0060217A">
          <w:rPr>
            <w:highlight w:val="yellow"/>
          </w:rPr>
          <w:t xml:space="preserve">in a </w:t>
        </w:r>
      </w:ins>
      <w:ins w:id="245" w:author="Italo Busi" w:date="2017-10-26T12:32:00Z">
        <w:r w:rsidR="00922DDD" w:rsidRPr="00922DDD">
          <w:rPr>
            <w:highlight w:val="yellow"/>
            <w:rPrChange w:id="246" w:author="Italo Busi" w:date="2017-10-26T12:33:00Z">
              <w:rPr>
                <w:i/>
                <w:highlight w:val="yellow"/>
              </w:rPr>
            </w:rPrChange>
          </w:rPr>
          <w:t>"</w:t>
        </w:r>
      </w:ins>
      <w:ins w:id="247" w:author="Italo Busi" w:date="2017-10-24T15:54:00Z">
        <w:r w:rsidR="00922DDD" w:rsidRPr="00922DDD">
          <w:rPr>
            <w:highlight w:val="yellow"/>
            <w:rPrChange w:id="248" w:author="Italo Busi" w:date="2017-10-26T12:33:00Z">
              <w:rPr>
                <w:i/>
                <w:highlight w:val="yellow"/>
              </w:rPr>
            </w:rPrChange>
          </w:rPr>
          <w:t>pizza box</w:t>
        </w:r>
      </w:ins>
      <w:ins w:id="249" w:author="Italo Busi" w:date="2017-10-26T12:32:00Z">
        <w:r w:rsidR="00922DDD" w:rsidRPr="00922DDD">
          <w:rPr>
            <w:highlight w:val="yellow"/>
            <w:rPrChange w:id="250" w:author="Italo Busi" w:date="2017-10-26T12:33:00Z">
              <w:rPr>
                <w:i/>
                <w:highlight w:val="yellow"/>
              </w:rPr>
            </w:rPrChange>
          </w:rPr>
          <w:t>"</w:t>
        </w:r>
      </w:ins>
      <w:ins w:id="251" w:author="Italo Busi" w:date="2017-10-26T12:33:00Z">
        <w:r w:rsidR="00922DDD" w:rsidRPr="00922DDD">
          <w:rPr>
            <w:highlight w:val="yellow"/>
            <w:rPrChange w:id="252" w:author="Italo Busi" w:date="2017-10-26T12:33:00Z">
              <w:rPr>
                <w:i/>
                <w:highlight w:val="yellow"/>
              </w:rPr>
            </w:rPrChange>
          </w:rPr>
          <w:t xml:space="preserve">, the data plane would have </w:t>
        </w:r>
      </w:ins>
      <w:ins w:id="253" w:author="Italo Busi" w:date="2017-10-24T15:54:00Z">
        <w:r w:rsidR="00922DDD" w:rsidRPr="00922DDD">
          <w:rPr>
            <w:highlight w:val="yellow"/>
            <w:rPrChange w:id="254" w:author="Italo Busi" w:date="2017-10-26T12:33:00Z">
              <w:rPr>
                <w:i/>
                <w:highlight w:val="yellow"/>
              </w:rPr>
            </w:rPrChange>
          </w:rPr>
          <w:t xml:space="preserve">only </w:t>
        </w:r>
      </w:ins>
      <w:ins w:id="255" w:author="Italo Busi" w:date="2017-10-24T16:08:00Z">
        <w:r w:rsidR="00922DDD" w:rsidRPr="00922DDD">
          <w:rPr>
            <w:highlight w:val="yellow"/>
            <w:rPrChange w:id="256" w:author="Italo Busi" w:date="2017-10-26T12:33:00Z">
              <w:rPr>
                <w:i/>
                <w:highlight w:val="yellow"/>
              </w:rPr>
            </w:rPrChange>
          </w:rPr>
          <w:t>set of ODU termination resources</w:t>
        </w:r>
      </w:ins>
      <w:ins w:id="257" w:author="Italo Busi" w:date="2017-10-26T12:35:00Z">
        <w:r w:rsidR="0060217A">
          <w:rPr>
            <w:highlight w:val="yellow"/>
          </w:rPr>
          <w:t xml:space="preserve"> (</w:t>
        </w:r>
      </w:ins>
      <w:ins w:id="258" w:author="Italo Busi" w:date="2017-10-24T16:08:00Z">
        <w:r w:rsidR="00922DDD" w:rsidRPr="00922DDD">
          <w:rPr>
            <w:highlight w:val="yellow"/>
            <w:rPrChange w:id="259" w:author="Italo Busi" w:date="2017-10-26T12:33:00Z">
              <w:rPr>
                <w:i/>
                <w:highlight w:val="yellow"/>
              </w:rPr>
            </w:rPrChange>
          </w:rPr>
          <w:t xml:space="preserve">where </w:t>
        </w:r>
      </w:ins>
      <w:ins w:id="260" w:author="Italo Busi" w:date="2017-10-24T16:15:00Z">
        <w:r w:rsidR="00922DDD" w:rsidRPr="00922DDD">
          <w:rPr>
            <w:highlight w:val="yellow"/>
            <w:rPrChange w:id="261" w:author="Italo Busi" w:date="2017-10-26T12:33:00Z">
              <w:rPr>
                <w:i/>
                <w:highlight w:val="yellow"/>
              </w:rPr>
            </w:rPrChange>
          </w:rPr>
          <w:t>up to 2xODU4, 4xODU3,</w:t>
        </w:r>
      </w:ins>
      <w:ins w:id="262" w:author="Italo Busi" w:date="2017-10-24T16:08:00Z">
        <w:r w:rsidR="00922DDD" w:rsidRPr="00922DDD">
          <w:rPr>
            <w:highlight w:val="yellow"/>
            <w:rPrChange w:id="263" w:author="Italo Busi" w:date="2017-10-26T12:33:00Z">
              <w:rPr>
                <w:i/>
                <w:highlight w:val="yellow"/>
              </w:rPr>
            </w:rPrChange>
          </w:rPr>
          <w:t xml:space="preserve"> </w:t>
        </w:r>
      </w:ins>
      <w:ins w:id="264" w:author="Italo Busi" w:date="2017-10-24T16:16:00Z">
        <w:r w:rsidR="00922DDD" w:rsidRPr="00922DDD">
          <w:rPr>
            <w:highlight w:val="yellow"/>
            <w:rPrChange w:id="265" w:author="Italo Busi" w:date="2017-10-26T12:33:00Z">
              <w:rPr>
                <w:i/>
                <w:highlight w:val="yellow"/>
              </w:rPr>
            </w:rPrChange>
          </w:rPr>
          <w:t xml:space="preserve">20xODU2, 80xODU1, </w:t>
        </w:r>
      </w:ins>
      <w:ins w:id="266" w:author="Italo Busi" w:date="2017-10-24T16:21:00Z">
        <w:r w:rsidR="00922DDD" w:rsidRPr="00922DDD">
          <w:rPr>
            <w:highlight w:val="yellow"/>
            <w:rPrChange w:id="267" w:author="Italo Busi" w:date="2017-10-26T12:33:00Z">
              <w:rPr>
                <w:i/>
                <w:highlight w:val="yellow"/>
              </w:rPr>
            </w:rPrChange>
          </w:rPr>
          <w:t>16</w:t>
        </w:r>
      </w:ins>
      <w:ins w:id="268" w:author="Italo Busi" w:date="2017-10-24T16:16:00Z">
        <w:r w:rsidR="00922DDD" w:rsidRPr="00922DDD">
          <w:rPr>
            <w:highlight w:val="yellow"/>
            <w:rPrChange w:id="269" w:author="Italo Busi" w:date="2017-10-26T12:33:00Z">
              <w:rPr>
                <w:i/>
                <w:highlight w:val="yellow"/>
              </w:rPr>
            </w:rPrChange>
          </w:rPr>
          <w:t xml:space="preserve">0xODU0 and </w:t>
        </w:r>
      </w:ins>
      <w:ins w:id="270" w:author="Italo Busi" w:date="2017-10-24T16:21:00Z">
        <w:r w:rsidR="00922DDD" w:rsidRPr="00922DDD">
          <w:rPr>
            <w:highlight w:val="yellow"/>
            <w:rPrChange w:id="271" w:author="Italo Busi" w:date="2017-10-26T12:33:00Z">
              <w:rPr>
                <w:i/>
                <w:highlight w:val="yellow"/>
              </w:rPr>
            </w:rPrChange>
          </w:rPr>
          <w:t>16</w:t>
        </w:r>
      </w:ins>
      <w:ins w:id="272" w:author="Italo Busi" w:date="2017-10-24T16:16:00Z">
        <w:r w:rsidR="00922DDD" w:rsidRPr="00922DDD">
          <w:rPr>
            <w:highlight w:val="yellow"/>
            <w:rPrChange w:id="273" w:author="Italo Busi" w:date="2017-10-26T12:33:00Z">
              <w:rPr>
                <w:i/>
                <w:highlight w:val="yellow"/>
              </w:rPr>
            </w:rPrChange>
          </w:rPr>
          <w:t xml:space="preserve">0xODUflex </w:t>
        </w:r>
      </w:ins>
      <w:ins w:id="274" w:author="Italo Busi" w:date="2017-10-24T16:08:00Z">
        <w:r w:rsidR="00922DDD" w:rsidRPr="00922DDD">
          <w:rPr>
            <w:highlight w:val="yellow"/>
            <w:rPrChange w:id="275" w:author="Italo Busi" w:date="2017-10-26T12:33:00Z">
              <w:rPr>
                <w:i/>
                <w:highlight w:val="yellow"/>
              </w:rPr>
            </w:rPrChange>
          </w:rPr>
          <w:t>can be terminated</w:t>
        </w:r>
      </w:ins>
      <w:ins w:id="276" w:author="Italo Busi" w:date="2017-10-26T12:35:00Z">
        <w:r w:rsidR="0060217A">
          <w:rPr>
            <w:highlight w:val="yellow"/>
          </w:rPr>
          <w:t>)</w:t>
        </w:r>
      </w:ins>
      <w:ins w:id="277" w:author="Italo Busi" w:date="2017-10-26T12:41:00Z">
        <w:r>
          <w:rPr>
            <w:highlight w:val="yellow"/>
          </w:rPr>
          <w:t xml:space="preserve">. The </w:t>
        </w:r>
      </w:ins>
      <w:ins w:id="278" w:author="Italo Busi" w:date="2017-10-24T16:08:00Z">
        <w:r w:rsidR="00922DDD" w:rsidRPr="00922DDD">
          <w:rPr>
            <w:highlight w:val="yellow"/>
            <w:rPrChange w:id="279" w:author="Italo Busi" w:date="2017-10-26T12:33:00Z">
              <w:rPr>
                <w:i/>
                <w:highlight w:val="yellow"/>
              </w:rPr>
            </w:rPrChange>
          </w:rPr>
          <w:t>traffic coming from each of the 10GE access links can be mapped into any of these ODU</w:t>
        </w:r>
      </w:ins>
      <w:ins w:id="280" w:author="Italo Busi" w:date="2017-10-24T16:17:00Z">
        <w:r w:rsidR="00922DDD" w:rsidRPr="00922DDD">
          <w:rPr>
            <w:highlight w:val="yellow"/>
            <w:rPrChange w:id="281" w:author="Italo Busi" w:date="2017-10-26T12:33:00Z">
              <w:rPr>
                <w:i/>
                <w:highlight w:val="yellow"/>
              </w:rPr>
            </w:rPrChange>
          </w:rPr>
          <w:t xml:space="preserve"> </w:t>
        </w:r>
      </w:ins>
      <w:ins w:id="282" w:author="Italo Busi" w:date="2017-10-26T12:35:00Z">
        <w:r w:rsidR="0060217A">
          <w:rPr>
            <w:highlight w:val="yellow"/>
          </w:rPr>
          <w:t>terminations</w:t>
        </w:r>
      </w:ins>
      <w:ins w:id="283" w:author="Italo Busi" w:date="2017-10-26T12:36:00Z">
        <w:r w:rsidR="0060217A">
          <w:rPr>
            <w:highlight w:val="yellow"/>
          </w:rPr>
          <w:t>.</w:t>
        </w:r>
      </w:ins>
    </w:p>
    <w:p w:rsidR="0060217A" w:rsidRDefault="0060217A" w:rsidP="0060217A">
      <w:pPr>
        <w:rPr>
          <w:ins w:id="284" w:author="Italo Busi" w:date="2017-10-26T12:36:00Z"/>
          <w:i/>
          <w:highlight w:val="yellow"/>
        </w:rPr>
      </w:pPr>
      <w:ins w:id="285" w:author="Italo Busi" w:date="2017-10-26T12:36:00Z">
        <w:r>
          <w:rPr>
            <w:i/>
            <w:highlight w:val="yellow"/>
          </w:rPr>
          <w:t>[</w:t>
        </w:r>
        <w:r w:rsidRPr="0060217A">
          <w:rPr>
            <w:b/>
            <w:i/>
            <w:highlight w:val="yellow"/>
          </w:rPr>
          <w:t>Editors’ Note</w:t>
        </w:r>
        <w:r>
          <w:rPr>
            <w:i/>
            <w:highlight w:val="yellow"/>
          </w:rPr>
          <w:t>]: Need to add a Figure as below and improve the graphical representation of the OTU4 interfaces.</w:t>
        </w:r>
      </w:ins>
    </w:p>
    <w:p w:rsidR="00000000" w:rsidRDefault="00F67679">
      <w:pPr>
        <w:spacing w:line="240" w:lineRule="auto"/>
        <w:ind w:left="431"/>
        <w:jc w:val="center"/>
        <w:rPr>
          <w:ins w:id="286" w:author="Italo Busi" w:date="2017-10-24T16:17:00Z"/>
          <w:lang w:val="en-AU"/>
          <w:rPrChange w:id="287" w:author="Italo Busi" w:date="2017-10-24T16:19:00Z">
            <w:rPr>
              <w:ins w:id="288" w:author="Italo Busi" w:date="2017-10-24T16:17:00Z"/>
              <w:i/>
              <w:highlight w:val="yellow"/>
            </w:rPr>
          </w:rPrChange>
        </w:rPr>
        <w:pPrChange w:id="289" w:author="Italo Busi" w:date="2017-10-24T16:19:00Z">
          <w:pPr/>
        </w:pPrChange>
      </w:pPr>
      <w:ins w:id="290" w:author="Italo Busi" w:date="2017-10-24T16:18:00Z">
        <w:r w:rsidRPr="004E6575">
          <w:rPr>
            <w:lang w:val="en-AU"/>
          </w:rPr>
          <w:object w:dxaOrig="7200"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31.35pt" o:ole="">
              <v:imagedata r:id="rId8" o:title="" croptop="4048f" cropbottom="29516f"/>
            </v:shape>
            <o:OLEObject Type="Embed" ProgID="PowerPoint.Slide.12" ShapeID="_x0000_i1025" DrawAspect="Content" ObjectID="_1570868449" r:id="rId9"/>
          </w:object>
        </w:r>
      </w:ins>
    </w:p>
    <w:p w:rsidR="00CC1CA6" w:rsidRPr="000952C8" w:rsidRDefault="000952C8" w:rsidP="00F062D3">
      <w:pPr>
        <w:rPr>
          <w:ins w:id="291" w:author="Italo Busi" w:date="2017-10-24T15:56:00Z"/>
          <w:highlight w:val="yellow"/>
          <w:rPrChange w:id="292" w:author="Italo Busi" w:date="2017-10-26T12:39:00Z">
            <w:rPr>
              <w:ins w:id="293" w:author="Italo Busi" w:date="2017-10-24T15:56:00Z"/>
              <w:i/>
              <w:highlight w:val="yellow"/>
            </w:rPr>
          </w:rPrChange>
        </w:rPr>
      </w:pPr>
      <w:ins w:id="294" w:author="Italo Busi" w:date="2017-10-26T12:39:00Z">
        <w:r>
          <w:rPr>
            <w:highlight w:val="yellow"/>
          </w:rPr>
          <w:t xml:space="preserve">Instead if, for example, </w:t>
        </w:r>
        <w:r w:rsidRPr="0060217A">
          <w:rPr>
            <w:highlight w:val="yellow"/>
          </w:rPr>
          <w:t>the physical NE S6</w:t>
        </w:r>
        <w:r>
          <w:rPr>
            <w:highlight w:val="yellow"/>
          </w:rPr>
          <w:t xml:space="preserve"> can be implemented as a </w:t>
        </w:r>
      </w:ins>
      <w:ins w:id="295" w:author="Italo Busi" w:date="2017-10-24T15:55:00Z">
        <w:r w:rsidR="00922DDD" w:rsidRPr="00922DDD">
          <w:rPr>
            <w:highlight w:val="yellow"/>
            <w:rPrChange w:id="296" w:author="Italo Busi" w:date="2017-10-26T12:39:00Z">
              <w:rPr>
                <w:i/>
                <w:highlight w:val="yellow"/>
              </w:rPr>
            </w:rPrChange>
          </w:rPr>
          <w:t xml:space="preserve">multi-board </w:t>
        </w:r>
      </w:ins>
      <w:ins w:id="297" w:author="Italo Busi" w:date="2017-10-26T12:39:00Z">
        <w:r>
          <w:rPr>
            <w:highlight w:val="yellow"/>
          </w:rPr>
          <w:t xml:space="preserve">system </w:t>
        </w:r>
      </w:ins>
      <w:ins w:id="298" w:author="Italo Busi" w:date="2017-10-24T16:00:00Z">
        <w:r w:rsidR="00922DDD" w:rsidRPr="00922DDD">
          <w:rPr>
            <w:highlight w:val="yellow"/>
            <w:rPrChange w:id="299" w:author="Italo Busi" w:date="2017-10-26T12:39:00Z">
              <w:rPr>
                <w:i/>
                <w:highlight w:val="yellow"/>
              </w:rPr>
            </w:rPrChange>
          </w:rPr>
          <w:t>where access links reside</w:t>
        </w:r>
        <w:del w:id="300" w:author="Leeyoung" w:date="2017-10-25T11:27:00Z">
          <w:r w:rsidR="00922DDD" w:rsidRPr="00922DDD">
            <w:rPr>
              <w:highlight w:val="yellow"/>
              <w:rPrChange w:id="301" w:author="Italo Busi" w:date="2017-10-26T12:39:00Z">
                <w:rPr>
                  <w:i/>
                  <w:highlight w:val="yellow"/>
                </w:rPr>
              </w:rPrChange>
            </w:rPr>
            <w:delText>s</w:delText>
          </w:r>
        </w:del>
        <w:r w:rsidR="00922DDD" w:rsidRPr="00922DDD">
          <w:rPr>
            <w:highlight w:val="yellow"/>
            <w:rPrChange w:id="302" w:author="Italo Busi" w:date="2017-10-26T12:39:00Z">
              <w:rPr>
                <w:i/>
                <w:highlight w:val="yellow"/>
              </w:rPr>
            </w:rPrChange>
          </w:rPr>
          <w:t xml:space="preserve"> on different</w:t>
        </w:r>
      </w:ins>
      <w:ins w:id="303" w:author="Italo Busi" w:date="2017-10-26T12:40:00Z">
        <w:r>
          <w:rPr>
            <w:highlight w:val="yellow"/>
          </w:rPr>
          <w:t>/dedicated</w:t>
        </w:r>
      </w:ins>
      <w:ins w:id="304" w:author="Italo Busi" w:date="2017-10-24T15:55:00Z">
        <w:r w:rsidR="00922DDD" w:rsidRPr="00922DDD">
          <w:rPr>
            <w:highlight w:val="yellow"/>
            <w:rPrChange w:id="305" w:author="Italo Busi" w:date="2017-10-26T12:39:00Z">
              <w:rPr>
                <w:i/>
                <w:highlight w:val="yellow"/>
              </w:rPr>
            </w:rPrChange>
          </w:rPr>
          <w:t xml:space="preserve"> access cards </w:t>
        </w:r>
      </w:ins>
      <w:ins w:id="306" w:author="Italo Busi" w:date="2017-10-24T16:00:00Z">
        <w:del w:id="307" w:author="Leeyoung" w:date="2017-10-25T11:28:00Z">
          <w:r w:rsidR="00922DDD" w:rsidRPr="00922DDD">
            <w:rPr>
              <w:highlight w:val="yellow"/>
              <w:rPrChange w:id="308" w:author="Italo Busi" w:date="2017-10-26T12:39:00Z">
                <w:rPr>
                  <w:i/>
                  <w:highlight w:val="yellow"/>
                </w:rPr>
              </w:rPrChange>
            </w:rPr>
            <w:delText>having</w:delText>
          </w:r>
        </w:del>
      </w:ins>
      <w:ins w:id="309" w:author="Leeyoung" w:date="2017-10-25T11:28:00Z">
        <w:r w:rsidR="00922DDD" w:rsidRPr="00922DDD">
          <w:rPr>
            <w:highlight w:val="yellow"/>
            <w:rPrChange w:id="310" w:author="Italo Busi" w:date="2017-10-26T12:39:00Z">
              <w:rPr>
                <w:i/>
                <w:highlight w:val="yellow"/>
              </w:rPr>
            </w:rPrChange>
          </w:rPr>
          <w:t>with</w:t>
        </w:r>
      </w:ins>
      <w:ins w:id="311" w:author="Italo Busi" w:date="2017-10-24T16:00:00Z">
        <w:r w:rsidR="00922DDD" w:rsidRPr="00922DDD">
          <w:rPr>
            <w:highlight w:val="yellow"/>
            <w:rPrChange w:id="312" w:author="Italo Busi" w:date="2017-10-26T12:39:00Z">
              <w:rPr>
                <w:i/>
                <w:highlight w:val="yellow"/>
              </w:rPr>
            </w:rPrChange>
          </w:rPr>
          <w:t xml:space="preserve"> </w:t>
        </w:r>
      </w:ins>
      <w:ins w:id="313" w:author="Italo Busi" w:date="2017-10-24T15:55:00Z">
        <w:r w:rsidR="00922DDD" w:rsidRPr="00922DDD">
          <w:rPr>
            <w:highlight w:val="yellow"/>
            <w:rPrChange w:id="314" w:author="Italo Busi" w:date="2017-10-26T12:39:00Z">
              <w:rPr>
                <w:i/>
                <w:highlight w:val="yellow"/>
              </w:rPr>
            </w:rPrChange>
          </w:rPr>
          <w:t xml:space="preserve">separated set of </w:t>
        </w:r>
      </w:ins>
      <w:ins w:id="315" w:author="Italo Busi" w:date="2017-10-24T16:00:00Z">
        <w:r w:rsidR="00922DDD" w:rsidRPr="00922DDD">
          <w:rPr>
            <w:highlight w:val="yellow"/>
            <w:rPrChange w:id="316" w:author="Italo Busi" w:date="2017-10-26T12:39:00Z">
              <w:rPr>
                <w:i/>
                <w:highlight w:val="yellow"/>
              </w:rPr>
            </w:rPrChange>
          </w:rPr>
          <w:t>ODU termination resources</w:t>
        </w:r>
      </w:ins>
      <w:ins w:id="317" w:author="Italo Busi" w:date="2017-10-26T12:40:00Z">
        <w:r>
          <w:rPr>
            <w:highlight w:val="yellow"/>
          </w:rPr>
          <w:t>(</w:t>
        </w:r>
      </w:ins>
      <w:ins w:id="318" w:author="Italo Busi" w:date="2017-10-24T16:21:00Z">
        <w:r w:rsidR="00922DDD" w:rsidRPr="00922DDD">
          <w:rPr>
            <w:highlight w:val="yellow"/>
            <w:rPrChange w:id="319" w:author="Italo Busi" w:date="2017-10-26T12:39:00Z">
              <w:rPr>
                <w:i/>
                <w:highlight w:val="yellow"/>
              </w:rPr>
            </w:rPrChange>
          </w:rPr>
          <w:t>where up to 1xODU4, 2xODU3, 10xODU2, 40xODU1, 80xODU0 and 80xODUflex for each resource can be terminated</w:t>
        </w:r>
      </w:ins>
      <w:ins w:id="320" w:author="Italo Busi" w:date="2017-10-26T12:41:00Z">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ins>
    </w:p>
    <w:p w:rsidR="000952C8" w:rsidRDefault="000952C8" w:rsidP="000952C8">
      <w:pPr>
        <w:rPr>
          <w:ins w:id="321" w:author="Italo Busi" w:date="2017-10-26T12:44:00Z"/>
          <w:i/>
          <w:highlight w:val="yellow"/>
        </w:rPr>
      </w:pPr>
      <w:ins w:id="322" w:author="Italo Busi" w:date="2017-10-26T12:44:00Z">
        <w:r>
          <w:rPr>
            <w:i/>
            <w:highlight w:val="yellow"/>
          </w:rPr>
          <w:t>[</w:t>
        </w:r>
        <w:r w:rsidRPr="0060217A">
          <w:rPr>
            <w:b/>
            <w:i/>
            <w:highlight w:val="yellow"/>
          </w:rPr>
          <w:t>Editors’ Note</w:t>
        </w:r>
        <w:r>
          <w:rPr>
            <w:i/>
            <w:highlight w:val="yellow"/>
          </w:rPr>
          <w:t xml:space="preserve">]: Need to add a Figure as below and improve the graphical representation of the OTU4 </w:t>
        </w:r>
        <w:commentRangeStart w:id="323"/>
        <w:r>
          <w:rPr>
            <w:i/>
            <w:highlight w:val="yellow"/>
          </w:rPr>
          <w:t>interfaces</w:t>
        </w:r>
      </w:ins>
      <w:commentRangeEnd w:id="323"/>
      <w:r w:rsidR="00534C8A">
        <w:rPr>
          <w:rStyle w:val="CommentReference"/>
        </w:rPr>
        <w:commentReference w:id="323"/>
      </w:r>
      <w:ins w:id="324" w:author="Italo Busi" w:date="2017-10-26T12:44:00Z">
        <w:r>
          <w:rPr>
            <w:i/>
            <w:highlight w:val="yellow"/>
          </w:rPr>
          <w:t>.</w:t>
        </w:r>
      </w:ins>
    </w:p>
    <w:p w:rsidR="00000000" w:rsidRDefault="00F67679">
      <w:pPr>
        <w:spacing w:line="240" w:lineRule="auto"/>
        <w:ind w:left="431"/>
        <w:jc w:val="center"/>
        <w:rPr>
          <w:ins w:id="325" w:author="Italo Busi" w:date="2017-10-24T15:56:00Z"/>
          <w:lang w:val="en-AU"/>
          <w:rPrChange w:id="326" w:author="Italo Busi" w:date="2017-10-24T16:19:00Z">
            <w:rPr>
              <w:ins w:id="327" w:author="Italo Busi" w:date="2017-10-24T15:56:00Z"/>
              <w:i/>
              <w:highlight w:val="yellow"/>
            </w:rPr>
          </w:rPrChange>
        </w:rPr>
        <w:pPrChange w:id="328" w:author="Italo Busi" w:date="2017-10-24T16:19:00Z">
          <w:pPr/>
        </w:pPrChange>
      </w:pPr>
      <w:ins w:id="329" w:author="Italo Busi" w:date="2017-10-24T16:20:00Z">
        <w:r w:rsidRPr="007C2816">
          <w:rPr>
            <w:lang w:val="en-AU"/>
          </w:rPr>
          <w:object w:dxaOrig="7200" w:dyaOrig="5390">
            <v:shape id="_x0000_i1026" type="#_x0000_t75" style="width:5in;height:174.15pt" o:ole="">
              <v:imagedata r:id="rId11" o:title="" croptop="9993f" cropbottom="13238f"/>
            </v:shape>
            <o:OLEObject Type="Embed" ProgID="PowerPoint.Slide.12" ShapeID="_x0000_i1026" DrawAspect="Content" ObjectID="_1570868450" r:id="rId12"/>
          </w:object>
        </w:r>
      </w:ins>
    </w:p>
    <w:p w:rsidR="00C61BFE" w:rsidRDefault="00922DDD">
      <w:pPr>
        <w:rPr>
          <w:ins w:id="330" w:author="Italo Busi" w:date="2017-10-26T12:43:00Z"/>
          <w:highlight w:val="yellow"/>
        </w:rPr>
      </w:pPr>
      <w:ins w:id="331" w:author="Italo Busi" w:date="2017-10-24T16:01:00Z">
        <w:r w:rsidRPr="00922DDD">
          <w:rPr>
            <w:highlight w:val="yellow"/>
            <w:rPrChange w:id="332" w:author="Italo Busi" w:date="2017-10-26T12:42:00Z">
              <w:rPr>
                <w:i/>
                <w:highlight w:val="yellow"/>
              </w:rPr>
            </w:rPrChange>
          </w:rPr>
          <w:t xml:space="preserve">The more generic </w:t>
        </w:r>
      </w:ins>
      <w:ins w:id="333" w:author="Italo Busi" w:date="2017-10-26T12:42:00Z">
        <w:r w:rsidR="000952C8">
          <w:rPr>
            <w:highlight w:val="yellow"/>
          </w:rPr>
          <w:t xml:space="preserve">implementation option for a physical NE (e.g., S6) would be </w:t>
        </w:r>
      </w:ins>
      <w:ins w:id="334" w:author="Italo Busi" w:date="2017-10-24T16:01:00Z">
        <w:r w:rsidRPr="00922DDD">
          <w:rPr>
            <w:highlight w:val="yellow"/>
            <w:rPrChange w:id="335" w:author="Italo Busi" w:date="2017-10-26T12:42:00Z">
              <w:rPr>
                <w:i/>
                <w:highlight w:val="yellow"/>
              </w:rPr>
            </w:rPrChange>
          </w:rPr>
          <w:t xml:space="preserve">case is </w:t>
        </w:r>
      </w:ins>
      <w:ins w:id="336" w:author="Italo Busi" w:date="2017-10-26T12:42:00Z">
        <w:r w:rsidR="000952C8">
          <w:rPr>
            <w:highlight w:val="yellow"/>
          </w:rPr>
          <w:t xml:space="preserve">of </w:t>
        </w:r>
      </w:ins>
      <w:ins w:id="337" w:author="Italo Busi" w:date="2017-10-24T16:01:00Z">
        <w:r w:rsidRPr="00922DDD">
          <w:rPr>
            <w:highlight w:val="yellow"/>
            <w:rPrChange w:id="338" w:author="Italo Busi" w:date="2017-10-26T12:42:00Z">
              <w:rPr>
                <w:i/>
                <w:highlight w:val="yellow"/>
              </w:rPr>
            </w:rPrChange>
          </w:rPr>
          <w:t xml:space="preserve">a multi-board </w:t>
        </w:r>
      </w:ins>
      <w:ins w:id="339" w:author="Italo Busi" w:date="2017-10-26T12:42:00Z">
        <w:r w:rsidR="000952C8">
          <w:rPr>
            <w:highlight w:val="yellow"/>
          </w:rPr>
          <w:t xml:space="preserve">system </w:t>
        </w:r>
      </w:ins>
      <w:ins w:id="340" w:author="Italo Busi" w:date="2017-10-24T16:01:00Z">
        <w:r w:rsidRPr="00922DDD">
          <w:rPr>
            <w:highlight w:val="yellow"/>
            <w:rPrChange w:id="341" w:author="Italo Busi" w:date="2017-10-26T12:42:00Z">
              <w:rPr>
                <w:i/>
                <w:highlight w:val="yellow"/>
              </w:rPr>
            </w:rPrChange>
          </w:rPr>
          <w:t xml:space="preserve">with multiple access cards </w:t>
        </w:r>
        <w:del w:id="342" w:author="Leeyoung" w:date="2017-10-25T11:28:00Z">
          <w:r w:rsidRPr="00922DDD">
            <w:rPr>
              <w:highlight w:val="yellow"/>
              <w:rPrChange w:id="343" w:author="Italo Busi" w:date="2017-10-26T12:42:00Z">
                <w:rPr>
                  <w:i/>
                  <w:highlight w:val="yellow"/>
                </w:rPr>
              </w:rPrChange>
            </w:rPr>
            <w:delText>having</w:delText>
          </w:r>
        </w:del>
      </w:ins>
      <w:ins w:id="344" w:author="Leeyoung" w:date="2017-10-25T11:28:00Z">
        <w:r w:rsidRPr="00922DDD">
          <w:rPr>
            <w:highlight w:val="yellow"/>
            <w:rPrChange w:id="345" w:author="Italo Busi" w:date="2017-10-26T12:42:00Z">
              <w:rPr>
                <w:i/>
                <w:highlight w:val="yellow"/>
              </w:rPr>
            </w:rPrChange>
          </w:rPr>
          <w:t>with</w:t>
        </w:r>
      </w:ins>
      <w:ins w:id="346" w:author="Italo Busi" w:date="2017-10-24T16:01:00Z">
        <w:r w:rsidRPr="00922DDD">
          <w:rPr>
            <w:highlight w:val="yellow"/>
            <w:rPrChange w:id="347" w:author="Italo Busi" w:date="2017-10-26T12:42:00Z">
              <w:rPr>
                <w:i/>
                <w:highlight w:val="yellow"/>
              </w:rPr>
            </w:rPrChange>
          </w:rPr>
          <w:t xml:space="preserve"> separated sets of access links and ODU termination resources</w:t>
        </w:r>
      </w:ins>
      <w:ins w:id="348" w:author="Italo Busi" w:date="2017-10-26T12:43:00Z">
        <w:r w:rsidR="000952C8">
          <w:rPr>
            <w:highlight w:val="yellow"/>
          </w:rPr>
          <w:t xml:space="preserve"> (</w:t>
        </w:r>
      </w:ins>
      <w:ins w:id="349" w:author="Italo Busi" w:date="2017-10-24T16:22:00Z">
        <w:r w:rsidRPr="00922DDD">
          <w:rPr>
            <w:highlight w:val="yellow"/>
            <w:rPrChange w:id="350" w:author="Italo Busi" w:date="2017-10-26T12:42:00Z">
              <w:rPr>
                <w:i/>
                <w:highlight w:val="yellow"/>
              </w:rPr>
            </w:rPrChange>
          </w:rPr>
          <w:t>where up to 1xODU4, 2xODU3, 10xODU2, 40xODU1, 80xODU0 and 80xODUflex for each resource can be terminated</w:t>
        </w:r>
      </w:ins>
      <w:ins w:id="351" w:author="Italo Busi" w:date="2017-10-26T12:43:00Z">
        <w:r w:rsidR="000952C8">
          <w:rPr>
            <w:highlight w:val="yellow"/>
          </w:rPr>
          <w:t xml:space="preserve">). The traffic coming from each of the </w:t>
        </w:r>
        <w:r w:rsidR="000952C8" w:rsidRPr="0060217A">
          <w:rPr>
            <w:highlight w:val="yellow"/>
          </w:rPr>
          <w:t>10GE access links</w:t>
        </w:r>
        <w:r w:rsidR="000952C8">
          <w:rPr>
            <w:highlight w:val="yellow"/>
          </w:rPr>
          <w:t xml:space="preserve"> on one access card can be mapped only into any of the ODU terminations which reside on the same access card.</w:t>
        </w:r>
      </w:ins>
    </w:p>
    <w:p w:rsidR="00C61BFE" w:rsidRDefault="000952C8">
      <w:pPr>
        <w:rPr>
          <w:ins w:id="352" w:author="Italo Busi" w:date="2017-10-26T12:44:00Z"/>
          <w:i/>
          <w:highlight w:val="yellow"/>
        </w:rPr>
      </w:pPr>
      <w:ins w:id="353" w:author="Italo Busi" w:date="2017-10-26T12:44:00Z">
        <w:r>
          <w:rPr>
            <w:i/>
            <w:highlight w:val="yellow"/>
          </w:rPr>
          <w:t>[</w:t>
        </w:r>
        <w:r w:rsidRPr="0060217A">
          <w:rPr>
            <w:b/>
            <w:i/>
            <w:highlight w:val="yellow"/>
          </w:rPr>
          <w:t>Editors’ Note</w:t>
        </w:r>
        <w:r>
          <w:rPr>
            <w:i/>
            <w:highlight w:val="yellow"/>
          </w:rPr>
          <w:t>]: Need to add a Figure as below and improve the graphical representation of the OTU4 interfaces.</w:t>
        </w:r>
      </w:ins>
      <w:ins w:id="354" w:author="Italo Busi" w:date="2017-10-26T12:45:00Z">
        <w:r>
          <w:rPr>
            <w:i/>
            <w:highlight w:val="yellow"/>
          </w:rPr>
          <w:t xml:space="preserve"> It might </w:t>
        </w:r>
      </w:ins>
      <w:ins w:id="355" w:author="Italo Busi" w:date="2017-10-26T12:46:00Z">
        <w:r>
          <w:rPr>
            <w:i/>
            <w:highlight w:val="yellow"/>
          </w:rPr>
          <w:t xml:space="preserve">also </w:t>
        </w:r>
      </w:ins>
      <w:ins w:id="356" w:author="Italo Busi" w:date="2017-10-26T12:45:00Z">
        <w:r>
          <w:rPr>
            <w:i/>
            <w:highlight w:val="yellow"/>
          </w:rPr>
          <w:t xml:space="preserve">be worthwhile updating Figure 1 to show four access links on S6 and allow combining the last two cases in </w:t>
        </w:r>
      </w:ins>
      <w:ins w:id="357" w:author="Italo Busi" w:date="2017-10-26T12:46:00Z">
        <w:r>
          <w:rPr>
            <w:i/>
            <w:highlight w:val="yellow"/>
          </w:rPr>
          <w:t>this</w:t>
        </w:r>
      </w:ins>
      <w:ins w:id="358" w:author="Italo Busi" w:date="2017-10-26T12:45:00Z">
        <w:r>
          <w:rPr>
            <w:i/>
            <w:highlight w:val="yellow"/>
          </w:rPr>
          <w:t xml:space="preserve"> description.</w:t>
        </w:r>
      </w:ins>
    </w:p>
    <w:p w:rsidR="00000000" w:rsidRDefault="00F67679">
      <w:pPr>
        <w:spacing w:line="240" w:lineRule="auto"/>
        <w:ind w:left="431"/>
        <w:jc w:val="center"/>
        <w:rPr>
          <w:ins w:id="359" w:author="Italo Busi" w:date="2017-10-24T16:02:00Z"/>
          <w:lang w:val="en-AU"/>
          <w:rPrChange w:id="360" w:author="Italo Busi" w:date="2017-10-24T16:23:00Z">
            <w:rPr>
              <w:ins w:id="361" w:author="Italo Busi" w:date="2017-10-24T16:02:00Z"/>
              <w:i/>
              <w:highlight w:val="yellow"/>
            </w:rPr>
          </w:rPrChange>
        </w:rPr>
        <w:pPrChange w:id="362" w:author="Italo Busi" w:date="2017-10-24T16:23:00Z">
          <w:pPr/>
        </w:pPrChange>
      </w:pPr>
      <w:ins w:id="363" w:author="Italo Busi" w:date="2017-10-24T16:24:00Z">
        <w:r w:rsidRPr="007C2816">
          <w:rPr>
            <w:lang w:val="en-AU"/>
          </w:rPr>
          <w:object w:dxaOrig="7200" w:dyaOrig="5390">
            <v:shape id="_x0000_i1027" type="#_x0000_t75" style="width:5in;height:170.25pt" o:ole="">
              <v:imagedata r:id="rId13" o:title="" croptop="10552f" cropbottom="13579f"/>
            </v:shape>
            <o:OLEObject Type="Embed" ProgID="PowerPoint.Slide.12" ShapeID="_x0000_i1027" DrawAspect="Content" ObjectID="_1570868451" r:id="rId14"/>
          </w:object>
        </w:r>
      </w:ins>
    </w:p>
    <w:p w:rsidR="00F67679" w:rsidRDefault="00F67679" w:rsidP="00F67679">
      <w:pPr>
        <w:rPr>
          <w:ins w:id="364" w:author="Italo Busi" w:date="2017-10-26T12:41:00Z"/>
          <w:i/>
          <w:highlight w:val="yellow"/>
        </w:rPr>
      </w:pPr>
      <w:ins w:id="365" w:author="Italo Busi" w:date="2017-10-24T16:23:00Z">
        <w:r>
          <w:rPr>
            <w:i/>
            <w:highlight w:val="yellow"/>
          </w:rPr>
          <w:lastRenderedPageBreak/>
          <w:t>In the last two cases, only the ODUs terminated on the same access card where the access links resides can carry the traffic coming from that 10GE access link.</w:t>
        </w:r>
        <w:r w:rsidRPr="00F67679">
          <w:rPr>
            <w:i/>
            <w:highlight w:val="yellow"/>
          </w:rPr>
          <w:t xml:space="preserve"> </w:t>
        </w:r>
        <w:r>
          <w:rPr>
            <w:i/>
            <w:highlight w:val="yellow"/>
          </w:rPr>
          <w:t>Terminated ODUs can instead be sent to any of the OTU4 interfaces</w:t>
        </w:r>
      </w:ins>
    </w:p>
    <w:p w:rsidR="000952C8" w:rsidRDefault="000952C8" w:rsidP="00F67679">
      <w:pPr>
        <w:rPr>
          <w:ins w:id="366" w:author="Italo Busi" w:date="2017-10-24T16:23:00Z"/>
          <w:i/>
          <w:highlight w:val="yellow"/>
        </w:rPr>
      </w:pPr>
      <w:ins w:id="367" w:author="Italo Busi" w:date="2017-10-26T12:44:00Z">
        <w:r>
          <w:rPr>
            <w:highlight w:val="yellow"/>
          </w:rPr>
          <w:t xml:space="preserve">In all these cases, </w:t>
        </w:r>
      </w:ins>
      <w:ins w:id="368" w:author="Italo Busi" w:date="2017-10-26T12:41:00Z">
        <w:r w:rsidRPr="0060217A">
          <w:rPr>
            <w:highlight w:val="yellow"/>
          </w:rPr>
          <w:t>terminated ODUs can be sent to any of the OTU4 interfaces</w:t>
        </w:r>
      </w:ins>
      <w:ins w:id="369" w:author="Italo Busi" w:date="2017-10-26T12:44:00Z">
        <w:r>
          <w:rPr>
            <w:highlight w:val="yellow"/>
          </w:rPr>
          <w:t xml:space="preserve"> assuming </w:t>
        </w:r>
      </w:ins>
      <w:ins w:id="370" w:author="Italo Busi" w:date="2017-10-26T12:45:00Z">
        <w:r>
          <w:rPr>
            <w:highlight w:val="yellow"/>
          </w:rPr>
          <w:t xml:space="preserve">the implementation is based on a </w:t>
        </w:r>
      </w:ins>
      <w:ins w:id="371" w:author="Italo Busi" w:date="2017-10-26T12:44:00Z">
        <w:r>
          <w:rPr>
            <w:highlight w:val="yellow"/>
          </w:rPr>
          <w:t xml:space="preserve">non-blocking </w:t>
        </w:r>
      </w:ins>
      <w:ins w:id="372" w:author="Italo Busi" w:date="2017-10-26T12:45:00Z">
        <w:r>
          <w:rPr>
            <w:highlight w:val="yellow"/>
          </w:rPr>
          <w:t>ODU cross-connect.</w:t>
        </w:r>
      </w:ins>
    </w:p>
    <w:p w:rsidR="0060217A" w:rsidRDefault="0060217A" w:rsidP="0060217A">
      <w:pPr>
        <w:rPr>
          <w:ins w:id="373" w:author="Italo Busi" w:date="2017-10-26T12:29:00Z"/>
          <w:i/>
          <w:highlight w:val="yellow"/>
        </w:rPr>
      </w:pPr>
      <w:ins w:id="374" w:author="Italo Busi" w:date="2017-10-26T12:29:00Z">
        <w:r>
          <w:rPr>
            <w:i/>
            <w:highlight w:val="yellow"/>
          </w:rPr>
          <w:t>[</w:t>
        </w:r>
        <w:r>
          <w:rPr>
            <w:b/>
            <w:i/>
            <w:highlight w:val="yellow"/>
          </w:rPr>
          <w:t>Editors’ note</w:t>
        </w:r>
        <w:r>
          <w:rPr>
            <w:i/>
            <w:highlight w:val="yellow"/>
          </w:rPr>
          <w:t xml:space="preserve">:] Need to discuss how to address </w:t>
        </w:r>
        <w:commentRangeStart w:id="375"/>
        <w:r>
          <w:rPr>
            <w:i/>
            <w:highlight w:val="yellow"/>
          </w:rPr>
          <w:t>these open issues</w:t>
        </w:r>
      </w:ins>
      <w:ins w:id="376" w:author="Italo Busi" w:date="2017-10-29T10:01:00Z">
        <w:r w:rsidR="00DD06FB">
          <w:rPr>
            <w:i/>
            <w:highlight w:val="yellow"/>
          </w:rPr>
          <w:t>, about</w:t>
        </w:r>
      </w:ins>
      <w:ins w:id="377" w:author="Italo Busi" w:date="2017-10-29T10:02:00Z">
        <w:r w:rsidR="00DD06FB">
          <w:rPr>
            <w:i/>
            <w:highlight w:val="yellow"/>
          </w:rPr>
          <w:t xml:space="preserve"> how to model the</w:t>
        </w:r>
      </w:ins>
      <w:ins w:id="378" w:author="Italo Busi" w:date="2017-10-29T10:01:00Z">
        <w:r w:rsidR="00DD06FB">
          <w:rPr>
            <w:i/>
            <w:highlight w:val="yellow"/>
          </w:rPr>
          <w:t xml:space="preserve"> access link</w:t>
        </w:r>
      </w:ins>
      <w:ins w:id="379" w:author="Italo Busi" w:date="2017-10-29T10:03:00Z">
        <w:r w:rsidR="00DD06FB">
          <w:rPr>
            <w:i/>
            <w:highlight w:val="yellow"/>
          </w:rPr>
          <w:t>s and their relationship with ODU terminations</w:t>
        </w:r>
        <w:commentRangeEnd w:id="375"/>
        <w:proofErr w:type="gramStart"/>
        <w:r w:rsidR="00DD06FB">
          <w:rPr>
            <w:i/>
          </w:rPr>
          <w:t>,</w:t>
        </w:r>
      </w:ins>
      <w:proofErr w:type="gramEnd"/>
      <w:r w:rsidR="00D133F3">
        <w:rPr>
          <w:rStyle w:val="CommentReference"/>
        </w:rPr>
        <w:commentReference w:id="375"/>
      </w:r>
      <w:ins w:id="380" w:author="Italo Busi" w:date="2017-10-26T12:29:00Z">
        <w:r>
          <w:rPr>
            <w:i/>
            <w:highlight w:val="yellow"/>
          </w:rPr>
          <w:t>in order to work on the other services in section 3.2.2, 3.2.3 and 3.2.4.</w:t>
        </w:r>
      </w:ins>
    </w:p>
    <w:p w:rsidR="000952C8" w:rsidRDefault="00922DDD" w:rsidP="00C833F3">
      <w:pPr>
        <w:rPr>
          <w:ins w:id="381" w:author="Italo Busi" w:date="2017-10-26T12:47:00Z"/>
        </w:rPr>
      </w:pPr>
      <w:ins w:id="382" w:author="Italo Busi" w:date="2017-10-26T12:48:00Z">
        <w:r w:rsidRPr="00CC482A">
          <w:rPr>
            <w:highlight w:val="yellow"/>
            <w:rPrChange w:id="383" w:author="Italo Busi" w:date="2017-10-30T11:21:00Z">
              <w:rPr/>
            </w:rPrChange>
          </w:rPr>
          <w:t>If the access links are reported via MPI in some</w:t>
        </w:r>
      </w:ins>
      <w:ins w:id="384" w:author="Italo Busi" w:date="2017-10-26T12:50:00Z">
        <w:r w:rsidR="007A6E2B" w:rsidRPr="00CC482A">
          <w:rPr>
            <w:highlight w:val="yellow"/>
          </w:rPr>
          <w:t>, still to be defined</w:t>
        </w:r>
      </w:ins>
      <w:ins w:id="385" w:author="Italo Busi" w:date="2017-10-26T12:51:00Z">
        <w:r w:rsidR="007A6E2B" w:rsidRPr="00CC482A">
          <w:rPr>
            <w:highlight w:val="yellow"/>
          </w:rPr>
          <w:t>,</w:t>
        </w:r>
      </w:ins>
      <w:ins w:id="386" w:author="Italo Busi" w:date="2017-10-29T10:04:00Z">
        <w:r w:rsidR="00DD06FB" w:rsidRPr="00CC482A">
          <w:rPr>
            <w:highlight w:val="yellow"/>
          </w:rPr>
          <w:t xml:space="preserve"> </w:t>
        </w:r>
      </w:ins>
      <w:ins w:id="387" w:author="Belotti, Sergio (Nokia - IT/Vimercate) [2]" w:date="2017-10-27T19:03:00Z">
        <w:r w:rsidR="00E923A6" w:rsidRPr="00CC482A">
          <w:rPr>
            <w:highlight w:val="yellow"/>
          </w:rPr>
          <w:t>client</w:t>
        </w:r>
      </w:ins>
      <w:ins w:id="388" w:author="Italo Busi" w:date="2017-10-26T12:51:00Z">
        <w:r w:rsidR="007A6E2B" w:rsidRPr="00CC482A">
          <w:rPr>
            <w:highlight w:val="yellow"/>
          </w:rPr>
          <w:t xml:space="preserve"> </w:t>
        </w:r>
      </w:ins>
      <w:commentRangeStart w:id="389"/>
      <w:ins w:id="390" w:author="Italo Busi" w:date="2017-10-26T12:48:00Z">
        <w:r w:rsidRPr="00CC482A">
          <w:rPr>
            <w:highlight w:val="yellow"/>
            <w:rPrChange w:id="391" w:author="Italo Busi" w:date="2017-10-30T11:21:00Z">
              <w:rPr/>
            </w:rPrChange>
          </w:rPr>
          <w:t>topology</w:t>
        </w:r>
      </w:ins>
      <w:commentRangeEnd w:id="389"/>
      <w:r w:rsidR="00E923A6" w:rsidRPr="00CC482A">
        <w:rPr>
          <w:rStyle w:val="CommentReference"/>
          <w:highlight w:val="yellow"/>
          <w:rPrChange w:id="392" w:author="Italo Busi" w:date="2017-10-30T11:21:00Z">
            <w:rPr>
              <w:rStyle w:val="CommentReference"/>
            </w:rPr>
          </w:rPrChange>
        </w:rPr>
        <w:commentReference w:id="389"/>
      </w:r>
      <w:ins w:id="393" w:author="Italo Busi" w:date="2017-10-26T12:48:00Z">
        <w:r w:rsidRPr="00CC482A">
          <w:rPr>
            <w:highlight w:val="yellow"/>
            <w:rPrChange w:id="394" w:author="Italo Busi" w:date="2017-10-30T11:21:00Z">
              <w:rPr/>
            </w:rPrChange>
          </w:rPr>
          <w:t xml:space="preserve">, it is possible to report each set of ODU termination resources as an ODU TTP within the ODU Topology of </w:t>
        </w:r>
      </w:ins>
      <w:ins w:id="395" w:author="Italo Busi" w:date="2017-10-26T12:49:00Z">
        <w:r w:rsidRPr="00CC482A">
          <w:rPr>
            <w:highlight w:val="yellow"/>
            <w:rPrChange w:id="396" w:author="Italo Busi" w:date="2017-10-30T11:21:00Z">
              <w:rPr/>
            </w:rPrChange>
          </w:rPr>
          <w:fldChar w:fldCharType="begin"/>
        </w:r>
        <w:r w:rsidRPr="00CC482A">
          <w:rPr>
            <w:highlight w:val="yellow"/>
            <w:rPrChange w:id="397" w:author="Italo Busi" w:date="2017-10-30T11:21:00Z">
              <w:rPr/>
            </w:rPrChange>
          </w:rPr>
          <w:instrText xml:space="preserve"> REF _Ref484787417 \r \h </w:instrText>
        </w:r>
      </w:ins>
      <w:r w:rsidR="007A6E2B" w:rsidRPr="00CC482A">
        <w:rPr>
          <w:highlight w:val="yellow"/>
        </w:rPr>
        <w:instrText xml:space="preserve"> \* MERGEFORMAT </w:instrText>
      </w:r>
      <w:r w:rsidRPr="00CC482A">
        <w:rPr>
          <w:highlight w:val="yellow"/>
        </w:rPr>
      </w:r>
      <w:r w:rsidRPr="00CC482A">
        <w:rPr>
          <w:highlight w:val="yellow"/>
          <w:rPrChange w:id="398" w:author="Italo Busi" w:date="2017-10-30T11:21:00Z">
            <w:rPr/>
          </w:rPrChange>
        </w:rPr>
        <w:fldChar w:fldCharType="separate"/>
      </w:r>
      <w:ins w:id="399" w:author="Italo Busi" w:date="2017-10-26T12:49:00Z">
        <w:r w:rsidRPr="00CC482A">
          <w:rPr>
            <w:highlight w:val="yellow"/>
            <w:rPrChange w:id="400" w:author="Italo Busi" w:date="2017-10-30T11:21:00Z">
              <w:rPr/>
            </w:rPrChange>
          </w:rPr>
          <w:t>Figure 1</w:t>
        </w:r>
        <w:r w:rsidRPr="00CC482A">
          <w:rPr>
            <w:highlight w:val="yellow"/>
            <w:rPrChange w:id="401" w:author="Italo Busi" w:date="2017-10-30T11:21:00Z">
              <w:rPr/>
            </w:rPrChange>
          </w:rPr>
          <w:fldChar w:fldCharType="end"/>
        </w:r>
        <w:r w:rsidRPr="00CC482A">
          <w:rPr>
            <w:highlight w:val="yellow"/>
            <w:rPrChange w:id="402" w:author="Italo Busi" w:date="2017-10-30T11:21:00Z">
              <w:rPr/>
            </w:rPrChange>
          </w:rPr>
          <w:t xml:space="preserve"> and to use either the inter-layer lock-id or the transitional </w:t>
        </w:r>
        <w:commentRangeStart w:id="403"/>
        <w:r w:rsidRPr="00CC482A">
          <w:rPr>
            <w:highlight w:val="yellow"/>
            <w:rPrChange w:id="404" w:author="Italo Busi" w:date="2017-10-30T11:21:00Z">
              <w:rPr/>
            </w:rPrChange>
          </w:rPr>
          <w:t>link</w:t>
        </w:r>
      </w:ins>
      <w:commentRangeEnd w:id="403"/>
      <w:r w:rsidR="00E923A6" w:rsidRPr="00CC482A">
        <w:rPr>
          <w:rStyle w:val="CommentReference"/>
          <w:highlight w:val="yellow"/>
          <w:rPrChange w:id="405" w:author="Italo Busi" w:date="2017-10-30T11:21:00Z">
            <w:rPr>
              <w:rStyle w:val="CommentReference"/>
            </w:rPr>
          </w:rPrChange>
        </w:rPr>
        <w:commentReference w:id="403"/>
      </w:r>
      <w:ins w:id="406" w:author="Italo Busi" w:date="2017-10-26T12:49:00Z">
        <w:r w:rsidRPr="00CC482A">
          <w:rPr>
            <w:highlight w:val="yellow"/>
            <w:rPrChange w:id="407" w:author="Italo Busi" w:date="2017-10-30T11:21:00Z">
              <w:rPr/>
            </w:rPrChange>
          </w:rPr>
          <w:t xml:space="preserve">, as described in </w:t>
        </w:r>
      </w:ins>
      <w:ins w:id="408" w:author="Italo Busi" w:date="2017-10-26T12:50:00Z">
        <w:r w:rsidRPr="00CC482A">
          <w:rPr>
            <w:highlight w:val="yellow"/>
            <w:rPrChange w:id="409" w:author="Italo Busi" w:date="2017-10-30T11:21:00Z">
              <w:rPr/>
            </w:rPrChange>
          </w:rPr>
          <w:t>sections 3.4 and 3.10 of [TE-TOPO]</w:t>
        </w:r>
      </w:ins>
      <w:ins w:id="410" w:author="Italo Busi" w:date="2017-10-26T12:49:00Z">
        <w:r w:rsidRPr="00CC482A">
          <w:rPr>
            <w:highlight w:val="yellow"/>
            <w:rPrChange w:id="411" w:author="Italo Busi" w:date="2017-10-30T11:21:00Z">
              <w:rPr/>
            </w:rPrChange>
          </w:rPr>
          <w:t xml:space="preserve">, </w:t>
        </w:r>
      </w:ins>
      <w:ins w:id="412" w:author="Italo Busi" w:date="2017-10-29T10:10:00Z">
        <w:r w:rsidRPr="00CC482A">
          <w:rPr>
            <w:highlight w:val="yellow"/>
            <w:rPrChange w:id="413" w:author="Italo Busi" w:date="2017-10-30T11:21:00Z">
              <w:rPr/>
            </w:rPrChange>
          </w:rPr>
          <w:t xml:space="preserve">to correlate </w:t>
        </w:r>
      </w:ins>
      <w:ins w:id="414" w:author="Italo Busi" w:date="2017-10-29T10:11:00Z">
        <w:r w:rsidRPr="00CC482A">
          <w:rPr>
            <w:highlight w:val="yellow"/>
            <w:rPrChange w:id="415" w:author="Italo Busi" w:date="2017-10-30T11:21:00Z">
              <w:rPr/>
            </w:rPrChange>
          </w:rPr>
          <w:t>the</w:t>
        </w:r>
      </w:ins>
      <w:ins w:id="416" w:author="Italo Busi" w:date="2017-10-29T10:10:00Z">
        <w:r w:rsidRPr="00CC482A">
          <w:rPr>
            <w:highlight w:val="yellow"/>
            <w:rPrChange w:id="417" w:author="Italo Busi" w:date="2017-10-30T11:21:00Z">
              <w:rPr/>
            </w:rPrChange>
          </w:rPr>
          <w:t xml:space="preserve"> access link</w:t>
        </w:r>
      </w:ins>
      <w:ins w:id="418" w:author="Italo Busi" w:date="2017-10-29T10:11:00Z">
        <w:r w:rsidRPr="00CC482A">
          <w:rPr>
            <w:highlight w:val="yellow"/>
            <w:rPrChange w:id="419" w:author="Italo Busi" w:date="2017-10-30T11:21:00Z">
              <w:rPr/>
            </w:rPrChange>
          </w:rPr>
          <w:t>s,</w:t>
        </w:r>
      </w:ins>
      <w:ins w:id="420" w:author="Italo Busi" w:date="2017-10-29T10:10:00Z">
        <w:r w:rsidRPr="00CC482A">
          <w:rPr>
            <w:highlight w:val="yellow"/>
            <w:rPrChange w:id="421" w:author="Italo Busi" w:date="2017-10-30T11:21:00Z">
              <w:rPr/>
            </w:rPrChange>
          </w:rPr>
          <w:t xml:space="preserve"> </w:t>
        </w:r>
      </w:ins>
      <w:ins w:id="422" w:author="Italo Busi" w:date="2017-10-29T10:11:00Z">
        <w:r w:rsidRPr="00CC482A">
          <w:rPr>
            <w:highlight w:val="yellow"/>
            <w:rPrChange w:id="423" w:author="Italo Busi" w:date="2017-10-30T11:21:00Z">
              <w:rPr/>
            </w:rPrChange>
          </w:rPr>
          <w:t xml:space="preserve">in the client topology, with the </w:t>
        </w:r>
      </w:ins>
      <w:ins w:id="424" w:author="Italo Busi" w:date="2017-10-29T10:10:00Z">
        <w:r w:rsidRPr="00CC482A">
          <w:rPr>
            <w:highlight w:val="yellow"/>
            <w:rPrChange w:id="425" w:author="Italo Busi" w:date="2017-10-30T11:21:00Z">
              <w:rPr/>
            </w:rPrChange>
          </w:rPr>
          <w:t>ODU TTP</w:t>
        </w:r>
      </w:ins>
      <w:ins w:id="426" w:author="Italo Busi" w:date="2017-10-29T10:11:00Z">
        <w:r w:rsidRPr="00CC482A">
          <w:rPr>
            <w:highlight w:val="yellow"/>
            <w:rPrChange w:id="427" w:author="Italo Busi" w:date="2017-10-30T11:21:00Z">
              <w:rPr/>
            </w:rPrChange>
          </w:rPr>
          <w:t>s, in the ODU topology,</w:t>
        </w:r>
      </w:ins>
      <w:ins w:id="428" w:author="Italo Busi" w:date="2017-10-29T10:10:00Z">
        <w:r w:rsidRPr="00CC482A">
          <w:rPr>
            <w:highlight w:val="yellow"/>
            <w:rPrChange w:id="429" w:author="Italo Busi" w:date="2017-10-30T11:21:00Z">
              <w:rPr/>
            </w:rPrChange>
          </w:rPr>
          <w:t xml:space="preserve"> to which access link are connected to</w:t>
        </w:r>
      </w:ins>
      <w:ins w:id="430" w:author="Italo Busi" w:date="2017-10-26T12:49:00Z">
        <w:r w:rsidRPr="00CC482A">
          <w:rPr>
            <w:highlight w:val="yellow"/>
            <w:rPrChange w:id="431" w:author="Italo Busi" w:date="2017-10-30T11:21:00Z">
              <w:rPr/>
            </w:rPrChange>
          </w:rPr>
          <w:t>.</w:t>
        </w:r>
      </w:ins>
    </w:p>
    <w:p w:rsidR="00C833F3" w:rsidRDefault="008F6896" w:rsidP="00C833F3">
      <w:pPr>
        <w:rPr>
          <w:ins w:id="432" w:author="Italo Busi" w:date="2017-10-29T10:14:00Z"/>
        </w:rPr>
      </w:pPr>
      <w:r>
        <w:t xml:space="preserve">The </w:t>
      </w:r>
      <w:r w:rsidR="00C833F3">
        <w:t>"</w:t>
      </w:r>
      <w:r w:rsidR="00C833F3" w:rsidRPr="00C833F3">
        <w:t>external-domain</w:t>
      </w:r>
      <w:r w:rsidR="00C833F3">
        <w:t>"</w:t>
      </w:r>
      <w:r w:rsidR="00C833F3" w:rsidRPr="00C833F3">
        <w:t xml:space="preserve"> </w:t>
      </w:r>
      <w:commentRangeStart w:id="433"/>
      <w:r w:rsidR="00C833F3" w:rsidRPr="00C833F3">
        <w:t>container</w:t>
      </w:r>
      <w:commentRangeEnd w:id="433"/>
      <w:r w:rsidR="00E923A6">
        <w:rPr>
          <w:rStyle w:val="CommentReference"/>
        </w:rPr>
        <w:commentReference w:id="433"/>
      </w:r>
      <w:r w:rsidR="00C833F3" w:rsidRPr="00C833F3">
        <w:t xml:space="preserve"> </w:t>
      </w:r>
      <w:r w:rsidR="00C833F3">
        <w:t xml:space="preserve">allows </w:t>
      </w:r>
      <w:r w:rsidR="00C833F3" w:rsidRPr="00C833F3">
        <w:t xml:space="preserve">the MDSC to glue together the </w:t>
      </w:r>
      <w:r>
        <w:t xml:space="preserve">ODU Topology provided by the Transport PNC with the information provided by the IP PNC to know </w:t>
      </w:r>
      <w:r w:rsidR="00C833F3">
        <w:t xml:space="preserve">which access link is connected with each link/router in the IP domain (e.g., that C-R1 is connected with the access link terminating on </w:t>
      </w:r>
      <w:r w:rsidR="00EA7992">
        <w:t>S3-1</w:t>
      </w:r>
      <w:r>
        <w:t xml:space="preserve"> </w:t>
      </w:r>
      <w:r w:rsidR="00EA7992">
        <w:t xml:space="preserve">LTP </w:t>
      </w:r>
      <w:r>
        <w:t>in the ODU Topology</w:t>
      </w:r>
      <w:r w:rsidR="00C833F3">
        <w:t>)</w:t>
      </w:r>
      <w:r w:rsidR="00C833F3" w:rsidRPr="00C833F3">
        <w:t>.</w:t>
      </w:r>
    </w:p>
    <w:p w:rsidR="00554C64" w:rsidRDefault="00922DDD" w:rsidP="00C833F3">
      <w:pPr>
        <w:rPr>
          <w:ins w:id="434" w:author="Italo Busi" w:date="2017-10-29T10:15:00Z"/>
        </w:rPr>
      </w:pPr>
      <w:ins w:id="435" w:author="Italo Busi" w:date="2017-10-29T10:14:00Z">
        <w:r w:rsidRPr="00922DDD">
          <w:rPr>
            <w:highlight w:val="yellow"/>
            <w:rPrChange w:id="436" w:author="Italo Busi" w:date="2017-10-29T10:18:00Z">
              <w:rPr/>
            </w:rPrChange>
          </w:rPr>
          <w:t>Further details abo</w:t>
        </w:r>
      </w:ins>
      <w:ins w:id="437" w:author="Italo Busi" w:date="2017-10-29T10:15:00Z">
        <w:r w:rsidRPr="00922DDD">
          <w:rPr>
            <w:highlight w:val="yellow"/>
            <w:rPrChange w:id="438" w:author="Italo Busi" w:date="2017-10-29T10:18:00Z">
              <w:rPr/>
            </w:rPrChange>
          </w:rPr>
          <w:t>ut how the MDSC can glue together the access link information will be added in a future version of this document.</w:t>
        </w:r>
      </w:ins>
    </w:p>
    <w:p w:rsidR="00554C64" w:rsidRPr="00554C64" w:rsidRDefault="00922DDD" w:rsidP="00C833F3">
      <w:pPr>
        <w:rPr>
          <w:i/>
          <w:rPrChange w:id="439" w:author="Italo Busi" w:date="2017-10-29T10:16:00Z">
            <w:rPr/>
          </w:rPrChange>
        </w:rPr>
      </w:pPr>
      <w:ins w:id="440" w:author="Italo Busi" w:date="2017-10-29T10:15:00Z">
        <w:r w:rsidRPr="00922DDD">
          <w:rPr>
            <w:i/>
            <w:highlight w:val="yellow"/>
            <w:rPrChange w:id="441" w:author="Italo Busi" w:date="2017-10-29T10:16:00Z">
              <w:rPr/>
            </w:rPrChange>
          </w:rPr>
          <w:t>[</w:t>
        </w:r>
        <w:r w:rsidRPr="00922DDD">
          <w:rPr>
            <w:b/>
            <w:i/>
            <w:highlight w:val="yellow"/>
            <w:rPrChange w:id="442" w:author="Italo Busi" w:date="2017-10-29T10:16:00Z">
              <w:rPr/>
            </w:rPrChange>
          </w:rPr>
          <w:t>Editors’</w:t>
        </w:r>
      </w:ins>
      <w:ins w:id="443" w:author="Italo Busi" w:date="2017-10-29T10:16:00Z">
        <w:r w:rsidRPr="00922DDD">
          <w:rPr>
            <w:b/>
            <w:i/>
            <w:highlight w:val="yellow"/>
            <w:rPrChange w:id="444" w:author="Italo Busi" w:date="2017-10-29T10:16:00Z">
              <w:rPr/>
            </w:rPrChange>
          </w:rPr>
          <w:t xml:space="preserve"> note</w:t>
        </w:r>
        <w:r w:rsidRPr="00922DDD">
          <w:rPr>
            <w:i/>
            <w:highlight w:val="yellow"/>
            <w:rPrChange w:id="445" w:author="Italo Busi" w:date="2017-10-29T10:16:00Z">
              <w:rPr/>
            </w:rPrChange>
          </w:rPr>
          <w:t>:] Need to reconcile the plug-id description in Use Case 3, for inter-domain link, with the description in this paragraph for access links.</w:t>
        </w:r>
      </w:ins>
    </w:p>
    <w:p w:rsidR="00DA3B17" w:rsidRPr="00DA3B17" w:rsidRDefault="00DA3B17" w:rsidP="00DA3B17">
      <w:pPr>
        <w:pStyle w:val="Heading2"/>
      </w:pPr>
      <w:bookmarkStart w:id="446" w:name="_Ref484787028"/>
      <w:bookmarkStart w:id="447" w:name="_Toc486488736"/>
      <w:r w:rsidRPr="00DA3B17">
        <w:t>Service Configuration</w:t>
      </w:r>
      <w:bookmarkEnd w:id="446"/>
      <w:bookmarkEnd w:id="447"/>
    </w:p>
    <w:p w:rsidR="008F63E1" w:rsidRDefault="004035EE" w:rsidP="008F63E1">
      <w:pPr>
        <w:pStyle w:val="Heading3"/>
      </w:pPr>
      <w:bookmarkStart w:id="448" w:name="_Ref484844672"/>
      <w:bookmarkStart w:id="449" w:name="_Toc486488737"/>
      <w:r>
        <w:t>ODU</w:t>
      </w:r>
      <w:r w:rsidR="008F63E1">
        <w:t xml:space="preserve"> Transit Service</w:t>
      </w:r>
      <w:bookmarkEnd w:id="448"/>
      <w:bookmarkEnd w:id="449"/>
    </w:p>
    <w:p w:rsidR="008F6896" w:rsidRDefault="008F63E1" w:rsidP="00DA3B17">
      <w:r>
        <w:t>In this case, the access l</w:t>
      </w:r>
      <w:r w:rsidR="00C833F3">
        <w:t>inks are configured as ODU Link</w:t>
      </w:r>
      <w:r w:rsidR="008F6896">
        <w:t xml:space="preserve">, as described in section </w:t>
      </w:r>
      <w:r w:rsidR="00922DDD">
        <w:fldChar w:fldCharType="begin"/>
      </w:r>
      <w:r w:rsidR="008F6896">
        <w:instrText xml:space="preserve"> REF _Ref484797891 \r \h \t</w:instrText>
      </w:r>
      <w:r w:rsidR="00922DDD">
        <w:fldChar w:fldCharType="separate"/>
      </w:r>
      <w:r w:rsidR="008F6896">
        <w:t>3.1.1</w:t>
      </w:r>
      <w:r w:rsidR="00922DDD">
        <w:fldChar w:fldCharType="end"/>
      </w:r>
      <w:r w:rsidR="008F6896">
        <w:t xml:space="preserve"> above.</w:t>
      </w:r>
    </w:p>
    <w:p w:rsidR="00C833F3" w:rsidRDefault="008F6896" w:rsidP="00DA3B17">
      <w:r>
        <w:t xml:space="preserve">As described in section </w:t>
      </w:r>
      <w:del w:id="450" w:author="Italo Busi" w:date="2017-10-23T13:25:00Z">
        <w:r w:rsidR="001C6235" w:rsidDel="00001B7A">
          <w:delText>3</w:delText>
        </w:r>
      </w:del>
      <w:ins w:id="451" w:author="Italo Busi" w:date="2017-10-23T13:25:00Z">
        <w:r w:rsidR="00001B7A">
          <w:t>4</w:t>
        </w:r>
      </w:ins>
      <w:r w:rsidR="001C6235">
        <w:t xml:space="preserve">.3.1 </w:t>
      </w:r>
      <w:r>
        <w:t xml:space="preserve">of </w:t>
      </w:r>
      <w:r w:rsidRPr="005E4EEA">
        <w:t>[</w:t>
      </w:r>
      <w:r w:rsidR="00AD373D" w:rsidRPr="00AD373D">
        <w:t>TNBI-UseCases</w:t>
      </w:r>
      <w:r w:rsidRPr="005E4EEA">
        <w:t>]</w:t>
      </w:r>
      <w:r w:rsidR="004035EE">
        <w:t>, the</w:t>
      </w:r>
      <w:r>
        <w:t xml:space="preserve"> MDSC needs to setup an ODU2 trail, supporting an IP link, between C-R1 and C-R3.</w:t>
      </w:r>
    </w:p>
    <w:p w:rsidR="008F6896" w:rsidRDefault="008F6896" w:rsidP="00DA3B17">
      <w:r>
        <w:lastRenderedPageBreak/>
        <w:t xml:space="preserve">From the topology information described in section </w:t>
      </w:r>
      <w:r w:rsidR="00922DDD">
        <w:fldChar w:fldCharType="begin"/>
      </w:r>
      <w:r>
        <w:instrText xml:space="preserve"> REF _Ref484797891 \r \h \t</w:instrText>
      </w:r>
      <w:r w:rsidR="00922DDD">
        <w:fldChar w:fldCharType="separate"/>
      </w:r>
      <w:r>
        <w:t>3.1.1</w:t>
      </w:r>
      <w:r w:rsidR="00922DDD">
        <w:fldChar w:fldCharType="end"/>
      </w:r>
      <w:r>
        <w:t xml:space="preserve"> above, the MDSC can know that C-R1 is attached to the access link terminating on S3-1</w:t>
      </w:r>
      <w:r w:rsidR="001C6235">
        <w:t xml:space="preserve"> </w:t>
      </w:r>
      <w:r>
        <w:t>LTP in the ODU Topology and that C-R3 is attached to the access link terminating on S6-2</w:t>
      </w:r>
      <w:r w:rsidR="001C6235">
        <w:t xml:space="preserve"> </w:t>
      </w:r>
      <w:r>
        <w:t>LTP in the ODU Topology.</w:t>
      </w:r>
    </w:p>
    <w:p w:rsidR="008F6896" w:rsidRDefault="00FA67D1" w:rsidP="008F6896">
      <w:r>
        <w:rPr>
          <w:highlight w:val="yellow"/>
        </w:rPr>
        <w:t xml:space="preserve">Based on the assumption </w:t>
      </w:r>
      <w:r w:rsidR="00922DDD" w:rsidRPr="00922DDD">
        <w:rPr>
          <w:highlight w:val="yellow"/>
          <w:rPrChange w:id="452" w:author="Italo Busi" w:date="2017-10-23T13:18:00Z">
            <w:rPr/>
          </w:rPrChange>
        </w:rPr>
        <w:fldChar w:fldCharType="begin"/>
      </w:r>
      <w:r w:rsidR="00922DDD" w:rsidRPr="00922DDD">
        <w:rPr>
          <w:highlight w:val="yellow"/>
          <w:rPrChange w:id="453" w:author="Italo Busi" w:date="2017-10-23T13:18:00Z">
            <w:rPr/>
          </w:rPrChange>
        </w:rPr>
        <w:instrText xml:space="preserve"> REF _Ref486345367 \r \h  \* MERGEFORMAT </w:instrText>
      </w:r>
      <w:r w:rsidR="00922DDD" w:rsidRPr="00922DDD">
        <w:rPr>
          <w:highlight w:val="yellow"/>
        </w:rPr>
      </w:r>
      <w:r w:rsidR="00922DDD" w:rsidRPr="00922DDD">
        <w:rPr>
          <w:highlight w:val="yellow"/>
          <w:rPrChange w:id="454" w:author="Italo Busi" w:date="2017-10-23T13:18:00Z">
            <w:rPr/>
          </w:rPrChange>
        </w:rPr>
        <w:fldChar w:fldCharType="separate"/>
      </w:r>
      <w:ins w:id="455" w:author="Italo Busi" w:date="2017-10-23T13:43:00Z">
        <w:r w:rsidR="006E75AB">
          <w:rPr>
            <w:highlight w:val="yellow"/>
          </w:rPr>
          <w:t>1</w:t>
        </w:r>
      </w:ins>
      <w:del w:id="456" w:author="Italo Busi" w:date="2017-10-23T13:43:00Z">
        <w:r w:rsidR="00922DDD" w:rsidRPr="00922DDD">
          <w:rPr>
            <w:highlight w:val="yellow"/>
            <w:rPrChange w:id="457" w:author="Italo Busi" w:date="2017-10-23T13:18:00Z">
              <w:rPr/>
            </w:rPrChange>
          </w:rPr>
          <w:delText>1</w:delText>
        </w:r>
      </w:del>
      <w:r w:rsidR="00922DDD" w:rsidRPr="00922DDD">
        <w:rPr>
          <w:highlight w:val="yellow"/>
          <w:rPrChange w:id="458" w:author="Italo Busi" w:date="2017-10-23T13:18:00Z">
            <w:rPr/>
          </w:rPrChange>
        </w:rPr>
        <w:fldChar w:fldCharType="end"/>
      </w:r>
      <w:r>
        <w:rPr>
          <w:highlight w:val="yellow"/>
        </w:rPr>
        <w:t xml:space="preserve">) in section </w:t>
      </w:r>
      <w:ins w:id="459" w:author="Italo Busi" w:date="2017-10-23T13:43:00Z">
        <w:r w:rsidR="00922DDD">
          <w:rPr>
            <w:highlight w:val="yellow"/>
          </w:rPr>
          <w:fldChar w:fldCharType="begin"/>
        </w:r>
        <w:r w:rsidR="006E75AB">
          <w:rPr>
            <w:highlight w:val="yellow"/>
          </w:rPr>
          <w:instrText xml:space="preserve"> REF _Ref496529549 \r \h \t </w:instrText>
        </w:r>
      </w:ins>
      <w:r w:rsidR="00922DDD">
        <w:rPr>
          <w:highlight w:val="yellow"/>
        </w:rPr>
      </w:r>
      <w:r w:rsidR="00922DDD">
        <w:rPr>
          <w:highlight w:val="yellow"/>
        </w:rPr>
        <w:fldChar w:fldCharType="separate"/>
      </w:r>
      <w:ins w:id="460" w:author="Italo Busi" w:date="2017-10-23T13:43:00Z">
        <w:r w:rsidR="006E75AB">
          <w:rPr>
            <w:highlight w:val="yellow"/>
          </w:rPr>
          <w:t>1.1</w:t>
        </w:r>
        <w:r w:rsidR="00922DDD">
          <w:rPr>
            <w:highlight w:val="yellow"/>
          </w:rPr>
          <w:fldChar w:fldCharType="end"/>
        </w:r>
      </w:ins>
      <w:del w:id="461" w:author="Italo Busi" w:date="2017-10-23T13:43:00Z">
        <w:r w:rsidR="00922DDD" w:rsidRPr="00922DDD" w:rsidDel="006E75AB">
          <w:rPr>
            <w:highlight w:val="yellow"/>
            <w:rPrChange w:id="462" w:author="Italo Busi" w:date="2017-10-23T13:18:00Z">
              <w:rPr/>
            </w:rPrChange>
          </w:rPr>
          <w:fldChar w:fldCharType="begin"/>
        </w:r>
        <w:r w:rsidR="00922DDD" w:rsidRPr="00922DDD">
          <w:rPr>
            <w:highlight w:val="yellow"/>
            <w:rPrChange w:id="463" w:author="Italo Busi" w:date="2017-10-23T13:18:00Z">
              <w:rPr/>
            </w:rPrChange>
          </w:rPr>
          <w:delInstrText xml:space="preserve"> REF _Ref486345379 \r \h \t \* MERGEFORMAT </w:delInstrText>
        </w:r>
        <w:r w:rsidR="00922DDD" w:rsidRPr="00922DDD" w:rsidDel="006E75AB">
          <w:rPr>
            <w:highlight w:val="yellow"/>
          </w:rPr>
        </w:r>
        <w:r w:rsidR="00922DDD" w:rsidRPr="00922DDD" w:rsidDel="006E75AB">
          <w:rPr>
            <w:highlight w:val="yellow"/>
            <w:rPrChange w:id="464" w:author="Italo Busi" w:date="2017-10-23T13:18:00Z">
              <w:rPr/>
            </w:rPrChange>
          </w:rPr>
          <w:fldChar w:fldCharType="separate"/>
        </w:r>
        <w:r>
          <w:rPr>
            <w:highlight w:val="yellow"/>
          </w:rPr>
          <w:delText>1.2</w:delText>
        </w:r>
        <w:r w:rsidR="00922DDD" w:rsidRPr="00922DDD" w:rsidDel="006E75AB">
          <w:rPr>
            <w:highlight w:val="yellow"/>
            <w:rPrChange w:id="465" w:author="Italo Busi" w:date="2017-10-23T13:18:00Z">
              <w:rPr/>
            </w:rPrChange>
          </w:rPr>
          <w:fldChar w:fldCharType="end"/>
        </w:r>
      </w:del>
      <w:r>
        <w:rPr>
          <w:highlight w:val="yellow"/>
        </w:rPr>
        <w:t>,</w:t>
      </w:r>
      <w:r w:rsidR="00AD373D" w:rsidRPr="00AD373D">
        <w:t xml:space="preserve"> MDSC would then request </w:t>
      </w:r>
      <w:ins w:id="466" w:author="Leeyoung" w:date="2017-10-25T11:30:00Z">
        <w:r w:rsidR="00FD736C">
          <w:t xml:space="preserve">the </w:t>
        </w:r>
      </w:ins>
      <w:r w:rsidR="00AD373D" w:rsidRPr="00AD373D">
        <w:t>Transport PNC to setup an ODU2 (Transit Segment) Tunnel between S3-1 and S6-2 LTPs:</w:t>
      </w:r>
    </w:p>
    <w:p w:rsidR="008F6896" w:rsidRDefault="008F6896" w:rsidP="008F6896">
      <w:pPr>
        <w:pStyle w:val="RFCListBullet"/>
      </w:pPr>
      <w:r>
        <w:t>Source and Destination TTP</w:t>
      </w:r>
      <w:ins w:id="467" w:author="Leeyoung" w:date="2017-10-25T11:31:00Z">
        <w:r w:rsidR="00FD736C">
          <w:t>s</w:t>
        </w:r>
      </w:ins>
      <w:r>
        <w:t xml:space="preserve"> are not specified (since it is a Transit Tunnel)</w:t>
      </w:r>
    </w:p>
    <w:p w:rsidR="008F6896" w:rsidRDefault="008F6896" w:rsidP="008F6896">
      <w:pPr>
        <w:pStyle w:val="RFCListBullet"/>
      </w:pPr>
      <w:r>
        <w:t>Ingress and egress points are indicated in the explicit-route-objects of the primary path:</w:t>
      </w:r>
    </w:p>
    <w:p w:rsidR="008F6896" w:rsidRDefault="00C672FD" w:rsidP="004035EE">
      <w:pPr>
        <w:pStyle w:val="RFCListBullet"/>
        <w:numPr>
          <w:ilvl w:val="1"/>
          <w:numId w:val="17"/>
        </w:numPr>
        <w:tabs>
          <w:tab w:val="clear" w:pos="1296"/>
          <w:tab w:val="left" w:pos="-1260"/>
        </w:tabs>
      </w:pPr>
      <w:r>
        <w:t>The f</w:t>
      </w:r>
      <w:r w:rsidR="008F6896">
        <w:t>irst element of the e</w:t>
      </w:r>
      <w:r>
        <w:t xml:space="preserve">xplicit-route-objects references the access link terminating on </w:t>
      </w:r>
      <w:r w:rsidRPr="004C4FF1">
        <w:t>S3-1</w:t>
      </w:r>
      <w:r w:rsidR="001C6235" w:rsidRPr="004C4FF1">
        <w:t xml:space="preserve"> </w:t>
      </w:r>
      <w:r w:rsidRPr="004C4FF1">
        <w:t>LTP</w:t>
      </w:r>
    </w:p>
    <w:p w:rsidR="008F6896" w:rsidRDefault="008F6896" w:rsidP="004035EE">
      <w:pPr>
        <w:pStyle w:val="RFCListBullet"/>
        <w:numPr>
          <w:ilvl w:val="1"/>
          <w:numId w:val="17"/>
        </w:numPr>
        <w:tabs>
          <w:tab w:val="clear" w:pos="1296"/>
          <w:tab w:val="left" w:pos="-1260"/>
        </w:tabs>
      </w:pPr>
      <w:r>
        <w:t xml:space="preserve">Last element of the explicit-route-objects </w:t>
      </w:r>
      <w:r w:rsidR="004035EE">
        <w:t>references the access link terminating on</w:t>
      </w:r>
      <w:r>
        <w:t xml:space="preserve"> </w:t>
      </w:r>
      <w:r w:rsidRPr="004C4FF1">
        <w:t>S</w:t>
      </w:r>
      <w:r w:rsidR="004035EE" w:rsidRPr="004C4FF1">
        <w:t>6-2</w:t>
      </w:r>
      <w:r w:rsidR="001C6235" w:rsidRPr="004C4FF1">
        <w:t xml:space="preserve"> </w:t>
      </w:r>
      <w:r w:rsidR="004035EE" w:rsidRPr="004C4FF1">
        <w:t>LTP</w:t>
      </w:r>
    </w:p>
    <w:p w:rsidR="008B1F62" w:rsidRDefault="008B1F62" w:rsidP="00DA3B17">
      <w:r>
        <w:t>The configuration of the timeslots used by the ODU2 connection within the transport network domain (i.e., on the internal links) is a matter of the Transport PNC and its interactions with the physical network elements and therefore is outside the scope of this document.</w:t>
      </w:r>
    </w:p>
    <w:p w:rsidR="008B1F62" w:rsidRDefault="008B1F62" w:rsidP="00DA3B17">
      <w: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A03F93" w:rsidRDefault="008B1F62">
      <w:r w:rsidRPr="008F6896">
        <w:rPr>
          <w:highlight w:val="yellow"/>
        </w:rPr>
        <w:t>Based on the assumption</w:t>
      </w:r>
      <w:r w:rsidR="009571A5">
        <w:rPr>
          <w:highlight w:val="yellow"/>
        </w:rPr>
        <w:t xml:space="preserve"> </w:t>
      </w:r>
      <w:r w:rsidR="00922DDD">
        <w:rPr>
          <w:highlight w:val="yellow"/>
        </w:rPr>
        <w:fldChar w:fldCharType="begin"/>
      </w:r>
      <w:r w:rsidR="009571A5">
        <w:rPr>
          <w:highlight w:val="yellow"/>
        </w:rPr>
        <w:instrText xml:space="preserve"> REF _Ref486345524 \r \h </w:instrText>
      </w:r>
      <w:r w:rsidR="00922DDD">
        <w:rPr>
          <w:highlight w:val="yellow"/>
        </w:rPr>
      </w:r>
      <w:r w:rsidR="00922DDD">
        <w:rPr>
          <w:highlight w:val="yellow"/>
        </w:rPr>
        <w:fldChar w:fldCharType="separate"/>
      </w:r>
      <w:r w:rsidR="003F47C6">
        <w:rPr>
          <w:highlight w:val="yellow"/>
        </w:rPr>
        <w:t>2</w:t>
      </w:r>
      <w:r w:rsidR="00922DDD">
        <w:rPr>
          <w:highlight w:val="yellow"/>
        </w:rPr>
        <w:fldChar w:fldCharType="end"/>
      </w:r>
      <w:r w:rsidR="009571A5">
        <w:rPr>
          <w:highlight w:val="yellow"/>
        </w:rPr>
        <w:t xml:space="preserve">) in section </w:t>
      </w:r>
      <w:ins w:id="468" w:author="Italo Busi" w:date="2017-10-23T14:09:00Z">
        <w:r w:rsidR="00922DDD">
          <w:rPr>
            <w:highlight w:val="yellow"/>
          </w:rPr>
          <w:fldChar w:fldCharType="begin"/>
        </w:r>
        <w:r w:rsidR="003F47C6">
          <w:rPr>
            <w:highlight w:val="yellow"/>
          </w:rPr>
          <w:instrText xml:space="preserve"> REF _Ref496529549 \r \h \t </w:instrText>
        </w:r>
      </w:ins>
      <w:r w:rsidR="00922DDD">
        <w:rPr>
          <w:highlight w:val="yellow"/>
        </w:rPr>
      </w:r>
      <w:ins w:id="469" w:author="Italo Busi" w:date="2017-10-23T14:09:00Z">
        <w:r w:rsidR="00922DDD">
          <w:rPr>
            <w:highlight w:val="yellow"/>
          </w:rPr>
          <w:fldChar w:fldCharType="separate"/>
        </w:r>
        <w:r w:rsidR="003F47C6">
          <w:rPr>
            <w:highlight w:val="yellow"/>
          </w:rPr>
          <w:t>1.1</w:t>
        </w:r>
        <w:r w:rsidR="00922DDD">
          <w:rPr>
            <w:highlight w:val="yellow"/>
          </w:rPr>
          <w:fldChar w:fldCharType="end"/>
        </w:r>
      </w:ins>
      <w:del w:id="470" w:author="Italo Busi" w:date="2017-10-23T14:09:00Z">
        <w:r w:rsidR="00922DDD" w:rsidDel="003F47C6">
          <w:rPr>
            <w:highlight w:val="yellow"/>
          </w:rPr>
          <w:fldChar w:fldCharType="begin"/>
        </w:r>
        <w:r w:rsidR="009571A5" w:rsidDel="003F47C6">
          <w:rPr>
            <w:highlight w:val="yellow"/>
          </w:rPr>
          <w:delInstrText xml:space="preserve"> REF _Ref486345525 \r \h \t</w:delInstrText>
        </w:r>
        <w:r w:rsidR="00922DDD" w:rsidDel="003F47C6">
          <w:rPr>
            <w:highlight w:val="yellow"/>
          </w:rPr>
        </w:r>
        <w:r w:rsidR="00922DDD" w:rsidDel="003F47C6">
          <w:rPr>
            <w:highlight w:val="yellow"/>
          </w:rPr>
          <w:fldChar w:fldCharType="separate"/>
        </w:r>
        <w:r w:rsidR="009571A5" w:rsidDel="003F47C6">
          <w:rPr>
            <w:highlight w:val="yellow"/>
          </w:rPr>
          <w:delText>1.2</w:delText>
        </w:r>
        <w:r w:rsidR="00922DDD" w:rsidDel="003F47C6">
          <w:rPr>
            <w:highlight w:val="yellow"/>
          </w:rPr>
          <w:fldChar w:fldCharType="end"/>
        </w:r>
      </w:del>
      <w:r w:rsidRPr="008F6896">
        <w:rPr>
          <w:highlight w:val="yellow"/>
        </w:rPr>
        <w:t>,</w:t>
      </w:r>
      <w:r w:rsidR="00583764">
        <w:t xml:space="preserve"> </w:t>
      </w:r>
      <w:ins w:id="471" w:author="Leeyoung" w:date="2017-10-25T11:33:00Z">
        <w:r w:rsidR="00575488">
          <w:t xml:space="preserve">the </w:t>
        </w:r>
      </w:ins>
      <w:r w:rsidR="00583764">
        <w:t xml:space="preserve">MDSC, when requesting the Transport PNC to setup the (Transit Segment) ODU2 Tunnel, it would also </w:t>
      </w:r>
      <w:r>
        <w:t>configure the timeslots to be used on the access link</w:t>
      </w:r>
      <w:r w:rsidR="00583764">
        <w:t>s. The MDSC can know</w:t>
      </w:r>
      <w:del w:id="472" w:author="Leeyoung" w:date="2017-10-25T11:34:00Z">
        <w:r w:rsidR="00583764" w:rsidDel="00575488">
          <w:delText>n</w:delText>
        </w:r>
      </w:del>
      <w:r w:rsidR="00583764">
        <w:t xml:space="preserve"> the </w:t>
      </w:r>
      <w:r>
        <w:t>timeslots which are available on the edge OTN Node</w:t>
      </w:r>
      <w:r w:rsidR="00583764">
        <w:t xml:space="preserve"> (e.g., S3 and S6) from the OTN Topology information </w:t>
      </w:r>
      <w:r w:rsidR="00583764" w:rsidRPr="00C02EAE">
        <w:t>exposed by the Transport PNC at the MPI as well as the timeslots which are available on the devices</w:t>
      </w:r>
      <w:ins w:id="473" w:author="Belotti, Sergio (Nokia - IT/Vimercate) [3]" w:date="2017-10-27T18:16:00Z">
        <w:r w:rsidR="000B52FF" w:rsidRPr="00C02EAE">
          <w:t xml:space="preserve"> </w:t>
        </w:r>
      </w:ins>
      <w:del w:id="474" w:author="Belotti, Sergio (Nokia - IT/Vimercate) [3]" w:date="2017-10-27T18:16:00Z">
        <w:r w:rsidR="00583764" w:rsidRPr="00C02EAE" w:rsidDel="000B52FF">
          <w:delText xml:space="preserve">, </w:delText>
        </w:r>
      </w:del>
      <w:r w:rsidR="00583764" w:rsidRPr="00C02EAE">
        <w:t>outside of the transport network domain</w:t>
      </w:r>
      <w:ins w:id="475" w:author="Belotti, Sergio (Nokia - IT/Vimercate) [3]" w:date="2017-10-27T18:16:00Z">
        <w:r w:rsidR="0013485A" w:rsidRPr="00C02EAE">
          <w:t xml:space="preserve"> (e.g., C-R1 and C-R3</w:t>
        </w:r>
        <w:del w:id="476" w:author="Italo Busi" w:date="2017-10-29T10:19:00Z">
          <w:r w:rsidR="0013485A" w:rsidRPr="00C02EAE" w:rsidDel="009F7F72">
            <w:delText>)</w:delText>
          </w:r>
        </w:del>
      </w:ins>
      <w:del w:id="477" w:author="Italo Busi" w:date="2017-10-29T10:19:00Z">
        <w:r w:rsidR="00583764" w:rsidRPr="00C02EAE" w:rsidDel="009F7F72">
          <w:delText xml:space="preserve">, </w:delText>
        </w:r>
        <w:r w:rsidR="00922DDD" w:rsidRPr="00C02EAE">
          <w:delText>connected through these access links (e.g., C-</w:delText>
        </w:r>
        <w:commentRangeStart w:id="478"/>
        <w:r w:rsidR="00922DDD" w:rsidRPr="00C02EAE">
          <w:delText>R1</w:delText>
        </w:r>
        <w:commentRangeEnd w:id="478"/>
        <w:r w:rsidR="0013485A" w:rsidRPr="00C02EAE" w:rsidDel="009F7F72">
          <w:rPr>
            <w:rStyle w:val="CommentReference"/>
          </w:rPr>
          <w:commentReference w:id="478"/>
        </w:r>
        <w:r w:rsidR="00922DDD" w:rsidRPr="00C02EAE">
          <w:delText xml:space="preserve"> and C-R3)</w:delText>
        </w:r>
        <w:r w:rsidR="00583764" w:rsidRPr="00C02EAE" w:rsidDel="009F7F72">
          <w:delText xml:space="preserve"> </w:delText>
        </w:r>
      </w:del>
      <w:ins w:id="479" w:author="Italo Busi" w:date="2017-10-29T10:19:00Z">
        <w:r w:rsidR="009F7F72" w:rsidRPr="00C02EAE">
          <w:t xml:space="preserve">), </w:t>
        </w:r>
      </w:ins>
      <w:r w:rsidR="00583764" w:rsidRPr="00C02EAE">
        <w:t>by means which are outside the scope of this document.</w:t>
      </w:r>
    </w:p>
    <w:p w:rsidR="00001B7A" w:rsidRPr="00001B7A" w:rsidRDefault="00001B7A" w:rsidP="00001B7A">
      <w:pPr>
        <w:rPr>
          <w:ins w:id="480" w:author="Italo Busi" w:date="2017-10-23T13:25:00Z"/>
          <w:i/>
        </w:rPr>
      </w:pPr>
      <w:ins w:id="481" w:author="Italo Busi" w:date="2017-10-23T13:25:00Z">
        <w:r w:rsidRPr="00001B7A">
          <w:rPr>
            <w:i/>
            <w:highlight w:val="yellow"/>
          </w:rPr>
          <w:lastRenderedPageBreak/>
          <w:t>[</w:t>
        </w:r>
        <w:r w:rsidRPr="00001B7A">
          <w:rPr>
            <w:b/>
            <w:i/>
            <w:highlight w:val="yellow"/>
          </w:rPr>
          <w:t>Editors’ note</w:t>
        </w:r>
        <w:r w:rsidRPr="00001B7A">
          <w:rPr>
            <w:i/>
            <w:highlight w:val="yellow"/>
          </w:rPr>
          <w:t>:] Add information about how the MDSC can use the TE Tunnel model to configure the timeslots to be used on the access links.</w:t>
        </w:r>
      </w:ins>
    </w:p>
    <w:p w:rsidR="008F6896" w:rsidRDefault="004035EE" w:rsidP="00DA3B17">
      <w:r>
        <w:t xml:space="preserve">The Transport PNC performs path computation and sets up the ODU2 cross-connections within the physical nodes S3, S5 and S6, as shown in section </w:t>
      </w:r>
      <w:r w:rsidR="001C6235">
        <w:t xml:space="preserve">4.3.1 </w:t>
      </w:r>
      <w:r>
        <w:t xml:space="preserve">of </w:t>
      </w:r>
      <w:r w:rsidRPr="005E4EEA">
        <w:t>[</w:t>
      </w:r>
      <w:r w:rsidR="00AD373D" w:rsidRPr="00AD373D">
        <w:t>TNBI-UseCases</w:t>
      </w:r>
      <w:r w:rsidRPr="005E4EEA">
        <w:t>]</w:t>
      </w:r>
      <w:r>
        <w:t>.</w:t>
      </w:r>
    </w:p>
    <w:p w:rsidR="004035EE" w:rsidRDefault="004035EE" w:rsidP="00DA3B17">
      <w:r>
        <w:t xml:space="preserve">The Transport PNC reports the status of the created ODU2 (Transit Segment) Tunnel and its path within the ODU Topology as shown in </w:t>
      </w:r>
      <w:r w:rsidR="00922DDD">
        <w:fldChar w:fldCharType="begin"/>
      </w:r>
      <w:r>
        <w:instrText xml:space="preserve"> REF _Ref484844225 \r \h </w:instrText>
      </w:r>
      <w:r w:rsidR="00922DDD">
        <w:fldChar w:fldCharType="separate"/>
      </w:r>
      <w:r w:rsidR="001C6235">
        <w:t>Figure 2</w:t>
      </w:r>
      <w:r w:rsidR="00922DDD">
        <w:fldChar w:fldCharType="end"/>
      </w:r>
      <w:r>
        <w:t xml:space="preserve"> below:</w:t>
      </w:r>
    </w:p>
    <w:p w:rsidR="003E115B" w:rsidRDefault="003E115B" w:rsidP="003E115B">
      <w:pPr>
        <w:pStyle w:val="RFCFigure"/>
      </w:pPr>
      <w:r>
        <w:t xml:space="preserve">                ..................................</w:t>
      </w:r>
    </w:p>
    <w:p w:rsidR="003E115B" w:rsidRDefault="003E115B" w:rsidP="003E115B">
      <w:pPr>
        <w:pStyle w:val="RFCFigure"/>
      </w:pPr>
      <w:r>
        <w:t xml:space="preserve">                :                                :</w:t>
      </w:r>
    </w:p>
    <w:p w:rsidR="003E115B" w:rsidRDefault="003E115B" w:rsidP="003E115B">
      <w:pPr>
        <w:pStyle w:val="RFCFigure"/>
      </w:pPr>
      <w:r>
        <w:t xml:space="preserve">                :   ODU Abstract Topology @ MPI  :</w:t>
      </w:r>
    </w:p>
    <w:p w:rsidR="003E115B" w:rsidRDefault="003E115B" w:rsidP="003E115B">
      <w:pPr>
        <w:pStyle w:val="RFCFigure"/>
      </w:pPr>
      <w:r>
        <w:t xml:space="preserve">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S1 |--------| S2 |- - - - -(C-R4)</w:t>
      </w:r>
    </w:p>
    <w:p w:rsidR="003E115B" w:rsidRDefault="003E115B" w:rsidP="003E115B">
      <w:pPr>
        <w:pStyle w:val="RFCFigure"/>
      </w:pPr>
      <w:r>
        <w:t xml:space="preserve">                :        +----+        +----+    :    </w:t>
      </w:r>
    </w:p>
    <w:p w:rsidR="003E115B" w:rsidRDefault="003E115B" w:rsidP="003E115B">
      <w:pPr>
        <w:pStyle w:val="RFCFigure"/>
      </w:pPr>
      <w:r>
        <w:t xml:space="preserve">                :         /               |      :</w:t>
      </w:r>
    </w:p>
    <w:p w:rsidR="003E115B" w:rsidRDefault="003E115B" w:rsidP="003E115B">
      <w:pPr>
        <w:pStyle w:val="RFCFigure"/>
      </w:pPr>
      <w:r>
        <w:t xml:space="preserve">                :        /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(C-R1)- - - - -  S3 |---| S4 |      |      :</w:t>
      </w:r>
    </w:p>
    <w:p w:rsidR="003E115B" w:rsidRDefault="003E115B" w:rsidP="003E115B">
      <w:pPr>
        <w:pStyle w:val="RFCFigure"/>
      </w:pPr>
      <w:r>
        <w:t xml:space="preserve">                :S3-1 «== +   +----+      |      :</w:t>
      </w:r>
    </w:p>
    <w:p w:rsidR="003E115B" w:rsidRDefault="003E115B" w:rsidP="003E115B">
      <w:pPr>
        <w:pStyle w:val="RFCFigure"/>
      </w:pPr>
      <w:r>
        <w:t xml:space="preserve">                :       =        \        |      :</w:t>
      </w:r>
    </w:p>
    <w:p w:rsidR="003E115B" w:rsidRDefault="003E115B" w:rsidP="003E115B">
      <w:pPr>
        <w:pStyle w:val="RFCFigure"/>
      </w:pPr>
      <w:r>
        <w:t xml:space="preserve">                :       = \       \       |      :</w:t>
      </w:r>
    </w:p>
    <w:p w:rsidR="003E115B" w:rsidRDefault="003E115B" w:rsidP="003E115B">
      <w:pPr>
        <w:pStyle w:val="RFCFigure"/>
      </w:pPr>
      <w:r>
        <w:t xml:space="preserve">                :       == ---+    \      |      :</w:t>
      </w:r>
    </w:p>
    <w:p w:rsidR="003E115B" w:rsidRDefault="003E115B" w:rsidP="003E115B">
      <w:pPr>
        <w:pStyle w:val="RFCFigure"/>
      </w:pPr>
      <w:r>
        <w:t xml:space="preserve">                :        = </w:t>
      </w:r>
      <w:r w:rsidR="008F76C2">
        <w:t xml:space="preserve">  </w:t>
      </w:r>
      <w:r>
        <w:t xml:space="preserve"> |     \     |      :</w:t>
      </w:r>
    </w:p>
    <w:p w:rsidR="003E115B" w:rsidRDefault="003E115B" w:rsidP="003E115B">
      <w:pPr>
        <w:pStyle w:val="RFCFigure"/>
      </w:pPr>
      <w:r>
        <w:t xml:space="preserve">                :        = S5 |      \    |      :</w:t>
      </w:r>
    </w:p>
    <w:p w:rsidR="003E115B" w:rsidRDefault="003E115B" w:rsidP="003E115B">
      <w:pPr>
        <w:pStyle w:val="RFCFigure"/>
      </w:pPr>
      <w:r>
        <w:t xml:space="preserve">                :        == --+       \   |      :</w:t>
      </w:r>
    </w:p>
    <w:p w:rsidR="003E115B" w:rsidRDefault="003E115B" w:rsidP="003E115B">
      <w:pPr>
        <w:pStyle w:val="RFCFigure"/>
      </w:pPr>
      <w:r>
        <w:t xml:space="preserve">      (C-R2)- - - - -     =  \         \  |      :</w:t>
      </w:r>
    </w:p>
    <w:p w:rsidR="003E115B" w:rsidRDefault="003E115B" w:rsidP="003E115B">
      <w:pPr>
        <w:pStyle w:val="RFCFigure"/>
      </w:pPr>
      <w:r>
        <w:t xml:space="preserve">                :S6-1 \ / =   \         \ |      :</w:t>
      </w:r>
    </w:p>
    <w:p w:rsidR="003E115B" w:rsidRDefault="003E115B" w:rsidP="003E115B">
      <w:pPr>
        <w:pStyle w:val="RFCFigure"/>
      </w:pPr>
      <w:r>
        <w:t xml:space="preserve">                :    +---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S6 = --| S7 |---| S8 |- - - - -(C-R5)</w:t>
      </w:r>
    </w:p>
    <w:p w:rsidR="003E115B" w:rsidRDefault="003E115B" w:rsidP="003E115B">
      <w:pPr>
        <w:pStyle w:val="RFCFigure"/>
      </w:pPr>
      <w:r>
        <w:t xml:space="preserve">                :    +--- =   +----+   +----+    :    </w:t>
      </w:r>
    </w:p>
    <w:p w:rsidR="003E115B" w:rsidRDefault="003E115B" w:rsidP="003E115B">
      <w:pPr>
        <w:pStyle w:val="RFCFigure"/>
      </w:pPr>
      <w:r>
        <w:t xml:space="preserve">                :     /   =                      :</w:t>
      </w:r>
    </w:p>
    <w:p w:rsidR="003E115B" w:rsidRDefault="003E115B" w:rsidP="003E115B">
      <w:pPr>
        <w:pStyle w:val="RFCFigure"/>
      </w:pPr>
      <w:r>
        <w:t xml:space="preserve">      (C-R3)- - - - -  </w:t>
      </w:r>
      <w:r w:rsidR="00D3128B">
        <w:t>&lt;&lt;==</w:t>
      </w:r>
      <w:del w:id="482" w:author="Leeyoung" w:date="2017-10-25T11:35:00Z">
        <w:r w:rsidR="00D3128B" w:rsidDel="00575488">
          <w:delText>=</w:delText>
        </w:r>
      </w:del>
      <w:r w:rsidR="00D3128B">
        <w:t xml:space="preserve">                     </w:t>
      </w:r>
      <w:r>
        <w:t>:</w:t>
      </w:r>
    </w:p>
    <w:p w:rsidR="003E115B" w:rsidRDefault="003E115B" w:rsidP="003E115B">
      <w:pPr>
        <w:pStyle w:val="RFCFigure"/>
      </w:pPr>
      <w:r>
        <w:t xml:space="preserve">                :S6-2                            :</w:t>
      </w:r>
    </w:p>
    <w:p w:rsidR="00F23252" w:rsidRPr="000A0F17" w:rsidRDefault="003E115B" w:rsidP="000A0F17">
      <w:pPr>
        <w:pStyle w:val="RFCFigure"/>
      </w:pPr>
      <w:r>
        <w:t xml:space="preserve">                :................................:</w:t>
      </w:r>
    </w:p>
    <w:p w:rsidR="00F23252" w:rsidRPr="000A0F17" w:rsidRDefault="00F23252" w:rsidP="000A0F17">
      <w:pPr>
        <w:pStyle w:val="RFCFigure"/>
      </w:pPr>
    </w:p>
    <w:p w:rsidR="004035EE" w:rsidRPr="005E4EEA" w:rsidRDefault="004035EE" w:rsidP="00F5301C">
      <w:pPr>
        <w:pStyle w:val="Caption"/>
      </w:pPr>
      <w:bookmarkStart w:id="483" w:name="_Ref484844225"/>
      <w:r>
        <w:t>ODU2 Transit Tunnel</w:t>
      </w:r>
      <w:bookmarkEnd w:id="483"/>
    </w:p>
    <w:p w:rsidR="00232D45" w:rsidRDefault="00232D45" w:rsidP="00232D45">
      <w:pPr>
        <w:pStyle w:val="Heading3"/>
      </w:pPr>
      <w:bookmarkStart w:id="484" w:name="_Ref496531834"/>
      <w:bookmarkStart w:id="485" w:name="_Toc486488738"/>
      <w:moveToRangeStart w:id="486" w:author="Italo Busi" w:date="2017-10-23T13:31:00Z" w:name="move496528847"/>
      <w:moveTo w:id="487" w:author="Italo Busi" w:date="2017-10-23T13:31:00Z">
        <w:r>
          <w:lastRenderedPageBreak/>
          <w:t>EPL over ODU Service</w:t>
        </w:r>
      </w:moveTo>
      <w:bookmarkEnd w:id="484"/>
    </w:p>
    <w:p w:rsidR="00232D45" w:rsidRDefault="00232D45" w:rsidP="00232D45">
      <w:pPr>
        <w:rPr>
          <w:ins w:id="488" w:author="Italo Busi" w:date="2017-10-23T13:36:00Z"/>
        </w:rPr>
      </w:pPr>
      <w:ins w:id="489" w:author="Italo Busi" w:date="2017-10-23T13:35:00Z">
        <w:r>
          <w:t xml:space="preserve">As described in section 4.3.2 of </w:t>
        </w:r>
        <w:r w:rsidRPr="005E4EEA">
          <w:t>[</w:t>
        </w:r>
        <w:r w:rsidRPr="00AD373D">
          <w:t>TNBI-UseCases</w:t>
        </w:r>
        <w:r w:rsidRPr="005E4EEA">
          <w:t>]</w:t>
        </w:r>
        <w:r>
          <w:t xml:space="preserve">, the MDSC needs to setup an </w:t>
        </w:r>
      </w:ins>
      <w:ins w:id="490" w:author="Italo Busi" w:date="2017-10-23T13:36:00Z">
        <w:r>
          <w:t>EPL service between C-R1 and C-R3 supported by an ODU2 end-to-end connection between S3 and S6.</w:t>
        </w:r>
      </w:ins>
    </w:p>
    <w:p w:rsidR="00F67679" w:rsidRDefault="00F67679" w:rsidP="00F67679">
      <w:pPr>
        <w:rPr>
          <w:ins w:id="491" w:author="Italo Busi" w:date="2017-10-24T16:26:00Z"/>
        </w:rPr>
      </w:pPr>
      <w:ins w:id="492" w:author="Italo Busi" w:date="2017-10-24T16:26:00Z">
        <w:r w:rsidRPr="00FA67D1">
          <w:rPr>
            <w:highlight w:val="yellow"/>
          </w:rPr>
          <w:t>As described in section 3.1.1 above, it is not clear in this case how the Ethernet access links between the transport network and the IP router, are reported by the PNC to the MDSC.</w:t>
        </w:r>
      </w:ins>
    </w:p>
    <w:p w:rsidR="00232D45" w:rsidRDefault="00F67679" w:rsidP="00232D45">
      <w:pPr>
        <w:rPr>
          <w:ins w:id="493" w:author="Italo Busi" w:date="2017-10-23T13:45:00Z"/>
        </w:rPr>
      </w:pPr>
      <w:ins w:id="494" w:author="Italo Busi" w:date="2017-10-24T16:25:00Z">
        <w:r>
          <w:rPr>
            <w:highlight w:val="yellow"/>
          </w:rPr>
          <w:t xml:space="preserve">If the 10GE physical links are not reported as ODU links within the </w:t>
        </w:r>
      </w:ins>
      <w:ins w:id="495" w:author="Italo Busi" w:date="2017-10-23T13:37:00Z">
        <w:r w:rsidR="00922DDD" w:rsidRPr="00922DDD">
          <w:rPr>
            <w:highlight w:val="yellow"/>
            <w:rPrChange w:id="496" w:author="Italo Busi" w:date="2017-10-23T13:49:00Z">
              <w:rPr/>
            </w:rPrChange>
          </w:rPr>
          <w:t>ODU topology information</w:t>
        </w:r>
      </w:ins>
      <w:ins w:id="497" w:author="Italo Busi" w:date="2017-10-23T13:45:00Z">
        <w:r w:rsidR="00922DDD" w:rsidRPr="00922DDD">
          <w:rPr>
            <w:highlight w:val="yellow"/>
            <w:rPrChange w:id="498" w:author="Italo Busi" w:date="2017-10-23T13:49:00Z">
              <w:rPr/>
            </w:rPrChange>
          </w:rPr>
          <w:t>,</w:t>
        </w:r>
      </w:ins>
      <w:ins w:id="499" w:author="Italo Busi" w:date="2017-10-23T13:37:00Z">
        <w:r w:rsidR="00922DDD" w:rsidRPr="00922DDD">
          <w:rPr>
            <w:highlight w:val="yellow"/>
            <w:rPrChange w:id="500" w:author="Italo Busi" w:date="2017-10-23T13:49:00Z">
              <w:rPr/>
            </w:rPrChange>
          </w:rPr>
          <w:t xml:space="preserve"> described </w:t>
        </w:r>
      </w:ins>
      <w:ins w:id="501" w:author="Italo Busi" w:date="2017-10-23T13:41:00Z">
        <w:r w:rsidR="00922DDD" w:rsidRPr="00922DDD">
          <w:rPr>
            <w:highlight w:val="yellow"/>
            <w:rPrChange w:id="502" w:author="Italo Busi" w:date="2017-10-23T13:49:00Z">
              <w:rPr/>
            </w:rPrChange>
          </w:rPr>
          <w:t xml:space="preserve">in section </w:t>
        </w:r>
        <w:r w:rsidR="00922DDD" w:rsidRPr="00922DDD">
          <w:rPr>
            <w:highlight w:val="yellow"/>
            <w:rPrChange w:id="503" w:author="Italo Busi" w:date="2017-10-23T13:49:00Z">
              <w:rPr/>
            </w:rPrChange>
          </w:rPr>
          <w:fldChar w:fldCharType="begin"/>
        </w:r>
        <w:r w:rsidR="00922DDD" w:rsidRPr="00922DDD">
          <w:rPr>
            <w:highlight w:val="yellow"/>
            <w:rPrChange w:id="504" w:author="Italo Busi" w:date="2017-10-23T13:49:00Z">
              <w:rPr/>
            </w:rPrChange>
          </w:rPr>
          <w:instrText xml:space="preserve"> REF _Ref484797891 \r \h \t</w:instrText>
        </w:r>
      </w:ins>
      <w:r w:rsidR="006E75AB">
        <w:rPr>
          <w:highlight w:val="yellow"/>
        </w:rPr>
        <w:instrText xml:space="preserve"> \* MERGEFORMAT </w:instrText>
      </w:r>
      <w:r w:rsidR="00922DDD" w:rsidRPr="00922DDD">
        <w:rPr>
          <w:highlight w:val="yellow"/>
        </w:rPr>
      </w:r>
      <w:ins w:id="505" w:author="Italo Busi" w:date="2017-10-23T13:41:00Z">
        <w:r w:rsidR="00922DDD" w:rsidRPr="00922DDD">
          <w:rPr>
            <w:highlight w:val="yellow"/>
            <w:rPrChange w:id="506" w:author="Italo Busi" w:date="2017-10-23T13:49:00Z">
              <w:rPr/>
            </w:rPrChange>
          </w:rPr>
          <w:fldChar w:fldCharType="separate"/>
        </w:r>
        <w:r w:rsidR="00922DDD" w:rsidRPr="00922DDD">
          <w:rPr>
            <w:highlight w:val="yellow"/>
            <w:rPrChange w:id="507" w:author="Italo Busi" w:date="2017-10-23T13:49:00Z">
              <w:rPr/>
            </w:rPrChange>
          </w:rPr>
          <w:t>3.1.1</w:t>
        </w:r>
        <w:r w:rsidR="00922DDD" w:rsidRPr="00922DDD">
          <w:rPr>
            <w:highlight w:val="yellow"/>
            <w:rPrChange w:id="508" w:author="Italo Busi" w:date="2017-10-23T13:49:00Z">
              <w:rPr/>
            </w:rPrChange>
          </w:rPr>
          <w:fldChar w:fldCharType="end"/>
        </w:r>
      </w:ins>
      <w:ins w:id="509" w:author="Italo Busi" w:date="2017-10-23T13:43:00Z">
        <w:r w:rsidR="00922DDD" w:rsidRPr="00922DDD">
          <w:rPr>
            <w:highlight w:val="yellow"/>
            <w:rPrChange w:id="510" w:author="Italo Busi" w:date="2017-10-23T13:49:00Z">
              <w:rPr/>
            </w:rPrChange>
          </w:rPr>
          <w:t xml:space="preserve"> </w:t>
        </w:r>
      </w:ins>
      <w:ins w:id="511" w:author="Italo Busi" w:date="2017-10-23T13:45:00Z">
        <w:r w:rsidR="00922DDD" w:rsidRPr="00922DDD">
          <w:rPr>
            <w:highlight w:val="yellow"/>
            <w:rPrChange w:id="512" w:author="Italo Busi" w:date="2017-10-23T13:49:00Z">
              <w:rPr/>
            </w:rPrChange>
          </w:rPr>
          <w:t>above,</w:t>
        </w:r>
      </w:ins>
      <w:ins w:id="513" w:author="Italo Busi" w:date="2017-10-23T13:41:00Z">
        <w:r w:rsidR="00922DDD" w:rsidRPr="00922DDD">
          <w:rPr>
            <w:highlight w:val="yellow"/>
            <w:rPrChange w:id="514" w:author="Italo Busi" w:date="2017-10-23T13:49:00Z">
              <w:rPr/>
            </w:rPrChange>
          </w:rPr>
          <w:t xml:space="preserve"> </w:t>
        </w:r>
      </w:ins>
      <w:ins w:id="515" w:author="Italo Busi" w:date="2017-10-24T16:26:00Z">
        <w:r>
          <w:rPr>
            <w:highlight w:val="yellow"/>
          </w:rPr>
          <w:t xml:space="preserve">than the MDSC will not have sufficient information </w:t>
        </w:r>
      </w:ins>
      <w:ins w:id="516" w:author="Italo Busi" w:date="2017-10-23T13:43:00Z">
        <w:r w:rsidR="00922DDD" w:rsidRPr="00922DDD">
          <w:rPr>
            <w:highlight w:val="yellow"/>
            <w:rPrChange w:id="517" w:author="Italo Busi" w:date="2017-10-23T13:49:00Z">
              <w:rPr/>
            </w:rPrChange>
          </w:rPr>
          <w:t xml:space="preserve">to </w:t>
        </w:r>
      </w:ins>
      <w:ins w:id="518" w:author="Italo Busi" w:date="2017-10-23T13:44:00Z">
        <w:r w:rsidR="00922DDD" w:rsidRPr="00922DDD">
          <w:rPr>
            <w:highlight w:val="yellow"/>
            <w:rPrChange w:id="519" w:author="Italo Busi" w:date="2017-10-23T13:49:00Z">
              <w:rPr/>
            </w:rPrChange>
          </w:rPr>
          <w:t>know that C-R1 and C-R</w:t>
        </w:r>
      </w:ins>
      <w:ins w:id="520" w:author="Italo Busi" w:date="2017-10-23T13:46:00Z">
        <w:r w:rsidR="00922DDD" w:rsidRPr="00922DDD">
          <w:rPr>
            <w:highlight w:val="yellow"/>
            <w:rPrChange w:id="521" w:author="Italo Busi" w:date="2017-10-23T13:49:00Z">
              <w:rPr/>
            </w:rPrChange>
          </w:rPr>
          <w:t>3</w:t>
        </w:r>
      </w:ins>
      <w:ins w:id="522" w:author="Italo Busi" w:date="2017-10-23T13:44:00Z">
        <w:r w:rsidR="00922DDD" w:rsidRPr="00922DDD">
          <w:rPr>
            <w:highlight w:val="yellow"/>
            <w:rPrChange w:id="523" w:author="Italo Busi" w:date="2017-10-23T13:49:00Z">
              <w:rPr/>
            </w:rPrChange>
          </w:rPr>
          <w:t xml:space="preserve"> are attached to </w:t>
        </w:r>
      </w:ins>
      <w:ins w:id="524" w:author="Italo Busi" w:date="2017-10-24T16:25:00Z">
        <w:r>
          <w:rPr>
            <w:highlight w:val="yellow"/>
          </w:rPr>
          <w:t xml:space="preserve">nodes </w:t>
        </w:r>
      </w:ins>
      <w:ins w:id="525" w:author="Italo Busi" w:date="2017-10-23T13:44:00Z">
        <w:r w:rsidR="00922DDD" w:rsidRPr="00922DDD">
          <w:rPr>
            <w:highlight w:val="yellow"/>
            <w:rPrChange w:id="526" w:author="Italo Busi" w:date="2017-10-23T13:49:00Z">
              <w:rPr/>
            </w:rPrChange>
          </w:rPr>
          <w:t>S3 and S6.</w:t>
        </w:r>
      </w:ins>
    </w:p>
    <w:p w:rsidR="006E75AB" w:rsidRPr="006E75AB" w:rsidRDefault="00922DDD" w:rsidP="00232D45">
      <w:pPr>
        <w:rPr>
          <w:ins w:id="527" w:author="Italo Busi" w:date="2017-10-23T13:44:00Z"/>
          <w:i/>
          <w:rPrChange w:id="528" w:author="Italo Busi" w:date="2017-10-23T13:46:00Z">
            <w:rPr>
              <w:ins w:id="529" w:author="Italo Busi" w:date="2017-10-23T13:44:00Z"/>
            </w:rPr>
          </w:rPrChange>
        </w:rPr>
      </w:pPr>
      <w:ins w:id="530" w:author="Italo Busi" w:date="2017-10-23T13:45:00Z">
        <w:r w:rsidRPr="00922DDD">
          <w:rPr>
            <w:i/>
            <w:highlight w:val="yellow"/>
            <w:rPrChange w:id="531" w:author="Italo Busi" w:date="2017-10-23T13:46:00Z">
              <w:rPr/>
            </w:rPrChange>
          </w:rPr>
          <w:t>[</w:t>
        </w:r>
        <w:r w:rsidRPr="00922DDD">
          <w:rPr>
            <w:b/>
            <w:i/>
            <w:highlight w:val="yellow"/>
            <w:rPrChange w:id="532" w:author="Italo Busi" w:date="2017-10-23T13:46:00Z">
              <w:rPr/>
            </w:rPrChange>
          </w:rPr>
          <w:t>Editor</w:t>
        </w:r>
      </w:ins>
      <w:ins w:id="533" w:author="Italo Busi" w:date="2017-10-23T13:46:00Z">
        <w:r w:rsidRPr="00922DDD">
          <w:rPr>
            <w:b/>
            <w:i/>
            <w:highlight w:val="yellow"/>
            <w:rPrChange w:id="534" w:author="Italo Busi" w:date="2017-10-23T13:46:00Z">
              <w:rPr/>
            </w:rPrChange>
          </w:rPr>
          <w:t>s</w:t>
        </w:r>
      </w:ins>
      <w:ins w:id="535" w:author="Italo Busi" w:date="2017-10-23T13:49:00Z">
        <w:r w:rsidR="006E75AB">
          <w:rPr>
            <w:b/>
            <w:i/>
            <w:highlight w:val="yellow"/>
          </w:rPr>
          <w:t>’</w:t>
        </w:r>
      </w:ins>
      <w:ins w:id="536" w:author="Italo Busi" w:date="2017-10-23T13:46:00Z">
        <w:r w:rsidRPr="00922DDD">
          <w:rPr>
            <w:b/>
            <w:i/>
            <w:highlight w:val="yellow"/>
            <w:rPrChange w:id="537" w:author="Italo Busi" w:date="2017-10-23T13:46:00Z">
              <w:rPr/>
            </w:rPrChange>
          </w:rPr>
          <w:t xml:space="preserve"> note</w:t>
        </w:r>
        <w:r w:rsidRPr="00922DDD">
          <w:rPr>
            <w:i/>
            <w:highlight w:val="yellow"/>
            <w:rPrChange w:id="538" w:author="Italo Busi" w:date="2017-10-23T13:46:00Z">
              <w:rPr/>
            </w:rPrChange>
          </w:rPr>
          <w:t>:] Need to discuss how the MDSC can know that C-R1 and C-R3 are attached to S3 and S</w:t>
        </w:r>
      </w:ins>
      <w:ins w:id="539" w:author="Italo Busi" w:date="2017-10-23T13:47:00Z">
        <w:r w:rsidR="006E75AB">
          <w:rPr>
            <w:i/>
            <w:highlight w:val="yellow"/>
          </w:rPr>
          <w:t>6</w:t>
        </w:r>
      </w:ins>
      <w:ins w:id="540" w:author="Italo Busi" w:date="2017-10-23T13:46:00Z">
        <w:r w:rsidRPr="00922DDD">
          <w:rPr>
            <w:i/>
            <w:highlight w:val="yellow"/>
            <w:rPrChange w:id="541" w:author="Italo Busi" w:date="2017-10-23T13:46:00Z">
              <w:rPr/>
            </w:rPrChange>
          </w:rPr>
          <w:t>.</w:t>
        </w:r>
      </w:ins>
    </w:p>
    <w:p w:rsidR="00C97F20" w:rsidRPr="000952C8" w:rsidRDefault="00922DDD" w:rsidP="00232D45">
      <w:pPr>
        <w:rPr>
          <w:ins w:id="542" w:author="Italo Busi" w:date="2017-10-23T13:51:00Z"/>
          <w:highlight w:val="yellow"/>
          <w:rPrChange w:id="543" w:author="Italo Busi" w:date="2017-10-26T12:47:00Z">
            <w:rPr>
              <w:ins w:id="544" w:author="Italo Busi" w:date="2017-10-23T13:51:00Z"/>
            </w:rPr>
          </w:rPrChange>
        </w:rPr>
      </w:pPr>
      <w:ins w:id="545" w:author="Italo Busi" w:date="2017-10-23T13:50:00Z">
        <w:r w:rsidRPr="00922DDD">
          <w:rPr>
            <w:highlight w:val="yellow"/>
            <w:rPrChange w:id="546" w:author="Italo Busi" w:date="2017-10-26T12:47:00Z">
              <w:rPr/>
            </w:rPrChange>
          </w:rPr>
          <w:t xml:space="preserve">Assuming that the MDSC knows how C-R1 and C-R3 are attached to the transport network, the MDSC would </w:t>
        </w:r>
      </w:ins>
      <w:del w:id="547" w:author="Italo Busi" w:date="2017-10-29T10:20:00Z">
        <w:r w:rsidR="00EC290E" w:rsidDel="009F7F72">
          <w:rPr>
            <w:rStyle w:val="CommentReference"/>
          </w:rPr>
          <w:commentReference w:id="548"/>
        </w:r>
      </w:del>
      <w:ins w:id="549" w:author="Italo Busi" w:date="2017-10-23T13:50:00Z">
        <w:r w:rsidRPr="00922DDD">
          <w:rPr>
            <w:highlight w:val="yellow"/>
            <w:rPrChange w:id="550" w:author="Italo Busi" w:date="2017-10-26T12:47:00Z">
              <w:rPr/>
            </w:rPrChange>
          </w:rPr>
          <w:t>request the Transport PNC to setup an ODU2 end-to-end Tunnel between S3 and S6.</w:t>
        </w:r>
      </w:ins>
    </w:p>
    <w:p w:rsidR="006E75AB" w:rsidRPr="000952C8" w:rsidRDefault="00922DDD" w:rsidP="00232D45">
      <w:pPr>
        <w:rPr>
          <w:ins w:id="551" w:author="Italo Busi" w:date="2017-10-23T13:59:00Z"/>
          <w:highlight w:val="yellow"/>
          <w:rPrChange w:id="552" w:author="Italo Busi" w:date="2017-10-26T12:47:00Z">
            <w:rPr>
              <w:ins w:id="553" w:author="Italo Busi" w:date="2017-10-23T13:59:00Z"/>
            </w:rPr>
          </w:rPrChange>
        </w:rPr>
      </w:pPr>
      <w:ins w:id="554" w:author="Italo Busi" w:date="2017-10-23T13:57:00Z">
        <w:r w:rsidRPr="00922DDD">
          <w:rPr>
            <w:highlight w:val="yellow"/>
            <w:rPrChange w:id="555" w:author="Italo Busi" w:date="2017-10-26T12:47:00Z">
              <w:rPr/>
            </w:rPrChange>
          </w:rPr>
          <w:t xml:space="preserve">This ODU Tunnel is setup between two TTPs of nodes S3 and S6. </w:t>
        </w:r>
      </w:ins>
      <w:ins w:id="556" w:author="Italo Busi" w:date="2017-10-23T13:56:00Z">
        <w:r w:rsidRPr="00922DDD">
          <w:rPr>
            <w:highlight w:val="yellow"/>
            <w:rPrChange w:id="557" w:author="Italo Busi" w:date="2017-10-26T12:47:00Z">
              <w:rPr/>
            </w:rPrChange>
          </w:rPr>
          <w:t>In case nodes S3 and S6 support more than one TTP</w:t>
        </w:r>
      </w:ins>
      <w:ins w:id="558" w:author="Italo Busi" w:date="2017-10-23T13:59:00Z">
        <w:r w:rsidRPr="00922DDD">
          <w:rPr>
            <w:highlight w:val="yellow"/>
            <w:rPrChange w:id="559" w:author="Italo Busi" w:date="2017-10-26T12:47:00Z">
              <w:rPr/>
            </w:rPrChange>
          </w:rPr>
          <w:t>, the MDSC should decide which TTP to use.</w:t>
        </w:r>
      </w:ins>
    </w:p>
    <w:p w:rsidR="00C97F20" w:rsidRDefault="005A4CA9" w:rsidP="00232D45">
      <w:pPr>
        <w:rPr>
          <w:ins w:id="560" w:author="Italo Busi" w:date="2017-10-23T14:00:00Z"/>
        </w:rPr>
      </w:pPr>
      <w:ins w:id="561" w:author="Italo Busi" w:date="2017-10-30T00:52:00Z">
        <w:r>
          <w:rPr>
            <w:highlight w:val="yellow"/>
          </w:rPr>
          <w:t>As discussed in s</w:t>
        </w:r>
      </w:ins>
      <w:ins w:id="562" w:author="Italo Busi" w:date="2017-10-30T00:53:00Z">
        <w:r>
          <w:rPr>
            <w:highlight w:val="yellow"/>
          </w:rPr>
          <w:t xml:space="preserve">ection </w:t>
        </w:r>
        <w:r w:rsidR="00922DDD">
          <w:rPr>
            <w:highlight w:val="yellow"/>
          </w:rPr>
          <w:fldChar w:fldCharType="begin"/>
        </w:r>
        <w:r>
          <w:rPr>
            <w:highlight w:val="yellow"/>
          </w:rPr>
          <w:instrText xml:space="preserve"> REF _Ref484797891 \r \h \t</w:instrText>
        </w:r>
      </w:ins>
      <w:r w:rsidR="00922DDD">
        <w:rPr>
          <w:highlight w:val="yellow"/>
        </w:rPr>
      </w:r>
      <w:r w:rsidR="00922DDD">
        <w:rPr>
          <w:highlight w:val="yellow"/>
        </w:rPr>
        <w:fldChar w:fldCharType="separate"/>
      </w:r>
      <w:ins w:id="563" w:author="Italo Busi" w:date="2017-10-30T00:53:00Z">
        <w:r>
          <w:rPr>
            <w:highlight w:val="yellow"/>
          </w:rPr>
          <w:t>3.1.1</w:t>
        </w:r>
        <w:r w:rsidR="00922DDD">
          <w:rPr>
            <w:highlight w:val="yellow"/>
          </w:rPr>
          <w:fldChar w:fldCharType="end"/>
        </w:r>
      </w:ins>
      <w:ins w:id="564" w:author="Italo Busi" w:date="2017-10-23T14:00:00Z">
        <w:r w:rsidR="00922DDD" w:rsidRPr="00922DDD">
          <w:rPr>
            <w:highlight w:val="yellow"/>
            <w:rPrChange w:id="565" w:author="Italo Busi" w:date="2017-10-26T12:47:00Z">
              <w:rPr/>
            </w:rPrChange>
          </w:rPr>
          <w:t xml:space="preserve">, depending on the </w:t>
        </w:r>
      </w:ins>
      <w:ins w:id="566" w:author="Italo Busi" w:date="2017-10-30T00:53:00Z">
        <w:r>
          <w:rPr>
            <w:highlight w:val="yellow"/>
          </w:rPr>
          <w:t xml:space="preserve">different </w:t>
        </w:r>
      </w:ins>
      <w:ins w:id="567" w:author="Italo Busi" w:date="2017-10-23T14:00:00Z">
        <w:r w:rsidR="00922DDD" w:rsidRPr="00922DDD">
          <w:rPr>
            <w:highlight w:val="yellow"/>
            <w:rPrChange w:id="568" w:author="Italo Busi" w:date="2017-10-26T12:47:00Z">
              <w:rPr/>
            </w:rPrChange>
          </w:rPr>
          <w:t xml:space="preserve">hardware </w:t>
        </w:r>
      </w:ins>
      <w:ins w:id="569" w:author="Italo Busi" w:date="2017-10-30T00:53:00Z">
        <w:r>
          <w:t>implementations</w:t>
        </w:r>
      </w:ins>
      <w:r w:rsidR="00EC290E">
        <w:rPr>
          <w:rStyle w:val="CommentReference"/>
        </w:rPr>
        <w:commentReference w:id="570"/>
      </w:r>
      <w:ins w:id="571" w:author="Italo Busi" w:date="2017-10-23T14:00:00Z">
        <w:r w:rsidR="00922DDD" w:rsidRPr="00922DDD">
          <w:rPr>
            <w:highlight w:val="yellow"/>
            <w:rPrChange w:id="572" w:author="Italo Busi" w:date="2017-10-26T12:47:00Z">
              <w:rPr/>
            </w:rPrChange>
          </w:rPr>
          <w:t xml:space="preserve"> of the physical nodes S3 and S6, not all the access links can be connected to all the TTPs</w:t>
        </w:r>
      </w:ins>
      <w:ins w:id="573" w:author="Italo Busi" w:date="2017-10-23T14:01:00Z">
        <w:r w:rsidR="00922DDD" w:rsidRPr="00922DDD">
          <w:rPr>
            <w:highlight w:val="yellow"/>
            <w:rPrChange w:id="574" w:author="Italo Busi" w:date="2017-10-26T12:47:00Z">
              <w:rPr/>
            </w:rPrChange>
          </w:rPr>
          <w:t xml:space="preserve">. The MDSC should therefore not only select the optimal TTP but also a TTP that </w:t>
        </w:r>
      </w:ins>
      <w:ins w:id="575" w:author="Italo Busi" w:date="2017-10-23T14:02:00Z">
        <w:r w:rsidR="00922DDD" w:rsidRPr="00922DDD">
          <w:rPr>
            <w:highlight w:val="yellow"/>
            <w:rPrChange w:id="576" w:author="Italo Busi" w:date="2017-10-26T12:47:00Z">
              <w:rPr/>
            </w:rPrChange>
          </w:rPr>
          <w:t>would</w:t>
        </w:r>
      </w:ins>
      <w:ins w:id="577" w:author="Italo Busi" w:date="2017-10-23T14:01:00Z">
        <w:r w:rsidR="00922DDD" w:rsidRPr="00922DDD">
          <w:rPr>
            <w:highlight w:val="yellow"/>
            <w:rPrChange w:id="578" w:author="Italo Busi" w:date="2017-10-26T12:47:00Z">
              <w:rPr/>
            </w:rPrChange>
          </w:rPr>
          <w:t xml:space="preserve"> </w:t>
        </w:r>
      </w:ins>
      <w:ins w:id="579" w:author="Italo Busi" w:date="2017-10-23T14:02:00Z">
        <w:r w:rsidR="00922DDD" w:rsidRPr="00922DDD">
          <w:rPr>
            <w:highlight w:val="yellow"/>
            <w:rPrChange w:id="580" w:author="Italo Busi" w:date="2017-10-26T12:47:00Z">
              <w:rPr/>
            </w:rPrChange>
          </w:rPr>
          <w:t>allow the Tunnel to be used by the service.</w:t>
        </w:r>
      </w:ins>
    </w:p>
    <w:p w:rsidR="003F47C6" w:rsidRDefault="003F47C6" w:rsidP="003F47C6">
      <w:pPr>
        <w:rPr>
          <w:ins w:id="581" w:author="Italo Busi" w:date="2017-10-23T14:02:00Z"/>
          <w:i/>
          <w:highlight w:val="yellow"/>
        </w:rPr>
      </w:pPr>
      <w:ins w:id="582" w:author="Italo Busi" w:date="2017-10-23T14:02: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sidRPr="006E75AB">
          <w:rPr>
            <w:i/>
            <w:highlight w:val="yellow"/>
          </w:rPr>
          <w:t xml:space="preserve">:] Need to discuss how the MDSC can </w:t>
        </w:r>
        <w:r>
          <w:rPr>
            <w:i/>
            <w:highlight w:val="yellow"/>
          </w:rPr>
          <w:t>select which TTP in nodes S3 and/or S6 to use.</w:t>
        </w:r>
      </w:ins>
    </w:p>
    <w:p w:rsidR="00C97F20" w:rsidRPr="007A6E2B" w:rsidRDefault="00922DDD" w:rsidP="00232D45">
      <w:pPr>
        <w:rPr>
          <w:ins w:id="583" w:author="Italo Busi" w:date="2017-10-23T14:01:00Z"/>
          <w:highlight w:val="yellow"/>
          <w:rPrChange w:id="584" w:author="Italo Busi" w:date="2017-10-26T12:52:00Z">
            <w:rPr>
              <w:ins w:id="585" w:author="Italo Busi" w:date="2017-10-23T14:01:00Z"/>
            </w:rPr>
          </w:rPrChange>
        </w:rPr>
      </w:pPr>
      <w:ins w:id="586" w:author="Italo Busi" w:date="2017-10-23T13:58:00Z">
        <w:r w:rsidRPr="00922DDD">
          <w:rPr>
            <w:highlight w:val="yellow"/>
            <w:rPrChange w:id="587" w:author="Italo Busi" w:date="2017-10-26T12:52:00Z">
              <w:rPr/>
            </w:rPrChange>
          </w:rPr>
          <w:t xml:space="preserve">It </w:t>
        </w:r>
        <w:del w:id="588" w:author="Leeyoung" w:date="2017-10-25T11:37:00Z">
          <w:r w:rsidRPr="00922DDD">
            <w:rPr>
              <w:highlight w:val="yellow"/>
              <w:rPrChange w:id="589" w:author="Italo Busi" w:date="2017-10-26T12:52:00Z">
                <w:rPr/>
              </w:rPrChange>
            </w:rPr>
            <w:delText>can be</w:delText>
          </w:r>
        </w:del>
      </w:ins>
      <w:ins w:id="590" w:author="Leeyoung" w:date="2017-10-25T11:37:00Z">
        <w:r w:rsidRPr="00922DDD">
          <w:rPr>
            <w:highlight w:val="yellow"/>
            <w:rPrChange w:id="591" w:author="Italo Busi" w:date="2017-10-26T12:52:00Z">
              <w:rPr/>
            </w:rPrChange>
          </w:rPr>
          <w:t>is</w:t>
        </w:r>
      </w:ins>
      <w:ins w:id="592" w:author="Italo Busi" w:date="2017-10-23T13:58:00Z">
        <w:r w:rsidRPr="00922DDD">
          <w:rPr>
            <w:highlight w:val="yellow"/>
            <w:rPrChange w:id="593" w:author="Italo Busi" w:date="2017-10-26T12:52:00Z">
              <w:rPr/>
            </w:rPrChange>
          </w:rPr>
          <w:t xml:space="preserve"> assumed that in case node S3 </w:t>
        </w:r>
      </w:ins>
      <w:ins w:id="594" w:author="Italo Busi" w:date="2017-10-23T13:59:00Z">
        <w:r w:rsidRPr="00922DDD">
          <w:rPr>
            <w:highlight w:val="yellow"/>
            <w:rPrChange w:id="595" w:author="Italo Busi" w:date="2017-10-26T12:52:00Z">
              <w:rPr/>
            </w:rPrChange>
          </w:rPr>
          <w:t xml:space="preserve">or </w:t>
        </w:r>
      </w:ins>
      <w:ins w:id="596" w:author="Italo Busi" w:date="2017-10-23T14:01:00Z">
        <w:r w:rsidRPr="00922DDD">
          <w:rPr>
            <w:highlight w:val="yellow"/>
            <w:rPrChange w:id="597" w:author="Italo Busi" w:date="2017-10-26T12:52:00Z">
              <w:rPr/>
            </w:rPrChange>
          </w:rPr>
          <w:t xml:space="preserve">node </w:t>
        </w:r>
      </w:ins>
      <w:ins w:id="598" w:author="Italo Busi" w:date="2017-10-23T13:58:00Z">
        <w:r w:rsidRPr="00922DDD">
          <w:rPr>
            <w:highlight w:val="yellow"/>
            <w:rPrChange w:id="599" w:author="Italo Busi" w:date="2017-10-26T12:52:00Z">
              <w:rPr/>
            </w:rPrChange>
          </w:rPr>
          <w:t>S6 support</w:t>
        </w:r>
      </w:ins>
      <w:ins w:id="600" w:author="Italo Busi" w:date="2017-10-23T13:59:00Z">
        <w:r w:rsidRPr="00922DDD">
          <w:rPr>
            <w:highlight w:val="yellow"/>
            <w:rPrChange w:id="601" w:author="Italo Busi" w:date="2017-10-26T12:52:00Z">
              <w:rPr/>
            </w:rPrChange>
          </w:rPr>
          <w:t>s</w:t>
        </w:r>
      </w:ins>
      <w:ins w:id="602" w:author="Italo Busi" w:date="2017-10-23T13:58:00Z">
        <w:r w:rsidRPr="00922DDD">
          <w:rPr>
            <w:highlight w:val="yellow"/>
            <w:rPrChange w:id="603" w:author="Italo Busi" w:date="2017-10-26T12:52:00Z">
              <w:rPr/>
            </w:rPrChange>
          </w:rPr>
          <w:t xml:space="preserve"> only one</w:t>
        </w:r>
      </w:ins>
      <w:ins w:id="604" w:author="Italo Busi" w:date="2017-10-23T13:59:00Z">
        <w:r w:rsidRPr="00922DDD">
          <w:rPr>
            <w:highlight w:val="yellow"/>
            <w:rPrChange w:id="605" w:author="Italo Busi" w:date="2017-10-26T12:52:00Z">
              <w:rPr/>
            </w:rPrChange>
          </w:rPr>
          <w:t xml:space="preserve"> TTP, this TTP can be accessed by all the access links.</w:t>
        </w:r>
      </w:ins>
    </w:p>
    <w:p w:rsidR="003F47C6" w:rsidRDefault="00922DDD" w:rsidP="005A4CA9">
      <w:pPr>
        <w:rPr>
          <w:ins w:id="606" w:author="Italo Busi" w:date="2017-10-23T13:36:00Z"/>
        </w:rPr>
      </w:pPr>
      <w:ins w:id="607" w:author="Italo Busi" w:date="2017-10-23T14:06:00Z">
        <w:r w:rsidRPr="00922DDD">
          <w:rPr>
            <w:highlight w:val="yellow"/>
            <w:rPrChange w:id="608" w:author="Italo Busi" w:date="2017-10-26T12:52:00Z">
              <w:rPr/>
            </w:rPrChange>
          </w:rPr>
          <w:t>Once the ODU2 Tunnel setup has been requested, unless there is a one-to-one relationship between the S3 and S6 TTPs and the</w:t>
        </w:r>
      </w:ins>
      <w:ins w:id="609" w:author="Italo Busi" w:date="2017-10-30T01:02:00Z">
        <w:r w:rsidR="00471CA3">
          <w:rPr>
            <w:highlight w:val="yellow"/>
          </w:rPr>
          <w:t xml:space="preserve"> Ethernet</w:t>
        </w:r>
      </w:ins>
      <w:ins w:id="610" w:author="Italo Busi" w:date="2017-10-23T14:06:00Z">
        <w:r w:rsidRPr="00922DDD">
          <w:rPr>
            <w:highlight w:val="yellow"/>
            <w:rPrChange w:id="611" w:author="Italo Busi" w:date="2017-10-26T12:52:00Z">
              <w:rPr/>
            </w:rPrChange>
          </w:rPr>
          <w:t xml:space="preserve"> access links toward C-R1 and C-R3 (</w:t>
        </w:r>
      </w:ins>
      <w:ins w:id="612" w:author="Italo Busi" w:date="2017-10-30T00:57:00Z">
        <w:r w:rsidR="005A4CA9">
          <w:rPr>
            <w:highlight w:val="yellow"/>
          </w:rPr>
          <w:t xml:space="preserve">as in the case, described in section </w:t>
        </w:r>
        <w:r>
          <w:rPr>
            <w:highlight w:val="yellow"/>
          </w:rPr>
          <w:fldChar w:fldCharType="begin"/>
        </w:r>
        <w:r w:rsidR="005A4CA9">
          <w:rPr>
            <w:highlight w:val="yellow"/>
          </w:rPr>
          <w:instrText xml:space="preserve"> REF _Ref484797891 \r \h \t</w:instrText>
        </w:r>
      </w:ins>
      <w:r>
        <w:rPr>
          <w:highlight w:val="yellow"/>
        </w:rPr>
      </w:r>
      <w:r>
        <w:rPr>
          <w:highlight w:val="yellow"/>
        </w:rPr>
        <w:fldChar w:fldCharType="separate"/>
      </w:r>
      <w:ins w:id="613" w:author="Italo Busi" w:date="2017-10-30T00:57:00Z">
        <w:r w:rsidR="005A4CA9">
          <w:rPr>
            <w:highlight w:val="yellow"/>
          </w:rPr>
          <w:t>3.1.1</w:t>
        </w:r>
        <w:r>
          <w:rPr>
            <w:highlight w:val="yellow"/>
          </w:rPr>
          <w:fldChar w:fldCharType="end"/>
        </w:r>
        <w:r w:rsidR="005A4CA9">
          <w:rPr>
            <w:highlight w:val="yellow"/>
          </w:rPr>
          <w:t xml:space="preserve">, where the </w:t>
        </w:r>
      </w:ins>
      <w:ins w:id="614" w:author="Italo Busi" w:date="2017-10-30T01:02:00Z">
        <w:r w:rsidR="00471CA3">
          <w:rPr>
            <w:highlight w:val="yellow"/>
          </w:rPr>
          <w:t xml:space="preserve">Ethernet </w:t>
        </w:r>
      </w:ins>
      <w:ins w:id="615" w:author="Italo Busi" w:date="2017-10-30T00:57:00Z">
        <w:r w:rsidR="005A4CA9" w:rsidRPr="00AB0D09">
          <w:rPr>
            <w:highlight w:val="yellow"/>
          </w:rPr>
          <w:t>access links reside on different</w:t>
        </w:r>
        <w:r w:rsidR="005A4CA9">
          <w:rPr>
            <w:highlight w:val="yellow"/>
          </w:rPr>
          <w:t>/dedicated</w:t>
        </w:r>
        <w:r w:rsidR="005A4CA9" w:rsidRPr="00AB0D09">
          <w:rPr>
            <w:highlight w:val="yellow"/>
          </w:rPr>
          <w:t xml:space="preserve"> acces</w:t>
        </w:r>
      </w:ins>
      <w:ins w:id="616" w:author="Italo Busi" w:date="2017-10-30T01:00:00Z">
        <w:r w:rsidR="005A4CA9">
          <w:rPr>
            <w:highlight w:val="yellow"/>
          </w:rPr>
          <w:t xml:space="preserve">s card such that the ODU2 tunnel can only </w:t>
        </w:r>
      </w:ins>
      <w:ins w:id="617" w:author="Italo Busi" w:date="2017-10-30T01:01:00Z">
        <w:r w:rsidR="005A4CA9">
          <w:rPr>
            <w:highlight w:val="yellow"/>
          </w:rPr>
          <w:t>carry the Ethernet traffic from the only Ethernet access link on the same access card where the ODU</w:t>
        </w:r>
      </w:ins>
      <w:ins w:id="618" w:author="Italo Busi" w:date="2017-10-30T01:02:00Z">
        <w:r w:rsidR="005A4CA9">
          <w:rPr>
            <w:highlight w:val="yellow"/>
          </w:rPr>
          <w:t>2 tunnel is terminated</w:t>
        </w:r>
      </w:ins>
      <w:del w:id="619" w:author="Italo Busi" w:date="2017-10-30T00:58:00Z">
        <w:r w:rsidR="00CC0418" w:rsidDel="005A4CA9">
          <w:rPr>
            <w:rStyle w:val="CommentReference"/>
          </w:rPr>
          <w:commentReference w:id="620"/>
        </w:r>
      </w:del>
      <w:ins w:id="621" w:author="Italo Busi" w:date="2017-10-23T14:06:00Z">
        <w:r w:rsidRPr="00922DDD">
          <w:rPr>
            <w:highlight w:val="yellow"/>
            <w:rPrChange w:id="622" w:author="Italo Busi" w:date="2017-10-26T12:52:00Z">
              <w:rPr/>
            </w:rPrChange>
          </w:rPr>
          <w:t xml:space="preserve">), the </w:t>
        </w:r>
      </w:ins>
      <w:ins w:id="623" w:author="Italo Busi" w:date="2017-10-23T14:07:00Z">
        <w:r w:rsidRPr="00922DDD">
          <w:rPr>
            <w:highlight w:val="yellow"/>
            <w:rPrChange w:id="624" w:author="Italo Busi" w:date="2017-10-26T12:52:00Z">
              <w:rPr/>
            </w:rPrChange>
          </w:rPr>
          <w:t xml:space="preserve">MDSC </w:t>
        </w:r>
        <w:r w:rsidRPr="00922DDD">
          <w:rPr>
            <w:highlight w:val="yellow"/>
            <w:rPrChange w:id="625" w:author="Italo Busi" w:date="2017-10-26T12:52:00Z">
              <w:rPr/>
            </w:rPrChange>
          </w:rPr>
          <w:lastRenderedPageBreak/>
          <w:t xml:space="preserve">also needs to request the setup of an EPL service from the access </w:t>
        </w:r>
      </w:ins>
      <w:ins w:id="626" w:author="Italo Busi" w:date="2017-10-23T14:08:00Z">
        <w:r w:rsidRPr="00922DDD">
          <w:rPr>
            <w:highlight w:val="yellow"/>
            <w:rPrChange w:id="627" w:author="Italo Busi" w:date="2017-10-26T12:52:00Z">
              <w:rPr/>
            </w:rPrChange>
          </w:rPr>
          <w:t>links</w:t>
        </w:r>
      </w:ins>
      <w:ins w:id="628" w:author="Italo Busi" w:date="2017-10-23T14:07:00Z">
        <w:r w:rsidRPr="00922DDD">
          <w:rPr>
            <w:highlight w:val="yellow"/>
            <w:rPrChange w:id="629" w:author="Italo Busi" w:date="2017-10-26T12:52:00Z">
              <w:rPr/>
            </w:rPrChange>
          </w:rPr>
          <w:t xml:space="preserve"> on S3 and S6, attached to C-R1 and C-R3, and this ODU2 Tunnel.</w:t>
        </w:r>
      </w:ins>
    </w:p>
    <w:p w:rsidR="003F47C6" w:rsidRDefault="003F47C6" w:rsidP="003F47C6">
      <w:pPr>
        <w:rPr>
          <w:ins w:id="630" w:author="Italo Busi" w:date="2017-10-23T14:08:00Z"/>
          <w:i/>
          <w:highlight w:val="yellow"/>
        </w:rPr>
      </w:pPr>
      <w:ins w:id="631" w:author="Italo Busi" w:date="2017-10-23T14:08: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sidRPr="006E75AB">
          <w:rPr>
            <w:i/>
            <w:highlight w:val="yellow"/>
          </w:rPr>
          <w:t xml:space="preserve">:] Need to discuss how </w:t>
        </w:r>
        <w:r>
          <w:rPr>
            <w:i/>
            <w:highlight w:val="yellow"/>
          </w:rPr>
          <w:t>EPL service can be setup.</w:t>
        </w:r>
      </w:ins>
    </w:p>
    <w:p w:rsidR="00232D45" w:rsidDel="00232D45" w:rsidRDefault="00232D45" w:rsidP="00232D45">
      <w:pPr>
        <w:rPr>
          <w:del w:id="632" w:author="Italo Busi" w:date="2017-10-23T13:32:00Z"/>
        </w:rPr>
      </w:pPr>
      <w:moveTo w:id="633" w:author="Italo Busi" w:date="2017-10-23T13:31:00Z">
        <w:del w:id="634" w:author="Italo Busi" w:date="2017-10-23T13:32:00Z">
          <w:r w:rsidRPr="004035EE" w:rsidDel="00232D45">
            <w:rPr>
              <w:highlight w:val="yellow"/>
            </w:rPr>
            <w:delText>To be added</w:delText>
          </w:r>
        </w:del>
      </w:moveTo>
    </w:p>
    <w:moveToRangeEnd w:id="486"/>
    <w:p w:rsidR="004035EE" w:rsidRDefault="004035EE" w:rsidP="004035EE">
      <w:pPr>
        <w:pStyle w:val="Heading3"/>
      </w:pPr>
      <w:r>
        <w:t>OTN Client Private Line Service</w:t>
      </w:r>
      <w:bookmarkEnd w:id="485"/>
    </w:p>
    <w:p w:rsidR="00232D45" w:rsidRPr="00232D45" w:rsidRDefault="003F47C6" w:rsidP="00232D45">
      <w:pPr>
        <w:rPr>
          <w:ins w:id="635" w:author="Italo Busi" w:date="2017-10-23T13:31:00Z"/>
          <w:i/>
          <w:highlight w:val="yellow"/>
        </w:rPr>
      </w:pPr>
      <w:ins w:id="636" w:author="Italo Busi" w:date="2017-10-23T14:08: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Pr>
            <w:b/>
            <w:i/>
            <w:highlight w:val="yellow"/>
          </w:rPr>
          <w:t xml:space="preserve"> (for discussion with the DT)</w:t>
        </w:r>
        <w:r w:rsidRPr="006E75AB">
          <w:rPr>
            <w:i/>
            <w:highlight w:val="yellow"/>
          </w:rPr>
          <w:t xml:space="preserve">:] </w:t>
        </w:r>
      </w:ins>
      <w:ins w:id="637" w:author="Italo Busi" w:date="2017-10-23T13:31:00Z">
        <w:r w:rsidR="00232D45" w:rsidRPr="00232D45">
          <w:rPr>
            <w:i/>
            <w:highlight w:val="yellow"/>
          </w:rPr>
          <w:t>The [TNBI-UseCases] call this "Other OTN Client Services": we need to align the term.</w:t>
        </w:r>
      </w:ins>
    </w:p>
    <w:p w:rsidR="00232D45" w:rsidRPr="00232D45" w:rsidRDefault="00232D45" w:rsidP="00232D45">
      <w:pPr>
        <w:rPr>
          <w:ins w:id="638" w:author="Italo Busi" w:date="2017-10-23T13:31:00Z"/>
          <w:i/>
        </w:rPr>
      </w:pPr>
      <w:ins w:id="639" w:author="Italo Busi" w:date="2017-10-23T13:31:00Z">
        <w:r w:rsidRPr="00232D45">
          <w:rPr>
            <w:i/>
            <w:highlight w:val="yellow"/>
          </w:rPr>
          <w:t>What about "Other OTN Client Private Line Service"? These are not the only OTN client but these are only private line services.</w:t>
        </w:r>
      </w:ins>
    </w:p>
    <w:p w:rsidR="003F47C6" w:rsidRDefault="003F47C6" w:rsidP="003F47C6">
      <w:pPr>
        <w:rPr>
          <w:ins w:id="640" w:author="Italo Busi" w:date="2017-10-23T14:10:00Z"/>
        </w:rPr>
      </w:pPr>
      <w:ins w:id="641" w:author="Italo Busi" w:date="2017-10-23T14:10:00Z">
        <w:r w:rsidRPr="006E75AB">
          <w:rPr>
            <w:highlight w:val="yellow"/>
          </w:rPr>
          <w:t xml:space="preserve">As described in section 3.1.1 above, it is not clear in this case how the access links </w:t>
        </w:r>
      </w:ins>
      <w:ins w:id="642" w:author="Italo Busi" w:date="2017-10-23T14:19:00Z">
        <w:r w:rsidR="00CC4BE7">
          <w:rPr>
            <w:highlight w:val="yellow"/>
          </w:rPr>
          <w:t xml:space="preserve">(e.g., the STM-N access links) </w:t>
        </w:r>
      </w:ins>
      <w:ins w:id="643" w:author="Italo Busi" w:date="2017-10-23T14:10:00Z">
        <w:r w:rsidRPr="006E75AB">
          <w:rPr>
            <w:highlight w:val="yellow"/>
          </w:rPr>
          <w:t>between the transport network and the IP router, are reported by the PNC to the MDSC.</w:t>
        </w:r>
      </w:ins>
    </w:p>
    <w:p w:rsidR="003F47C6" w:rsidRPr="007A6E2B" w:rsidRDefault="00922DDD" w:rsidP="003F47C6">
      <w:pPr>
        <w:rPr>
          <w:ins w:id="644" w:author="Italo Busi" w:date="2017-10-23T14:21:00Z"/>
          <w:highlight w:val="yellow"/>
          <w:rPrChange w:id="645" w:author="Italo Busi" w:date="2017-10-26T12:53:00Z">
            <w:rPr>
              <w:ins w:id="646" w:author="Italo Busi" w:date="2017-10-23T14:21:00Z"/>
            </w:rPr>
          </w:rPrChange>
        </w:rPr>
      </w:pPr>
      <w:ins w:id="647" w:author="Italo Busi" w:date="2017-10-23T14:10:00Z">
        <w:r w:rsidRPr="00922DDD">
          <w:rPr>
            <w:highlight w:val="yellow"/>
            <w:rPrChange w:id="648" w:author="Italo Busi" w:date="2017-10-26T12:53:00Z">
              <w:rPr/>
            </w:rPrChange>
          </w:rPr>
          <w:t>As described in section 4.3.3 of [TNBI-UseCases], the MDSC needs to setup an STM-64 Private Link service between C-R1 and C-R3 supported by an ODU2 end-to-end connection between S3 and S6.</w:t>
        </w:r>
      </w:ins>
    </w:p>
    <w:p w:rsidR="00CC4BE7" w:rsidRPr="007A6E2B" w:rsidRDefault="00922DDD" w:rsidP="003F47C6">
      <w:pPr>
        <w:rPr>
          <w:ins w:id="649" w:author="Italo Busi" w:date="2017-10-23T14:22:00Z"/>
          <w:highlight w:val="yellow"/>
          <w:rPrChange w:id="650" w:author="Italo Busi" w:date="2017-10-26T12:53:00Z">
            <w:rPr>
              <w:ins w:id="651" w:author="Italo Busi" w:date="2017-10-23T14:22:00Z"/>
            </w:rPr>
          </w:rPrChange>
        </w:rPr>
      </w:pPr>
      <w:ins w:id="652" w:author="Italo Busi" w:date="2017-10-23T14:21:00Z">
        <w:r w:rsidRPr="00922DDD">
          <w:rPr>
            <w:highlight w:val="yellow"/>
            <w:rPrChange w:id="653" w:author="Italo Busi" w:date="2017-10-26T12:53:00Z">
              <w:rPr/>
            </w:rPrChange>
          </w:rPr>
          <w:t xml:space="preserve">The same issues, as described in section </w:t>
        </w:r>
        <w:r w:rsidRPr="00922DDD">
          <w:rPr>
            <w:highlight w:val="yellow"/>
            <w:rPrChange w:id="654" w:author="Italo Busi" w:date="2017-10-26T12:53:00Z">
              <w:rPr/>
            </w:rPrChange>
          </w:rPr>
          <w:fldChar w:fldCharType="begin"/>
        </w:r>
        <w:r w:rsidRPr="00922DDD">
          <w:rPr>
            <w:highlight w:val="yellow"/>
            <w:rPrChange w:id="655" w:author="Italo Busi" w:date="2017-10-26T12:53:00Z">
              <w:rPr/>
            </w:rPrChange>
          </w:rPr>
          <w:instrText xml:space="preserve"> REF _Ref496531834 \r \h \t </w:instrText>
        </w:r>
      </w:ins>
      <w:r w:rsidR="007A6E2B">
        <w:rPr>
          <w:highlight w:val="yellow"/>
        </w:rPr>
        <w:instrText xml:space="preserve"> \* MERGEFORMAT </w:instrText>
      </w:r>
      <w:r w:rsidRPr="00922DDD">
        <w:rPr>
          <w:highlight w:val="yellow"/>
        </w:rPr>
      </w:r>
      <w:r w:rsidRPr="00922DDD">
        <w:rPr>
          <w:highlight w:val="yellow"/>
          <w:rPrChange w:id="656" w:author="Italo Busi" w:date="2017-10-26T12:53:00Z">
            <w:rPr/>
          </w:rPrChange>
        </w:rPr>
        <w:fldChar w:fldCharType="separate"/>
      </w:r>
      <w:ins w:id="657" w:author="Italo Busi" w:date="2017-10-23T14:21:00Z">
        <w:r w:rsidRPr="00922DDD">
          <w:rPr>
            <w:highlight w:val="yellow"/>
            <w:rPrChange w:id="658" w:author="Italo Busi" w:date="2017-10-26T12:53:00Z">
              <w:rPr/>
            </w:rPrChange>
          </w:rPr>
          <w:t>3.2.2</w:t>
        </w:r>
        <w:r w:rsidRPr="00922DDD">
          <w:rPr>
            <w:highlight w:val="yellow"/>
            <w:rPrChange w:id="659" w:author="Italo Busi" w:date="2017-10-26T12:53:00Z">
              <w:rPr/>
            </w:rPrChange>
          </w:rPr>
          <w:fldChar w:fldCharType="end"/>
        </w:r>
        <w:r w:rsidRPr="00922DDD">
          <w:rPr>
            <w:highlight w:val="yellow"/>
            <w:rPrChange w:id="660" w:author="Italo Busi" w:date="2017-10-26T12:53:00Z">
              <w:rPr/>
            </w:rPrChange>
          </w:rPr>
          <w:t>, apply here</w:t>
        </w:r>
      </w:ins>
      <w:ins w:id="661" w:author="Italo Busi" w:date="2017-10-23T14:22:00Z">
        <w:r w:rsidRPr="00922DDD">
          <w:rPr>
            <w:highlight w:val="yellow"/>
            <w:rPrChange w:id="662" w:author="Italo Busi" w:date="2017-10-26T12:53:00Z">
              <w:rPr/>
            </w:rPrChange>
          </w:rPr>
          <w:t>:</w:t>
        </w:r>
      </w:ins>
    </w:p>
    <w:p w:rsidR="00000000" w:rsidRDefault="00922DDD">
      <w:pPr>
        <w:pStyle w:val="ListParagraph"/>
        <w:numPr>
          <w:ilvl w:val="0"/>
          <w:numId w:val="39"/>
        </w:numPr>
        <w:rPr>
          <w:ins w:id="663" w:author="Italo Busi" w:date="2017-10-23T14:22:00Z"/>
          <w:highlight w:val="yellow"/>
          <w:rPrChange w:id="664" w:author="Italo Busi" w:date="2017-10-26T12:53:00Z">
            <w:rPr>
              <w:ins w:id="665" w:author="Italo Busi" w:date="2017-10-23T14:22:00Z"/>
            </w:rPr>
          </w:rPrChange>
        </w:rPr>
        <w:pPrChange w:id="666" w:author="Italo Busi" w:date="2017-10-23T14:22:00Z">
          <w:pPr/>
        </w:pPrChange>
      </w:pPr>
      <w:ins w:id="667" w:author="Italo Busi" w:date="2017-10-23T14:22:00Z">
        <w:r w:rsidRPr="00922DDD">
          <w:rPr>
            <w:highlight w:val="yellow"/>
            <w:rPrChange w:id="668" w:author="Italo Busi" w:date="2017-10-26T12:53:00Z">
              <w:rPr/>
            </w:rPrChange>
          </w:rPr>
          <w:t>the MDSC needs to understand that C-R1 and C-R3 are connected, thought STM-64 access links, with S3 and S6</w:t>
        </w:r>
      </w:ins>
    </w:p>
    <w:p w:rsidR="00000000" w:rsidRDefault="00922DDD">
      <w:pPr>
        <w:pStyle w:val="ListParagraph"/>
        <w:numPr>
          <w:ilvl w:val="0"/>
          <w:numId w:val="39"/>
        </w:numPr>
        <w:rPr>
          <w:ins w:id="669" w:author="Italo Busi" w:date="2017-10-23T14:23:00Z"/>
          <w:highlight w:val="yellow"/>
          <w:rPrChange w:id="670" w:author="Italo Busi" w:date="2017-10-26T12:53:00Z">
            <w:rPr>
              <w:ins w:id="671" w:author="Italo Busi" w:date="2017-10-23T14:23:00Z"/>
            </w:rPr>
          </w:rPrChange>
        </w:rPr>
        <w:pPrChange w:id="672" w:author="Italo Busi" w:date="2017-10-23T14:22:00Z">
          <w:pPr/>
        </w:pPrChange>
      </w:pPr>
      <w:ins w:id="673" w:author="Italo Busi" w:date="2017-10-23T14:22:00Z">
        <w:r w:rsidRPr="00922DDD">
          <w:rPr>
            <w:highlight w:val="yellow"/>
            <w:rPrChange w:id="674" w:author="Italo Busi" w:date="2017-10-26T12:53:00Z">
              <w:rPr/>
            </w:rPrChange>
          </w:rPr>
          <w:t xml:space="preserve">the MDSC needs to understand which TTPs in S3 and S6 can be </w:t>
        </w:r>
      </w:ins>
      <w:ins w:id="675" w:author="Italo Busi" w:date="2017-10-23T14:23:00Z">
        <w:r w:rsidRPr="00922DDD">
          <w:rPr>
            <w:highlight w:val="yellow"/>
            <w:rPrChange w:id="676" w:author="Italo Busi" w:date="2017-10-26T12:53:00Z">
              <w:rPr/>
            </w:rPrChange>
          </w:rPr>
          <w:t>accessed by these access links</w:t>
        </w:r>
      </w:ins>
    </w:p>
    <w:p w:rsidR="00000000" w:rsidRDefault="00922DDD">
      <w:pPr>
        <w:pStyle w:val="ListParagraph"/>
        <w:numPr>
          <w:ilvl w:val="0"/>
          <w:numId w:val="39"/>
        </w:numPr>
        <w:rPr>
          <w:ins w:id="677" w:author="Italo Busi" w:date="2017-10-23T14:10:00Z"/>
          <w:highlight w:val="yellow"/>
          <w:rPrChange w:id="678" w:author="Italo Busi" w:date="2017-10-26T12:53:00Z">
            <w:rPr>
              <w:ins w:id="679" w:author="Italo Busi" w:date="2017-10-23T14:10:00Z"/>
            </w:rPr>
          </w:rPrChange>
        </w:rPr>
        <w:pPrChange w:id="680" w:author="Italo Busi" w:date="2017-10-23T14:22:00Z">
          <w:pPr/>
        </w:pPrChange>
      </w:pPr>
      <w:ins w:id="681" w:author="Italo Busi" w:date="2017-10-23T14:23:00Z">
        <w:r w:rsidRPr="00922DDD">
          <w:rPr>
            <w:highlight w:val="yellow"/>
            <w:rPrChange w:id="682" w:author="Italo Busi" w:date="2017-10-26T12:53:00Z">
              <w:rPr/>
            </w:rPrChange>
          </w:rPr>
          <w:t>the MDSC needs to configure the private line service from these access links through the ODU2 tunnel</w:t>
        </w:r>
      </w:ins>
    </w:p>
    <w:p w:rsidR="003F47C6" w:rsidRPr="003F47C6" w:rsidRDefault="00922DDD" w:rsidP="00232D45">
      <w:pPr>
        <w:rPr>
          <w:ins w:id="683" w:author="Italo Busi" w:date="2017-10-23T14:10:00Z"/>
          <w:i/>
          <w:rPrChange w:id="684" w:author="Italo Busi" w:date="2017-10-23T14:12:00Z">
            <w:rPr>
              <w:ins w:id="685" w:author="Italo Busi" w:date="2017-10-23T14:10:00Z"/>
            </w:rPr>
          </w:rPrChange>
        </w:rPr>
      </w:pPr>
      <w:ins w:id="686" w:author="Italo Busi" w:date="2017-10-23T14:10:00Z">
        <w:r w:rsidRPr="00922DDD">
          <w:rPr>
            <w:i/>
            <w:highlight w:val="yellow"/>
            <w:rPrChange w:id="687" w:author="Italo Busi" w:date="2017-10-23T14:12:00Z">
              <w:rPr/>
            </w:rPrChange>
          </w:rPr>
          <w:t>[</w:t>
        </w:r>
        <w:r w:rsidRPr="00922DDD">
          <w:rPr>
            <w:b/>
            <w:i/>
            <w:highlight w:val="yellow"/>
            <w:rPrChange w:id="688" w:author="Italo Busi" w:date="2017-10-23T14:12:00Z">
              <w:rPr/>
            </w:rPrChange>
          </w:rPr>
          <w:t>Editor’s note:</w:t>
        </w:r>
        <w:r w:rsidRPr="00922DDD">
          <w:rPr>
            <w:i/>
            <w:highlight w:val="yellow"/>
            <w:rPrChange w:id="689" w:author="Italo Busi" w:date="2017-10-23T14:12:00Z">
              <w:rPr/>
            </w:rPrChange>
          </w:rPr>
          <w:t xml:space="preserve">] </w:t>
        </w:r>
      </w:ins>
      <w:ins w:id="690" w:author="Italo Busi" w:date="2017-10-23T14:11:00Z">
        <w:r w:rsidRPr="00922DDD">
          <w:rPr>
            <w:i/>
            <w:highlight w:val="yellow"/>
            <w:rPrChange w:id="691" w:author="Italo Busi" w:date="2017-10-23T14:12:00Z">
              <w:rPr/>
            </w:rPrChange>
          </w:rPr>
          <w:t xml:space="preserve">Need to </w:t>
        </w:r>
      </w:ins>
      <w:ins w:id="692" w:author="Italo Busi" w:date="2017-10-23T14:23:00Z">
        <w:r w:rsidR="00CB7706">
          <w:rPr>
            <w:i/>
            <w:highlight w:val="yellow"/>
          </w:rPr>
          <w:t>conside</w:t>
        </w:r>
      </w:ins>
      <w:ins w:id="693" w:author="Italo Busi" w:date="2017-10-26T12:54:00Z">
        <w:r w:rsidR="007A6E2B">
          <w:rPr>
            <w:i/>
            <w:highlight w:val="yellow"/>
          </w:rPr>
          <w:t>r</w:t>
        </w:r>
      </w:ins>
      <w:ins w:id="694" w:author="Italo Busi" w:date="2017-10-23T14:23:00Z">
        <w:r w:rsidR="00CB7706">
          <w:rPr>
            <w:i/>
            <w:highlight w:val="yellow"/>
          </w:rPr>
          <w:t xml:space="preserve"> </w:t>
        </w:r>
      </w:ins>
      <w:ins w:id="695" w:author="Italo Busi" w:date="2017-10-23T14:11:00Z">
        <w:r w:rsidRPr="00922DDD">
          <w:rPr>
            <w:i/>
            <w:highlight w:val="yellow"/>
            <w:rPrChange w:id="696" w:author="Italo Busi" w:date="2017-10-23T14:12:00Z">
              <w:rPr/>
            </w:rPrChange>
          </w:rPr>
          <w:t>whether the solution</w:t>
        </w:r>
      </w:ins>
      <w:ins w:id="697" w:author="Italo Busi" w:date="2017-10-23T14:23:00Z">
        <w:r w:rsidR="00CB7706">
          <w:rPr>
            <w:i/>
            <w:highlight w:val="yellow"/>
          </w:rPr>
          <w:t>s to these open issues</w:t>
        </w:r>
      </w:ins>
      <w:ins w:id="698" w:author="Italo Busi" w:date="2017-10-23T14:11:00Z">
        <w:r w:rsidRPr="00922DDD">
          <w:rPr>
            <w:i/>
            <w:highlight w:val="yellow"/>
            <w:rPrChange w:id="699" w:author="Italo Busi" w:date="2017-10-23T14:12:00Z">
              <w:rPr/>
            </w:rPrChange>
          </w:rPr>
          <w:t xml:space="preserve"> for EPL and other OTN client private line services are the same, similar or different.</w:t>
        </w:r>
      </w:ins>
    </w:p>
    <w:p w:rsidR="004035EE" w:rsidDel="00232D45" w:rsidRDefault="004035EE" w:rsidP="00DA3B17">
      <w:pPr>
        <w:rPr>
          <w:del w:id="700" w:author="Italo Busi" w:date="2017-10-23T13:31:00Z"/>
        </w:rPr>
      </w:pPr>
      <w:del w:id="701" w:author="Italo Busi" w:date="2017-10-23T13:31:00Z">
        <w:r w:rsidRPr="004035EE" w:rsidDel="00232D45">
          <w:rPr>
            <w:highlight w:val="yellow"/>
          </w:rPr>
          <w:delText>To be added</w:delText>
        </w:r>
      </w:del>
    </w:p>
    <w:p w:rsidR="004035EE" w:rsidDel="00232D45" w:rsidRDefault="004035EE" w:rsidP="004035EE">
      <w:pPr>
        <w:pStyle w:val="Heading3"/>
      </w:pPr>
      <w:bookmarkStart w:id="702" w:name="_Toc486488739"/>
      <w:moveFromRangeStart w:id="703" w:author="Italo Busi" w:date="2017-10-23T13:31:00Z" w:name="move496528847"/>
      <w:moveFrom w:id="704" w:author="Italo Busi" w:date="2017-10-23T13:31:00Z">
        <w:r w:rsidDel="00232D45">
          <w:t>EPL over ODU Service</w:t>
        </w:r>
      </w:moveFrom>
      <w:bookmarkEnd w:id="702"/>
    </w:p>
    <w:p w:rsidR="004035EE" w:rsidDel="00232D45" w:rsidRDefault="004035EE" w:rsidP="004035EE">
      <w:moveFrom w:id="705" w:author="Italo Busi" w:date="2017-10-23T13:31:00Z">
        <w:r w:rsidRPr="004035EE" w:rsidDel="00232D45">
          <w:rPr>
            <w:highlight w:val="yellow"/>
          </w:rPr>
          <w:t>To be added</w:t>
        </w:r>
      </w:moveFrom>
    </w:p>
    <w:p w:rsidR="00CC4BE7" w:rsidRDefault="00CC4BE7" w:rsidP="00CC4BE7">
      <w:pPr>
        <w:pStyle w:val="Heading3"/>
        <w:rPr>
          <w:ins w:id="706" w:author="Italo Busi" w:date="2017-10-23T14:13:00Z"/>
        </w:rPr>
      </w:pPr>
      <w:bookmarkStart w:id="707" w:name="_Toc486488740"/>
      <w:moveFromRangeEnd w:id="703"/>
      <w:ins w:id="708" w:author="Italo Busi" w:date="2017-10-23T14:13:00Z">
        <w:r>
          <w:lastRenderedPageBreak/>
          <w:t>EVPL over ODU Service</w:t>
        </w:r>
      </w:ins>
    </w:p>
    <w:p w:rsidR="00CC4BE7" w:rsidRDefault="00CC4BE7" w:rsidP="00CC4BE7">
      <w:pPr>
        <w:rPr>
          <w:ins w:id="709" w:author="Italo Busi" w:date="2017-10-23T14:13:00Z"/>
        </w:rPr>
      </w:pPr>
      <w:ins w:id="710" w:author="Italo Busi" w:date="2017-10-23T14:13:00Z">
        <w:r w:rsidRPr="006E75AB">
          <w:rPr>
            <w:highlight w:val="yellow"/>
          </w:rPr>
          <w:t>As described in section 3.1.1 above, it is not clear in this case how the Ethernet access links between the transport network and the IP router, are reported by the PNC to the MDSC.</w:t>
        </w:r>
      </w:ins>
    </w:p>
    <w:p w:rsidR="00CB7706" w:rsidRPr="007A6E2B" w:rsidRDefault="00922DDD" w:rsidP="00CB7706">
      <w:pPr>
        <w:rPr>
          <w:ins w:id="711" w:author="Italo Busi" w:date="2017-10-23T14:24:00Z"/>
          <w:highlight w:val="yellow"/>
          <w:rPrChange w:id="712" w:author="Italo Busi" w:date="2017-10-26T12:53:00Z">
            <w:rPr>
              <w:ins w:id="713" w:author="Italo Busi" w:date="2017-10-23T14:24:00Z"/>
            </w:rPr>
          </w:rPrChange>
        </w:rPr>
      </w:pPr>
      <w:ins w:id="714" w:author="Italo Busi" w:date="2017-10-23T14:24:00Z">
        <w:r w:rsidRPr="00922DDD">
          <w:rPr>
            <w:highlight w:val="yellow"/>
            <w:rPrChange w:id="715" w:author="Italo Busi" w:date="2017-10-26T12:53:00Z">
              <w:rPr/>
            </w:rPrChange>
          </w:rPr>
          <w:t xml:space="preserve">As described in section 4.3.3 of [TNBI-UseCases], the MDSC needs to setup </w:t>
        </w:r>
      </w:ins>
      <w:ins w:id="716" w:author="Italo Busi" w:date="2017-10-23T14:27:00Z">
        <w:r w:rsidRPr="00922DDD">
          <w:rPr>
            <w:highlight w:val="yellow"/>
            <w:rPrChange w:id="717" w:author="Italo Busi" w:date="2017-10-26T12:53:00Z">
              <w:rPr/>
            </w:rPrChange>
          </w:rPr>
          <w:t>EVPL services</w:t>
        </w:r>
      </w:ins>
      <w:ins w:id="718" w:author="Italo Busi" w:date="2017-10-23T14:24:00Z">
        <w:r w:rsidRPr="00922DDD">
          <w:rPr>
            <w:highlight w:val="yellow"/>
            <w:rPrChange w:id="719" w:author="Italo Busi" w:date="2017-10-26T12:53:00Z">
              <w:rPr/>
            </w:rPrChange>
          </w:rPr>
          <w:t xml:space="preserve"> between C-R1 and C-R3</w:t>
        </w:r>
      </w:ins>
      <w:ins w:id="720" w:author="Italo Busi" w:date="2017-10-23T14:28:00Z">
        <w:r w:rsidRPr="00922DDD">
          <w:rPr>
            <w:highlight w:val="yellow"/>
            <w:rPrChange w:id="721" w:author="Italo Busi" w:date="2017-10-26T12:53:00Z">
              <w:rPr/>
            </w:rPrChange>
          </w:rPr>
          <w:t>, as well as between C-R1 and C-R4,</w:t>
        </w:r>
      </w:ins>
      <w:ins w:id="722" w:author="Italo Busi" w:date="2017-10-23T14:24:00Z">
        <w:r w:rsidRPr="00922DDD">
          <w:rPr>
            <w:highlight w:val="yellow"/>
            <w:rPrChange w:id="723" w:author="Italo Busi" w:date="2017-10-26T12:53:00Z">
              <w:rPr/>
            </w:rPrChange>
          </w:rPr>
          <w:t xml:space="preserve"> supported by ODU</w:t>
        </w:r>
      </w:ins>
      <w:ins w:id="724" w:author="Italo Busi" w:date="2017-10-23T14:28:00Z">
        <w:r w:rsidRPr="00922DDD">
          <w:rPr>
            <w:highlight w:val="yellow"/>
            <w:rPrChange w:id="725" w:author="Italo Busi" w:date="2017-10-26T12:53:00Z">
              <w:rPr/>
            </w:rPrChange>
          </w:rPr>
          <w:t>0</w:t>
        </w:r>
      </w:ins>
      <w:ins w:id="726" w:author="Italo Busi" w:date="2017-10-23T14:24:00Z">
        <w:r w:rsidRPr="00922DDD">
          <w:rPr>
            <w:highlight w:val="yellow"/>
            <w:rPrChange w:id="727" w:author="Italo Busi" w:date="2017-10-26T12:53:00Z">
              <w:rPr/>
            </w:rPrChange>
          </w:rPr>
          <w:t xml:space="preserve"> end-to-end connection</w:t>
        </w:r>
      </w:ins>
      <w:ins w:id="728" w:author="Italo Busi" w:date="2017-10-23T14:28:00Z">
        <w:r w:rsidRPr="00922DDD">
          <w:rPr>
            <w:highlight w:val="yellow"/>
            <w:rPrChange w:id="729" w:author="Italo Busi" w:date="2017-10-26T12:53:00Z">
              <w:rPr/>
            </w:rPrChange>
          </w:rPr>
          <w:t>s</w:t>
        </w:r>
      </w:ins>
      <w:ins w:id="730" w:author="Italo Busi" w:date="2017-10-23T14:24:00Z">
        <w:r w:rsidRPr="00922DDD">
          <w:rPr>
            <w:highlight w:val="yellow"/>
            <w:rPrChange w:id="731" w:author="Italo Busi" w:date="2017-10-26T12:53:00Z">
              <w:rPr/>
            </w:rPrChange>
          </w:rPr>
          <w:t xml:space="preserve"> between S3 and S6</w:t>
        </w:r>
      </w:ins>
      <w:ins w:id="732" w:author="Italo Busi" w:date="2017-10-23T14:28:00Z">
        <w:r w:rsidRPr="00922DDD">
          <w:rPr>
            <w:highlight w:val="yellow"/>
            <w:rPrChange w:id="733" w:author="Italo Busi" w:date="2017-10-26T12:53:00Z">
              <w:rPr/>
            </w:rPrChange>
          </w:rPr>
          <w:t xml:space="preserve"> as well as between S3 and S2</w:t>
        </w:r>
      </w:ins>
      <w:ins w:id="734" w:author="Italo Busi" w:date="2017-10-23T14:24:00Z">
        <w:r w:rsidRPr="00922DDD">
          <w:rPr>
            <w:highlight w:val="yellow"/>
            <w:rPrChange w:id="735" w:author="Italo Busi" w:date="2017-10-26T12:53:00Z">
              <w:rPr/>
            </w:rPrChange>
          </w:rPr>
          <w:t>.</w:t>
        </w:r>
      </w:ins>
    </w:p>
    <w:p w:rsidR="00CB7706" w:rsidRPr="007A6E2B" w:rsidRDefault="00922DDD" w:rsidP="00CB7706">
      <w:pPr>
        <w:rPr>
          <w:ins w:id="736" w:author="Italo Busi" w:date="2017-10-23T14:24:00Z"/>
          <w:highlight w:val="yellow"/>
          <w:rPrChange w:id="737" w:author="Italo Busi" w:date="2017-10-26T12:53:00Z">
            <w:rPr>
              <w:ins w:id="738" w:author="Italo Busi" w:date="2017-10-23T14:24:00Z"/>
            </w:rPr>
          </w:rPrChange>
        </w:rPr>
      </w:pPr>
      <w:ins w:id="739" w:author="Italo Busi" w:date="2017-10-23T14:24:00Z">
        <w:r w:rsidRPr="00922DDD">
          <w:rPr>
            <w:highlight w:val="yellow"/>
            <w:rPrChange w:id="740" w:author="Italo Busi" w:date="2017-10-26T12:53:00Z">
              <w:rPr/>
            </w:rPrChange>
          </w:rPr>
          <w:t xml:space="preserve">The same issues, as described in section </w:t>
        </w:r>
        <w:r w:rsidRPr="00922DDD">
          <w:rPr>
            <w:highlight w:val="yellow"/>
            <w:rPrChange w:id="741" w:author="Italo Busi" w:date="2017-10-26T12:53:00Z">
              <w:rPr/>
            </w:rPrChange>
          </w:rPr>
          <w:fldChar w:fldCharType="begin"/>
        </w:r>
        <w:r w:rsidRPr="00922DDD">
          <w:rPr>
            <w:highlight w:val="yellow"/>
            <w:rPrChange w:id="742" w:author="Italo Busi" w:date="2017-10-26T12:53:00Z">
              <w:rPr/>
            </w:rPrChange>
          </w:rPr>
          <w:instrText xml:space="preserve"> REF _Ref496531834 \r \h \t </w:instrText>
        </w:r>
      </w:ins>
      <w:r w:rsidR="007A6E2B">
        <w:rPr>
          <w:highlight w:val="yellow"/>
        </w:rPr>
        <w:instrText xml:space="preserve"> \* MERGEFORMAT </w:instrText>
      </w:r>
      <w:r w:rsidRPr="00922DDD">
        <w:rPr>
          <w:highlight w:val="yellow"/>
        </w:rPr>
      </w:r>
      <w:ins w:id="743" w:author="Italo Busi" w:date="2017-10-23T14:24:00Z">
        <w:r w:rsidRPr="00922DDD">
          <w:rPr>
            <w:highlight w:val="yellow"/>
            <w:rPrChange w:id="744" w:author="Italo Busi" w:date="2017-10-26T12:53:00Z">
              <w:rPr/>
            </w:rPrChange>
          </w:rPr>
          <w:fldChar w:fldCharType="separate"/>
        </w:r>
        <w:r w:rsidRPr="00922DDD">
          <w:rPr>
            <w:highlight w:val="yellow"/>
            <w:rPrChange w:id="745" w:author="Italo Busi" w:date="2017-10-26T12:53:00Z">
              <w:rPr/>
            </w:rPrChange>
          </w:rPr>
          <w:t>3.2.2</w:t>
        </w:r>
        <w:r w:rsidRPr="00922DDD">
          <w:rPr>
            <w:highlight w:val="yellow"/>
            <w:rPrChange w:id="746" w:author="Italo Busi" w:date="2017-10-26T12:53:00Z">
              <w:rPr/>
            </w:rPrChange>
          </w:rPr>
          <w:fldChar w:fldCharType="end"/>
        </w:r>
        <w:r w:rsidRPr="00922DDD">
          <w:rPr>
            <w:highlight w:val="yellow"/>
            <w:rPrChange w:id="747" w:author="Italo Busi" w:date="2017-10-26T12:53:00Z">
              <w:rPr/>
            </w:rPrChange>
          </w:rPr>
          <w:t>, apply here:</w:t>
        </w:r>
      </w:ins>
    </w:p>
    <w:p w:rsidR="00CB7706" w:rsidRPr="007A6E2B" w:rsidRDefault="00922DDD" w:rsidP="00CB7706">
      <w:pPr>
        <w:pStyle w:val="ListParagraph"/>
        <w:numPr>
          <w:ilvl w:val="0"/>
          <w:numId w:val="39"/>
        </w:numPr>
        <w:rPr>
          <w:ins w:id="748" w:author="Italo Busi" w:date="2017-10-23T14:24:00Z"/>
          <w:highlight w:val="yellow"/>
          <w:rPrChange w:id="749" w:author="Italo Busi" w:date="2017-10-26T12:53:00Z">
            <w:rPr>
              <w:ins w:id="750" w:author="Italo Busi" w:date="2017-10-23T14:24:00Z"/>
            </w:rPr>
          </w:rPrChange>
        </w:rPr>
      </w:pPr>
      <w:ins w:id="751" w:author="Italo Busi" w:date="2017-10-23T14:24:00Z">
        <w:r w:rsidRPr="00922DDD">
          <w:rPr>
            <w:highlight w:val="yellow"/>
            <w:rPrChange w:id="752" w:author="Italo Busi" w:date="2017-10-26T12:53:00Z">
              <w:rPr/>
            </w:rPrChange>
          </w:rPr>
          <w:t>the MDSC needs to understand that C-R1</w:t>
        </w:r>
      </w:ins>
      <w:ins w:id="753" w:author="Italo Busi" w:date="2017-10-23T14:26:00Z">
        <w:r w:rsidRPr="00922DDD">
          <w:rPr>
            <w:highlight w:val="yellow"/>
            <w:rPrChange w:id="754" w:author="Italo Busi" w:date="2017-10-26T12:53:00Z">
              <w:rPr/>
            </w:rPrChange>
          </w:rPr>
          <w:t>, C-R3</w:t>
        </w:r>
      </w:ins>
      <w:ins w:id="755" w:author="Italo Busi" w:date="2017-10-23T14:24:00Z">
        <w:r w:rsidRPr="00922DDD">
          <w:rPr>
            <w:highlight w:val="yellow"/>
            <w:rPrChange w:id="756" w:author="Italo Busi" w:date="2017-10-26T12:53:00Z">
              <w:rPr/>
            </w:rPrChange>
          </w:rPr>
          <w:t xml:space="preserve"> and C-R</w:t>
        </w:r>
      </w:ins>
      <w:ins w:id="757" w:author="Italo Busi" w:date="2017-10-23T14:26:00Z">
        <w:r w:rsidRPr="00922DDD">
          <w:rPr>
            <w:highlight w:val="yellow"/>
            <w:rPrChange w:id="758" w:author="Italo Busi" w:date="2017-10-26T12:53:00Z">
              <w:rPr/>
            </w:rPrChange>
          </w:rPr>
          <w:t>4</w:t>
        </w:r>
      </w:ins>
      <w:ins w:id="759" w:author="Italo Busi" w:date="2017-10-23T14:24:00Z">
        <w:r w:rsidRPr="00922DDD">
          <w:rPr>
            <w:highlight w:val="yellow"/>
            <w:rPrChange w:id="760" w:author="Italo Busi" w:date="2017-10-26T12:53:00Z">
              <w:rPr/>
            </w:rPrChange>
          </w:rPr>
          <w:t xml:space="preserve"> are connected, thought </w:t>
        </w:r>
      </w:ins>
      <w:ins w:id="761" w:author="Italo Busi" w:date="2017-10-23T14:25:00Z">
        <w:r w:rsidRPr="00922DDD">
          <w:rPr>
            <w:highlight w:val="yellow"/>
            <w:rPrChange w:id="762" w:author="Italo Busi" w:date="2017-10-26T12:53:00Z">
              <w:rPr/>
            </w:rPrChange>
          </w:rPr>
          <w:t xml:space="preserve">the Ethernet </w:t>
        </w:r>
      </w:ins>
      <w:ins w:id="763" w:author="Italo Busi" w:date="2017-10-23T14:24:00Z">
        <w:r w:rsidRPr="00922DDD">
          <w:rPr>
            <w:highlight w:val="yellow"/>
            <w:rPrChange w:id="764" w:author="Italo Busi" w:date="2017-10-26T12:53:00Z">
              <w:rPr/>
            </w:rPrChange>
          </w:rPr>
          <w:t>access links, with S3</w:t>
        </w:r>
      </w:ins>
      <w:ins w:id="765" w:author="Italo Busi" w:date="2017-10-23T14:26:00Z">
        <w:r w:rsidRPr="00922DDD">
          <w:rPr>
            <w:highlight w:val="yellow"/>
            <w:rPrChange w:id="766" w:author="Italo Busi" w:date="2017-10-26T12:53:00Z">
              <w:rPr/>
            </w:rPrChange>
          </w:rPr>
          <w:t>,</w:t>
        </w:r>
      </w:ins>
      <w:ins w:id="767" w:author="Italo Busi" w:date="2017-10-23T14:24:00Z">
        <w:r w:rsidRPr="00922DDD">
          <w:rPr>
            <w:highlight w:val="yellow"/>
            <w:rPrChange w:id="768" w:author="Italo Busi" w:date="2017-10-26T12:53:00Z">
              <w:rPr/>
            </w:rPrChange>
          </w:rPr>
          <w:t xml:space="preserve"> S6</w:t>
        </w:r>
      </w:ins>
      <w:ins w:id="769" w:author="Italo Busi" w:date="2017-10-23T14:26:00Z">
        <w:r w:rsidRPr="00922DDD">
          <w:rPr>
            <w:highlight w:val="yellow"/>
            <w:rPrChange w:id="770" w:author="Italo Busi" w:date="2017-10-26T12:53:00Z">
              <w:rPr/>
            </w:rPrChange>
          </w:rPr>
          <w:t xml:space="preserve"> and S2</w:t>
        </w:r>
      </w:ins>
    </w:p>
    <w:p w:rsidR="00CB7706" w:rsidRPr="007A6E2B" w:rsidRDefault="00922DDD" w:rsidP="00CB7706">
      <w:pPr>
        <w:pStyle w:val="ListParagraph"/>
        <w:numPr>
          <w:ilvl w:val="0"/>
          <w:numId w:val="39"/>
        </w:numPr>
        <w:rPr>
          <w:ins w:id="771" w:author="Italo Busi" w:date="2017-10-23T14:24:00Z"/>
          <w:highlight w:val="yellow"/>
          <w:rPrChange w:id="772" w:author="Italo Busi" w:date="2017-10-26T12:53:00Z">
            <w:rPr>
              <w:ins w:id="773" w:author="Italo Busi" w:date="2017-10-23T14:24:00Z"/>
            </w:rPr>
          </w:rPrChange>
        </w:rPr>
      </w:pPr>
      <w:ins w:id="774" w:author="Italo Busi" w:date="2017-10-23T14:24:00Z">
        <w:r w:rsidRPr="00922DDD">
          <w:rPr>
            <w:highlight w:val="yellow"/>
            <w:rPrChange w:id="775" w:author="Italo Busi" w:date="2017-10-26T12:53:00Z">
              <w:rPr/>
            </w:rPrChange>
          </w:rPr>
          <w:t>the MDSC needs to understand which TTPs in S3</w:t>
        </w:r>
      </w:ins>
      <w:ins w:id="776" w:author="Italo Busi" w:date="2017-10-23T14:27:00Z">
        <w:r w:rsidRPr="00922DDD">
          <w:rPr>
            <w:highlight w:val="yellow"/>
            <w:rPrChange w:id="777" w:author="Italo Busi" w:date="2017-10-26T12:53:00Z">
              <w:rPr/>
            </w:rPrChange>
          </w:rPr>
          <w:t>, S6</w:t>
        </w:r>
      </w:ins>
      <w:ins w:id="778" w:author="Italo Busi" w:date="2017-10-23T14:24:00Z">
        <w:r w:rsidRPr="00922DDD">
          <w:rPr>
            <w:highlight w:val="yellow"/>
            <w:rPrChange w:id="779" w:author="Italo Busi" w:date="2017-10-26T12:53:00Z">
              <w:rPr/>
            </w:rPrChange>
          </w:rPr>
          <w:t xml:space="preserve"> and S</w:t>
        </w:r>
      </w:ins>
      <w:ins w:id="780" w:author="Italo Busi" w:date="2017-10-23T14:27:00Z">
        <w:r w:rsidRPr="00922DDD">
          <w:rPr>
            <w:highlight w:val="yellow"/>
            <w:rPrChange w:id="781" w:author="Italo Busi" w:date="2017-10-26T12:53:00Z">
              <w:rPr/>
            </w:rPrChange>
          </w:rPr>
          <w:t>2</w:t>
        </w:r>
      </w:ins>
      <w:ins w:id="782" w:author="Italo Busi" w:date="2017-10-23T14:24:00Z">
        <w:r w:rsidRPr="00922DDD">
          <w:rPr>
            <w:highlight w:val="yellow"/>
            <w:rPrChange w:id="783" w:author="Italo Busi" w:date="2017-10-26T12:53:00Z">
              <w:rPr/>
            </w:rPrChange>
          </w:rPr>
          <w:t xml:space="preserve"> can be accessed by these access links</w:t>
        </w:r>
      </w:ins>
    </w:p>
    <w:p w:rsidR="00CB7706" w:rsidRPr="007A6E2B" w:rsidRDefault="00922DDD" w:rsidP="00CB7706">
      <w:pPr>
        <w:pStyle w:val="ListParagraph"/>
        <w:numPr>
          <w:ilvl w:val="0"/>
          <w:numId w:val="39"/>
        </w:numPr>
        <w:rPr>
          <w:ins w:id="784" w:author="Italo Busi" w:date="2017-10-23T14:24:00Z"/>
          <w:highlight w:val="yellow"/>
          <w:rPrChange w:id="785" w:author="Italo Busi" w:date="2017-10-26T12:53:00Z">
            <w:rPr>
              <w:ins w:id="786" w:author="Italo Busi" w:date="2017-10-23T14:24:00Z"/>
            </w:rPr>
          </w:rPrChange>
        </w:rPr>
      </w:pPr>
      <w:ins w:id="787" w:author="Italo Busi" w:date="2017-10-23T14:24:00Z">
        <w:r w:rsidRPr="00922DDD">
          <w:rPr>
            <w:highlight w:val="yellow"/>
            <w:rPrChange w:id="788" w:author="Italo Busi" w:date="2017-10-26T12:53:00Z">
              <w:rPr/>
            </w:rPrChange>
          </w:rPr>
          <w:t xml:space="preserve">the MDSC needs to configure the </w:t>
        </w:r>
      </w:ins>
      <w:ins w:id="789" w:author="Italo Busi" w:date="2017-10-23T14:26:00Z">
        <w:r w:rsidRPr="00922DDD">
          <w:rPr>
            <w:highlight w:val="yellow"/>
            <w:rPrChange w:id="790" w:author="Italo Busi" w:date="2017-10-26T12:53:00Z">
              <w:rPr/>
            </w:rPrChange>
          </w:rPr>
          <w:t xml:space="preserve">EVPL </w:t>
        </w:r>
      </w:ins>
      <w:ins w:id="791" w:author="Italo Busi" w:date="2017-10-23T14:24:00Z">
        <w:r w:rsidRPr="00922DDD">
          <w:rPr>
            <w:highlight w:val="yellow"/>
            <w:rPrChange w:id="792" w:author="Italo Busi" w:date="2017-10-26T12:53:00Z">
              <w:rPr/>
            </w:rPrChange>
          </w:rPr>
          <w:t>service</w:t>
        </w:r>
      </w:ins>
      <w:ins w:id="793" w:author="Italo Busi" w:date="2017-10-23T14:27:00Z">
        <w:r w:rsidRPr="00922DDD">
          <w:rPr>
            <w:highlight w:val="yellow"/>
            <w:rPrChange w:id="794" w:author="Italo Busi" w:date="2017-10-26T12:53:00Z">
              <w:rPr/>
            </w:rPrChange>
          </w:rPr>
          <w:t>s</w:t>
        </w:r>
      </w:ins>
      <w:ins w:id="795" w:author="Italo Busi" w:date="2017-10-23T14:24:00Z">
        <w:r w:rsidRPr="00922DDD">
          <w:rPr>
            <w:highlight w:val="yellow"/>
            <w:rPrChange w:id="796" w:author="Italo Busi" w:date="2017-10-26T12:53:00Z">
              <w:rPr/>
            </w:rPrChange>
          </w:rPr>
          <w:t xml:space="preserve"> from these access links through the ODU</w:t>
        </w:r>
      </w:ins>
      <w:ins w:id="797" w:author="Italo Busi" w:date="2017-10-23T14:27:00Z">
        <w:r w:rsidRPr="00922DDD">
          <w:rPr>
            <w:highlight w:val="yellow"/>
            <w:rPrChange w:id="798" w:author="Italo Busi" w:date="2017-10-26T12:53:00Z">
              <w:rPr/>
            </w:rPrChange>
          </w:rPr>
          <w:t>0</w:t>
        </w:r>
      </w:ins>
      <w:ins w:id="799" w:author="Italo Busi" w:date="2017-10-23T14:24:00Z">
        <w:r w:rsidRPr="00922DDD">
          <w:rPr>
            <w:highlight w:val="yellow"/>
            <w:rPrChange w:id="800" w:author="Italo Busi" w:date="2017-10-26T12:53:00Z">
              <w:rPr/>
            </w:rPrChange>
          </w:rPr>
          <w:t xml:space="preserve"> tunnel</w:t>
        </w:r>
      </w:ins>
      <w:ins w:id="801" w:author="Italo Busi" w:date="2017-10-23T14:27:00Z">
        <w:r w:rsidRPr="00922DDD">
          <w:rPr>
            <w:highlight w:val="yellow"/>
            <w:rPrChange w:id="802" w:author="Italo Busi" w:date="2017-10-26T12:53:00Z">
              <w:rPr/>
            </w:rPrChange>
          </w:rPr>
          <w:t>s</w:t>
        </w:r>
      </w:ins>
    </w:p>
    <w:p w:rsidR="00CC4BE7" w:rsidRDefault="00922DDD" w:rsidP="00CC4BE7">
      <w:pPr>
        <w:rPr>
          <w:ins w:id="803" w:author="Italo Busi" w:date="2017-10-26T12:54:00Z"/>
        </w:rPr>
      </w:pPr>
      <w:ins w:id="804" w:author="Italo Busi" w:date="2017-10-23T14:43:00Z">
        <w:r w:rsidRPr="00922DDD">
          <w:rPr>
            <w:highlight w:val="yellow"/>
            <w:rPrChange w:id="805" w:author="Italo Busi" w:date="2017-10-26T12:53:00Z">
              <w:rPr/>
            </w:rPrChange>
          </w:rPr>
          <w:t xml:space="preserve">In addition, the MDSC needs to get </w:t>
        </w:r>
      </w:ins>
      <w:ins w:id="806" w:author="Leeyoung" w:date="2017-10-25T11:39:00Z">
        <w:r w:rsidRPr="00922DDD">
          <w:rPr>
            <w:highlight w:val="yellow"/>
            <w:rPrChange w:id="807" w:author="Italo Busi" w:date="2017-10-26T12:53:00Z">
              <w:rPr/>
            </w:rPrChange>
          </w:rPr>
          <w:t xml:space="preserve">the </w:t>
        </w:r>
      </w:ins>
      <w:ins w:id="808" w:author="Italo Busi" w:date="2017-10-23T14:43:00Z">
        <w:r w:rsidRPr="00922DDD">
          <w:rPr>
            <w:highlight w:val="yellow"/>
            <w:rPrChange w:id="809" w:author="Italo Busi" w:date="2017-10-26T12:53:00Z">
              <w:rPr/>
            </w:rPrChange>
          </w:rPr>
          <w:t>information that the access links on S3, S6 and S2 are capable to support EVPL (rather than just EPL) as well as to coordinate the VLAN configuration</w:t>
        </w:r>
      </w:ins>
      <w:ins w:id="810" w:author="Italo Busi" w:date="2017-10-23T15:06:00Z">
        <w:r w:rsidRPr="00922DDD">
          <w:rPr>
            <w:highlight w:val="yellow"/>
            <w:rPrChange w:id="811" w:author="Italo Busi" w:date="2017-10-26T12:53:00Z">
              <w:rPr/>
            </w:rPrChange>
          </w:rPr>
          <w:t>, for each EVPL service,</w:t>
        </w:r>
      </w:ins>
      <w:ins w:id="812" w:author="Italo Busi" w:date="2017-10-23T14:43:00Z">
        <w:r w:rsidRPr="00922DDD">
          <w:rPr>
            <w:highlight w:val="yellow"/>
            <w:rPrChange w:id="813" w:author="Italo Busi" w:date="2017-10-26T12:53:00Z">
              <w:rPr/>
            </w:rPrChange>
          </w:rPr>
          <w:t xml:space="preserve"> on these access links (this is a similar issue as </w:t>
        </w:r>
      </w:ins>
      <w:ins w:id="814" w:author="Italo Busi" w:date="2017-10-23T14:44:00Z">
        <w:r w:rsidRPr="00922DDD">
          <w:rPr>
            <w:highlight w:val="yellow"/>
            <w:rPrChange w:id="815" w:author="Italo Busi" w:date="2017-10-26T12:53:00Z">
              <w:rPr/>
            </w:rPrChange>
          </w:rPr>
          <w:t xml:space="preserve">the </w:t>
        </w:r>
      </w:ins>
      <w:ins w:id="816" w:author="Italo Busi" w:date="2017-10-23T14:43:00Z">
        <w:r w:rsidRPr="00922DDD">
          <w:rPr>
            <w:highlight w:val="yellow"/>
            <w:rPrChange w:id="817" w:author="Italo Busi" w:date="2017-10-26T12:53:00Z">
              <w:rPr/>
            </w:rPrChange>
          </w:rPr>
          <w:t xml:space="preserve">timeslot configuration on access links </w:t>
        </w:r>
      </w:ins>
      <w:ins w:id="818" w:author="Italo Busi" w:date="2017-10-23T14:44:00Z">
        <w:r w:rsidRPr="00922DDD">
          <w:rPr>
            <w:highlight w:val="yellow"/>
            <w:rPrChange w:id="819" w:author="Italo Busi" w:date="2017-10-26T12:53:00Z">
              <w:rPr/>
            </w:rPrChange>
          </w:rPr>
          <w:t xml:space="preserve">discussed in section </w:t>
        </w:r>
      </w:ins>
      <w:ins w:id="820" w:author="Italo Busi" w:date="2017-10-23T14:45:00Z">
        <w:r w:rsidRPr="00922DDD">
          <w:rPr>
            <w:highlight w:val="yellow"/>
            <w:rPrChange w:id="821" w:author="Italo Busi" w:date="2017-10-26T12:53:00Z">
              <w:rPr/>
            </w:rPrChange>
          </w:rPr>
          <w:fldChar w:fldCharType="begin"/>
        </w:r>
        <w:r w:rsidRPr="00922DDD">
          <w:rPr>
            <w:highlight w:val="yellow"/>
            <w:rPrChange w:id="822" w:author="Italo Busi" w:date="2017-10-26T12:53:00Z">
              <w:rPr/>
            </w:rPrChange>
          </w:rPr>
          <w:instrText xml:space="preserve"> REF _Ref484844672 \r \h </w:instrText>
        </w:r>
      </w:ins>
      <w:ins w:id="823" w:author="Italo Busi" w:date="2017-10-23T15:06:00Z">
        <w:r w:rsidRPr="00922DDD">
          <w:rPr>
            <w:rFonts w:asciiTheme="minorEastAsia" w:eastAsiaTheme="minorEastAsia" w:hAnsiTheme="minorEastAsia"/>
            <w:highlight w:val="yellow"/>
            <w:lang w:eastAsia="zh-CN"/>
            <w:rPrChange w:id="824" w:author="Italo Busi" w:date="2017-10-26T12:53:00Z">
              <w:rPr>
                <w:rFonts w:asciiTheme="minorEastAsia" w:eastAsiaTheme="minorEastAsia" w:hAnsiTheme="minorEastAsia"/>
                <w:lang w:eastAsia="zh-CN"/>
              </w:rPr>
            </w:rPrChange>
          </w:rPr>
          <w:instrText>\t</w:instrText>
        </w:r>
      </w:ins>
      <w:r w:rsidR="007A6E2B">
        <w:rPr>
          <w:highlight w:val="yellow"/>
        </w:rPr>
        <w:instrText xml:space="preserve"> \* MERGEFORMAT </w:instrText>
      </w:r>
      <w:r w:rsidRPr="00922DDD">
        <w:rPr>
          <w:highlight w:val="yellow"/>
        </w:rPr>
      </w:r>
      <w:r w:rsidRPr="00922DDD">
        <w:rPr>
          <w:highlight w:val="yellow"/>
          <w:rPrChange w:id="825" w:author="Italo Busi" w:date="2017-10-26T12:53:00Z">
            <w:rPr/>
          </w:rPrChange>
        </w:rPr>
        <w:fldChar w:fldCharType="separate"/>
      </w:r>
      <w:ins w:id="826" w:author="Italo Busi" w:date="2017-10-23T15:06:00Z">
        <w:r w:rsidRPr="00922DDD">
          <w:rPr>
            <w:highlight w:val="yellow"/>
            <w:rPrChange w:id="827" w:author="Italo Busi" w:date="2017-10-26T12:53:00Z">
              <w:rPr/>
            </w:rPrChange>
          </w:rPr>
          <w:t>3.2.1</w:t>
        </w:r>
      </w:ins>
      <w:ins w:id="828" w:author="Italo Busi" w:date="2017-10-23T14:45:00Z">
        <w:r w:rsidRPr="00922DDD">
          <w:rPr>
            <w:highlight w:val="yellow"/>
            <w:rPrChange w:id="829" w:author="Italo Busi" w:date="2017-10-26T12:53:00Z">
              <w:rPr/>
            </w:rPrChange>
          </w:rPr>
          <w:fldChar w:fldCharType="end"/>
        </w:r>
      </w:ins>
      <w:ins w:id="830" w:author="Italo Busi" w:date="2017-10-23T15:06:00Z">
        <w:r w:rsidRPr="00922DDD">
          <w:rPr>
            <w:highlight w:val="yellow"/>
            <w:rPrChange w:id="831" w:author="Italo Busi" w:date="2017-10-26T12:53:00Z">
              <w:rPr/>
            </w:rPrChange>
          </w:rPr>
          <w:t xml:space="preserve"> </w:t>
        </w:r>
      </w:ins>
      <w:ins w:id="832" w:author="Italo Busi" w:date="2017-10-23T14:45:00Z">
        <w:r w:rsidRPr="00922DDD">
          <w:rPr>
            <w:highlight w:val="yellow"/>
            <w:rPrChange w:id="833" w:author="Italo Busi" w:date="2017-10-26T12:53:00Z">
              <w:rPr/>
            </w:rPrChange>
          </w:rPr>
          <w:t>below).</w:t>
        </w:r>
      </w:ins>
    </w:p>
    <w:p w:rsidR="007A6E2B" w:rsidRDefault="007A6E2B" w:rsidP="00CC4BE7">
      <w:pPr>
        <w:rPr>
          <w:ins w:id="834" w:author="Italo Busi" w:date="2017-10-23T14:13:00Z"/>
        </w:rPr>
      </w:pPr>
      <w:ins w:id="835" w:author="Italo Busi" w:date="2017-10-26T12:54:00Z">
        <w:r w:rsidRPr="007C2816">
          <w:rPr>
            <w:i/>
            <w:highlight w:val="yellow"/>
          </w:rPr>
          <w:t>[</w:t>
        </w:r>
        <w:r w:rsidRPr="007C2816">
          <w:rPr>
            <w:b/>
            <w:i/>
            <w:highlight w:val="yellow"/>
          </w:rPr>
          <w:t>Editor’s note:</w:t>
        </w:r>
        <w:r w:rsidRPr="007C2816">
          <w:rPr>
            <w:i/>
            <w:highlight w:val="yellow"/>
          </w:rPr>
          <w:t xml:space="preserve">] Need to </w:t>
        </w:r>
        <w:r>
          <w:rPr>
            <w:i/>
            <w:highlight w:val="yellow"/>
          </w:rPr>
          <w:t xml:space="preserve">consider </w:t>
        </w:r>
        <w:r w:rsidRPr="007C2816">
          <w:rPr>
            <w:i/>
            <w:highlight w:val="yellow"/>
          </w:rPr>
          <w:t>whether the solution</w:t>
        </w:r>
        <w:r>
          <w:rPr>
            <w:i/>
            <w:highlight w:val="yellow"/>
          </w:rPr>
          <w:t>s to these open issues</w:t>
        </w:r>
        <w:r w:rsidRPr="007C2816">
          <w:rPr>
            <w:i/>
            <w:highlight w:val="yellow"/>
          </w:rPr>
          <w:t xml:space="preserve"> for EPL</w:t>
        </w:r>
        <w:r>
          <w:rPr>
            <w:i/>
            <w:highlight w:val="yellow"/>
          </w:rPr>
          <w:t>,</w:t>
        </w:r>
        <w:r w:rsidRPr="007C2816">
          <w:rPr>
            <w:i/>
            <w:highlight w:val="yellow"/>
          </w:rPr>
          <w:t xml:space="preserve"> other OTN client private line services </w:t>
        </w:r>
        <w:r>
          <w:rPr>
            <w:i/>
            <w:highlight w:val="yellow"/>
          </w:rPr>
          <w:t xml:space="preserve">and EVPL </w:t>
        </w:r>
        <w:r w:rsidRPr="007C2816">
          <w:rPr>
            <w:i/>
            <w:highlight w:val="yellow"/>
          </w:rPr>
          <w:t>are the same, similar or different.</w:t>
        </w:r>
      </w:ins>
    </w:p>
    <w:p w:rsidR="006F6F19" w:rsidRPr="00DA3B17" w:rsidRDefault="00DA3B17" w:rsidP="00237595">
      <w:pPr>
        <w:pStyle w:val="Heading1"/>
      </w:pPr>
      <w:r>
        <w:t>Topology Abstraction: detailed JSON examples</w:t>
      </w:r>
      <w:bookmarkEnd w:id="707"/>
    </w:p>
    <w:p w:rsidR="004035EE" w:rsidRPr="005E4EEA" w:rsidRDefault="004035EE" w:rsidP="00AC05AE">
      <w:pPr>
        <w:pStyle w:val="Heading2"/>
      </w:pPr>
      <w:bookmarkStart w:id="836" w:name="_Toc486488741"/>
      <w:r>
        <w:t>ODU White Topology Abstraction</w:t>
      </w:r>
      <w:bookmarkEnd w:id="836"/>
    </w:p>
    <w:p w:rsidR="004035EE" w:rsidRDefault="004035EE" w:rsidP="00713412">
      <w:r w:rsidRPr="004035EE">
        <w:t xml:space="preserve">Section </w:t>
      </w:r>
      <w:fldSimple w:instr=" REF _Ref484797891 \r \h \t  \* MERGEFORMAT ">
        <w:r w:rsidR="007A6E2B">
          <w:t>3.1.1</w:t>
        </w:r>
      </w:fldSimple>
      <w:r w:rsidR="00AC05AE">
        <w:t xml:space="preserve"> </w:t>
      </w:r>
      <w:r w:rsidRPr="004035EE">
        <w:t xml:space="preserve">describes </w:t>
      </w:r>
      <w:r>
        <w:t xml:space="preserve">how the Transport PNC can provide a white topology abstraction to the MDSC via the MPI. </w:t>
      </w:r>
      <w:r w:rsidR="00922DDD">
        <w:fldChar w:fldCharType="begin"/>
      </w:r>
      <w:r>
        <w:instrText xml:space="preserve"> REF _Ref484787417 \r \h </w:instrText>
      </w:r>
      <w:r w:rsidR="00922DDD">
        <w:fldChar w:fldCharType="separate"/>
      </w:r>
      <w:r w:rsidR="007A6E2B">
        <w:t>Figure 1</w:t>
      </w:r>
      <w:r w:rsidR="00922DDD">
        <w:fldChar w:fldCharType="end"/>
      </w:r>
      <w:r>
        <w:t xml:space="preserve"> is an example of such ODU Topology.</w:t>
      </w:r>
    </w:p>
    <w:p w:rsidR="00AC05AE" w:rsidRDefault="00AD373D" w:rsidP="00AC05AE">
      <w:r w:rsidRPr="00AD373D">
        <w:t xml:space="preserve">This section provides the detailed JSON code describing </w:t>
      </w:r>
      <w:ins w:id="837" w:author="Italo Busi" w:date="2017-10-26T12:57:00Z">
        <w:r w:rsidR="007A6E2B">
          <w:t xml:space="preserve">how </w:t>
        </w:r>
      </w:ins>
      <w:r w:rsidRPr="00AD373D">
        <w:t>this ODU Topology</w:t>
      </w:r>
      <w:ins w:id="838" w:author="Italo Busi" w:date="2017-10-26T12:57:00Z">
        <w:r w:rsidR="007A6E2B">
          <w:t xml:space="preserve"> is reported by the PNC</w:t>
        </w:r>
      </w:ins>
      <w:r w:rsidRPr="00AD373D">
        <w:t>, using the [TE-TOPO] and [OTN-TOPO] YANG models</w:t>
      </w:r>
      <w:ins w:id="839" w:author="Italo Busi" w:date="2017-10-26T12:57:00Z">
        <w:r w:rsidR="007A6E2B">
          <w:t xml:space="preserve"> at the MPI</w:t>
        </w:r>
      </w:ins>
      <w:r w:rsidRPr="00AD373D">
        <w:t>.</w:t>
      </w:r>
    </w:p>
    <w:p w:rsidR="008715EE" w:rsidDel="007A6E2B" w:rsidRDefault="00AD373D" w:rsidP="00AC05AE">
      <w:pPr>
        <w:rPr>
          <w:del w:id="840" w:author="Italo Busi" w:date="2017-10-26T12:56:00Z"/>
        </w:rPr>
      </w:pPr>
      <w:del w:id="841" w:author="Italo Busi" w:date="2017-10-26T12:56:00Z">
        <w:r w:rsidRPr="00AD373D" w:rsidDel="007A6E2B">
          <w:delText xml:space="preserve">Note that this example is based on -09 version of [TE-TOPO] and on the -00 version of [OTN-TOPO]. Further changes to align with latest </w:delText>
        </w:r>
        <w:r w:rsidRPr="00AD373D" w:rsidDel="007A6E2B">
          <w:lastRenderedPageBreak/>
          <w:delText>updates of these YANG models will be provided in the future version of this document.</w:delText>
        </w:r>
      </w:del>
    </w:p>
    <w:p w:rsidR="00AC05AE" w:rsidRPr="00AC05AE" w:rsidRDefault="00AD373D" w:rsidP="00D3128B">
      <w:pPr>
        <w:rPr>
          <w:i/>
        </w:rPr>
      </w:pPr>
      <w:r w:rsidRPr="00D3128B">
        <w:rPr>
          <w:i/>
          <w:highlight w:val="yellow"/>
        </w:rPr>
        <w:t xml:space="preserve">JSON code </w:t>
      </w:r>
      <w:r w:rsidR="00D3128B" w:rsidRPr="00D3128B">
        <w:rPr>
          <w:i/>
          <w:highlight w:val="yellow"/>
        </w:rPr>
        <w:t>"use-case-1-topology-01.json" has been provided at in the appendix of this document</w:t>
      </w:r>
      <w:r w:rsidRPr="00D3128B">
        <w:rPr>
          <w:i/>
          <w:highlight w:val="yellow"/>
        </w:rPr>
        <w:t>.</w:t>
      </w:r>
    </w:p>
    <w:p w:rsidR="006F6F19" w:rsidRDefault="00DA3B17" w:rsidP="00237595">
      <w:pPr>
        <w:pStyle w:val="Heading1"/>
      </w:pPr>
      <w:bookmarkStart w:id="842" w:name="_Toc486488742"/>
      <w:r>
        <w:t>Service Configuration: detailed JSON examples</w:t>
      </w:r>
      <w:bookmarkEnd w:id="842"/>
    </w:p>
    <w:p w:rsidR="00AC05AE" w:rsidRDefault="00AC05AE" w:rsidP="00AC05AE">
      <w:pPr>
        <w:pStyle w:val="Heading2"/>
      </w:pPr>
      <w:bookmarkStart w:id="843" w:name="_Toc486488743"/>
      <w:r>
        <w:t>ODU Transit Service</w:t>
      </w:r>
      <w:bookmarkEnd w:id="843"/>
    </w:p>
    <w:p w:rsidR="00AC05AE" w:rsidRDefault="00AC05AE" w:rsidP="00AC05AE">
      <w:r w:rsidRPr="004035EE">
        <w:t xml:space="preserve">Section </w:t>
      </w:r>
      <w:r w:rsidR="00922DDD">
        <w:fldChar w:fldCharType="begin"/>
      </w:r>
      <w:r>
        <w:instrText xml:space="preserve"> REF _Ref484844672 \r \h \t </w:instrText>
      </w:r>
      <w:r w:rsidR="00922DDD">
        <w:fldChar w:fldCharType="separate"/>
      </w:r>
      <w:r w:rsidR="007A6E2B">
        <w:t>3.2.1</w:t>
      </w:r>
      <w:r w:rsidR="00922DDD">
        <w:fldChar w:fldCharType="end"/>
      </w:r>
      <w:r>
        <w:t xml:space="preserve"> </w:t>
      </w:r>
      <w:r w:rsidRPr="004035EE">
        <w:t xml:space="preserve">describes </w:t>
      </w:r>
      <w:r>
        <w:t>how the MDSC can request a Transport PNC, via the MPI, to setup an ODU2 transit service over an ODU Topology described in s</w:t>
      </w:r>
      <w:r w:rsidRPr="004035EE">
        <w:t xml:space="preserve">ection </w:t>
      </w:r>
      <w:fldSimple w:instr=" REF _Ref484797891 \r \h \t  \* MERGEFORMAT ">
        <w:r w:rsidR="007A6E2B">
          <w:t>3.1.1</w:t>
        </w:r>
      </w:fldSimple>
      <w:r>
        <w:t>.</w:t>
      </w:r>
    </w:p>
    <w:p w:rsidR="00AC05AE" w:rsidRDefault="00AD373D" w:rsidP="00AC05AE">
      <w:r w:rsidRPr="00AD373D">
        <w:t xml:space="preserve">This section provides the detailed JSON code describing </w:t>
      </w:r>
      <w:del w:id="844" w:author="Italo Busi" w:date="2017-10-26T12:56:00Z">
        <w:r w:rsidRPr="00AD373D" w:rsidDel="007A6E2B">
          <w:delText>this ODU Topology</w:delText>
        </w:r>
      </w:del>
      <w:ins w:id="845" w:author="Italo Busi" w:date="2017-10-26T12:56:00Z">
        <w:r w:rsidR="007A6E2B">
          <w:t xml:space="preserve">how </w:t>
        </w:r>
      </w:ins>
      <w:ins w:id="846" w:author="Italo Busi" w:date="2017-10-26T12:58:00Z">
        <w:r w:rsidR="007A6E2B">
          <w:t>the setup of this</w:t>
        </w:r>
      </w:ins>
      <w:ins w:id="847" w:author="Italo Busi" w:date="2017-10-26T12:56:00Z">
        <w:r w:rsidR="007A6E2B">
          <w:t xml:space="preserve"> ODU2 transit service can be </w:t>
        </w:r>
      </w:ins>
      <w:ins w:id="848" w:author="Italo Busi" w:date="2017-10-26T12:58:00Z">
        <w:r w:rsidR="007A6E2B">
          <w:t>requested by the MDSC</w:t>
        </w:r>
      </w:ins>
      <w:r w:rsidRPr="00AD373D">
        <w:t>, using the [TE-TUNNEL] and [OTN-TUNNEL] YANG models</w:t>
      </w:r>
      <w:ins w:id="849" w:author="Italo Busi" w:date="2017-10-26T12:58:00Z">
        <w:r w:rsidR="007A6E2B">
          <w:t xml:space="preserve"> at the MPI</w:t>
        </w:r>
      </w:ins>
      <w:r w:rsidRPr="00AD373D">
        <w:t>.</w:t>
      </w:r>
    </w:p>
    <w:p w:rsidR="008715EE" w:rsidDel="007A6E2B" w:rsidRDefault="00AD373D" w:rsidP="008715EE">
      <w:pPr>
        <w:rPr>
          <w:del w:id="850" w:author="Italo Busi" w:date="2017-10-26T12:56:00Z"/>
        </w:rPr>
      </w:pPr>
      <w:del w:id="851" w:author="Italo Busi" w:date="2017-10-26T12:56:00Z">
        <w:r w:rsidRPr="00AD373D" w:rsidDel="007A6E2B">
          <w:delText>Note that this example is based on -06 version of [TE-TUNNEL] and on the -02 version of [OTN-TUNNEL]. Further changes to align with latest updates of these YANG models will be provided in the future version of this document.</w:delText>
        </w:r>
      </w:del>
    </w:p>
    <w:p w:rsidR="00AC05AE" w:rsidRPr="00AC05AE" w:rsidRDefault="00FA67D1" w:rsidP="00D3128B">
      <w:pPr>
        <w:rPr>
          <w:i/>
        </w:rPr>
      </w:pPr>
      <w:r>
        <w:rPr>
          <w:i/>
          <w:highlight w:val="yellow"/>
        </w:rPr>
        <w:t xml:space="preserve">JSON code </w:t>
      </w:r>
      <w:r w:rsidR="00922DDD" w:rsidRPr="00922DDD">
        <w:rPr>
          <w:i/>
          <w:highlight w:val="yellow"/>
          <w:rPrChange w:id="852" w:author="Italo Busi" w:date="2017-10-23T16:14:00Z">
            <w:rPr>
              <w:i/>
            </w:rPr>
          </w:rPrChange>
        </w:rPr>
        <w:t>"use-case-1-odu2-service-01.json" has been provided at in the appendix of this document.</w:t>
      </w:r>
    </w:p>
    <w:p w:rsidR="006F6F19" w:rsidRPr="000445CC" w:rsidRDefault="006F6F19" w:rsidP="001E3E79">
      <w:pPr>
        <w:pStyle w:val="Heading1"/>
      </w:pPr>
      <w:bookmarkStart w:id="853" w:name="_Toc486488744"/>
      <w:r w:rsidRPr="000445CC">
        <w:t>Security Considerations</w:t>
      </w:r>
      <w:bookmarkEnd w:id="853"/>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854" w:name="_Toc486488745"/>
      <w:r w:rsidRPr="00DA3B17">
        <w:t>IANA Considerations</w:t>
      </w:r>
      <w:bookmarkEnd w:id="854"/>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855" w:name="_Toc486488746"/>
      <w:r w:rsidRPr="000445CC">
        <w:t>Conclusions</w:t>
      </w:r>
      <w:bookmarkEnd w:id="855"/>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856" w:name="_Toc486488747"/>
      <w:r w:rsidRPr="00DA3B17">
        <w:lastRenderedPageBreak/>
        <w:t>References</w:t>
      </w:r>
      <w:bookmarkEnd w:id="856"/>
    </w:p>
    <w:p w:rsidR="002E1F5F" w:rsidRPr="00DA3B17" w:rsidRDefault="002E1F5F" w:rsidP="001E3E79">
      <w:pPr>
        <w:pStyle w:val="Heading2"/>
      </w:pPr>
      <w:bookmarkStart w:id="857" w:name="_Toc486488748"/>
      <w:r w:rsidRPr="00DA3B17">
        <w:t>Normative References</w:t>
      </w:r>
      <w:bookmarkEnd w:id="857"/>
    </w:p>
    <w:p w:rsidR="002E1F5F" w:rsidRDefault="002E1F5F" w:rsidP="00E915FE">
      <w:pPr>
        <w:pStyle w:val="RFCReferencesBookmark"/>
      </w:pPr>
      <w:r>
        <w:t>[</w:t>
      </w:r>
      <w:r w:rsidR="00DA3B17">
        <w:t>TNBI-UseCase</w:t>
      </w:r>
      <w:r w:rsidR="00C57086">
        <w:t>s</w:t>
      </w:r>
      <w:r>
        <w:t>]</w:t>
      </w:r>
      <w:r>
        <w:tab/>
      </w:r>
      <w:r w:rsidR="00DA3B17">
        <w:t>Busi</w:t>
      </w:r>
      <w:r w:rsidRPr="00E915FE">
        <w:t xml:space="preserve">, </w:t>
      </w:r>
      <w:r w:rsidR="00DA3B17">
        <w:t>I</w:t>
      </w:r>
      <w:r w:rsidRPr="00E915FE">
        <w:t xml:space="preserve">., </w:t>
      </w:r>
      <w:r w:rsidR="00DA3B17">
        <w:t xml:space="preserve">King, D. et al, </w:t>
      </w:r>
      <w:r w:rsidRPr="00E915FE">
        <w:t>"</w:t>
      </w:r>
      <w:ins w:id="858" w:author="Italo Busi" w:date="2017-10-26T14:28:00Z">
        <w:r w:rsidR="00DA5D7D">
          <w:t>Transport Northbound Interface Applicability Statement and Use Cases</w:t>
        </w:r>
      </w:ins>
      <w:del w:id="859" w:author="Italo Busi" w:date="2017-10-26T14:28:00Z">
        <w:r w:rsidR="00DA3B17" w:rsidRPr="00DA3B17" w:rsidDel="00DA5D7D">
          <w:delText>Transport Northbound Interface Use Cases</w:delText>
        </w:r>
      </w:del>
      <w:r w:rsidRPr="00E915FE">
        <w:t xml:space="preserve">", </w:t>
      </w:r>
      <w:r w:rsidR="00DA3B17" w:rsidRPr="00DA3B17">
        <w:t>draft-</w:t>
      </w:r>
      <w:del w:id="860" w:author="Italo Busi" w:date="2017-10-23T16:15:00Z">
        <w:r w:rsidR="00DA3B17" w:rsidRPr="00DA3B17" w:rsidDel="00F062D3">
          <w:delText>tnbidt</w:delText>
        </w:r>
      </w:del>
      <w:ins w:id="861" w:author="Italo Busi" w:date="2017-10-23T16:15:00Z">
        <w:r w:rsidR="00F062D3">
          <w:t>ietf</w:t>
        </w:r>
      </w:ins>
      <w:r w:rsidR="00DA3B17" w:rsidRPr="00DA3B17">
        <w:t>-ccamp-transport-nbi-use-cases</w:t>
      </w:r>
      <w:r w:rsidRPr="00E915FE">
        <w:t xml:space="preserve">, </w:t>
      </w:r>
      <w:r w:rsidR="00DA3B17" w:rsidRPr="00DA3B17">
        <w:t>work in progress</w:t>
      </w:r>
      <w:r w:rsidRPr="00E915FE">
        <w:t>.</w:t>
      </w:r>
    </w:p>
    <w:p w:rsidR="00C57086" w:rsidRDefault="00C57086" w:rsidP="00C57086">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C57086" w:rsidRPr="00C57086" w:rsidRDefault="000D1730" w:rsidP="00E915FE">
      <w:pPr>
        <w:pStyle w:val="RFCReferencesBookmark"/>
      </w:pPr>
      <w:r w:rsidRPr="000A0F17">
        <w:t>[OTN-TUNNEL]</w:t>
      </w:r>
      <w:r w:rsidRPr="000A0F17">
        <w:tab/>
        <w:t>Zheng, H. et al., "OTN Tunnel YANG Model", draft-</w:t>
      </w:r>
      <w:del w:id="862" w:author="Italo Busi" w:date="2017-10-23T16:15:00Z">
        <w:r w:rsidRPr="000A0F17" w:rsidDel="00F062D3">
          <w:delText>sharma</w:delText>
        </w:r>
      </w:del>
      <w:ins w:id="863" w:author="Italo Busi" w:date="2017-10-23T16:15:00Z">
        <w:r w:rsidR="00F062D3">
          <w:t>ietf</w:t>
        </w:r>
      </w:ins>
      <w:r w:rsidRPr="000A0F17">
        <w:t xml:space="preserve">-ccamp-otn-tunnel-model, </w:t>
      </w:r>
      <w:r w:rsidR="00C57086" w:rsidRPr="00C57086">
        <w:t>work in progress.</w:t>
      </w:r>
    </w:p>
    <w:p w:rsidR="002E1F5F" w:rsidRPr="00DA3B17" w:rsidRDefault="002E1F5F" w:rsidP="001E3E79">
      <w:pPr>
        <w:pStyle w:val="Heading2"/>
      </w:pPr>
      <w:bookmarkStart w:id="864" w:name="_Toc486488749"/>
      <w:r w:rsidRPr="00DA3B17">
        <w:t>Informative References</w:t>
      </w:r>
      <w:bookmarkEnd w:id="864"/>
    </w:p>
    <w:p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1E3E79" w:rsidRPr="000445CC" w:rsidRDefault="001E3E79" w:rsidP="001E3E79">
      <w:pPr>
        <w:pStyle w:val="Heading1"/>
      </w:pPr>
      <w:bookmarkStart w:id="865" w:name="_Toc486488750"/>
      <w:r w:rsidRPr="000445CC">
        <w:t>Acknowledgments</w:t>
      </w:r>
      <w:bookmarkEnd w:id="865"/>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lastRenderedPageBreak/>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507F7D" w:rsidRPr="00507F7D" w:rsidRDefault="00507F7D" w:rsidP="00507F7D">
      <w:pPr>
        <w:pStyle w:val="RFCApp"/>
      </w:pPr>
      <w:bookmarkStart w:id="866" w:name="_Ref486351665"/>
      <w:bookmarkStart w:id="867" w:name="_Toc486488751"/>
      <w:r w:rsidRPr="00507F7D">
        <w:lastRenderedPageBreak/>
        <w:t xml:space="preserve">Validating a JSON fragment against </w:t>
      </w:r>
      <w:r>
        <w:t xml:space="preserve">a </w:t>
      </w:r>
      <w:r w:rsidRPr="00507F7D">
        <w:t>YANG</w:t>
      </w:r>
      <w:r>
        <w:t xml:space="preserve"> Model</w:t>
      </w:r>
      <w:bookmarkEnd w:id="866"/>
      <w:bookmarkEnd w:id="867"/>
    </w:p>
    <w:p w:rsidR="00002F00" w:rsidRDefault="00507F7D">
      <w:pPr>
        <w:rPr>
          <w:highlight w:val="yellow"/>
        </w:rPr>
      </w:pPr>
      <w:bookmarkStart w:id="868" w:name="_Toc258322684"/>
      <w:r>
        <w:t>The objective is to have a tool that allows validating whether a piece of JSON code is compliant with a YANG model without using a client/server.</w:t>
      </w:r>
    </w:p>
    <w:p w:rsidR="00507F7D" w:rsidRPr="006E6419" w:rsidRDefault="00AD373D" w:rsidP="00507F7D">
      <w:pPr>
        <w:pStyle w:val="RFCAppH1"/>
      </w:pPr>
      <w:bookmarkStart w:id="869" w:name="_Toc486488752"/>
      <w:r w:rsidRPr="00AD373D">
        <w:t>DSDL-based approach</w:t>
      </w:r>
      <w:bookmarkEnd w:id="869"/>
    </w:p>
    <w:p w:rsidR="006E6419" w:rsidRDefault="006E6419" w:rsidP="006E6419">
      <w:r>
        <w:t xml:space="preserve">The idea is to generate a JSON driver file (JTOX) from YANG, then use it to translate JSON to XML and validate it against the DSDL schemas, as shown in </w:t>
      </w:r>
      <w:r w:rsidR="00922DDD">
        <w:fldChar w:fldCharType="begin"/>
      </w:r>
      <w:r>
        <w:instrText xml:space="preserve"> REF _Ref486351558 \r \h </w:instrText>
      </w:r>
      <w:r w:rsidR="00922DDD">
        <w:fldChar w:fldCharType="separate"/>
      </w:r>
      <w:r>
        <w:t>Figure 3</w:t>
      </w:r>
      <w:r w:rsidR="00922DDD">
        <w:fldChar w:fldCharType="end"/>
      </w:r>
      <w:r>
        <w:t>.</w:t>
      </w:r>
    </w:p>
    <w:p w:rsidR="006E6419" w:rsidRDefault="006E6419" w:rsidP="006E6419">
      <w:r>
        <w:t xml:space="preserve">Useful link: </w:t>
      </w:r>
      <w:hyperlink r:id="rId15" w:history="1">
        <w:r w:rsidRPr="000D1CAE">
          <w:rPr>
            <w:rStyle w:val="Hyperlink"/>
          </w:rPr>
          <w:t>https://github.com/mbj4668/pyang/wiki/XmlJson</w:t>
        </w:r>
      </w:hyperlink>
    </w:p>
    <w:p w:rsidR="00002F00" w:rsidRDefault="006E6419">
      <w:pPr>
        <w:pStyle w:val="RFCFigure"/>
      </w:pPr>
      <w:r>
        <w:t xml:space="preserve">                        (2) </w:t>
      </w:r>
    </w:p>
    <w:p w:rsidR="00002F00" w:rsidRDefault="006E6419">
      <w:pPr>
        <w:pStyle w:val="RFCFigure"/>
      </w:pPr>
      <w:r>
        <w:t xml:space="preserve">            YANG-module ---&gt; DSDL-schemas (RNG,SCH,DSRL)</w:t>
      </w:r>
    </w:p>
    <w:p w:rsidR="00002F00" w:rsidRDefault="006E6419">
      <w:pPr>
        <w:pStyle w:val="RFCFigure"/>
      </w:pPr>
      <w:r>
        <w:t xml:space="preserve">                   |                  |</w:t>
      </w:r>
    </w:p>
    <w:p w:rsidR="00002F00" w:rsidRDefault="006E6419">
      <w:pPr>
        <w:pStyle w:val="RFCFigure"/>
      </w:pPr>
      <w:r>
        <w:t xml:space="preserve">                   | (1)              |</w:t>
      </w:r>
    </w:p>
    <w:p w:rsidR="00002F00" w:rsidRDefault="006E6419">
      <w:pPr>
        <w:pStyle w:val="RFCFigure"/>
      </w:pPr>
      <w:r>
        <w:t xml:space="preserve">                   |                  | </w:t>
      </w:r>
    </w:p>
    <w:p w:rsidR="00002F00" w:rsidRDefault="006E6419">
      <w:pPr>
        <w:pStyle w:val="RFCFigure"/>
      </w:pPr>
      <w:r>
        <w:t xml:space="preserve">   Config/state  JTOX-file            | (4) </w:t>
      </w:r>
    </w:p>
    <w:p w:rsidR="00002F00" w:rsidRDefault="006E6419">
      <w:pPr>
        <w:pStyle w:val="RFCFigure"/>
      </w:pPr>
      <w:r>
        <w:t xml:space="preserve">          \        |                  |</w:t>
      </w:r>
    </w:p>
    <w:p w:rsidR="00002F00" w:rsidRDefault="006E6419">
      <w:pPr>
        <w:pStyle w:val="RFCFigure"/>
      </w:pPr>
      <w:r>
        <w:t xml:space="preserve">           \       |                  |</w:t>
      </w:r>
    </w:p>
    <w:p w:rsidR="00002F00" w:rsidRDefault="006E6419">
      <w:pPr>
        <w:pStyle w:val="RFCFigure"/>
      </w:pPr>
      <w:r>
        <w:t xml:space="preserve">            \      V                  V</w:t>
      </w:r>
    </w:p>
    <w:p w:rsidR="00002F00" w:rsidRDefault="006E6419">
      <w:pPr>
        <w:pStyle w:val="RFCFigure"/>
      </w:pPr>
      <w:r>
        <w:t xml:space="preserve">   JSON-file------------&gt; XML-file ----------------&gt; Output</w:t>
      </w:r>
    </w:p>
    <w:p w:rsidR="00002F00" w:rsidRDefault="006E6419">
      <w:pPr>
        <w:pStyle w:val="RFCFigure"/>
      </w:pPr>
      <w:r>
        <w:t xml:space="preserve">              (3)</w:t>
      </w:r>
    </w:p>
    <w:p w:rsidR="00002F00" w:rsidRDefault="00002F00">
      <w:pPr>
        <w:pStyle w:val="RFCFigure"/>
      </w:pPr>
    </w:p>
    <w:p w:rsidR="006E6419" w:rsidRPr="00F5301C" w:rsidRDefault="006E6419" w:rsidP="00F5301C">
      <w:pPr>
        <w:pStyle w:val="Caption"/>
      </w:pPr>
      <w:bookmarkStart w:id="870" w:name="_Ref486351558"/>
      <w:r w:rsidRPr="00F5301C">
        <w:t>– DSDL-based approach for JSON code validation</w:t>
      </w:r>
      <w:bookmarkEnd w:id="870"/>
    </w:p>
    <w:p w:rsidR="006E6419" w:rsidRDefault="006E6419" w:rsidP="006E6419">
      <w:pPr>
        <w:rPr>
          <w:highlight w:val="yellow"/>
        </w:rPr>
      </w:pPr>
      <w:r>
        <w:rPr>
          <w:highlight w:val="yellow"/>
        </w:rPr>
        <w:t xml:space="preserve">In order to allow the use of comments following the convention defined in section </w:t>
      </w:r>
      <w:ins w:id="871" w:author="Italo Busi" w:date="2017-10-26T12:54:00Z">
        <w:r w:rsidR="00922DDD">
          <w:rPr>
            <w:highlight w:val="yellow"/>
          </w:rPr>
          <w:fldChar w:fldCharType="begin"/>
        </w:r>
        <w:r w:rsidR="007A6E2B">
          <w:rPr>
            <w:highlight w:val="yellow"/>
          </w:rPr>
          <w:instrText xml:space="preserve"> REF _Ref496785819 \r \h \t </w:instrText>
        </w:r>
      </w:ins>
      <w:r w:rsidR="00922DDD">
        <w:rPr>
          <w:highlight w:val="yellow"/>
        </w:rPr>
      </w:r>
      <w:r w:rsidR="00922DDD">
        <w:rPr>
          <w:highlight w:val="yellow"/>
        </w:rPr>
        <w:fldChar w:fldCharType="separate"/>
      </w:r>
      <w:ins w:id="872" w:author="Italo Busi" w:date="2017-10-26T12:54:00Z">
        <w:r w:rsidR="007A6E2B">
          <w:rPr>
            <w:highlight w:val="yellow"/>
          </w:rPr>
          <w:t>2</w:t>
        </w:r>
        <w:r w:rsidR="00922DDD">
          <w:rPr>
            <w:highlight w:val="yellow"/>
          </w:rPr>
          <w:fldChar w:fldCharType="end"/>
        </w:r>
      </w:ins>
      <w:del w:id="873" w:author="Italo Busi" w:date="2017-10-26T12:54:00Z">
        <w:r w:rsidR="00922DDD" w:rsidDel="007A6E2B">
          <w:rPr>
            <w:highlight w:val="yellow"/>
          </w:rPr>
          <w:fldChar w:fldCharType="begin"/>
        </w:r>
        <w:r w:rsidDel="007A6E2B">
          <w:rPr>
            <w:highlight w:val="yellow"/>
          </w:rPr>
          <w:delInstrText xml:space="preserve"> REF _Ref486351726 \r \h \t</w:delInstrText>
        </w:r>
        <w:r w:rsidR="00922DDD" w:rsidDel="007A6E2B">
          <w:rPr>
            <w:highlight w:val="yellow"/>
          </w:rPr>
        </w:r>
        <w:r w:rsidR="00922DDD" w:rsidDel="007A6E2B">
          <w:rPr>
            <w:highlight w:val="yellow"/>
          </w:rPr>
          <w:fldChar w:fldCharType="separate"/>
        </w:r>
        <w:r w:rsidDel="007A6E2B">
          <w:rPr>
            <w:highlight w:val="yellow"/>
          </w:rPr>
          <w:delText>2</w:delText>
        </w:r>
        <w:r w:rsidR="00922DDD" w:rsidDel="007A6E2B">
          <w:rPr>
            <w:highlight w:val="yellow"/>
          </w:rPr>
          <w:fldChar w:fldCharType="end"/>
        </w:r>
        <w:r w:rsidDel="007A6E2B">
          <w:rPr>
            <w:highlight w:val="yellow"/>
          </w:rPr>
          <w:delText xml:space="preserve"> </w:delText>
        </w:r>
      </w:del>
      <w:ins w:id="874" w:author="Italo Busi" w:date="2017-10-26T12:54:00Z">
        <w:r w:rsidR="007A6E2B">
          <w:rPr>
            <w:highlight w:val="yellow"/>
          </w:rPr>
          <w:t xml:space="preserve"> </w:t>
        </w:r>
      </w:ins>
      <w:r>
        <w:rPr>
          <w:highlight w:val="yellow"/>
        </w:rPr>
        <w:t>without impacting the validation process, these comments will be automatically removed from the JSON-file that will be validate.</w:t>
      </w:r>
    </w:p>
    <w:p w:rsidR="00507F7D" w:rsidRPr="00507F7D" w:rsidRDefault="00507F7D" w:rsidP="00507F7D">
      <w:pPr>
        <w:pStyle w:val="RFCAppH1"/>
      </w:pPr>
      <w:bookmarkStart w:id="875" w:name="_Toc486488753"/>
      <w:bookmarkEnd w:id="868"/>
      <w:r>
        <w:t xml:space="preserve">Why not using a </w:t>
      </w:r>
      <w:r w:rsidR="00AD373D" w:rsidRPr="00AD373D">
        <w:t>XSD-based</w:t>
      </w:r>
      <w:r>
        <w:t xml:space="preserve"> approach</w:t>
      </w:r>
      <w:bookmarkEnd w:id="875"/>
    </w:p>
    <w:p w:rsidR="00507F7D" w:rsidRPr="006E6419" w:rsidRDefault="00AD373D" w:rsidP="00507F7D">
      <w:r w:rsidRPr="00AD373D">
        <w:t>This approach has been analyzed and discarded because no longer supported by pyang.</w:t>
      </w:r>
    </w:p>
    <w:p w:rsidR="00507F7D" w:rsidRDefault="00507F7D" w:rsidP="00507F7D">
      <w:r w:rsidRPr="00507F7D">
        <w:t xml:space="preserve">The idea is to convert YANG to XSD, JSON to XML </w:t>
      </w:r>
      <w:r>
        <w:t>and validate it against the XSD</w:t>
      </w:r>
      <w:r w:rsidR="006E6419">
        <w:t>,</w:t>
      </w:r>
      <w:r>
        <w:t xml:space="preserve"> as shown in </w:t>
      </w:r>
      <w:r w:rsidR="00922DDD">
        <w:fldChar w:fldCharType="begin"/>
      </w:r>
      <w:r w:rsidR="006E6419">
        <w:instrText xml:space="preserve"> REF _Ref486351348 \r \h </w:instrText>
      </w:r>
      <w:r w:rsidR="00922DDD">
        <w:fldChar w:fldCharType="separate"/>
      </w:r>
      <w:r w:rsidR="006E6419">
        <w:t>Figure 4</w:t>
      </w:r>
      <w:r w:rsidR="00922DDD">
        <w:fldChar w:fldCharType="end"/>
      </w:r>
      <w:r>
        <w:t>:</w:t>
      </w:r>
    </w:p>
    <w:p w:rsidR="00002F00" w:rsidRDefault="006E6419">
      <w:pPr>
        <w:pStyle w:val="RFCFigure"/>
      </w:pPr>
      <w:r>
        <w:lastRenderedPageBreak/>
        <w:t xml:space="preserve">      </w:t>
      </w:r>
      <w:r w:rsidR="00507F7D">
        <w:t xml:space="preserve">            (1) </w:t>
      </w:r>
    </w:p>
    <w:p w:rsidR="00002F00" w:rsidRDefault="006E6419">
      <w:pPr>
        <w:pStyle w:val="RFCFigure"/>
      </w:pPr>
      <w:r>
        <w:t xml:space="preserve">      </w:t>
      </w:r>
      <w:r w:rsidR="00507F7D">
        <w:t>YANG-module ---&gt; XSD-schema - \       (3)</w:t>
      </w:r>
    </w:p>
    <w:p w:rsidR="00002F00" w:rsidRDefault="006E6419">
      <w:pPr>
        <w:pStyle w:val="RFCFigure"/>
      </w:pPr>
      <w:r>
        <w:t xml:space="preserve">      </w:t>
      </w:r>
      <w:r w:rsidR="00507F7D">
        <w:t xml:space="preserve">                               +--&gt; Validation</w:t>
      </w:r>
    </w:p>
    <w:p w:rsidR="00002F00" w:rsidRDefault="006E6419">
      <w:pPr>
        <w:pStyle w:val="RFCFigure"/>
      </w:pPr>
      <w:r>
        <w:t xml:space="preserve">      </w:t>
      </w:r>
      <w:r w:rsidR="00507F7D">
        <w:t>JSON-file------&gt; XML-file ----/</w:t>
      </w:r>
    </w:p>
    <w:p w:rsidR="00002F00" w:rsidRDefault="006E6419">
      <w:pPr>
        <w:pStyle w:val="RFCFigure"/>
      </w:pPr>
      <w:r>
        <w:t xml:space="preserve">      </w:t>
      </w:r>
      <w:r w:rsidR="00507F7D">
        <w:t xml:space="preserve">            (2)</w:t>
      </w:r>
    </w:p>
    <w:p w:rsidR="00002F00" w:rsidRDefault="00002F00">
      <w:pPr>
        <w:pStyle w:val="RFCFigure"/>
      </w:pPr>
    </w:p>
    <w:p w:rsidR="00002F00" w:rsidRDefault="00AD373D" w:rsidP="00F5301C">
      <w:pPr>
        <w:pStyle w:val="Caption"/>
      </w:pPr>
      <w:bookmarkStart w:id="876" w:name="_Ref486351348"/>
      <w:r w:rsidRPr="00AD373D">
        <w:t>– XSD-based approach for JSON code validation</w:t>
      </w:r>
      <w:bookmarkEnd w:id="876"/>
    </w:p>
    <w:p w:rsidR="00D3128B" w:rsidRDefault="006E6419">
      <w:r>
        <w:t xml:space="preserve">The pyang support for the XSD output format was deprecated in 1.5 and removed in 1.7.1. However pyang 1.7.1 is necessary to work with YANG 1.1 so the process shown in </w:t>
      </w:r>
      <w:r w:rsidR="00922DDD">
        <w:fldChar w:fldCharType="begin"/>
      </w:r>
      <w:r>
        <w:instrText xml:space="preserve"> REF _Ref486351348 \r \h </w:instrText>
      </w:r>
      <w:r w:rsidR="00922DDD">
        <w:fldChar w:fldCharType="separate"/>
      </w:r>
      <w:r>
        <w:t>Figure 4</w:t>
      </w:r>
      <w:r w:rsidR="00922DDD">
        <w:fldChar w:fldCharType="end"/>
      </w:r>
      <w:r>
        <w:t xml:space="preserve"> will stop just at step (1).</w:t>
      </w:r>
    </w:p>
    <w:p w:rsidR="00D3128B" w:rsidRDefault="00D3128B" w:rsidP="00D3128B">
      <w:pPr>
        <w:pStyle w:val="RFCAppH1"/>
      </w:pPr>
      <w:r w:rsidRPr="00D3128B">
        <w:t>JSON Code: use-case-1-topology-01.json</w:t>
      </w:r>
    </w:p>
    <w:p w:rsidR="00D3128B" w:rsidRDefault="00D3128B">
      <w:r w:rsidRPr="00D3128B">
        <w:t>The JSON code for this use case is currently located on GitHub at:</w:t>
      </w:r>
    </w:p>
    <w:p w:rsidR="00D3128B" w:rsidRPr="00D3128B" w:rsidRDefault="00D3128B" w:rsidP="00D3128B">
      <w:r>
        <w:t>https://github.com/danielkinguk/transport-nbi/blob/master/Internet-Drafts/Use-Case-1-Analysis/use-case-1-topology-01.json</w:t>
      </w:r>
    </w:p>
    <w:p w:rsidR="00D3128B" w:rsidRDefault="00D3128B" w:rsidP="00D3128B">
      <w:pPr>
        <w:pStyle w:val="RFCAppH1"/>
      </w:pPr>
      <w:r w:rsidRPr="00D3128B">
        <w:t>JSON Code: use-case-1-topology-01.json</w:t>
      </w:r>
    </w:p>
    <w:p w:rsidR="00D3128B" w:rsidRDefault="00D3128B" w:rsidP="00D3128B">
      <w:r w:rsidRPr="00D3128B">
        <w:t>The JSON code for this use case is currently located on GitHub at:</w:t>
      </w:r>
    </w:p>
    <w:p w:rsidR="00002F00" w:rsidRDefault="00D3128B" w:rsidP="00D3128B">
      <w:r>
        <w:t>https://github.com/danielkinguk/transport-nbi/blob/master/Internet-Drafts/Use-Case-1-Analysis/use-case-1-odu2-service-01.json</w:t>
      </w:r>
      <w:r w:rsidRPr="00D3128B">
        <w:t xml:space="preserve"> </w:t>
      </w:r>
      <w:r w:rsidR="002E1F5F" w:rsidRPr="00D3128B">
        <w:br w:type="page"/>
      </w:r>
      <w:r w:rsidR="002E1F5F" w:rsidRPr="000840A4">
        <w:lastRenderedPageBreak/>
        <w:t>Authors’ Addresses</w:t>
      </w:r>
    </w:p>
    <w:p w:rsidR="002E1F5F" w:rsidRPr="00CC482A" w:rsidRDefault="000840A4" w:rsidP="002E1F5F">
      <w:pPr>
        <w:pStyle w:val="RFCFigure"/>
        <w:rPr>
          <w:rFonts w:cs="Times New Roman"/>
          <w:lang w:val="it-IT"/>
          <w:rPrChange w:id="877" w:author="Italo Busi" w:date="2017-10-30T11:21:00Z">
            <w:rPr>
              <w:rFonts w:cs="Times New Roman"/>
            </w:rPr>
          </w:rPrChange>
        </w:rPr>
      </w:pPr>
      <w:r w:rsidRPr="00CC482A">
        <w:rPr>
          <w:lang w:val="it-IT"/>
          <w:rPrChange w:id="878" w:author="Italo Busi" w:date="2017-10-30T11:21:00Z">
            <w:rPr/>
          </w:rPrChange>
        </w:rPr>
        <w:t>Italo Busi (Editor)</w:t>
      </w:r>
    </w:p>
    <w:p w:rsidR="002E1F5F" w:rsidRPr="00CC482A" w:rsidRDefault="000840A4" w:rsidP="002E1F5F">
      <w:pPr>
        <w:pStyle w:val="RFCFigure"/>
        <w:rPr>
          <w:rFonts w:cs="Times New Roman"/>
          <w:lang w:val="it-IT"/>
          <w:rPrChange w:id="879" w:author="Italo Busi" w:date="2017-10-30T11:21:00Z">
            <w:rPr>
              <w:rFonts w:cs="Times New Roman"/>
            </w:rPr>
          </w:rPrChange>
        </w:rPr>
      </w:pPr>
      <w:r w:rsidRPr="00CC482A">
        <w:rPr>
          <w:lang w:val="it-IT"/>
          <w:rPrChange w:id="880" w:author="Italo Busi" w:date="2017-10-30T11:21:00Z">
            <w:rPr/>
          </w:rPrChange>
        </w:rPr>
        <w:t>Huawei</w:t>
      </w:r>
    </w:p>
    <w:p w:rsidR="002E1F5F" w:rsidRPr="00CC482A" w:rsidRDefault="002E1F5F" w:rsidP="000840A4">
      <w:pPr>
        <w:rPr>
          <w:rFonts w:cs="Times New Roman"/>
          <w:lang w:val="it-IT"/>
          <w:rPrChange w:id="881" w:author="Italo Busi" w:date="2017-10-30T11:21:00Z">
            <w:rPr>
              <w:rFonts w:cs="Times New Roman"/>
            </w:rPr>
          </w:rPrChange>
        </w:rPr>
      </w:pPr>
      <w:r w:rsidRPr="00CC482A">
        <w:rPr>
          <w:lang w:val="it-IT"/>
          <w:rPrChange w:id="882" w:author="Italo Busi" w:date="2017-10-30T11:21:00Z">
            <w:rPr/>
          </w:rPrChange>
        </w:rPr>
        <w:t xml:space="preserve">Email: </w:t>
      </w:r>
      <w:r w:rsidR="00922DDD">
        <w:fldChar w:fldCharType="begin"/>
      </w:r>
      <w:r w:rsidR="00922DDD" w:rsidRPr="00CC482A">
        <w:rPr>
          <w:lang w:val="it-IT"/>
          <w:rPrChange w:id="883" w:author="Italo Busi" w:date="2017-10-30T11:21:00Z">
            <w:rPr/>
          </w:rPrChange>
        </w:rPr>
        <w:instrText>HYPERLINK "mailto:italo.busi@huawei.com"</w:instrText>
      </w:r>
      <w:r w:rsidR="00922DDD">
        <w:fldChar w:fldCharType="separate"/>
      </w:r>
      <w:r w:rsidR="000840A4" w:rsidRPr="00CC482A">
        <w:rPr>
          <w:rStyle w:val="Hyperlink"/>
          <w:lang w:val="it-IT"/>
          <w:rPrChange w:id="884" w:author="Italo Busi" w:date="2017-10-30T11:21:00Z">
            <w:rPr>
              <w:rStyle w:val="Hyperlink"/>
            </w:rPr>
          </w:rPrChange>
        </w:rPr>
        <w:t>italo.busi@huawei.com</w:t>
      </w:r>
      <w:r w:rsidR="00922DDD">
        <w:fldChar w:fldCharType="end"/>
      </w:r>
    </w:p>
    <w:p w:rsidR="000840A4" w:rsidRPr="00CC482A" w:rsidRDefault="000840A4" w:rsidP="000840A4">
      <w:pPr>
        <w:rPr>
          <w:lang w:val="it-IT"/>
          <w:rPrChange w:id="885" w:author="Italo Busi" w:date="2017-10-30T11:21:00Z">
            <w:rPr/>
          </w:rPrChange>
        </w:rPr>
      </w:pPr>
    </w:p>
    <w:p w:rsidR="000840A4" w:rsidRPr="000840A4" w:rsidRDefault="000840A4" w:rsidP="000840A4">
      <w:pPr>
        <w:pStyle w:val="RFCFigure"/>
        <w:rPr>
          <w:rFonts w:cs="Times New Roman"/>
        </w:rPr>
      </w:pPr>
      <w:r w:rsidRPr="000840A4">
        <w:t>Daniel King (Editor)</w:t>
      </w:r>
    </w:p>
    <w:p w:rsidR="000840A4" w:rsidRDefault="000840A4" w:rsidP="000840A4">
      <w:pPr>
        <w:pStyle w:val="RFCFigure"/>
        <w:rPr>
          <w:rFonts w:cs="Times New Roman"/>
          <w:highlight w:val="yellow"/>
        </w:rPr>
      </w:pPr>
      <w:r w:rsidRPr="000840A4">
        <w:t>Lancaster University</w:t>
      </w:r>
    </w:p>
    <w:p w:rsidR="000840A4" w:rsidRDefault="000840A4" w:rsidP="000840A4">
      <w:pPr>
        <w:pStyle w:val="RFCFigure"/>
        <w:rPr>
          <w:rFonts w:cs="Times New Roman"/>
        </w:rPr>
      </w:pPr>
      <w:r>
        <w:t xml:space="preserve">Email: </w:t>
      </w:r>
      <w:hyperlink r:id="rId16" w:history="1">
        <w:r w:rsidRPr="000310DC">
          <w:rPr>
            <w:rStyle w:val="Hyperlink"/>
          </w:rPr>
          <w:t>d.king@lancaster.ac.uk</w:t>
        </w:r>
      </w:hyperlink>
    </w:p>
    <w:p w:rsidR="000840A4" w:rsidRPr="001D6AB1" w:rsidRDefault="000840A4" w:rsidP="000840A4"/>
    <w:p w:rsidR="000840A4" w:rsidRPr="000840A4" w:rsidRDefault="000840A4" w:rsidP="000840A4">
      <w:pPr>
        <w:pStyle w:val="RFCFigure"/>
        <w:rPr>
          <w:rFonts w:cs="Times New Roman"/>
          <w:highlight w:val="yellow"/>
          <w:lang w:val="it-IT"/>
        </w:rPr>
      </w:pPr>
      <w:r w:rsidRPr="000840A4">
        <w:rPr>
          <w:lang w:val="it-IT"/>
        </w:rPr>
        <w:t>Sergio Belotti</w:t>
      </w:r>
    </w:p>
    <w:p w:rsidR="000840A4" w:rsidRPr="00251DEB" w:rsidRDefault="000840A4" w:rsidP="000840A4">
      <w:pPr>
        <w:pStyle w:val="RFCFigure"/>
        <w:rPr>
          <w:rFonts w:cs="Times New Roman"/>
          <w:lang w:val="it-IT"/>
        </w:rPr>
      </w:pPr>
      <w:r w:rsidRPr="00251DEB">
        <w:rPr>
          <w:lang w:val="it-IT"/>
        </w:rPr>
        <w:t>Nokia</w:t>
      </w:r>
    </w:p>
    <w:p w:rsidR="000840A4" w:rsidRPr="000840A4" w:rsidRDefault="000840A4" w:rsidP="000840A4">
      <w:pPr>
        <w:pStyle w:val="RFCFigure"/>
        <w:rPr>
          <w:rFonts w:cs="Times New Roman"/>
          <w:lang w:val="it-IT"/>
        </w:rPr>
      </w:pPr>
      <w:r w:rsidRPr="000840A4">
        <w:rPr>
          <w:lang w:val="it-IT"/>
        </w:rPr>
        <w:t xml:space="preserve">Email: </w:t>
      </w:r>
      <w:r w:rsidR="00922DDD">
        <w:fldChar w:fldCharType="begin"/>
      </w:r>
      <w:r w:rsidR="00922DDD" w:rsidRPr="00922DDD">
        <w:rPr>
          <w:lang w:val="it-IT"/>
          <w:rPrChange w:id="886" w:author="Italo Busi" w:date="2017-10-24T14:00:00Z">
            <w:rPr/>
          </w:rPrChange>
        </w:rPr>
        <w:instrText>HYPERLINK "mailto:sergio.belotti@nokia.com"</w:instrText>
      </w:r>
      <w:r w:rsidR="00922DDD">
        <w:fldChar w:fldCharType="separate"/>
      </w:r>
      <w:r w:rsidRPr="000310DC">
        <w:rPr>
          <w:rStyle w:val="Hyperlink"/>
          <w:lang w:val="it-IT"/>
        </w:rPr>
        <w:t>sergio.belotti@nokia.com</w:t>
      </w:r>
      <w:r w:rsidR="00922DDD">
        <w:fldChar w:fldCharType="end"/>
      </w:r>
    </w:p>
    <w:p w:rsidR="000840A4" w:rsidRPr="000840A4" w:rsidRDefault="000840A4" w:rsidP="000840A4">
      <w:pPr>
        <w:rPr>
          <w:lang w:val="it-IT"/>
        </w:rPr>
      </w:pPr>
    </w:p>
    <w:p w:rsidR="000840A4" w:rsidRPr="005E4EEA" w:rsidRDefault="000840A4" w:rsidP="000840A4">
      <w:pPr>
        <w:pStyle w:val="RFCFigure"/>
        <w:rPr>
          <w:rFonts w:cs="Times New Roman"/>
          <w:highlight w:val="yellow"/>
          <w:lang w:val="it-IT"/>
        </w:rPr>
      </w:pPr>
      <w:r w:rsidRPr="005E4EEA">
        <w:rPr>
          <w:lang w:val="it-IT"/>
        </w:rPr>
        <w:t>Gianmarco Bruno</w:t>
      </w:r>
    </w:p>
    <w:p w:rsidR="000840A4" w:rsidRPr="005E4EEA" w:rsidRDefault="000840A4" w:rsidP="000840A4">
      <w:pPr>
        <w:pStyle w:val="RFCFigure"/>
        <w:rPr>
          <w:rFonts w:cs="Times New Roman"/>
          <w:highlight w:val="yellow"/>
          <w:lang w:val="it-IT"/>
        </w:rPr>
      </w:pPr>
      <w:r w:rsidRPr="005E4EEA">
        <w:rPr>
          <w:lang w:val="it-IT"/>
        </w:rPr>
        <w:t>Ericsson</w:t>
      </w:r>
    </w:p>
    <w:p w:rsidR="000840A4" w:rsidRPr="005E4EEA" w:rsidRDefault="000840A4" w:rsidP="000840A4">
      <w:pPr>
        <w:pStyle w:val="RFCFigure"/>
        <w:rPr>
          <w:rFonts w:cs="Times New Roman"/>
          <w:lang w:val="it-IT"/>
        </w:rPr>
      </w:pPr>
      <w:r w:rsidRPr="005E4EEA">
        <w:rPr>
          <w:lang w:val="it-IT"/>
        </w:rPr>
        <w:t xml:space="preserve">Email: </w:t>
      </w:r>
      <w:r w:rsidR="00922DDD">
        <w:fldChar w:fldCharType="begin"/>
      </w:r>
      <w:r w:rsidR="00922DDD" w:rsidRPr="00922DDD">
        <w:rPr>
          <w:lang w:val="it-IT"/>
          <w:rPrChange w:id="887" w:author="Italo Busi" w:date="2017-10-24T14:00:00Z">
            <w:rPr/>
          </w:rPrChange>
        </w:rPr>
        <w:instrText>HYPERLINK "mailto:gianmarco.bruno@ericsson.com"</w:instrText>
      </w:r>
      <w:r w:rsidR="00922DDD">
        <w:fldChar w:fldCharType="separate"/>
      </w:r>
      <w:r w:rsidRPr="005E4EEA">
        <w:rPr>
          <w:rStyle w:val="Hyperlink"/>
          <w:lang w:val="it-IT"/>
        </w:rPr>
        <w:t>gianmarco.bruno@ericsson.com</w:t>
      </w:r>
      <w:r w:rsidR="00922DDD">
        <w:fldChar w:fldCharType="end"/>
      </w:r>
    </w:p>
    <w:p w:rsidR="002E1F5F" w:rsidRPr="005E4EEA" w:rsidRDefault="002E1F5F" w:rsidP="002E1F5F">
      <w:pPr>
        <w:rPr>
          <w:lang w:val="it-IT"/>
        </w:rPr>
      </w:pPr>
    </w:p>
    <w:p w:rsidR="002E1F5F" w:rsidRPr="000840A4" w:rsidRDefault="000840A4" w:rsidP="002E1F5F">
      <w:pPr>
        <w:pStyle w:val="RFCFigure"/>
        <w:rPr>
          <w:rFonts w:cs="Times New Roman"/>
          <w:highlight w:val="yellow"/>
          <w:lang w:val="it-IT"/>
        </w:rPr>
      </w:pPr>
      <w:r w:rsidRPr="000840A4">
        <w:rPr>
          <w:lang w:val="it-IT"/>
        </w:rPr>
        <w:t>Carlo Perocchio</w:t>
      </w:r>
    </w:p>
    <w:p w:rsidR="002E1F5F" w:rsidRPr="005E4EEA" w:rsidRDefault="000840A4" w:rsidP="002E1F5F">
      <w:pPr>
        <w:pStyle w:val="RFCFigure"/>
        <w:rPr>
          <w:rFonts w:cs="Times New Roman"/>
          <w:highlight w:val="yellow"/>
        </w:rPr>
      </w:pPr>
      <w:r w:rsidRPr="005E4EEA">
        <w:t>Ericsson</w:t>
      </w:r>
    </w:p>
    <w:p w:rsidR="002E1F5F" w:rsidRPr="005E4EEA" w:rsidRDefault="002E1F5F" w:rsidP="002E1F5F">
      <w:pPr>
        <w:pStyle w:val="RFCFigure"/>
        <w:rPr>
          <w:rFonts w:cs="Times New Roman"/>
        </w:rPr>
      </w:pPr>
      <w:r w:rsidRPr="005E4EEA">
        <w:t xml:space="preserve">Email: </w:t>
      </w:r>
      <w:hyperlink r:id="rId17" w:history="1">
        <w:r w:rsidR="000840A4" w:rsidRPr="005E4EEA">
          <w:rPr>
            <w:rStyle w:val="Hyperlink"/>
          </w:rPr>
          <w:t>carlo.perocchio@ericsson.com</w:t>
        </w:r>
      </w:hyperlink>
    </w:p>
    <w:p w:rsidR="002E1F5F" w:rsidRPr="005E4EEA" w:rsidRDefault="002E1F5F" w:rsidP="002E1F5F"/>
    <w:sectPr w:rsidR="002E1F5F" w:rsidRPr="005E4EEA" w:rsidSect="00C672FD">
      <w:headerReference w:type="default" r:id="rId18"/>
      <w:footerReference w:type="default" r:id="rId19"/>
      <w:headerReference w:type="first" r:id="rId20"/>
      <w:footerReference w:type="first" r:id="rId21"/>
      <w:type w:val="continuous"/>
      <w:pgSz w:w="12240" w:h="15840" w:code="1"/>
      <w:pgMar w:top="1440" w:right="1080"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3" w:author="Belotti, Sergio (Nokia - IT/Vimercate) [2]" w:date="2017-10-30T01:09:00Z" w:initials="BS(-I">
    <w:p w:rsidR="00DD06FB" w:rsidRDefault="00DD06FB">
      <w:pPr>
        <w:pStyle w:val="CommentText"/>
      </w:pPr>
      <w:r>
        <w:rPr>
          <w:rStyle w:val="CommentReference"/>
        </w:rPr>
        <w:annotationRef/>
      </w:r>
      <w:r>
        <w:t xml:space="preserve">The figure is already </w:t>
      </w:r>
      <w:proofErr w:type="gramStart"/>
      <w:r>
        <w:t>there ,</w:t>
      </w:r>
      <w:proofErr w:type="gramEnd"/>
      <w:r>
        <w:t xml:space="preserve"> right ?</w:t>
      </w:r>
    </w:p>
    <w:p w:rsidR="00471CA3" w:rsidRDefault="00DD06FB">
      <w:pPr>
        <w:pStyle w:val="CommentText"/>
        <w:rPr>
          <w:color w:val="FF0000"/>
        </w:rPr>
      </w:pPr>
      <w:r w:rsidRPr="00471CA3">
        <w:rPr>
          <w:color w:val="FF0000"/>
        </w:rPr>
        <w:t>Italo: the</w:t>
      </w:r>
      <w:r w:rsidR="004E1699">
        <w:rPr>
          <w:color w:val="FF0000"/>
        </w:rPr>
        <w:t>se</w:t>
      </w:r>
      <w:r w:rsidRPr="00471CA3">
        <w:rPr>
          <w:color w:val="FF0000"/>
        </w:rPr>
        <w:t xml:space="preserve"> figure</w:t>
      </w:r>
      <w:r w:rsidR="004E1699">
        <w:rPr>
          <w:color w:val="FF0000"/>
        </w:rPr>
        <w:t>s</w:t>
      </w:r>
      <w:r w:rsidRPr="00471CA3">
        <w:rPr>
          <w:color w:val="FF0000"/>
        </w:rPr>
        <w:t xml:space="preserve"> </w:t>
      </w:r>
      <w:r w:rsidR="004E1699">
        <w:rPr>
          <w:color w:val="FF0000"/>
        </w:rPr>
        <w:t xml:space="preserve">are </w:t>
      </w:r>
      <w:r w:rsidRPr="00471CA3">
        <w:rPr>
          <w:color w:val="FF0000"/>
        </w:rPr>
        <w:t>not ready to be inc</w:t>
      </w:r>
      <w:r w:rsidR="004E1699">
        <w:rPr>
          <w:color w:val="FF0000"/>
        </w:rPr>
        <w:t>luded into the published draft.</w:t>
      </w:r>
    </w:p>
    <w:p w:rsidR="00DD06FB" w:rsidRPr="00471CA3" w:rsidRDefault="004E1699">
      <w:pPr>
        <w:pStyle w:val="CommentText"/>
        <w:rPr>
          <w:color w:val="FF0000"/>
        </w:rPr>
      </w:pPr>
      <w:r>
        <w:rPr>
          <w:color w:val="FF0000"/>
        </w:rPr>
        <w:t>Given the time constraints for I-D upload, t</w:t>
      </w:r>
      <w:r w:rsidR="00DD06FB" w:rsidRPr="00471CA3">
        <w:rPr>
          <w:color w:val="FF0000"/>
        </w:rPr>
        <w:t xml:space="preserve">he </w:t>
      </w:r>
      <w:r>
        <w:rPr>
          <w:color w:val="FF0000"/>
        </w:rPr>
        <w:t xml:space="preserve">current </w:t>
      </w:r>
      <w:r w:rsidR="00DD06FB" w:rsidRPr="00471CA3">
        <w:rPr>
          <w:color w:val="FF0000"/>
        </w:rPr>
        <w:t>intention is not to include the</w:t>
      </w:r>
      <w:r>
        <w:rPr>
          <w:color w:val="FF0000"/>
        </w:rPr>
        <w:t>se</w:t>
      </w:r>
      <w:r w:rsidR="00DD06FB" w:rsidRPr="00471CA3">
        <w:rPr>
          <w:color w:val="FF0000"/>
        </w:rPr>
        <w:t xml:space="preserve"> figure</w:t>
      </w:r>
      <w:r>
        <w:rPr>
          <w:color w:val="FF0000"/>
        </w:rPr>
        <w:t>s</w:t>
      </w:r>
      <w:r w:rsidR="00DD06FB" w:rsidRPr="00471CA3">
        <w:rPr>
          <w:color w:val="FF0000"/>
        </w:rPr>
        <w:t xml:space="preserve"> in </w:t>
      </w:r>
      <w:r>
        <w:rPr>
          <w:color w:val="FF0000"/>
        </w:rPr>
        <w:t xml:space="preserve">this update (to be uploaded on </w:t>
      </w:r>
      <w:proofErr w:type="spellStart"/>
      <w:r>
        <w:rPr>
          <w:color w:val="FF0000"/>
        </w:rPr>
        <w:t>monday</w:t>
      </w:r>
      <w:proofErr w:type="spellEnd"/>
      <w:r>
        <w:rPr>
          <w:color w:val="FF0000"/>
        </w:rPr>
        <w:t xml:space="preserve">) </w:t>
      </w:r>
      <w:r w:rsidR="00DD06FB" w:rsidRPr="00471CA3">
        <w:rPr>
          <w:color w:val="FF0000"/>
        </w:rPr>
        <w:t xml:space="preserve">but </w:t>
      </w:r>
      <w:r>
        <w:rPr>
          <w:color w:val="FF0000"/>
        </w:rPr>
        <w:t xml:space="preserve">only </w:t>
      </w:r>
      <w:r w:rsidR="00DD06FB" w:rsidRPr="00471CA3">
        <w:rPr>
          <w:color w:val="FF0000"/>
        </w:rPr>
        <w:t xml:space="preserve">to </w:t>
      </w:r>
      <w:r>
        <w:rPr>
          <w:color w:val="FF0000"/>
        </w:rPr>
        <w:t xml:space="preserve">have these figures as part of </w:t>
      </w:r>
      <w:r w:rsidR="00DD06FB" w:rsidRPr="00471CA3">
        <w:rPr>
          <w:color w:val="FF0000"/>
        </w:rPr>
        <w:t>editors' note</w:t>
      </w:r>
      <w:r>
        <w:rPr>
          <w:color w:val="FF0000"/>
        </w:rPr>
        <w:t>s</w:t>
      </w:r>
      <w:r w:rsidR="00DD06FB" w:rsidRPr="00471CA3">
        <w:rPr>
          <w:color w:val="FF0000"/>
        </w:rPr>
        <w:t xml:space="preserve"> in the editor's draft.</w:t>
      </w:r>
    </w:p>
    <w:p w:rsidR="00DD06FB" w:rsidRPr="00471CA3" w:rsidRDefault="00DD06FB">
      <w:pPr>
        <w:pStyle w:val="CommentText"/>
        <w:rPr>
          <w:color w:val="FF0000"/>
        </w:rPr>
      </w:pPr>
      <w:r w:rsidRPr="00471CA3">
        <w:rPr>
          <w:color w:val="FF0000"/>
        </w:rPr>
        <w:t>If we can complete the</w:t>
      </w:r>
      <w:r w:rsidR="004E1699">
        <w:rPr>
          <w:color w:val="FF0000"/>
        </w:rPr>
        <w:t>se</w:t>
      </w:r>
      <w:r w:rsidRPr="00471CA3">
        <w:rPr>
          <w:color w:val="FF0000"/>
        </w:rPr>
        <w:t xml:space="preserve"> figure</w:t>
      </w:r>
      <w:r w:rsidR="004E1699">
        <w:rPr>
          <w:color w:val="FF0000"/>
        </w:rPr>
        <w:t>s</w:t>
      </w:r>
      <w:r w:rsidRPr="00471CA3">
        <w:rPr>
          <w:color w:val="FF0000"/>
        </w:rPr>
        <w:t xml:space="preserve"> before IETF 100, we can </w:t>
      </w:r>
      <w:r w:rsidR="004E1699">
        <w:rPr>
          <w:color w:val="FF0000"/>
        </w:rPr>
        <w:t xml:space="preserve">include them in the slide for </w:t>
      </w:r>
      <w:r w:rsidRPr="00471CA3">
        <w:rPr>
          <w:color w:val="FF0000"/>
        </w:rPr>
        <w:t xml:space="preserve">CCAMP WG </w:t>
      </w:r>
      <w:r w:rsidR="004E1699">
        <w:rPr>
          <w:color w:val="FF0000"/>
        </w:rPr>
        <w:t xml:space="preserve">presentation </w:t>
      </w:r>
      <w:r w:rsidRPr="00471CA3">
        <w:rPr>
          <w:color w:val="FF0000"/>
        </w:rPr>
        <w:t xml:space="preserve">and/or </w:t>
      </w:r>
      <w:r w:rsidR="004E1699">
        <w:rPr>
          <w:color w:val="FF0000"/>
        </w:rPr>
        <w:t xml:space="preserve">in the </w:t>
      </w:r>
      <w:r w:rsidRPr="00471CA3">
        <w:rPr>
          <w:color w:val="FF0000"/>
        </w:rPr>
        <w:t xml:space="preserve">revision of this document </w:t>
      </w:r>
      <w:r w:rsidR="004E1699">
        <w:rPr>
          <w:color w:val="FF0000"/>
        </w:rPr>
        <w:t>we are planning to upload at the beginning of IETF 100 (together with the JSON code).</w:t>
      </w:r>
    </w:p>
  </w:comment>
  <w:comment w:id="375" w:author="Belotti, Sergio (Nokia - IT/Vimercate) [2]" w:date="2017-10-30T01:09:00Z" w:initials="BS(-I">
    <w:p w:rsidR="00DD06FB" w:rsidRDefault="00DD06FB">
      <w:pPr>
        <w:pStyle w:val="CommentText"/>
      </w:pPr>
      <w:r>
        <w:rPr>
          <w:rStyle w:val="CommentReference"/>
        </w:rPr>
        <w:annotationRef/>
      </w:r>
      <w:r>
        <w:t xml:space="preserve">Which are the open issue here? Needs to be clearly reported. </w:t>
      </w:r>
    </w:p>
    <w:p w:rsidR="00DD06FB" w:rsidRPr="00471CA3" w:rsidRDefault="00DD06FB">
      <w:pPr>
        <w:pStyle w:val="CommentText"/>
        <w:rPr>
          <w:color w:val="FF0000"/>
        </w:rPr>
      </w:pPr>
      <w:r w:rsidRPr="00471CA3">
        <w:rPr>
          <w:color w:val="FF0000"/>
        </w:rPr>
        <w:t xml:space="preserve">Italo: the </w:t>
      </w:r>
      <w:r w:rsidR="004E1699" w:rsidRPr="00471CA3">
        <w:rPr>
          <w:color w:val="FF0000"/>
        </w:rPr>
        <w:t>intention was to reference to the open issues described in this paragraph ("these"): I have just a</w:t>
      </w:r>
      <w:r w:rsidRPr="00471CA3">
        <w:rPr>
          <w:color w:val="FF0000"/>
        </w:rPr>
        <w:t xml:space="preserve">dded some text </w:t>
      </w:r>
      <w:r w:rsidR="004E1699" w:rsidRPr="00471CA3">
        <w:rPr>
          <w:color w:val="FF0000"/>
        </w:rPr>
        <w:t xml:space="preserve">summarizing what are these </w:t>
      </w:r>
      <w:r w:rsidRPr="00471CA3">
        <w:rPr>
          <w:color w:val="FF0000"/>
        </w:rPr>
        <w:t>issues.</w:t>
      </w:r>
    </w:p>
  </w:comment>
  <w:comment w:id="389" w:author="Belotti, Sergio (Nokia - IT/Vimercate) [2]" w:date="2017-10-30T01:10:00Z" w:initials="BS(-I">
    <w:p w:rsidR="00DD06FB" w:rsidRDefault="00DD06FB">
      <w:pPr>
        <w:pStyle w:val="CommentText"/>
      </w:pPr>
      <w:r>
        <w:rPr>
          <w:rStyle w:val="CommentReference"/>
        </w:rPr>
        <w:annotationRef/>
      </w:r>
      <w:r>
        <w:t xml:space="preserve">Client topology </w:t>
      </w:r>
    </w:p>
    <w:p w:rsidR="00554C64" w:rsidRPr="00471CA3" w:rsidRDefault="004E1699">
      <w:pPr>
        <w:pStyle w:val="CommentText"/>
        <w:rPr>
          <w:color w:val="FF0000"/>
        </w:rPr>
      </w:pPr>
      <w:r w:rsidRPr="00471CA3">
        <w:rPr>
          <w:color w:val="FF0000"/>
        </w:rPr>
        <w:t>Italo: Ok</w:t>
      </w:r>
    </w:p>
  </w:comment>
  <w:comment w:id="403" w:author="Belotti, Sergio (Nokia - IT/Vimercate) [2]" w:date="2017-10-30T01:10:00Z" w:initials="BS(-I">
    <w:p w:rsidR="00DD06FB" w:rsidRDefault="00DD06FB">
      <w:pPr>
        <w:pStyle w:val="CommentText"/>
        <w:rPr>
          <w:rStyle w:val="CommentReference"/>
        </w:rPr>
      </w:pPr>
      <w:r>
        <w:rPr>
          <w:rStyle w:val="CommentReference"/>
        </w:rPr>
        <w:annotationRef/>
      </w:r>
      <w:r>
        <w:rPr>
          <w:rStyle w:val="CommentReference"/>
        </w:rPr>
        <w:t xml:space="preserve">Proposed rewording: to </w:t>
      </w:r>
      <w:proofErr w:type="gramStart"/>
      <w:r>
        <w:rPr>
          <w:rStyle w:val="CommentReference"/>
        </w:rPr>
        <w:t>correlate  client</w:t>
      </w:r>
      <w:proofErr w:type="gramEnd"/>
      <w:r>
        <w:rPr>
          <w:rStyle w:val="CommentReference"/>
        </w:rPr>
        <w:t xml:space="preserve"> topology of access link to related OTN topology of the ODU TTP to which access link are connected to. </w:t>
      </w:r>
    </w:p>
    <w:p w:rsidR="00554C64" w:rsidRPr="00471CA3" w:rsidRDefault="004E1699">
      <w:pPr>
        <w:pStyle w:val="CommentText"/>
        <w:rPr>
          <w:rStyle w:val="CommentReference"/>
          <w:color w:val="FF0000"/>
        </w:rPr>
      </w:pPr>
      <w:r w:rsidRPr="00471CA3">
        <w:rPr>
          <w:rStyle w:val="CommentReference"/>
          <w:color w:val="FF0000"/>
        </w:rPr>
        <w:t>Italo: ok in principle</w:t>
      </w:r>
    </w:p>
    <w:p w:rsidR="00554C64" w:rsidRPr="00471CA3" w:rsidRDefault="004E1699">
      <w:pPr>
        <w:pStyle w:val="CommentText"/>
        <w:rPr>
          <w:color w:val="FF0000"/>
        </w:rPr>
      </w:pPr>
      <w:r w:rsidRPr="00471CA3">
        <w:rPr>
          <w:rStyle w:val="CommentReference"/>
          <w:color w:val="FF0000"/>
        </w:rPr>
        <w:t>I have changed "</w:t>
      </w:r>
      <w:r w:rsidR="00554C64" w:rsidRPr="00471CA3">
        <w:rPr>
          <w:rStyle w:val="CommentReference"/>
          <w:color w:val="FF0000"/>
        </w:rPr>
        <w:t>to report which access link can access to which ODU TTP</w:t>
      </w:r>
      <w:r w:rsidRPr="00471CA3">
        <w:rPr>
          <w:rStyle w:val="CommentReference"/>
          <w:color w:val="FF0000"/>
        </w:rPr>
        <w:t>" with the new text and kept the references to [TE-TOPO].</w:t>
      </w:r>
    </w:p>
  </w:comment>
  <w:comment w:id="433" w:author="Belotti, Sergio (Nokia - IT/Vimercate) [2]" w:date="2017-10-30T01:11:00Z" w:initials="BS(-I">
    <w:p w:rsidR="00554C64" w:rsidRDefault="00DD06FB">
      <w:pPr>
        <w:pStyle w:val="CommentText"/>
      </w:pPr>
      <w:r>
        <w:rPr>
          <w:rStyle w:val="CommentReference"/>
        </w:rPr>
        <w:annotationRef/>
      </w:r>
      <w:r>
        <w:t>I think also plug-id makes part of the process here: I think external domain says only that an inter-domain link exists, not how to connect the two domain that is provided via plug-id or remote-</w:t>
      </w:r>
      <w:proofErr w:type="spellStart"/>
      <w:r>
        <w:t>te</w:t>
      </w:r>
      <w:proofErr w:type="spellEnd"/>
      <w:r>
        <w:t>-</w:t>
      </w:r>
      <w:proofErr w:type="spellStart"/>
      <w:r>
        <w:t>nodee</w:t>
      </w:r>
      <w:proofErr w:type="spellEnd"/>
      <w:r>
        <w:t xml:space="preserve">-id and </w:t>
      </w:r>
      <w:proofErr w:type="spellStart"/>
      <w:r>
        <w:t>te-link.I</w:t>
      </w:r>
      <w:proofErr w:type="spellEnd"/>
      <w:r>
        <w:t xml:space="preserve"> would expect that also IP PNC can </w:t>
      </w:r>
      <w:proofErr w:type="spellStart"/>
      <w:r>
        <w:t>retrive</w:t>
      </w:r>
      <w:proofErr w:type="spellEnd"/>
      <w:r>
        <w:t xml:space="preserve"> similar information: plug-id to encompass the domain and access link to connect C-R1 with S3-1 LTP. They should be two piece of information not only the one contained in external-domain container.</w:t>
      </w:r>
    </w:p>
    <w:p w:rsidR="00471CA3" w:rsidRDefault="004E1699">
      <w:pPr>
        <w:pStyle w:val="CommentText"/>
        <w:rPr>
          <w:color w:val="FF0000"/>
        </w:rPr>
      </w:pPr>
      <w:r w:rsidRPr="00471CA3">
        <w:rPr>
          <w:color w:val="FF0000"/>
        </w:rPr>
        <w:t>Italo: you are correct. We need to reconcile the text in this paragraph with the text we have prepared for Use Case 3</w:t>
      </w:r>
      <w:r>
        <w:rPr>
          <w:color w:val="FF0000"/>
        </w:rPr>
        <w:t xml:space="preserve"> (the two pieces of text have been developed at different times).</w:t>
      </w:r>
    </w:p>
    <w:p w:rsidR="00DD06FB" w:rsidRPr="00471CA3" w:rsidRDefault="004E1699">
      <w:pPr>
        <w:pStyle w:val="CommentText"/>
        <w:rPr>
          <w:color w:val="FF0000"/>
        </w:rPr>
      </w:pPr>
      <w:r w:rsidRPr="00471CA3">
        <w:rPr>
          <w:color w:val="FF0000"/>
        </w:rPr>
        <w:t>Considering the close submission deadline, I would suggest to work on this issue for the next updated. In the meanwhile, I have added a note to indicate that more work on this section is needed.</w:t>
      </w:r>
    </w:p>
  </w:comment>
  <w:comment w:id="478" w:author="Belotti, Sergio (Nokia - IT/Vimercate) [3]" w:date="2017-10-30T01:11:00Z" w:initials="BS(-I">
    <w:p w:rsidR="00DD06FB" w:rsidRDefault="00DD06FB">
      <w:pPr>
        <w:pStyle w:val="CommentText"/>
      </w:pPr>
      <w:r>
        <w:rPr>
          <w:rStyle w:val="CommentReference"/>
        </w:rPr>
        <w:annotationRef/>
      </w:r>
      <w:r>
        <w:t>I would delete the green part and reword as suggested.</w:t>
      </w:r>
    </w:p>
    <w:p w:rsidR="009F7F72" w:rsidRPr="00471CA3" w:rsidRDefault="004E1699">
      <w:pPr>
        <w:pStyle w:val="CommentText"/>
        <w:rPr>
          <w:color w:val="FF0000"/>
        </w:rPr>
      </w:pPr>
      <w:r w:rsidRPr="00471CA3">
        <w:rPr>
          <w:color w:val="FF0000"/>
        </w:rPr>
        <w:t>Italo: ok, done</w:t>
      </w:r>
    </w:p>
  </w:comment>
  <w:comment w:id="548" w:author="Belotti, Sergio (Nokia - IT/Vimercate) [2]" w:date="2017-10-30T01:12:00Z" w:initials="BS(-I">
    <w:p w:rsidR="00DD06FB" w:rsidRDefault="00DD06FB">
      <w:pPr>
        <w:pStyle w:val="CommentText"/>
      </w:pPr>
      <w:r>
        <w:rPr>
          <w:rStyle w:val="CommentReference"/>
        </w:rPr>
        <w:annotationRef/>
      </w:r>
      <w:r>
        <w:t>To be deleted</w:t>
      </w:r>
    </w:p>
    <w:p w:rsidR="009F7F72" w:rsidRPr="00471CA3" w:rsidRDefault="004E1699">
      <w:pPr>
        <w:pStyle w:val="CommentText"/>
        <w:rPr>
          <w:color w:val="FF0000"/>
        </w:rPr>
      </w:pPr>
      <w:r w:rsidRPr="00471CA3">
        <w:rPr>
          <w:color w:val="FF0000"/>
        </w:rPr>
        <w:t>Italo: ok, done</w:t>
      </w:r>
    </w:p>
  </w:comment>
  <w:comment w:id="570" w:author="Belotti, Sergio (Nokia - IT/Vimercate) [2]" w:date="2017-10-30T01:12:00Z" w:initials="BS(-I">
    <w:p w:rsidR="00DD06FB" w:rsidRDefault="00DD06FB">
      <w:pPr>
        <w:pStyle w:val="CommentText"/>
      </w:pPr>
      <w:r>
        <w:rPr>
          <w:rStyle w:val="CommentReference"/>
        </w:rPr>
        <w:annotationRef/>
      </w:r>
      <w:r>
        <w:t xml:space="preserve">I think this part is connected to the text added related to physical implementation of the border node (e.g. pizza </w:t>
      </w:r>
      <w:proofErr w:type="gramStart"/>
      <w:r>
        <w:t>box ,</w:t>
      </w:r>
      <w:proofErr w:type="gramEnd"/>
      <w:r>
        <w:t xml:space="preserve"> etc.) but it is not easy to make this relation. At least mention one of the three picture added in section 3.1.1 could be useful.</w:t>
      </w:r>
    </w:p>
    <w:p w:rsidR="005A4CA9" w:rsidRPr="00F4204E" w:rsidRDefault="004E1699">
      <w:pPr>
        <w:pStyle w:val="CommentText"/>
        <w:rPr>
          <w:color w:val="FF0000"/>
        </w:rPr>
      </w:pPr>
      <w:r w:rsidRPr="00F4204E">
        <w:rPr>
          <w:color w:val="FF0000"/>
        </w:rPr>
        <w:t>Italo: ok. The old text "</w:t>
      </w:r>
      <w:r w:rsidR="005A4CA9" w:rsidRPr="00F4204E">
        <w:rPr>
          <w:color w:val="FF0000"/>
        </w:rPr>
        <w:t>It is worth noting that</w:t>
      </w:r>
      <w:r w:rsidRPr="00F4204E">
        <w:rPr>
          <w:color w:val="FF0000"/>
        </w:rPr>
        <w:t>" has been changed to "As discussed in section 3.1.1" and "hardware options" have been changed into "hardware implementation".</w:t>
      </w:r>
    </w:p>
  </w:comment>
  <w:comment w:id="620" w:author="Belotti, Sergio (Nokia - IT/Vimercate) [2]" w:date="2017-10-30T01:04:00Z" w:initials="BS(-I">
    <w:p w:rsidR="00DD06FB" w:rsidRDefault="00DD06FB">
      <w:pPr>
        <w:pStyle w:val="CommentText"/>
      </w:pPr>
      <w:r>
        <w:rPr>
          <w:rStyle w:val="CommentReference"/>
        </w:rPr>
        <w:annotationRef/>
      </w:r>
      <w:r>
        <w:t xml:space="preserve">Are you referring to the multi-access link or multi-homing case </w:t>
      </w:r>
      <w:proofErr w:type="gramStart"/>
      <w:r>
        <w:t>right ?</w:t>
      </w:r>
      <w:proofErr w:type="gramEnd"/>
      <w:r>
        <w:t xml:space="preserve"> Maybe a little rewording could help. Italo, are you saying that in case of 1to1 relationship there is no need of EPL </w:t>
      </w:r>
      <w:proofErr w:type="gramStart"/>
      <w:r>
        <w:t>service ?</w:t>
      </w:r>
      <w:proofErr w:type="gramEnd"/>
    </w:p>
    <w:p w:rsidR="005A4CA9" w:rsidRDefault="004E1699">
      <w:pPr>
        <w:pStyle w:val="CommentText"/>
        <w:rPr>
          <w:color w:val="FF0000"/>
        </w:rPr>
      </w:pPr>
      <w:r w:rsidRPr="005A4CA9">
        <w:rPr>
          <w:color w:val="FF0000"/>
        </w:rPr>
        <w:t xml:space="preserve">Italo: text reworded to reference the case where </w:t>
      </w:r>
      <w:r>
        <w:rPr>
          <w:color w:val="FF0000"/>
        </w:rPr>
        <w:t xml:space="preserve">Ethernet (not multi-function) </w:t>
      </w:r>
      <w:r w:rsidRPr="005A4CA9">
        <w:rPr>
          <w:color w:val="FF0000"/>
        </w:rPr>
        <w:t>access links have dedicated access cards in section 3.1.1. In this case, once the ODU2 tunnel is setup, this tunnel can only carry the Ethernet traffic from the only Ethernet access link on that access card.</w:t>
      </w:r>
    </w:p>
    <w:p w:rsidR="00471CA3" w:rsidRPr="005A4CA9" w:rsidRDefault="004E1699">
      <w:pPr>
        <w:pStyle w:val="CommentText"/>
        <w:rPr>
          <w:color w:val="FF0000"/>
        </w:rPr>
      </w:pPr>
      <w:r>
        <w:rPr>
          <w:color w:val="FF0000"/>
        </w:rPr>
        <w:t>If the access link is a multi-function access link, the type of access needs to be configured.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A27" w:rsidRDefault="00CE3A27">
      <w:r>
        <w:separator/>
      </w:r>
    </w:p>
  </w:endnote>
  <w:endnote w:type="continuationSeparator" w:id="0">
    <w:p w:rsidR="00CE3A27" w:rsidRDefault="00CE3A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FB" w:rsidRDefault="00DD06FB" w:rsidP="00F410C4">
    <w:pPr>
      <w:pStyle w:val="Footer"/>
    </w:pPr>
    <w:r>
      <w:rPr>
        <w:highlight w:val="yellow"/>
      </w:rPr>
      <w:br/>
    </w:r>
    <w:r>
      <w:rPr>
        <w:highlight w:val="yellow"/>
      </w:rPr>
      <w:br/>
    </w:r>
    <w:r>
      <w:t>Busi, King et al.</w:t>
    </w:r>
    <w:r>
      <w:rPr>
        <w:rFonts w:cs="Times New Roman"/>
      </w:rPr>
      <w:tab/>
    </w:r>
    <w:r>
      <w:t xml:space="preserve">Expires </w:t>
    </w:r>
    <w:r w:rsidR="00922DDD">
      <w:fldChar w:fldCharType="begin"/>
    </w:r>
    <w:r>
      <w:instrText xml:space="preserve"> IF </w:instrText>
    </w:r>
    <w:fldSimple w:instr=" SAVEDATE  \@ &quot;M&quot; \* MERGEFORMAT ">
      <w:ins w:id="894" w:author="Italo Busi" w:date="2017-10-30T11:02:00Z">
        <w:r w:rsidR="00CC482A">
          <w:rPr>
            <w:noProof/>
          </w:rPr>
          <w:instrText>10</w:instrText>
        </w:r>
      </w:ins>
      <w:ins w:id="895" w:author="Belotti, Sergio (Nokia - IT/Vimercate)" w:date="2017-10-27T17:46:00Z">
        <w:del w:id="896" w:author="Italo Busi" w:date="2017-10-28T19:20:00Z">
          <w:r w:rsidDel="00562706">
            <w:rPr>
              <w:noProof/>
            </w:rPr>
            <w:delInstrText>10</w:delInstrText>
          </w:r>
        </w:del>
      </w:ins>
      <w:ins w:id="897" w:author="Leeyoung" w:date="2017-10-25T09:08:00Z">
        <w:del w:id="898" w:author="Italo Busi" w:date="2017-10-28T19:20:00Z">
          <w:r w:rsidDel="00562706">
            <w:rPr>
              <w:noProof/>
            </w:rPr>
            <w:delInstrText>10</w:delInstrText>
          </w:r>
        </w:del>
      </w:ins>
      <w:del w:id="899" w:author="Italo Busi" w:date="2017-10-28T19:20:00Z">
        <w:r w:rsidDel="00562706">
          <w:rPr>
            <w:noProof/>
          </w:rPr>
          <w:delInstrText>7</w:delInstrText>
        </w:r>
      </w:del>
    </w:fldSimple>
    <w:r>
      <w:instrText xml:space="preserve"> = 1 July </w:instrText>
    </w:r>
    <w:r w:rsidR="00922DDD">
      <w:fldChar w:fldCharType="begin"/>
    </w:r>
    <w:r>
      <w:instrText xml:space="preserve"> IF </w:instrText>
    </w:r>
    <w:fldSimple w:instr=" SAVEDATE \@ &quot;M&quot; \* MERGEFORMAT \* MERGEFORMAT ">
      <w:ins w:id="900" w:author="Italo Busi" w:date="2017-10-30T11:02:00Z">
        <w:r w:rsidR="00CC482A">
          <w:rPr>
            <w:noProof/>
          </w:rPr>
          <w:instrText>10</w:instrText>
        </w:r>
      </w:ins>
      <w:ins w:id="901" w:author="Belotti, Sergio (Nokia - IT/Vimercate)" w:date="2017-10-27T17:46:00Z">
        <w:del w:id="902" w:author="Italo Busi" w:date="2017-10-28T19:20:00Z">
          <w:r w:rsidDel="00562706">
            <w:rPr>
              <w:noProof/>
            </w:rPr>
            <w:delInstrText>10</w:delInstrText>
          </w:r>
        </w:del>
      </w:ins>
      <w:ins w:id="903" w:author="Leeyoung" w:date="2017-10-25T09:08:00Z">
        <w:del w:id="904" w:author="Italo Busi" w:date="2017-10-28T19:20:00Z">
          <w:r w:rsidDel="00562706">
            <w:rPr>
              <w:noProof/>
            </w:rPr>
            <w:delInstrText>10</w:delInstrText>
          </w:r>
        </w:del>
      </w:ins>
      <w:del w:id="905" w:author="Italo Busi" w:date="2017-10-28T19:20:00Z">
        <w:r w:rsidDel="00562706">
          <w:rPr>
            <w:noProof/>
          </w:rPr>
          <w:delInstrText>7</w:delInstrText>
        </w:r>
      </w:del>
    </w:fldSimple>
    <w:r>
      <w:instrText xml:space="preserve"> = 2 August </w:instrText>
    </w:r>
    <w:r w:rsidR="00922DDD">
      <w:fldChar w:fldCharType="begin"/>
    </w:r>
    <w:r>
      <w:instrText xml:space="preserve"> IF </w:instrText>
    </w:r>
    <w:fldSimple w:instr=" SAVEDATE \@ &quot;M&quot; \* MERGEFORMAT ">
      <w:ins w:id="906" w:author="Italo Busi" w:date="2017-10-30T11:02:00Z">
        <w:r w:rsidR="00CC482A">
          <w:rPr>
            <w:noProof/>
          </w:rPr>
          <w:instrText>10</w:instrText>
        </w:r>
      </w:ins>
      <w:ins w:id="907" w:author="Belotti, Sergio (Nokia - IT/Vimercate)" w:date="2017-10-27T17:46:00Z">
        <w:del w:id="908" w:author="Italo Busi" w:date="2017-10-28T19:20:00Z">
          <w:r w:rsidDel="00562706">
            <w:rPr>
              <w:noProof/>
            </w:rPr>
            <w:delInstrText>10</w:delInstrText>
          </w:r>
        </w:del>
      </w:ins>
      <w:ins w:id="909" w:author="Leeyoung" w:date="2017-10-25T09:08:00Z">
        <w:del w:id="910" w:author="Italo Busi" w:date="2017-10-28T19:20:00Z">
          <w:r w:rsidDel="00562706">
            <w:rPr>
              <w:noProof/>
            </w:rPr>
            <w:delInstrText>10</w:delInstrText>
          </w:r>
        </w:del>
      </w:ins>
      <w:del w:id="911" w:author="Italo Busi" w:date="2017-10-28T19:20:00Z">
        <w:r w:rsidDel="00562706">
          <w:rPr>
            <w:noProof/>
          </w:rPr>
          <w:delInstrText>7</w:delInstrText>
        </w:r>
      </w:del>
    </w:fldSimple>
    <w:r>
      <w:instrText xml:space="preserve"> = 3 September </w:instrText>
    </w:r>
    <w:r w:rsidR="00922DDD">
      <w:fldChar w:fldCharType="begin"/>
    </w:r>
    <w:r>
      <w:instrText xml:space="preserve"> IF </w:instrText>
    </w:r>
    <w:fldSimple w:instr=" SAVEDATE \@ &quot;M&quot; \* MERGEFORMAT ">
      <w:ins w:id="912" w:author="Italo Busi" w:date="2017-10-30T11:02:00Z">
        <w:r w:rsidR="00CC482A">
          <w:rPr>
            <w:noProof/>
          </w:rPr>
          <w:instrText>10</w:instrText>
        </w:r>
      </w:ins>
      <w:ins w:id="913" w:author="Belotti, Sergio (Nokia - IT/Vimercate)" w:date="2017-10-27T17:46:00Z">
        <w:del w:id="914" w:author="Italo Busi" w:date="2017-10-28T19:20:00Z">
          <w:r w:rsidDel="00562706">
            <w:rPr>
              <w:noProof/>
            </w:rPr>
            <w:delInstrText>10</w:delInstrText>
          </w:r>
        </w:del>
      </w:ins>
      <w:ins w:id="915" w:author="Leeyoung" w:date="2017-10-25T09:08:00Z">
        <w:del w:id="916" w:author="Italo Busi" w:date="2017-10-28T19:20:00Z">
          <w:r w:rsidDel="00562706">
            <w:rPr>
              <w:noProof/>
            </w:rPr>
            <w:delInstrText>10</w:delInstrText>
          </w:r>
        </w:del>
      </w:ins>
      <w:del w:id="917" w:author="Italo Busi" w:date="2017-10-28T19:20:00Z">
        <w:r w:rsidDel="00562706">
          <w:rPr>
            <w:noProof/>
          </w:rPr>
          <w:delInstrText>7</w:delInstrText>
        </w:r>
      </w:del>
    </w:fldSimple>
    <w:r>
      <w:instrText xml:space="preserve"> = 4 October </w:instrText>
    </w:r>
    <w:r w:rsidR="00922DDD">
      <w:fldChar w:fldCharType="begin"/>
    </w:r>
    <w:r>
      <w:instrText xml:space="preserve"> IF </w:instrText>
    </w:r>
    <w:fldSimple w:instr=" SAVEDATE \@ &quot;M&quot; \* MERGEFORMAT ">
      <w:ins w:id="918" w:author="Italo Busi" w:date="2017-10-30T11:02:00Z">
        <w:r w:rsidR="00CC482A">
          <w:rPr>
            <w:noProof/>
          </w:rPr>
          <w:instrText>10</w:instrText>
        </w:r>
      </w:ins>
      <w:ins w:id="919" w:author="Belotti, Sergio (Nokia - IT/Vimercate)" w:date="2017-10-27T17:46:00Z">
        <w:del w:id="920" w:author="Italo Busi" w:date="2017-10-28T19:20:00Z">
          <w:r w:rsidDel="00562706">
            <w:rPr>
              <w:noProof/>
            </w:rPr>
            <w:delInstrText>10</w:delInstrText>
          </w:r>
        </w:del>
      </w:ins>
      <w:ins w:id="921" w:author="Leeyoung" w:date="2017-10-25T09:08:00Z">
        <w:del w:id="922" w:author="Italo Busi" w:date="2017-10-28T19:20:00Z">
          <w:r w:rsidDel="00562706">
            <w:rPr>
              <w:noProof/>
            </w:rPr>
            <w:delInstrText>10</w:delInstrText>
          </w:r>
        </w:del>
      </w:ins>
      <w:del w:id="923" w:author="Italo Busi" w:date="2017-10-28T19:20:00Z">
        <w:r w:rsidDel="00562706">
          <w:rPr>
            <w:noProof/>
          </w:rPr>
          <w:delInstrText>7</w:delInstrText>
        </w:r>
      </w:del>
    </w:fldSimple>
    <w:r>
      <w:instrText xml:space="preserve"> = 5 November </w:instrText>
    </w:r>
    <w:r w:rsidR="00922DDD">
      <w:fldChar w:fldCharType="begin"/>
    </w:r>
    <w:r>
      <w:instrText xml:space="preserve"> IF </w:instrText>
    </w:r>
    <w:fldSimple w:instr=" SAVEDATE \@ &quot;M&quot; \* MERGEFORMAT ">
      <w:ins w:id="924" w:author="Italo Busi" w:date="2017-10-30T11:02:00Z">
        <w:r w:rsidR="00CC482A">
          <w:rPr>
            <w:noProof/>
          </w:rPr>
          <w:instrText>10</w:instrText>
        </w:r>
      </w:ins>
      <w:ins w:id="925" w:author="Belotti, Sergio (Nokia - IT/Vimercate)" w:date="2017-10-27T17:46:00Z">
        <w:del w:id="926" w:author="Italo Busi" w:date="2017-10-28T19:20:00Z">
          <w:r w:rsidDel="00562706">
            <w:rPr>
              <w:noProof/>
            </w:rPr>
            <w:delInstrText>10</w:delInstrText>
          </w:r>
        </w:del>
      </w:ins>
      <w:ins w:id="927" w:author="Leeyoung" w:date="2017-10-25T09:08:00Z">
        <w:del w:id="928" w:author="Italo Busi" w:date="2017-10-28T19:20:00Z">
          <w:r w:rsidDel="00562706">
            <w:rPr>
              <w:noProof/>
            </w:rPr>
            <w:delInstrText>10</w:delInstrText>
          </w:r>
        </w:del>
      </w:ins>
      <w:del w:id="929" w:author="Italo Busi" w:date="2017-10-28T19:20:00Z">
        <w:r w:rsidDel="00562706">
          <w:rPr>
            <w:noProof/>
          </w:rPr>
          <w:delInstrText>7</w:delInstrText>
        </w:r>
      </w:del>
    </w:fldSimple>
    <w:r>
      <w:instrText xml:space="preserve"> = 6 December </w:instrText>
    </w:r>
    <w:r w:rsidR="00922DDD">
      <w:fldChar w:fldCharType="begin"/>
    </w:r>
    <w:r>
      <w:instrText xml:space="preserve"> IF </w:instrText>
    </w:r>
    <w:fldSimple w:instr=" SAVEDATE \@ &quot;M&quot; \* MERGEFORMAT ">
      <w:ins w:id="930" w:author="Italo Busi" w:date="2017-10-30T11:02:00Z">
        <w:r w:rsidR="00CC482A">
          <w:rPr>
            <w:noProof/>
          </w:rPr>
          <w:instrText>10</w:instrText>
        </w:r>
      </w:ins>
      <w:ins w:id="931" w:author="Belotti, Sergio (Nokia - IT/Vimercate)" w:date="2017-10-27T17:46:00Z">
        <w:del w:id="932" w:author="Italo Busi" w:date="2017-10-28T19:20:00Z">
          <w:r w:rsidDel="00562706">
            <w:rPr>
              <w:noProof/>
            </w:rPr>
            <w:delInstrText>10</w:delInstrText>
          </w:r>
        </w:del>
      </w:ins>
      <w:ins w:id="933" w:author="Leeyoung" w:date="2017-10-25T09:08:00Z">
        <w:del w:id="934" w:author="Italo Busi" w:date="2017-10-28T19:20:00Z">
          <w:r w:rsidDel="00562706">
            <w:rPr>
              <w:noProof/>
            </w:rPr>
            <w:delInstrText>10</w:delInstrText>
          </w:r>
        </w:del>
      </w:ins>
      <w:del w:id="935" w:author="Italo Busi" w:date="2017-10-28T19:20:00Z">
        <w:r w:rsidDel="00562706">
          <w:rPr>
            <w:noProof/>
          </w:rPr>
          <w:delInstrText>7</w:delInstrText>
        </w:r>
      </w:del>
    </w:fldSimple>
    <w:r>
      <w:instrText xml:space="preserve"> = 7 January </w:instrText>
    </w:r>
    <w:r w:rsidR="00922DDD">
      <w:fldChar w:fldCharType="begin"/>
    </w:r>
    <w:r>
      <w:instrText xml:space="preserve"> IF </w:instrText>
    </w:r>
    <w:fldSimple w:instr=" SAVEDATE \@ &quot;M&quot; \* MERGEFORMAT ">
      <w:ins w:id="936" w:author="Italo Busi" w:date="2017-10-30T11:02:00Z">
        <w:r w:rsidR="00CC482A">
          <w:rPr>
            <w:noProof/>
          </w:rPr>
          <w:instrText>10</w:instrText>
        </w:r>
      </w:ins>
      <w:ins w:id="937" w:author="Belotti, Sergio (Nokia - IT/Vimercate)" w:date="2017-10-27T17:46:00Z">
        <w:del w:id="938" w:author="Italo Busi" w:date="2017-10-28T19:20:00Z">
          <w:r w:rsidDel="00562706">
            <w:rPr>
              <w:noProof/>
            </w:rPr>
            <w:delInstrText>10</w:delInstrText>
          </w:r>
        </w:del>
      </w:ins>
      <w:ins w:id="939" w:author="Leeyoung" w:date="2017-10-25T09:08:00Z">
        <w:del w:id="940" w:author="Italo Busi" w:date="2017-10-28T19:20:00Z">
          <w:r w:rsidDel="00562706">
            <w:rPr>
              <w:noProof/>
            </w:rPr>
            <w:delInstrText>10</w:delInstrText>
          </w:r>
        </w:del>
      </w:ins>
      <w:del w:id="941" w:author="Italo Busi" w:date="2017-10-28T19:20:00Z">
        <w:r w:rsidDel="00562706">
          <w:rPr>
            <w:noProof/>
          </w:rPr>
          <w:delInstrText>0</w:delInstrText>
        </w:r>
      </w:del>
    </w:fldSimple>
    <w:r>
      <w:instrText xml:space="preserve"> = 8 February </w:instrText>
    </w:r>
    <w:r w:rsidR="00922DDD">
      <w:fldChar w:fldCharType="begin"/>
    </w:r>
    <w:r>
      <w:instrText xml:space="preserve"> IF </w:instrText>
    </w:r>
    <w:fldSimple w:instr=" SAVEDATE \@ &quot;M&quot; \* MERGEFORMAT ">
      <w:ins w:id="942" w:author="Italo Busi" w:date="2017-10-30T11:02:00Z">
        <w:r w:rsidR="00CC482A">
          <w:rPr>
            <w:noProof/>
          </w:rPr>
          <w:instrText>10</w:instrText>
        </w:r>
      </w:ins>
      <w:ins w:id="943" w:author="Belotti, Sergio (Nokia - IT/Vimercate)" w:date="2017-10-27T17:46:00Z">
        <w:del w:id="944" w:author="Italo Busi" w:date="2017-10-28T19:20:00Z">
          <w:r w:rsidDel="00562706">
            <w:rPr>
              <w:noProof/>
            </w:rPr>
            <w:delInstrText>10</w:delInstrText>
          </w:r>
        </w:del>
      </w:ins>
      <w:ins w:id="945" w:author="Leeyoung" w:date="2017-10-25T09:08:00Z">
        <w:del w:id="946" w:author="Italo Busi" w:date="2017-10-28T19:20:00Z">
          <w:r w:rsidDel="00562706">
            <w:rPr>
              <w:noProof/>
            </w:rPr>
            <w:delInstrText>10</w:delInstrText>
          </w:r>
        </w:del>
      </w:ins>
      <w:del w:id="947" w:author="Italo Busi" w:date="2017-10-28T19:20:00Z">
        <w:r w:rsidDel="00562706">
          <w:rPr>
            <w:noProof/>
          </w:rPr>
          <w:delInstrText>0</w:delInstrText>
        </w:r>
      </w:del>
    </w:fldSimple>
    <w:r>
      <w:instrText xml:space="preserve"> = 9 March </w:instrText>
    </w:r>
    <w:r w:rsidR="00922DDD">
      <w:fldChar w:fldCharType="begin"/>
    </w:r>
    <w:r>
      <w:instrText xml:space="preserve"> IF </w:instrText>
    </w:r>
    <w:fldSimple w:instr=" SAVEDATE \@ &quot;M&quot; \* MERGEFORMAT ">
      <w:ins w:id="948" w:author="Italo Busi" w:date="2017-10-30T11:02:00Z">
        <w:r w:rsidR="00CC482A">
          <w:rPr>
            <w:noProof/>
          </w:rPr>
          <w:instrText>10</w:instrText>
        </w:r>
      </w:ins>
      <w:ins w:id="949" w:author="Belotti, Sergio (Nokia - IT/Vimercate)" w:date="2017-10-27T17:46:00Z">
        <w:del w:id="950" w:author="Italo Busi" w:date="2017-10-28T19:20:00Z">
          <w:r w:rsidDel="00562706">
            <w:rPr>
              <w:noProof/>
            </w:rPr>
            <w:delInstrText>10</w:delInstrText>
          </w:r>
        </w:del>
      </w:ins>
      <w:ins w:id="951" w:author="Leeyoung" w:date="2017-10-25T09:08:00Z">
        <w:del w:id="952" w:author="Italo Busi" w:date="2017-10-28T19:20:00Z">
          <w:r w:rsidDel="00562706">
            <w:rPr>
              <w:noProof/>
            </w:rPr>
            <w:delInstrText>10</w:delInstrText>
          </w:r>
        </w:del>
      </w:ins>
      <w:del w:id="953" w:author="Italo Busi" w:date="2017-10-28T19:20:00Z">
        <w:r w:rsidDel="00562706">
          <w:rPr>
            <w:noProof/>
          </w:rPr>
          <w:delInstrText>0</w:delInstrText>
        </w:r>
      </w:del>
    </w:fldSimple>
    <w:r>
      <w:instrText xml:space="preserve"> = 10 April </w:instrText>
    </w:r>
    <w:r w:rsidR="00922DDD">
      <w:fldChar w:fldCharType="begin"/>
    </w:r>
    <w:r>
      <w:instrText xml:space="preserve"> IF </w:instrText>
    </w:r>
    <w:fldSimple w:instr=" SAVEDATE \@ &quot;M&quot; \* MERGEFORMAT ">
      <w:r>
        <w:rPr>
          <w:noProof/>
        </w:rPr>
        <w:instrText>0</w:instrText>
      </w:r>
    </w:fldSimple>
    <w:r>
      <w:instrText xml:space="preserve"> = 11 May </w:instrText>
    </w:r>
    <w:r w:rsidR="00922DDD">
      <w:fldChar w:fldCharType="begin"/>
    </w:r>
    <w:r>
      <w:instrText xml:space="preserve"> IF </w:instrText>
    </w:r>
    <w:fldSimple w:instr=" SAVEDATE \@ &quot;M&quot; \* MERGEFORMAT ">
      <w:r>
        <w:rPr>
          <w:noProof/>
        </w:rPr>
        <w:instrText>0</w:instrText>
      </w:r>
    </w:fldSimple>
    <w:r>
      <w:instrText xml:space="preserve"> = 12 June "Fail" \* MERGEFORMAT </w:instrText>
    </w:r>
    <w:r w:rsidR="00922DDD">
      <w:fldChar w:fldCharType="separate"/>
    </w:r>
    <w:r>
      <w:rPr>
        <w:noProof/>
      </w:rPr>
      <w:instrText>Fail</w:instrText>
    </w:r>
    <w:r w:rsidR="00922DDD">
      <w:fldChar w:fldCharType="end"/>
    </w:r>
    <w:r>
      <w:instrText xml:space="preserve"> \* MERGEFORMAT </w:instrText>
    </w:r>
    <w:r w:rsidR="00922DDD">
      <w:fldChar w:fldCharType="separate"/>
    </w:r>
    <w:r>
      <w:rPr>
        <w:noProof/>
      </w:rPr>
      <w:instrText>Fail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t>April</w:t>
    </w:r>
    <w:r w:rsidR="00922DDD">
      <w:fldChar w:fldCharType="end"/>
    </w:r>
    <w:r>
      <w:t xml:space="preserve"> </w:t>
    </w:r>
    <w:fldSimple w:instr=" SAVEDATE  \@ &quot;d,&quot; ">
      <w:ins w:id="954" w:author="Italo Busi" w:date="2017-10-30T11:02:00Z">
        <w:r w:rsidR="00CC482A">
          <w:rPr>
            <w:noProof/>
          </w:rPr>
          <w:t>30,</w:t>
        </w:r>
      </w:ins>
      <w:ins w:id="955" w:author="Belotti, Sergio (Nokia - IT/Vimercate)" w:date="2017-10-27T17:46:00Z">
        <w:del w:id="956" w:author="Italo Busi" w:date="2017-10-28T19:20:00Z">
          <w:r w:rsidDel="00562706">
            <w:rPr>
              <w:noProof/>
            </w:rPr>
            <w:delText>26,</w:delText>
          </w:r>
        </w:del>
      </w:ins>
      <w:ins w:id="957" w:author="Leeyoung" w:date="2017-10-25T09:08:00Z">
        <w:del w:id="958" w:author="Italo Busi" w:date="2017-10-28T19:20:00Z">
          <w:r w:rsidDel="00562706">
            <w:rPr>
              <w:noProof/>
            </w:rPr>
            <w:delText>24,</w:delText>
          </w:r>
        </w:del>
      </w:ins>
      <w:del w:id="959" w:author="Italo Busi" w:date="2017-10-28T19:20:00Z">
        <w:r w:rsidDel="00562706">
          <w:rPr>
            <w:noProof/>
          </w:rPr>
          <w:delText>26,</w:delText>
        </w:r>
      </w:del>
    </w:fldSimple>
    <w:r w:rsidRPr="00052D45">
      <w:t xml:space="preserve"> </w:t>
    </w:r>
    <w:r w:rsidR="00922DDD">
      <w:fldChar w:fldCharType="begin"/>
    </w:r>
    <w:r>
      <w:instrText xml:space="preserve"> IF </w:instrText>
    </w:r>
    <w:fldSimple w:instr=" SAVEDATE \@ &quot;M&quot; \* MERGEFORMAT ">
      <w:ins w:id="960" w:author="Italo Busi" w:date="2017-10-30T11:02:00Z">
        <w:r w:rsidR="00CC482A">
          <w:rPr>
            <w:noProof/>
          </w:rPr>
          <w:instrText>10</w:instrText>
        </w:r>
      </w:ins>
      <w:ins w:id="961" w:author="Belotti, Sergio (Nokia - IT/Vimercate)" w:date="2017-10-27T17:46:00Z">
        <w:del w:id="962" w:author="Italo Busi" w:date="2017-10-28T19:20:00Z">
          <w:r w:rsidDel="00562706">
            <w:rPr>
              <w:noProof/>
            </w:rPr>
            <w:delInstrText>10</w:delInstrText>
          </w:r>
        </w:del>
      </w:ins>
      <w:ins w:id="963" w:author="Leeyoung" w:date="2017-10-25T09:08:00Z">
        <w:del w:id="964" w:author="Italo Busi" w:date="2017-10-28T19:20:00Z">
          <w:r w:rsidDel="00562706">
            <w:rPr>
              <w:noProof/>
            </w:rPr>
            <w:delInstrText>10</w:delInstrText>
          </w:r>
        </w:del>
      </w:ins>
      <w:del w:id="965" w:author="Italo Busi" w:date="2017-10-28T19:20:00Z">
        <w:r w:rsidDel="00562706">
          <w:rPr>
            <w:noProof/>
          </w:rPr>
          <w:delInstrText>7</w:delInstrText>
        </w:r>
      </w:del>
    </w:fldSimple>
    <w:r>
      <w:instrText xml:space="preserve"> &lt; 7 </w:instrText>
    </w:r>
    <w:fldSimple w:instr=" SAVEDATE \@ &quot;YYYY&quot; \* MERGEFORMAT ">
      <w:r>
        <w:rPr>
          <w:noProof/>
        </w:rPr>
        <w:instrText>2017</w:instrText>
      </w:r>
    </w:fldSimple>
    <w:r>
      <w:instrText xml:space="preserve"> </w:instrText>
    </w:r>
    <w:r w:rsidR="00922DDD">
      <w:fldChar w:fldCharType="begin"/>
    </w:r>
    <w:r>
      <w:instrText xml:space="preserve"> IF </w:instrText>
    </w:r>
    <w:fldSimple w:instr=" SAVEDATE \@ &quot;M&quot; \* MERGEFORMAT ">
      <w:ins w:id="966" w:author="Italo Busi" w:date="2017-10-30T11:02:00Z">
        <w:r w:rsidR="00CC482A">
          <w:rPr>
            <w:noProof/>
          </w:rPr>
          <w:instrText>10</w:instrText>
        </w:r>
      </w:ins>
      <w:ins w:id="967" w:author="Belotti, Sergio (Nokia - IT/Vimercate)" w:date="2017-10-27T17:46:00Z">
        <w:del w:id="968" w:author="Italo Busi" w:date="2017-10-28T19:20:00Z">
          <w:r w:rsidDel="00562706">
            <w:rPr>
              <w:noProof/>
            </w:rPr>
            <w:delInstrText>10</w:delInstrText>
          </w:r>
        </w:del>
      </w:ins>
      <w:ins w:id="969" w:author="Leeyoung" w:date="2017-10-25T09:08:00Z">
        <w:del w:id="970" w:author="Italo Busi" w:date="2017-10-28T19:20:00Z">
          <w:r w:rsidDel="00562706">
            <w:rPr>
              <w:noProof/>
            </w:rPr>
            <w:delInstrText>10</w:delInstrText>
          </w:r>
        </w:del>
      </w:ins>
      <w:del w:id="971" w:author="Italo Busi" w:date="2017-10-28T19:20:00Z">
        <w:r w:rsidDel="00562706">
          <w:rPr>
            <w:noProof/>
          </w:rPr>
          <w:delInstrText>7</w:delInstrText>
        </w:r>
      </w:del>
    </w:fldSimple>
    <w:r>
      <w:instrText xml:space="preserve"> &gt; 6 </w:instrText>
    </w:r>
    <w:r w:rsidR="00922DDD">
      <w:fldChar w:fldCharType="begin"/>
    </w:r>
    <w:r>
      <w:instrText xml:space="preserve"> = </w:instrText>
    </w:r>
    <w:fldSimple w:instr=" SAVEDATE \@ &quot;YYYY&quot; \* MERGEFORMAT ">
      <w:r w:rsidR="00CC482A">
        <w:rPr>
          <w:noProof/>
        </w:rPr>
        <w:instrText>2017</w:instrText>
      </w:r>
    </w:fldSimple>
    <w:r>
      <w:instrText xml:space="preserve"> + 1 \* MERGEFORMAT </w:instrText>
    </w:r>
    <w:r w:rsidR="00922DDD">
      <w:fldChar w:fldCharType="separate"/>
    </w:r>
    <w:r w:rsidR="00C02EAE">
      <w:rPr>
        <w:noProof/>
      </w:rPr>
      <w:instrText>2018</w:instrText>
    </w:r>
    <w:r w:rsidR="00922DDD">
      <w:fldChar w:fldCharType="end"/>
    </w:r>
    <w:r>
      <w:instrText xml:space="preserve"> "Fail" \* MERGEFORMAT  \* MERGEFORMAT </w:instrText>
    </w:r>
    <w:r w:rsidR="00922DDD">
      <w:fldChar w:fldCharType="separate"/>
    </w:r>
    <w:r w:rsidR="00C02EAE">
      <w:rPr>
        <w:noProof/>
      </w:rPr>
      <w:instrText>2018</w:instrText>
    </w:r>
    <w:r w:rsidR="00922DDD">
      <w:fldChar w:fldCharType="end"/>
    </w:r>
    <w:r>
      <w:instrText xml:space="preserve"> \* MERGEFORMAT </w:instrText>
    </w:r>
    <w:r w:rsidR="00922DDD">
      <w:fldChar w:fldCharType="separate"/>
    </w:r>
    <w:r w:rsidR="00C02EAE">
      <w:rPr>
        <w:noProof/>
      </w:rPr>
      <w:t>2018</w:t>
    </w:r>
    <w:r w:rsidR="00922DDD">
      <w:fldChar w:fldCharType="end"/>
    </w:r>
    <w:r>
      <w:rPr>
        <w:rFonts w:cs="Times New Roman"/>
      </w:rPr>
      <w:tab/>
    </w:r>
    <w:r>
      <w:t xml:space="preserve">[Page </w:t>
    </w:r>
    <w:fldSimple w:instr=" PAGE ">
      <w:r w:rsidR="00C02EAE">
        <w:rPr>
          <w:noProof/>
        </w:rPr>
        <w:t>20</w:t>
      </w:r>
    </w:fldSimple>
    <w:r>
      <w:t>]</w:t>
    </w:r>
  </w:p>
  <w:p w:rsidR="00DD06FB" w:rsidRDefault="00DD06F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FB" w:rsidRDefault="00DD06FB" w:rsidP="00F410C4">
    <w:pPr>
      <w:pStyle w:val="Footer"/>
      <w:rPr>
        <w:highlight w:val="yellow"/>
      </w:rPr>
    </w:pPr>
  </w:p>
  <w:p w:rsidR="00DD06FB" w:rsidRDefault="00DD06FB" w:rsidP="00F410C4">
    <w:pPr>
      <w:pStyle w:val="Footer"/>
      <w:rPr>
        <w:highlight w:val="yellow"/>
      </w:rPr>
    </w:pPr>
  </w:p>
  <w:p w:rsidR="00DD06FB" w:rsidRDefault="00DD06FB" w:rsidP="00F410C4">
    <w:pPr>
      <w:pStyle w:val="Footer"/>
      <w:rPr>
        <w:highlight w:val="yellow"/>
      </w:rPr>
    </w:pPr>
  </w:p>
  <w:p w:rsidR="00DD06FB" w:rsidRDefault="00DD06FB" w:rsidP="00F410C4">
    <w:pPr>
      <w:pStyle w:val="Footer"/>
    </w:pPr>
    <w:r>
      <w:t>Busi, King et al.</w:t>
    </w:r>
    <w:r>
      <w:tab/>
      <w:t xml:space="preserve">Expires </w:t>
    </w:r>
    <w:r w:rsidR="00922DDD">
      <w:fldChar w:fldCharType="begin"/>
    </w:r>
    <w:r>
      <w:instrText xml:space="preserve"> IF </w:instrText>
    </w:r>
    <w:fldSimple w:instr=" SAVEDATE  \@ &quot;M&quot; \* MERGEFORMAT ">
      <w:ins w:id="1050" w:author="Italo Busi" w:date="2017-10-30T11:02:00Z">
        <w:r w:rsidR="00CC482A">
          <w:rPr>
            <w:noProof/>
          </w:rPr>
          <w:instrText>10</w:instrText>
        </w:r>
      </w:ins>
      <w:ins w:id="1051" w:author="Belotti, Sergio (Nokia - IT/Vimercate)" w:date="2017-10-27T17:46:00Z">
        <w:del w:id="1052" w:author="Italo Busi" w:date="2017-10-28T19:20:00Z">
          <w:r w:rsidDel="00562706">
            <w:rPr>
              <w:noProof/>
            </w:rPr>
            <w:delInstrText>10</w:delInstrText>
          </w:r>
        </w:del>
      </w:ins>
      <w:ins w:id="1053" w:author="Leeyoung" w:date="2017-10-25T09:08:00Z">
        <w:del w:id="1054" w:author="Italo Busi" w:date="2017-10-28T19:20:00Z">
          <w:r w:rsidDel="00562706">
            <w:rPr>
              <w:noProof/>
            </w:rPr>
            <w:delInstrText>10</w:delInstrText>
          </w:r>
        </w:del>
      </w:ins>
      <w:del w:id="1055" w:author="Italo Busi" w:date="2017-10-28T19:20:00Z">
        <w:r w:rsidDel="00562706">
          <w:rPr>
            <w:noProof/>
          </w:rPr>
          <w:delInstrText>7</w:delInstrText>
        </w:r>
      </w:del>
    </w:fldSimple>
    <w:r>
      <w:instrText xml:space="preserve"> = 1 July </w:instrText>
    </w:r>
    <w:r w:rsidR="00922DDD">
      <w:fldChar w:fldCharType="begin"/>
    </w:r>
    <w:r>
      <w:instrText xml:space="preserve"> IF </w:instrText>
    </w:r>
    <w:fldSimple w:instr=" SAVEDATE \@ &quot;M&quot; \* MERGEFORMAT \* MERGEFORMAT ">
      <w:ins w:id="1056" w:author="Italo Busi" w:date="2017-10-30T11:02:00Z">
        <w:r w:rsidR="00CC482A">
          <w:rPr>
            <w:noProof/>
          </w:rPr>
          <w:instrText>10</w:instrText>
        </w:r>
      </w:ins>
      <w:ins w:id="1057" w:author="Belotti, Sergio (Nokia - IT/Vimercate)" w:date="2017-10-27T17:46:00Z">
        <w:del w:id="1058" w:author="Italo Busi" w:date="2017-10-28T19:20:00Z">
          <w:r w:rsidDel="00562706">
            <w:rPr>
              <w:noProof/>
            </w:rPr>
            <w:delInstrText>10</w:delInstrText>
          </w:r>
        </w:del>
      </w:ins>
      <w:ins w:id="1059" w:author="Leeyoung" w:date="2017-10-25T09:08:00Z">
        <w:del w:id="1060" w:author="Italo Busi" w:date="2017-10-28T19:20:00Z">
          <w:r w:rsidDel="00562706">
            <w:rPr>
              <w:noProof/>
            </w:rPr>
            <w:delInstrText>10</w:delInstrText>
          </w:r>
        </w:del>
      </w:ins>
      <w:del w:id="1061" w:author="Italo Busi" w:date="2017-10-28T19:20:00Z">
        <w:r w:rsidDel="00562706">
          <w:rPr>
            <w:noProof/>
          </w:rPr>
          <w:delInstrText>7</w:delInstrText>
        </w:r>
      </w:del>
    </w:fldSimple>
    <w:r>
      <w:instrText xml:space="preserve"> = 2 August </w:instrText>
    </w:r>
    <w:r w:rsidR="00922DDD">
      <w:fldChar w:fldCharType="begin"/>
    </w:r>
    <w:r>
      <w:instrText xml:space="preserve"> IF </w:instrText>
    </w:r>
    <w:fldSimple w:instr=" SAVEDATE \@ &quot;M&quot; \* MERGEFORMAT ">
      <w:ins w:id="1062" w:author="Italo Busi" w:date="2017-10-30T11:02:00Z">
        <w:r w:rsidR="00CC482A">
          <w:rPr>
            <w:noProof/>
          </w:rPr>
          <w:instrText>10</w:instrText>
        </w:r>
      </w:ins>
      <w:ins w:id="1063" w:author="Belotti, Sergio (Nokia - IT/Vimercate)" w:date="2017-10-27T17:46:00Z">
        <w:del w:id="1064" w:author="Italo Busi" w:date="2017-10-28T19:20:00Z">
          <w:r w:rsidDel="00562706">
            <w:rPr>
              <w:noProof/>
            </w:rPr>
            <w:delInstrText>10</w:delInstrText>
          </w:r>
        </w:del>
      </w:ins>
      <w:ins w:id="1065" w:author="Leeyoung" w:date="2017-10-25T09:08:00Z">
        <w:del w:id="1066" w:author="Italo Busi" w:date="2017-10-28T19:20:00Z">
          <w:r w:rsidDel="00562706">
            <w:rPr>
              <w:noProof/>
            </w:rPr>
            <w:delInstrText>10</w:delInstrText>
          </w:r>
        </w:del>
      </w:ins>
      <w:del w:id="1067" w:author="Italo Busi" w:date="2017-10-28T19:20:00Z">
        <w:r w:rsidDel="00562706">
          <w:rPr>
            <w:noProof/>
          </w:rPr>
          <w:delInstrText>7</w:delInstrText>
        </w:r>
      </w:del>
    </w:fldSimple>
    <w:r>
      <w:instrText xml:space="preserve"> = 3 September </w:instrText>
    </w:r>
    <w:r w:rsidR="00922DDD">
      <w:fldChar w:fldCharType="begin"/>
    </w:r>
    <w:r>
      <w:instrText xml:space="preserve"> IF </w:instrText>
    </w:r>
    <w:fldSimple w:instr=" SAVEDATE \@ &quot;M&quot; \* MERGEFORMAT ">
      <w:ins w:id="1068" w:author="Italo Busi" w:date="2017-10-30T11:02:00Z">
        <w:r w:rsidR="00CC482A">
          <w:rPr>
            <w:noProof/>
          </w:rPr>
          <w:instrText>10</w:instrText>
        </w:r>
      </w:ins>
      <w:ins w:id="1069" w:author="Belotti, Sergio (Nokia - IT/Vimercate)" w:date="2017-10-27T17:46:00Z">
        <w:del w:id="1070" w:author="Italo Busi" w:date="2017-10-28T19:20:00Z">
          <w:r w:rsidDel="00562706">
            <w:rPr>
              <w:noProof/>
            </w:rPr>
            <w:delInstrText>10</w:delInstrText>
          </w:r>
        </w:del>
      </w:ins>
      <w:ins w:id="1071" w:author="Leeyoung" w:date="2017-10-25T09:08:00Z">
        <w:del w:id="1072" w:author="Italo Busi" w:date="2017-10-28T19:20:00Z">
          <w:r w:rsidDel="00562706">
            <w:rPr>
              <w:noProof/>
            </w:rPr>
            <w:delInstrText>10</w:delInstrText>
          </w:r>
        </w:del>
      </w:ins>
      <w:del w:id="1073" w:author="Italo Busi" w:date="2017-10-28T19:20:00Z">
        <w:r w:rsidDel="00562706">
          <w:rPr>
            <w:noProof/>
          </w:rPr>
          <w:delInstrText>7</w:delInstrText>
        </w:r>
      </w:del>
    </w:fldSimple>
    <w:r>
      <w:instrText xml:space="preserve"> = 4 October </w:instrText>
    </w:r>
    <w:r w:rsidR="00922DDD">
      <w:fldChar w:fldCharType="begin"/>
    </w:r>
    <w:r>
      <w:instrText xml:space="preserve"> IF </w:instrText>
    </w:r>
    <w:fldSimple w:instr=" SAVEDATE \@ &quot;M&quot; \* MERGEFORMAT ">
      <w:ins w:id="1074" w:author="Italo Busi" w:date="2017-10-30T11:02:00Z">
        <w:r w:rsidR="00CC482A">
          <w:rPr>
            <w:noProof/>
          </w:rPr>
          <w:instrText>10</w:instrText>
        </w:r>
      </w:ins>
      <w:ins w:id="1075" w:author="Belotti, Sergio (Nokia - IT/Vimercate)" w:date="2017-10-27T17:46:00Z">
        <w:del w:id="1076" w:author="Italo Busi" w:date="2017-10-28T19:20:00Z">
          <w:r w:rsidDel="00562706">
            <w:rPr>
              <w:noProof/>
            </w:rPr>
            <w:delInstrText>10</w:delInstrText>
          </w:r>
        </w:del>
      </w:ins>
      <w:ins w:id="1077" w:author="Leeyoung" w:date="2017-10-25T09:08:00Z">
        <w:del w:id="1078" w:author="Italo Busi" w:date="2017-10-28T19:20:00Z">
          <w:r w:rsidDel="00562706">
            <w:rPr>
              <w:noProof/>
            </w:rPr>
            <w:delInstrText>10</w:delInstrText>
          </w:r>
        </w:del>
      </w:ins>
      <w:del w:id="1079" w:author="Italo Busi" w:date="2017-10-28T19:20:00Z">
        <w:r w:rsidDel="00562706">
          <w:rPr>
            <w:noProof/>
          </w:rPr>
          <w:delInstrText>7</w:delInstrText>
        </w:r>
      </w:del>
    </w:fldSimple>
    <w:r>
      <w:instrText xml:space="preserve"> = 5 November </w:instrText>
    </w:r>
    <w:r w:rsidR="00922DDD">
      <w:fldChar w:fldCharType="begin"/>
    </w:r>
    <w:r>
      <w:instrText xml:space="preserve"> IF </w:instrText>
    </w:r>
    <w:fldSimple w:instr=" SAVEDATE \@ &quot;M&quot; \* MERGEFORMAT ">
      <w:ins w:id="1080" w:author="Italo Busi" w:date="2017-10-30T11:02:00Z">
        <w:r w:rsidR="00CC482A">
          <w:rPr>
            <w:noProof/>
          </w:rPr>
          <w:instrText>10</w:instrText>
        </w:r>
      </w:ins>
      <w:ins w:id="1081" w:author="Belotti, Sergio (Nokia - IT/Vimercate)" w:date="2017-10-27T17:46:00Z">
        <w:del w:id="1082" w:author="Italo Busi" w:date="2017-10-28T19:20:00Z">
          <w:r w:rsidDel="00562706">
            <w:rPr>
              <w:noProof/>
            </w:rPr>
            <w:delInstrText>10</w:delInstrText>
          </w:r>
        </w:del>
      </w:ins>
      <w:ins w:id="1083" w:author="Leeyoung" w:date="2017-10-25T09:08:00Z">
        <w:del w:id="1084" w:author="Italo Busi" w:date="2017-10-28T19:20:00Z">
          <w:r w:rsidDel="00562706">
            <w:rPr>
              <w:noProof/>
            </w:rPr>
            <w:delInstrText>10</w:delInstrText>
          </w:r>
        </w:del>
      </w:ins>
      <w:del w:id="1085" w:author="Italo Busi" w:date="2017-10-28T19:20:00Z">
        <w:r w:rsidDel="00562706">
          <w:rPr>
            <w:noProof/>
          </w:rPr>
          <w:delInstrText>7</w:delInstrText>
        </w:r>
      </w:del>
    </w:fldSimple>
    <w:r>
      <w:instrText xml:space="preserve"> = 6 December </w:instrText>
    </w:r>
    <w:r w:rsidR="00922DDD">
      <w:fldChar w:fldCharType="begin"/>
    </w:r>
    <w:r>
      <w:instrText xml:space="preserve"> IF </w:instrText>
    </w:r>
    <w:fldSimple w:instr=" SAVEDATE \@ &quot;M&quot; \* MERGEFORMAT ">
      <w:ins w:id="1086" w:author="Italo Busi" w:date="2017-10-30T11:02:00Z">
        <w:r w:rsidR="00CC482A">
          <w:rPr>
            <w:noProof/>
          </w:rPr>
          <w:instrText>10</w:instrText>
        </w:r>
      </w:ins>
      <w:ins w:id="1087" w:author="Belotti, Sergio (Nokia - IT/Vimercate)" w:date="2017-10-27T17:46:00Z">
        <w:del w:id="1088" w:author="Italo Busi" w:date="2017-10-28T19:20:00Z">
          <w:r w:rsidDel="00562706">
            <w:rPr>
              <w:noProof/>
            </w:rPr>
            <w:delInstrText>10</w:delInstrText>
          </w:r>
        </w:del>
      </w:ins>
      <w:ins w:id="1089" w:author="Leeyoung" w:date="2017-10-25T09:08:00Z">
        <w:del w:id="1090" w:author="Italo Busi" w:date="2017-10-28T19:20:00Z">
          <w:r w:rsidDel="00562706">
            <w:rPr>
              <w:noProof/>
            </w:rPr>
            <w:delInstrText>10</w:delInstrText>
          </w:r>
        </w:del>
      </w:ins>
      <w:del w:id="1091" w:author="Italo Busi" w:date="2017-10-28T19:20:00Z">
        <w:r w:rsidDel="00562706">
          <w:rPr>
            <w:noProof/>
          </w:rPr>
          <w:delInstrText>7</w:delInstrText>
        </w:r>
      </w:del>
    </w:fldSimple>
    <w:r>
      <w:instrText xml:space="preserve"> = 7 January </w:instrText>
    </w:r>
    <w:r w:rsidR="00922DDD">
      <w:fldChar w:fldCharType="begin"/>
    </w:r>
    <w:r>
      <w:instrText xml:space="preserve"> IF </w:instrText>
    </w:r>
    <w:fldSimple w:instr=" SAVEDATE \@ &quot;M&quot; \* MERGEFORMAT ">
      <w:ins w:id="1092" w:author="Italo Busi" w:date="2017-10-30T11:02:00Z">
        <w:r w:rsidR="00CC482A">
          <w:rPr>
            <w:noProof/>
          </w:rPr>
          <w:instrText>10</w:instrText>
        </w:r>
      </w:ins>
      <w:ins w:id="1093" w:author="Belotti, Sergio (Nokia - IT/Vimercate)" w:date="2017-10-27T17:46:00Z">
        <w:del w:id="1094" w:author="Italo Busi" w:date="2017-10-28T19:20:00Z">
          <w:r w:rsidDel="00562706">
            <w:rPr>
              <w:noProof/>
            </w:rPr>
            <w:delInstrText>10</w:delInstrText>
          </w:r>
        </w:del>
      </w:ins>
      <w:ins w:id="1095" w:author="Leeyoung" w:date="2017-10-25T09:08:00Z">
        <w:del w:id="1096" w:author="Italo Busi" w:date="2017-10-28T19:20:00Z">
          <w:r w:rsidDel="00562706">
            <w:rPr>
              <w:noProof/>
            </w:rPr>
            <w:delInstrText>10</w:delInstrText>
          </w:r>
        </w:del>
      </w:ins>
      <w:del w:id="1097" w:author="Italo Busi" w:date="2017-10-28T19:20:00Z">
        <w:r w:rsidDel="00562706">
          <w:rPr>
            <w:noProof/>
          </w:rPr>
          <w:delInstrText>0</w:delInstrText>
        </w:r>
      </w:del>
    </w:fldSimple>
    <w:r>
      <w:instrText xml:space="preserve"> = 8 February </w:instrText>
    </w:r>
    <w:r w:rsidR="00922DDD">
      <w:fldChar w:fldCharType="begin"/>
    </w:r>
    <w:r>
      <w:instrText xml:space="preserve"> IF </w:instrText>
    </w:r>
    <w:fldSimple w:instr=" SAVEDATE \@ &quot;M&quot; \* MERGEFORMAT ">
      <w:ins w:id="1098" w:author="Italo Busi" w:date="2017-10-30T11:02:00Z">
        <w:r w:rsidR="00CC482A">
          <w:rPr>
            <w:noProof/>
          </w:rPr>
          <w:instrText>10</w:instrText>
        </w:r>
      </w:ins>
      <w:ins w:id="1099" w:author="Belotti, Sergio (Nokia - IT/Vimercate)" w:date="2017-10-27T17:46:00Z">
        <w:del w:id="1100" w:author="Italo Busi" w:date="2017-10-28T19:20:00Z">
          <w:r w:rsidDel="00562706">
            <w:rPr>
              <w:noProof/>
            </w:rPr>
            <w:delInstrText>10</w:delInstrText>
          </w:r>
        </w:del>
      </w:ins>
      <w:ins w:id="1101" w:author="Leeyoung" w:date="2017-10-25T09:08:00Z">
        <w:del w:id="1102" w:author="Italo Busi" w:date="2017-10-28T19:20:00Z">
          <w:r w:rsidDel="00562706">
            <w:rPr>
              <w:noProof/>
            </w:rPr>
            <w:delInstrText>10</w:delInstrText>
          </w:r>
        </w:del>
      </w:ins>
      <w:del w:id="1103" w:author="Italo Busi" w:date="2017-10-28T19:20:00Z">
        <w:r w:rsidDel="00562706">
          <w:rPr>
            <w:noProof/>
          </w:rPr>
          <w:delInstrText>0</w:delInstrText>
        </w:r>
      </w:del>
    </w:fldSimple>
    <w:r>
      <w:instrText xml:space="preserve"> = 9 March </w:instrText>
    </w:r>
    <w:r w:rsidR="00922DDD">
      <w:fldChar w:fldCharType="begin"/>
    </w:r>
    <w:r>
      <w:instrText xml:space="preserve"> IF </w:instrText>
    </w:r>
    <w:fldSimple w:instr=" SAVEDATE \@ &quot;M&quot; \* MERGEFORMAT ">
      <w:ins w:id="1104" w:author="Italo Busi" w:date="2017-10-30T11:02:00Z">
        <w:r w:rsidR="00CC482A">
          <w:rPr>
            <w:noProof/>
          </w:rPr>
          <w:instrText>10</w:instrText>
        </w:r>
      </w:ins>
      <w:ins w:id="1105" w:author="Belotti, Sergio (Nokia - IT/Vimercate)" w:date="2017-10-27T17:46:00Z">
        <w:del w:id="1106" w:author="Italo Busi" w:date="2017-10-28T19:20:00Z">
          <w:r w:rsidDel="00562706">
            <w:rPr>
              <w:noProof/>
            </w:rPr>
            <w:delInstrText>10</w:delInstrText>
          </w:r>
        </w:del>
      </w:ins>
      <w:ins w:id="1107" w:author="Leeyoung" w:date="2017-10-25T09:08:00Z">
        <w:del w:id="1108" w:author="Italo Busi" w:date="2017-10-28T19:20:00Z">
          <w:r w:rsidDel="00562706">
            <w:rPr>
              <w:noProof/>
            </w:rPr>
            <w:delInstrText>10</w:delInstrText>
          </w:r>
        </w:del>
      </w:ins>
      <w:del w:id="1109" w:author="Italo Busi" w:date="2017-10-28T19:20:00Z">
        <w:r w:rsidDel="00562706">
          <w:rPr>
            <w:noProof/>
          </w:rPr>
          <w:delInstrText>0</w:delInstrText>
        </w:r>
      </w:del>
    </w:fldSimple>
    <w:r>
      <w:instrText xml:space="preserve"> = 10 April </w:instrText>
    </w:r>
    <w:r w:rsidR="00922DDD">
      <w:fldChar w:fldCharType="begin"/>
    </w:r>
    <w:r>
      <w:instrText xml:space="preserve"> IF </w:instrText>
    </w:r>
    <w:fldSimple w:instr=" SAVEDATE \@ &quot;M&quot; \* MERGEFORMAT ">
      <w:r>
        <w:rPr>
          <w:noProof/>
        </w:rPr>
        <w:instrText>0</w:instrText>
      </w:r>
    </w:fldSimple>
    <w:r>
      <w:instrText xml:space="preserve"> = 11 May </w:instrText>
    </w:r>
    <w:r w:rsidR="00922DDD">
      <w:fldChar w:fldCharType="begin"/>
    </w:r>
    <w:r>
      <w:instrText xml:space="preserve"> IF </w:instrText>
    </w:r>
    <w:fldSimple w:instr=" SAVEDATE \@ &quot;M&quot; \* MERGEFORMAT ">
      <w:r>
        <w:rPr>
          <w:noProof/>
        </w:rPr>
        <w:instrText>0</w:instrText>
      </w:r>
    </w:fldSimple>
    <w:r>
      <w:instrText xml:space="preserve"> = 12 June "Fail" \* MERGEFORMAT </w:instrText>
    </w:r>
    <w:r w:rsidR="00922DDD">
      <w:fldChar w:fldCharType="separate"/>
    </w:r>
    <w:r>
      <w:rPr>
        <w:noProof/>
      </w:rPr>
      <w:instrText>Fail</w:instrText>
    </w:r>
    <w:r w:rsidR="00922DDD">
      <w:fldChar w:fldCharType="end"/>
    </w:r>
    <w:r>
      <w:instrText xml:space="preserve"> \* MERGEFORMAT </w:instrText>
    </w:r>
    <w:r w:rsidR="00922DDD">
      <w:fldChar w:fldCharType="separate"/>
    </w:r>
    <w:r>
      <w:rPr>
        <w:noProof/>
      </w:rPr>
      <w:instrText>Fail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t>April</w:t>
    </w:r>
    <w:r w:rsidR="00922DDD">
      <w:fldChar w:fldCharType="end"/>
    </w:r>
    <w:r>
      <w:t xml:space="preserve"> </w:t>
    </w:r>
    <w:fldSimple w:instr=" SAVEDATE  \@ &quot;d,&quot; ">
      <w:ins w:id="1110" w:author="Italo Busi" w:date="2017-10-30T11:02:00Z">
        <w:r w:rsidR="00CC482A">
          <w:rPr>
            <w:noProof/>
          </w:rPr>
          <w:t>30,</w:t>
        </w:r>
      </w:ins>
      <w:ins w:id="1111" w:author="Belotti, Sergio (Nokia - IT/Vimercate)" w:date="2017-10-27T17:46:00Z">
        <w:del w:id="1112" w:author="Italo Busi" w:date="2017-10-28T19:20:00Z">
          <w:r w:rsidDel="00562706">
            <w:rPr>
              <w:noProof/>
            </w:rPr>
            <w:delText>26,</w:delText>
          </w:r>
        </w:del>
      </w:ins>
      <w:ins w:id="1113" w:author="Leeyoung" w:date="2017-10-25T09:08:00Z">
        <w:del w:id="1114" w:author="Italo Busi" w:date="2017-10-28T19:20:00Z">
          <w:r w:rsidDel="00562706">
            <w:rPr>
              <w:noProof/>
            </w:rPr>
            <w:delText>24,</w:delText>
          </w:r>
        </w:del>
      </w:ins>
      <w:del w:id="1115" w:author="Italo Busi" w:date="2017-10-28T19:20:00Z">
        <w:r w:rsidDel="00562706">
          <w:rPr>
            <w:noProof/>
          </w:rPr>
          <w:delText>26,</w:delText>
        </w:r>
      </w:del>
    </w:fldSimple>
    <w:r w:rsidRPr="00052D45">
      <w:t xml:space="preserve"> </w:t>
    </w:r>
    <w:r w:rsidR="00922DDD">
      <w:fldChar w:fldCharType="begin"/>
    </w:r>
    <w:r>
      <w:instrText xml:space="preserve"> IF </w:instrText>
    </w:r>
    <w:fldSimple w:instr=" SAVEDATE \@ &quot;M&quot; \* MERGEFORMAT ">
      <w:ins w:id="1116" w:author="Italo Busi" w:date="2017-10-30T11:02:00Z">
        <w:r w:rsidR="00CC482A">
          <w:rPr>
            <w:noProof/>
          </w:rPr>
          <w:instrText>10</w:instrText>
        </w:r>
      </w:ins>
      <w:ins w:id="1117" w:author="Belotti, Sergio (Nokia - IT/Vimercate)" w:date="2017-10-27T17:46:00Z">
        <w:del w:id="1118" w:author="Italo Busi" w:date="2017-10-28T19:20:00Z">
          <w:r w:rsidDel="00562706">
            <w:rPr>
              <w:noProof/>
            </w:rPr>
            <w:delInstrText>10</w:delInstrText>
          </w:r>
        </w:del>
      </w:ins>
      <w:ins w:id="1119" w:author="Leeyoung" w:date="2017-10-25T09:08:00Z">
        <w:del w:id="1120" w:author="Italo Busi" w:date="2017-10-28T19:20:00Z">
          <w:r w:rsidDel="00562706">
            <w:rPr>
              <w:noProof/>
            </w:rPr>
            <w:delInstrText>10</w:delInstrText>
          </w:r>
        </w:del>
      </w:ins>
      <w:del w:id="1121" w:author="Italo Busi" w:date="2017-10-28T19:20:00Z">
        <w:r w:rsidDel="00562706">
          <w:rPr>
            <w:noProof/>
          </w:rPr>
          <w:delInstrText>7</w:delInstrText>
        </w:r>
      </w:del>
    </w:fldSimple>
    <w:r>
      <w:instrText xml:space="preserve"> &lt; 7 </w:instrText>
    </w:r>
    <w:fldSimple w:instr=" SAVEDATE \@ &quot;YYYY&quot; \* MERGEFORMAT ">
      <w:r>
        <w:rPr>
          <w:noProof/>
        </w:rPr>
        <w:instrText>2017</w:instrText>
      </w:r>
    </w:fldSimple>
    <w:r>
      <w:instrText xml:space="preserve"> </w:instrText>
    </w:r>
    <w:r w:rsidR="00922DDD">
      <w:fldChar w:fldCharType="begin"/>
    </w:r>
    <w:r>
      <w:instrText xml:space="preserve"> IF </w:instrText>
    </w:r>
    <w:fldSimple w:instr=" SAVEDATE \@ &quot;M&quot; \* MERGEFORMAT ">
      <w:ins w:id="1122" w:author="Italo Busi" w:date="2017-10-30T11:02:00Z">
        <w:r w:rsidR="00CC482A">
          <w:rPr>
            <w:noProof/>
          </w:rPr>
          <w:instrText>10</w:instrText>
        </w:r>
      </w:ins>
      <w:ins w:id="1123" w:author="Belotti, Sergio (Nokia - IT/Vimercate)" w:date="2017-10-27T17:46:00Z">
        <w:del w:id="1124" w:author="Italo Busi" w:date="2017-10-28T19:20:00Z">
          <w:r w:rsidDel="00562706">
            <w:rPr>
              <w:noProof/>
            </w:rPr>
            <w:delInstrText>10</w:delInstrText>
          </w:r>
        </w:del>
      </w:ins>
      <w:ins w:id="1125" w:author="Leeyoung" w:date="2017-10-25T09:08:00Z">
        <w:del w:id="1126" w:author="Italo Busi" w:date="2017-10-28T19:20:00Z">
          <w:r w:rsidDel="00562706">
            <w:rPr>
              <w:noProof/>
            </w:rPr>
            <w:delInstrText>10</w:delInstrText>
          </w:r>
        </w:del>
      </w:ins>
      <w:del w:id="1127" w:author="Italo Busi" w:date="2017-10-28T19:20:00Z">
        <w:r w:rsidDel="00562706">
          <w:rPr>
            <w:noProof/>
          </w:rPr>
          <w:delInstrText>7</w:delInstrText>
        </w:r>
      </w:del>
    </w:fldSimple>
    <w:r>
      <w:instrText xml:space="preserve"> &gt; 6 </w:instrText>
    </w:r>
    <w:r w:rsidR="00922DDD">
      <w:fldChar w:fldCharType="begin"/>
    </w:r>
    <w:r>
      <w:instrText xml:space="preserve"> = </w:instrText>
    </w:r>
    <w:fldSimple w:instr=" SAVEDATE \@ &quot;YYYY&quot; \* MERGEFORMAT ">
      <w:r w:rsidR="00CC482A">
        <w:rPr>
          <w:noProof/>
        </w:rPr>
        <w:instrText>2017</w:instrText>
      </w:r>
    </w:fldSimple>
    <w:r>
      <w:instrText xml:space="preserve"> + 1 \* MERGEFORMAT </w:instrText>
    </w:r>
    <w:r w:rsidR="00922DDD">
      <w:fldChar w:fldCharType="separate"/>
    </w:r>
    <w:r w:rsidR="00C02EAE">
      <w:rPr>
        <w:noProof/>
      </w:rPr>
      <w:instrText>2018</w:instrText>
    </w:r>
    <w:r w:rsidR="00922DDD">
      <w:fldChar w:fldCharType="end"/>
    </w:r>
    <w:r>
      <w:instrText xml:space="preserve"> "Fail" \* MERGEFORMAT  \* MERGEFORMAT </w:instrText>
    </w:r>
    <w:r w:rsidR="00922DDD">
      <w:fldChar w:fldCharType="separate"/>
    </w:r>
    <w:r w:rsidR="00C02EAE">
      <w:rPr>
        <w:noProof/>
      </w:rPr>
      <w:instrText>2018</w:instrText>
    </w:r>
    <w:r w:rsidR="00922DDD">
      <w:fldChar w:fldCharType="end"/>
    </w:r>
    <w:r>
      <w:instrText xml:space="preserve"> \* MERGEFORMAT </w:instrText>
    </w:r>
    <w:r w:rsidR="00922DDD">
      <w:fldChar w:fldCharType="separate"/>
    </w:r>
    <w:r w:rsidR="00C02EAE">
      <w:rPr>
        <w:noProof/>
      </w:rPr>
      <w:t>2018</w:t>
    </w:r>
    <w:r w:rsidR="00922DDD">
      <w:fldChar w:fldCharType="end"/>
    </w:r>
    <w:r>
      <w:tab/>
      <w:t xml:space="preserve">[Page </w:t>
    </w:r>
    <w:fldSimple w:instr=" PAGE ">
      <w:r w:rsidR="00C02EAE">
        <w:rPr>
          <w:noProof/>
        </w:rPr>
        <w:t>1</w:t>
      </w:r>
    </w:fldSimple>
    <w:r>
      <w:t>]</w:t>
    </w:r>
  </w:p>
  <w:p w:rsidR="00DD06FB" w:rsidRDefault="00DD06FB"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A27" w:rsidRDefault="00CE3A27">
      <w:r>
        <w:separator/>
      </w:r>
    </w:p>
  </w:footnote>
  <w:footnote w:type="continuationSeparator" w:id="0">
    <w:p w:rsidR="00CE3A27" w:rsidRDefault="00CE3A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FB" w:rsidRDefault="00DD06FB" w:rsidP="00F410C4">
    <w:pPr>
      <w:pStyle w:val="Header"/>
    </w:pPr>
    <w:r>
      <w:rPr>
        <w:lang w:eastAsia="ko-KR"/>
      </w:rPr>
      <w:t>Internet-Draft</w:t>
    </w:r>
    <w:r>
      <w:rPr>
        <w:rFonts w:cs="Times New Roman"/>
        <w:lang w:eastAsia="ko-KR"/>
      </w:rPr>
      <w:tab/>
    </w:r>
    <w:r>
      <w:rPr>
        <w:lang w:eastAsia="ko-KR"/>
      </w:rPr>
      <w:t xml:space="preserve">T-NBI Use Case 1 Analysis </w:t>
    </w:r>
    <w:r>
      <w:rPr>
        <w:lang w:eastAsia="ko-KR"/>
      </w:rPr>
      <w:tab/>
    </w:r>
    <w:fldSimple w:instr=" SAVEDATE \@ &quot;MMMM yyyy&quot; \* MERGEFORMAT ">
      <w:ins w:id="888" w:author="Italo Busi" w:date="2017-10-30T11:02:00Z">
        <w:r w:rsidR="00CC482A">
          <w:rPr>
            <w:noProof/>
          </w:rPr>
          <w:t>October 2017</w:t>
        </w:r>
      </w:ins>
      <w:ins w:id="889" w:author="Belotti, Sergio (Nokia - IT/Vimercate)" w:date="2017-10-27T17:46:00Z">
        <w:del w:id="890" w:author="Italo Busi" w:date="2017-10-28T19:20:00Z">
          <w:r w:rsidDel="00562706">
            <w:rPr>
              <w:noProof/>
            </w:rPr>
            <w:delText>October 2017</w:delText>
          </w:r>
        </w:del>
      </w:ins>
      <w:ins w:id="891" w:author="Leeyoung" w:date="2017-10-25T09:08:00Z">
        <w:del w:id="892" w:author="Italo Busi" w:date="2017-10-28T19:20:00Z">
          <w:r w:rsidDel="00562706">
            <w:rPr>
              <w:noProof/>
            </w:rPr>
            <w:delText>October 2017</w:delText>
          </w:r>
        </w:del>
      </w:ins>
      <w:del w:id="893" w:author="Italo Busi" w:date="2017-10-28T19:20:00Z">
        <w:r w:rsidDel="00562706">
          <w:rPr>
            <w:noProof/>
          </w:rPr>
          <w:delText>July 2017</w:delText>
        </w:r>
      </w:del>
    </w:fldSimple>
  </w:p>
  <w:p w:rsidR="00DD06FB" w:rsidRDefault="00DD06FB"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FB" w:rsidRDefault="00DD06FB" w:rsidP="00F410C4">
    <w:pPr>
      <w:pStyle w:val="Header"/>
      <w:rPr>
        <w:highlight w:val="yellow"/>
      </w:rPr>
    </w:pPr>
  </w:p>
  <w:p w:rsidR="00DD06FB" w:rsidRDefault="00DD06FB" w:rsidP="00F410C4">
    <w:pPr>
      <w:pStyle w:val="Header"/>
      <w:rPr>
        <w:highlight w:val="yellow"/>
      </w:rPr>
    </w:pPr>
  </w:p>
  <w:p w:rsidR="00DD06FB" w:rsidRDefault="00DD06FB" w:rsidP="00F410C4">
    <w:pPr>
      <w:pStyle w:val="Header"/>
    </w:pPr>
    <w:r w:rsidRPr="002A1EE9">
      <w:t>CCAMP Working Group</w:t>
    </w:r>
    <w:r>
      <w:tab/>
    </w:r>
    <w:r w:rsidRPr="00F410C4">
      <w:tab/>
    </w:r>
    <w:r>
      <w:t>I. Busi (Ed.)</w:t>
    </w:r>
  </w:p>
  <w:p w:rsidR="00DD06FB" w:rsidRDefault="00DD06FB" w:rsidP="00F410C4">
    <w:pPr>
      <w:pStyle w:val="Header"/>
    </w:pPr>
    <w:r>
      <w:t>Internet Draft</w:t>
    </w:r>
    <w:r>
      <w:tab/>
    </w:r>
    <w:r w:rsidRPr="00F410C4">
      <w:tab/>
    </w:r>
    <w:r>
      <w:t>Huawei</w:t>
    </w:r>
  </w:p>
  <w:p w:rsidR="00DD06FB" w:rsidRDefault="00DD06FB" w:rsidP="00F410C4">
    <w:pPr>
      <w:pStyle w:val="Header"/>
    </w:pPr>
    <w:r>
      <w:t xml:space="preserve">Intended status: </w:t>
    </w:r>
    <w:r w:rsidRPr="00F03232">
      <w:t>Informational</w:t>
    </w:r>
    <w:r>
      <w:tab/>
    </w:r>
    <w:r w:rsidRPr="00F410C4">
      <w:tab/>
    </w:r>
    <w:r>
      <w:t>D. King (Ed.)</w:t>
    </w:r>
  </w:p>
  <w:p w:rsidR="00DD06FB" w:rsidRDefault="00DD06FB" w:rsidP="007174F5">
    <w:pPr>
      <w:pStyle w:val="Header"/>
    </w:pPr>
    <w:r>
      <w:tab/>
    </w:r>
    <w:r w:rsidRPr="00F410C4">
      <w:tab/>
    </w:r>
    <w:r>
      <w:t>Lancaster University</w:t>
    </w:r>
  </w:p>
  <w:p w:rsidR="00DD06FB" w:rsidRDefault="00DD06FB" w:rsidP="007174F5">
    <w:pPr>
      <w:pStyle w:val="Header"/>
    </w:pPr>
    <w:r>
      <w:tab/>
    </w:r>
    <w:r w:rsidRPr="00F410C4">
      <w:tab/>
    </w:r>
  </w:p>
  <w:p w:rsidR="00DD06FB" w:rsidRDefault="00DD06FB" w:rsidP="00F410C4">
    <w:pPr>
      <w:pStyle w:val="Header"/>
    </w:pPr>
    <w:r>
      <w:t xml:space="preserve">Expires: </w:t>
    </w:r>
    <w:r w:rsidR="00922DDD">
      <w:fldChar w:fldCharType="begin"/>
    </w:r>
    <w:r>
      <w:instrText xml:space="preserve"> IF </w:instrText>
    </w:r>
    <w:fldSimple w:instr=" SAVEDATE  \@ &quot;M&quot; \* MERGEFORMAT ">
      <w:ins w:id="972" w:author="Italo Busi" w:date="2017-10-30T11:02:00Z">
        <w:r w:rsidR="00CC482A">
          <w:rPr>
            <w:noProof/>
          </w:rPr>
          <w:instrText>10</w:instrText>
        </w:r>
      </w:ins>
      <w:ins w:id="973" w:author="Belotti, Sergio (Nokia - IT/Vimercate)" w:date="2017-10-27T17:46:00Z">
        <w:del w:id="974" w:author="Italo Busi" w:date="2017-10-28T19:20:00Z">
          <w:r w:rsidDel="00562706">
            <w:rPr>
              <w:noProof/>
            </w:rPr>
            <w:delInstrText>10</w:delInstrText>
          </w:r>
        </w:del>
      </w:ins>
      <w:ins w:id="975" w:author="Leeyoung" w:date="2017-10-25T09:08:00Z">
        <w:del w:id="976" w:author="Italo Busi" w:date="2017-10-28T19:20:00Z">
          <w:r w:rsidDel="00562706">
            <w:rPr>
              <w:noProof/>
            </w:rPr>
            <w:delInstrText>10</w:delInstrText>
          </w:r>
        </w:del>
      </w:ins>
      <w:del w:id="977" w:author="Italo Busi" w:date="2017-10-28T19:20:00Z">
        <w:r w:rsidDel="00562706">
          <w:rPr>
            <w:noProof/>
          </w:rPr>
          <w:delInstrText>7</w:delInstrText>
        </w:r>
      </w:del>
    </w:fldSimple>
    <w:r>
      <w:instrText xml:space="preserve"> = 1 July </w:instrText>
    </w:r>
    <w:r w:rsidR="00922DDD">
      <w:fldChar w:fldCharType="begin"/>
    </w:r>
    <w:r>
      <w:instrText xml:space="preserve"> IF </w:instrText>
    </w:r>
    <w:fldSimple w:instr=" SAVEDATE \@ &quot;M&quot; \* MERGEFORMAT \* MERGEFORMAT ">
      <w:ins w:id="978" w:author="Italo Busi" w:date="2017-10-30T11:02:00Z">
        <w:r w:rsidR="00CC482A">
          <w:rPr>
            <w:noProof/>
          </w:rPr>
          <w:instrText>10</w:instrText>
        </w:r>
      </w:ins>
      <w:ins w:id="979" w:author="Belotti, Sergio (Nokia - IT/Vimercate)" w:date="2017-10-27T17:46:00Z">
        <w:del w:id="980" w:author="Italo Busi" w:date="2017-10-28T19:20:00Z">
          <w:r w:rsidDel="00562706">
            <w:rPr>
              <w:noProof/>
            </w:rPr>
            <w:delInstrText>10</w:delInstrText>
          </w:r>
        </w:del>
      </w:ins>
      <w:ins w:id="981" w:author="Leeyoung" w:date="2017-10-25T09:08:00Z">
        <w:del w:id="982" w:author="Italo Busi" w:date="2017-10-28T19:20:00Z">
          <w:r w:rsidDel="00562706">
            <w:rPr>
              <w:noProof/>
            </w:rPr>
            <w:delInstrText>10</w:delInstrText>
          </w:r>
        </w:del>
      </w:ins>
      <w:del w:id="983" w:author="Italo Busi" w:date="2017-10-28T19:20:00Z">
        <w:r w:rsidDel="00562706">
          <w:rPr>
            <w:noProof/>
          </w:rPr>
          <w:delInstrText>7</w:delInstrText>
        </w:r>
      </w:del>
    </w:fldSimple>
    <w:r>
      <w:instrText xml:space="preserve"> = 2 August </w:instrText>
    </w:r>
    <w:r w:rsidR="00922DDD">
      <w:fldChar w:fldCharType="begin"/>
    </w:r>
    <w:r>
      <w:instrText xml:space="preserve"> IF </w:instrText>
    </w:r>
    <w:fldSimple w:instr=" SAVEDATE \@ &quot;M&quot; \* MERGEFORMAT ">
      <w:ins w:id="984" w:author="Italo Busi" w:date="2017-10-30T11:02:00Z">
        <w:r w:rsidR="00CC482A">
          <w:rPr>
            <w:noProof/>
          </w:rPr>
          <w:instrText>10</w:instrText>
        </w:r>
      </w:ins>
      <w:ins w:id="985" w:author="Belotti, Sergio (Nokia - IT/Vimercate)" w:date="2017-10-27T17:46:00Z">
        <w:del w:id="986" w:author="Italo Busi" w:date="2017-10-28T19:20:00Z">
          <w:r w:rsidDel="00562706">
            <w:rPr>
              <w:noProof/>
            </w:rPr>
            <w:delInstrText>10</w:delInstrText>
          </w:r>
        </w:del>
      </w:ins>
      <w:ins w:id="987" w:author="Leeyoung" w:date="2017-10-25T09:08:00Z">
        <w:del w:id="988" w:author="Italo Busi" w:date="2017-10-28T19:20:00Z">
          <w:r w:rsidDel="00562706">
            <w:rPr>
              <w:noProof/>
            </w:rPr>
            <w:delInstrText>10</w:delInstrText>
          </w:r>
        </w:del>
      </w:ins>
      <w:del w:id="989" w:author="Italo Busi" w:date="2017-10-28T19:20:00Z">
        <w:r w:rsidDel="00562706">
          <w:rPr>
            <w:noProof/>
          </w:rPr>
          <w:delInstrText>7</w:delInstrText>
        </w:r>
      </w:del>
    </w:fldSimple>
    <w:r>
      <w:instrText xml:space="preserve"> = 3 September </w:instrText>
    </w:r>
    <w:r w:rsidR="00922DDD">
      <w:fldChar w:fldCharType="begin"/>
    </w:r>
    <w:r>
      <w:instrText xml:space="preserve"> IF </w:instrText>
    </w:r>
    <w:fldSimple w:instr=" SAVEDATE \@ &quot;M&quot; \* MERGEFORMAT ">
      <w:ins w:id="990" w:author="Italo Busi" w:date="2017-10-30T11:02:00Z">
        <w:r w:rsidR="00CC482A">
          <w:rPr>
            <w:noProof/>
          </w:rPr>
          <w:instrText>10</w:instrText>
        </w:r>
      </w:ins>
      <w:ins w:id="991" w:author="Belotti, Sergio (Nokia - IT/Vimercate)" w:date="2017-10-27T17:46:00Z">
        <w:del w:id="992" w:author="Italo Busi" w:date="2017-10-28T19:20:00Z">
          <w:r w:rsidDel="00562706">
            <w:rPr>
              <w:noProof/>
            </w:rPr>
            <w:delInstrText>10</w:delInstrText>
          </w:r>
        </w:del>
      </w:ins>
      <w:ins w:id="993" w:author="Leeyoung" w:date="2017-10-25T09:08:00Z">
        <w:del w:id="994" w:author="Italo Busi" w:date="2017-10-28T19:20:00Z">
          <w:r w:rsidDel="00562706">
            <w:rPr>
              <w:noProof/>
            </w:rPr>
            <w:delInstrText>10</w:delInstrText>
          </w:r>
        </w:del>
      </w:ins>
      <w:del w:id="995" w:author="Italo Busi" w:date="2017-10-28T19:20:00Z">
        <w:r w:rsidDel="00562706">
          <w:rPr>
            <w:noProof/>
          </w:rPr>
          <w:delInstrText>7</w:delInstrText>
        </w:r>
      </w:del>
    </w:fldSimple>
    <w:r>
      <w:instrText xml:space="preserve"> = 4 October </w:instrText>
    </w:r>
    <w:r w:rsidR="00922DDD">
      <w:fldChar w:fldCharType="begin"/>
    </w:r>
    <w:r>
      <w:instrText xml:space="preserve"> IF </w:instrText>
    </w:r>
    <w:fldSimple w:instr=" SAVEDATE \@ &quot;M&quot; \* MERGEFORMAT ">
      <w:ins w:id="996" w:author="Italo Busi" w:date="2017-10-30T11:02:00Z">
        <w:r w:rsidR="00CC482A">
          <w:rPr>
            <w:noProof/>
          </w:rPr>
          <w:instrText>10</w:instrText>
        </w:r>
      </w:ins>
      <w:ins w:id="997" w:author="Belotti, Sergio (Nokia - IT/Vimercate)" w:date="2017-10-27T17:46:00Z">
        <w:del w:id="998" w:author="Italo Busi" w:date="2017-10-28T19:20:00Z">
          <w:r w:rsidDel="00562706">
            <w:rPr>
              <w:noProof/>
            </w:rPr>
            <w:delInstrText>10</w:delInstrText>
          </w:r>
        </w:del>
      </w:ins>
      <w:ins w:id="999" w:author="Leeyoung" w:date="2017-10-25T09:08:00Z">
        <w:del w:id="1000" w:author="Italo Busi" w:date="2017-10-28T19:20:00Z">
          <w:r w:rsidDel="00562706">
            <w:rPr>
              <w:noProof/>
            </w:rPr>
            <w:delInstrText>10</w:delInstrText>
          </w:r>
        </w:del>
      </w:ins>
      <w:del w:id="1001" w:author="Italo Busi" w:date="2017-10-28T19:20:00Z">
        <w:r w:rsidDel="00562706">
          <w:rPr>
            <w:noProof/>
          </w:rPr>
          <w:delInstrText>7</w:delInstrText>
        </w:r>
      </w:del>
    </w:fldSimple>
    <w:r>
      <w:instrText xml:space="preserve"> = 5 November </w:instrText>
    </w:r>
    <w:r w:rsidR="00922DDD">
      <w:fldChar w:fldCharType="begin"/>
    </w:r>
    <w:r>
      <w:instrText xml:space="preserve"> IF </w:instrText>
    </w:r>
    <w:fldSimple w:instr=" SAVEDATE \@ &quot;M&quot; \* MERGEFORMAT ">
      <w:ins w:id="1002" w:author="Italo Busi" w:date="2017-10-30T11:02:00Z">
        <w:r w:rsidR="00CC482A">
          <w:rPr>
            <w:noProof/>
          </w:rPr>
          <w:instrText>10</w:instrText>
        </w:r>
      </w:ins>
      <w:ins w:id="1003" w:author="Belotti, Sergio (Nokia - IT/Vimercate)" w:date="2017-10-27T17:46:00Z">
        <w:del w:id="1004" w:author="Italo Busi" w:date="2017-10-28T19:20:00Z">
          <w:r w:rsidDel="00562706">
            <w:rPr>
              <w:noProof/>
            </w:rPr>
            <w:delInstrText>10</w:delInstrText>
          </w:r>
        </w:del>
      </w:ins>
      <w:ins w:id="1005" w:author="Leeyoung" w:date="2017-10-25T09:08:00Z">
        <w:del w:id="1006" w:author="Italo Busi" w:date="2017-10-28T19:20:00Z">
          <w:r w:rsidDel="00562706">
            <w:rPr>
              <w:noProof/>
            </w:rPr>
            <w:delInstrText>10</w:delInstrText>
          </w:r>
        </w:del>
      </w:ins>
      <w:del w:id="1007" w:author="Italo Busi" w:date="2017-10-28T19:20:00Z">
        <w:r w:rsidDel="00562706">
          <w:rPr>
            <w:noProof/>
          </w:rPr>
          <w:delInstrText>7</w:delInstrText>
        </w:r>
      </w:del>
    </w:fldSimple>
    <w:r>
      <w:instrText xml:space="preserve"> = 6 December </w:instrText>
    </w:r>
    <w:r w:rsidR="00922DDD">
      <w:fldChar w:fldCharType="begin"/>
    </w:r>
    <w:r>
      <w:instrText xml:space="preserve"> IF </w:instrText>
    </w:r>
    <w:fldSimple w:instr=" SAVEDATE \@ &quot;M&quot; \* MERGEFORMAT ">
      <w:ins w:id="1008" w:author="Italo Busi" w:date="2017-10-30T11:02:00Z">
        <w:r w:rsidR="00CC482A">
          <w:rPr>
            <w:noProof/>
          </w:rPr>
          <w:instrText>10</w:instrText>
        </w:r>
      </w:ins>
      <w:ins w:id="1009" w:author="Belotti, Sergio (Nokia - IT/Vimercate)" w:date="2017-10-27T17:46:00Z">
        <w:del w:id="1010" w:author="Italo Busi" w:date="2017-10-28T19:20:00Z">
          <w:r w:rsidDel="00562706">
            <w:rPr>
              <w:noProof/>
            </w:rPr>
            <w:delInstrText>10</w:delInstrText>
          </w:r>
        </w:del>
      </w:ins>
      <w:ins w:id="1011" w:author="Leeyoung" w:date="2017-10-25T09:08:00Z">
        <w:del w:id="1012" w:author="Italo Busi" w:date="2017-10-28T19:20:00Z">
          <w:r w:rsidDel="00562706">
            <w:rPr>
              <w:noProof/>
            </w:rPr>
            <w:delInstrText>10</w:delInstrText>
          </w:r>
        </w:del>
      </w:ins>
      <w:del w:id="1013" w:author="Italo Busi" w:date="2017-10-28T19:20:00Z">
        <w:r w:rsidDel="00562706">
          <w:rPr>
            <w:noProof/>
          </w:rPr>
          <w:delInstrText>7</w:delInstrText>
        </w:r>
      </w:del>
    </w:fldSimple>
    <w:r>
      <w:instrText xml:space="preserve"> = 7 January </w:instrText>
    </w:r>
    <w:r w:rsidR="00922DDD">
      <w:fldChar w:fldCharType="begin"/>
    </w:r>
    <w:r>
      <w:instrText xml:space="preserve"> IF </w:instrText>
    </w:r>
    <w:fldSimple w:instr=" SAVEDATE \@ &quot;M&quot; \* MERGEFORMAT ">
      <w:ins w:id="1014" w:author="Italo Busi" w:date="2017-10-30T11:02:00Z">
        <w:r w:rsidR="00CC482A">
          <w:rPr>
            <w:noProof/>
          </w:rPr>
          <w:instrText>10</w:instrText>
        </w:r>
      </w:ins>
      <w:ins w:id="1015" w:author="Belotti, Sergio (Nokia - IT/Vimercate)" w:date="2017-10-27T17:46:00Z">
        <w:del w:id="1016" w:author="Italo Busi" w:date="2017-10-28T19:20:00Z">
          <w:r w:rsidDel="00562706">
            <w:rPr>
              <w:noProof/>
            </w:rPr>
            <w:delInstrText>10</w:delInstrText>
          </w:r>
        </w:del>
      </w:ins>
      <w:ins w:id="1017" w:author="Leeyoung" w:date="2017-10-25T09:08:00Z">
        <w:del w:id="1018" w:author="Italo Busi" w:date="2017-10-28T19:20:00Z">
          <w:r w:rsidDel="00562706">
            <w:rPr>
              <w:noProof/>
            </w:rPr>
            <w:delInstrText>10</w:delInstrText>
          </w:r>
        </w:del>
      </w:ins>
      <w:del w:id="1019" w:author="Italo Busi" w:date="2017-10-28T19:20:00Z">
        <w:r w:rsidDel="00562706">
          <w:rPr>
            <w:noProof/>
          </w:rPr>
          <w:delInstrText>0</w:delInstrText>
        </w:r>
      </w:del>
    </w:fldSimple>
    <w:r>
      <w:instrText xml:space="preserve"> = 8 February </w:instrText>
    </w:r>
    <w:r w:rsidR="00922DDD">
      <w:fldChar w:fldCharType="begin"/>
    </w:r>
    <w:r>
      <w:instrText xml:space="preserve"> IF </w:instrText>
    </w:r>
    <w:fldSimple w:instr=" SAVEDATE \@ &quot;M&quot; \* MERGEFORMAT ">
      <w:ins w:id="1020" w:author="Italo Busi" w:date="2017-10-30T11:02:00Z">
        <w:r w:rsidR="00CC482A">
          <w:rPr>
            <w:noProof/>
          </w:rPr>
          <w:instrText>10</w:instrText>
        </w:r>
      </w:ins>
      <w:ins w:id="1021" w:author="Belotti, Sergio (Nokia - IT/Vimercate)" w:date="2017-10-27T17:46:00Z">
        <w:del w:id="1022" w:author="Italo Busi" w:date="2017-10-28T19:20:00Z">
          <w:r w:rsidDel="00562706">
            <w:rPr>
              <w:noProof/>
            </w:rPr>
            <w:delInstrText>10</w:delInstrText>
          </w:r>
        </w:del>
      </w:ins>
      <w:ins w:id="1023" w:author="Leeyoung" w:date="2017-10-25T09:08:00Z">
        <w:del w:id="1024" w:author="Italo Busi" w:date="2017-10-28T19:20:00Z">
          <w:r w:rsidDel="00562706">
            <w:rPr>
              <w:noProof/>
            </w:rPr>
            <w:delInstrText>10</w:delInstrText>
          </w:r>
        </w:del>
      </w:ins>
      <w:del w:id="1025" w:author="Italo Busi" w:date="2017-10-28T19:20:00Z">
        <w:r w:rsidDel="00562706">
          <w:rPr>
            <w:noProof/>
          </w:rPr>
          <w:delInstrText>0</w:delInstrText>
        </w:r>
      </w:del>
    </w:fldSimple>
    <w:r>
      <w:instrText xml:space="preserve"> = 9 March </w:instrText>
    </w:r>
    <w:r w:rsidR="00922DDD">
      <w:fldChar w:fldCharType="begin"/>
    </w:r>
    <w:r>
      <w:instrText xml:space="preserve"> IF </w:instrText>
    </w:r>
    <w:fldSimple w:instr=" SAVEDATE \@ &quot;M&quot; \* MERGEFORMAT ">
      <w:ins w:id="1026" w:author="Italo Busi" w:date="2017-10-30T11:02:00Z">
        <w:r w:rsidR="00CC482A">
          <w:rPr>
            <w:noProof/>
          </w:rPr>
          <w:instrText>10</w:instrText>
        </w:r>
      </w:ins>
      <w:ins w:id="1027" w:author="Belotti, Sergio (Nokia - IT/Vimercate)" w:date="2017-10-27T17:46:00Z">
        <w:del w:id="1028" w:author="Italo Busi" w:date="2017-10-28T19:20:00Z">
          <w:r w:rsidDel="00562706">
            <w:rPr>
              <w:noProof/>
            </w:rPr>
            <w:delInstrText>10</w:delInstrText>
          </w:r>
        </w:del>
      </w:ins>
      <w:ins w:id="1029" w:author="Leeyoung" w:date="2017-10-25T09:08:00Z">
        <w:del w:id="1030" w:author="Italo Busi" w:date="2017-10-28T19:20:00Z">
          <w:r w:rsidDel="00562706">
            <w:rPr>
              <w:noProof/>
            </w:rPr>
            <w:delInstrText>10</w:delInstrText>
          </w:r>
        </w:del>
      </w:ins>
      <w:del w:id="1031" w:author="Italo Busi" w:date="2017-10-28T19:20:00Z">
        <w:r w:rsidDel="00562706">
          <w:rPr>
            <w:noProof/>
          </w:rPr>
          <w:delInstrText>0</w:delInstrText>
        </w:r>
      </w:del>
    </w:fldSimple>
    <w:r>
      <w:instrText xml:space="preserve"> = 10 April </w:instrText>
    </w:r>
    <w:r w:rsidR="00922DDD">
      <w:fldChar w:fldCharType="begin"/>
    </w:r>
    <w:r>
      <w:instrText xml:space="preserve"> IF </w:instrText>
    </w:r>
    <w:fldSimple w:instr=" SAVEDATE \@ &quot;M&quot; \* MERGEFORMAT ">
      <w:r>
        <w:rPr>
          <w:noProof/>
        </w:rPr>
        <w:instrText>0</w:instrText>
      </w:r>
    </w:fldSimple>
    <w:r>
      <w:instrText xml:space="preserve"> = 11 May </w:instrText>
    </w:r>
    <w:r w:rsidR="00922DDD">
      <w:fldChar w:fldCharType="begin"/>
    </w:r>
    <w:r>
      <w:instrText xml:space="preserve"> IF </w:instrText>
    </w:r>
    <w:fldSimple w:instr=" SAVEDATE \@ &quot;M&quot; \* MERGEFORMAT ">
      <w:r>
        <w:rPr>
          <w:noProof/>
        </w:rPr>
        <w:instrText>0</w:instrText>
      </w:r>
    </w:fldSimple>
    <w:r>
      <w:instrText xml:space="preserve"> = 12 June "Fail" \* MERGEFORMAT </w:instrText>
    </w:r>
    <w:r w:rsidR="00922DDD">
      <w:fldChar w:fldCharType="separate"/>
    </w:r>
    <w:r>
      <w:rPr>
        <w:noProof/>
      </w:rPr>
      <w:instrText>Fail</w:instrText>
    </w:r>
    <w:r w:rsidR="00922DDD">
      <w:fldChar w:fldCharType="end"/>
    </w:r>
    <w:r>
      <w:instrText xml:space="preserve"> \* MERGEFORMAT </w:instrText>
    </w:r>
    <w:r w:rsidR="00922DDD">
      <w:fldChar w:fldCharType="separate"/>
    </w:r>
    <w:r>
      <w:rPr>
        <w:noProof/>
      </w:rPr>
      <w:instrText>Fail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instrText>April</w:instrText>
    </w:r>
    <w:r w:rsidR="00922DDD">
      <w:fldChar w:fldCharType="end"/>
    </w:r>
    <w:r>
      <w:instrText xml:space="preserve"> \* MERGEFORMAT </w:instrText>
    </w:r>
    <w:r w:rsidR="00922DDD">
      <w:fldChar w:fldCharType="separate"/>
    </w:r>
    <w:r w:rsidR="00C02EAE">
      <w:rPr>
        <w:noProof/>
      </w:rPr>
      <w:t>April</w:t>
    </w:r>
    <w:r w:rsidR="00922DDD">
      <w:fldChar w:fldCharType="end"/>
    </w:r>
    <w:r>
      <w:t xml:space="preserve"> </w:t>
    </w:r>
    <w:r w:rsidR="00922DDD">
      <w:fldChar w:fldCharType="begin"/>
    </w:r>
    <w:r>
      <w:instrText xml:space="preserve"> IF </w:instrText>
    </w:r>
    <w:fldSimple w:instr=" SAVEDATE \@ &quot;M&quot; \* MERGEFORMAT ">
      <w:ins w:id="1032" w:author="Italo Busi" w:date="2017-10-30T11:02:00Z">
        <w:r w:rsidR="00CC482A">
          <w:rPr>
            <w:noProof/>
          </w:rPr>
          <w:instrText>10</w:instrText>
        </w:r>
      </w:ins>
      <w:ins w:id="1033" w:author="Belotti, Sergio (Nokia - IT/Vimercate)" w:date="2017-10-27T17:46:00Z">
        <w:del w:id="1034" w:author="Italo Busi" w:date="2017-10-28T19:20:00Z">
          <w:r w:rsidDel="00562706">
            <w:rPr>
              <w:noProof/>
            </w:rPr>
            <w:delInstrText>10</w:delInstrText>
          </w:r>
        </w:del>
      </w:ins>
      <w:ins w:id="1035" w:author="Leeyoung" w:date="2017-10-25T09:08:00Z">
        <w:del w:id="1036" w:author="Italo Busi" w:date="2017-10-28T19:20:00Z">
          <w:r w:rsidDel="00562706">
            <w:rPr>
              <w:noProof/>
            </w:rPr>
            <w:delInstrText>10</w:delInstrText>
          </w:r>
        </w:del>
      </w:ins>
      <w:del w:id="1037" w:author="Italo Busi" w:date="2017-10-28T19:20:00Z">
        <w:r w:rsidDel="00562706">
          <w:rPr>
            <w:noProof/>
          </w:rPr>
          <w:delInstrText>7</w:delInstrText>
        </w:r>
      </w:del>
    </w:fldSimple>
    <w:r>
      <w:instrText xml:space="preserve"> &lt; 7 </w:instrText>
    </w:r>
    <w:fldSimple w:instr=" SAVEDATE \@ &quot;YYYY&quot; \* MERGEFORMAT ">
      <w:r>
        <w:rPr>
          <w:noProof/>
        </w:rPr>
        <w:instrText>2017</w:instrText>
      </w:r>
    </w:fldSimple>
    <w:r>
      <w:instrText xml:space="preserve"> </w:instrText>
    </w:r>
    <w:r w:rsidR="00922DDD">
      <w:fldChar w:fldCharType="begin"/>
    </w:r>
    <w:r>
      <w:instrText xml:space="preserve"> IF </w:instrText>
    </w:r>
    <w:fldSimple w:instr=" SAVEDATE \@ &quot;M&quot; \* MERGEFORMAT ">
      <w:ins w:id="1038" w:author="Italo Busi" w:date="2017-10-30T11:02:00Z">
        <w:r w:rsidR="00CC482A">
          <w:rPr>
            <w:noProof/>
          </w:rPr>
          <w:instrText>10</w:instrText>
        </w:r>
      </w:ins>
      <w:ins w:id="1039" w:author="Belotti, Sergio (Nokia - IT/Vimercate)" w:date="2017-10-27T17:46:00Z">
        <w:del w:id="1040" w:author="Italo Busi" w:date="2017-10-28T19:20:00Z">
          <w:r w:rsidDel="00562706">
            <w:rPr>
              <w:noProof/>
            </w:rPr>
            <w:delInstrText>10</w:delInstrText>
          </w:r>
        </w:del>
      </w:ins>
      <w:ins w:id="1041" w:author="Leeyoung" w:date="2017-10-25T09:08:00Z">
        <w:del w:id="1042" w:author="Italo Busi" w:date="2017-10-28T19:20:00Z">
          <w:r w:rsidDel="00562706">
            <w:rPr>
              <w:noProof/>
            </w:rPr>
            <w:delInstrText>10</w:delInstrText>
          </w:r>
        </w:del>
      </w:ins>
      <w:del w:id="1043" w:author="Italo Busi" w:date="2017-10-28T19:20:00Z">
        <w:r w:rsidDel="00562706">
          <w:rPr>
            <w:noProof/>
          </w:rPr>
          <w:delInstrText>7</w:delInstrText>
        </w:r>
      </w:del>
    </w:fldSimple>
    <w:r>
      <w:instrText xml:space="preserve"> &gt; 6 </w:instrText>
    </w:r>
    <w:r w:rsidR="00922DDD">
      <w:fldChar w:fldCharType="begin"/>
    </w:r>
    <w:r>
      <w:instrText xml:space="preserve"> = </w:instrText>
    </w:r>
    <w:fldSimple w:instr=" SAVEDATE \@ &quot;YYYY&quot; \* MERGEFORMAT ">
      <w:r w:rsidR="00CC482A">
        <w:rPr>
          <w:noProof/>
        </w:rPr>
        <w:instrText>2017</w:instrText>
      </w:r>
    </w:fldSimple>
    <w:r>
      <w:instrText xml:space="preserve"> + 1 \* MERGEFORMAT </w:instrText>
    </w:r>
    <w:r w:rsidR="00922DDD">
      <w:fldChar w:fldCharType="separate"/>
    </w:r>
    <w:r w:rsidR="00C02EAE">
      <w:rPr>
        <w:noProof/>
      </w:rPr>
      <w:instrText>2018</w:instrText>
    </w:r>
    <w:r w:rsidR="00922DDD">
      <w:fldChar w:fldCharType="end"/>
    </w:r>
    <w:r>
      <w:instrText xml:space="preserve"> "Fail" \* MERGEFORMAT  \* MERGEFORMAT </w:instrText>
    </w:r>
    <w:r w:rsidR="00922DDD">
      <w:fldChar w:fldCharType="separate"/>
    </w:r>
    <w:r w:rsidR="00C02EAE">
      <w:rPr>
        <w:noProof/>
      </w:rPr>
      <w:instrText>2018</w:instrText>
    </w:r>
    <w:r w:rsidR="00922DDD">
      <w:fldChar w:fldCharType="end"/>
    </w:r>
    <w:r>
      <w:instrText xml:space="preserve"> \* MERGEFORMAT </w:instrText>
    </w:r>
    <w:r w:rsidR="00922DDD">
      <w:fldChar w:fldCharType="separate"/>
    </w:r>
    <w:r w:rsidR="00C02EAE">
      <w:rPr>
        <w:noProof/>
      </w:rPr>
      <w:t>2018</w:t>
    </w:r>
    <w:r w:rsidR="00922DDD">
      <w:fldChar w:fldCharType="end"/>
    </w:r>
    <w:r>
      <w:tab/>
    </w:r>
    <w:r>
      <w:tab/>
    </w:r>
    <w:fldSimple w:instr=" SAVEDATE  \@ &quot;MMMM d, yyyy&quot; ">
      <w:ins w:id="1044" w:author="Italo Busi" w:date="2017-10-30T11:02:00Z">
        <w:r w:rsidR="00CC482A">
          <w:rPr>
            <w:noProof/>
          </w:rPr>
          <w:t>October 30, 2017</w:t>
        </w:r>
      </w:ins>
      <w:ins w:id="1045" w:author="Belotti, Sergio (Nokia - IT/Vimercate)" w:date="2017-10-27T17:46:00Z">
        <w:del w:id="1046" w:author="Italo Busi" w:date="2017-10-28T19:20:00Z">
          <w:r w:rsidDel="00562706">
            <w:rPr>
              <w:noProof/>
            </w:rPr>
            <w:delText>October 26, 2017</w:delText>
          </w:r>
        </w:del>
      </w:ins>
      <w:ins w:id="1047" w:author="Leeyoung" w:date="2017-10-25T09:08:00Z">
        <w:del w:id="1048" w:author="Italo Busi" w:date="2017-10-28T19:20:00Z">
          <w:r w:rsidDel="00562706">
            <w:rPr>
              <w:noProof/>
            </w:rPr>
            <w:delText>October 24, 2017</w:delText>
          </w:r>
        </w:del>
      </w:ins>
      <w:del w:id="1049" w:author="Italo Busi" w:date="2017-10-28T19:20:00Z">
        <w:r w:rsidDel="00562706">
          <w:rPr>
            <w:noProof/>
          </w:rPr>
          <w:delText>July 26, 2017</w:delText>
        </w:r>
      </w:del>
    </w:fldSimple>
  </w:p>
  <w:p w:rsidR="00DD06FB" w:rsidRDefault="00DD06FB" w:rsidP="00F410C4">
    <w:pPr>
      <w:pStyle w:val="Header"/>
    </w:pPr>
    <w:r>
      <w:tab/>
    </w:r>
  </w:p>
  <w:p w:rsidR="00DD06FB" w:rsidRDefault="00DD06FB"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1EB66BD4"/>
    <w:multiLevelType w:val="hybridMultilevel"/>
    <w:tmpl w:val="EAD232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5"/>
  </w:num>
  <w:num w:numId="3">
    <w:abstractNumId w:val="24"/>
  </w:num>
  <w:num w:numId="4">
    <w:abstractNumId w:val="29"/>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11"/>
  </w:num>
  <w:num w:numId="18">
    <w:abstractNumId w:val="20"/>
  </w:num>
  <w:num w:numId="19">
    <w:abstractNumId w:val="20"/>
    <w:lvlOverride w:ilvl="0">
      <w:startOverride w:val="1"/>
    </w:lvlOverride>
  </w:num>
  <w:num w:numId="20">
    <w:abstractNumId w:val="17"/>
  </w:num>
  <w:num w:numId="21">
    <w:abstractNumId w:val="10"/>
  </w:num>
  <w:num w:numId="22">
    <w:abstractNumId w:val="26"/>
  </w:num>
  <w:num w:numId="23">
    <w:abstractNumId w:val="29"/>
  </w:num>
  <w:num w:numId="24">
    <w:abstractNumId w:val="14"/>
  </w:num>
  <w:num w:numId="25">
    <w:abstractNumId w:val="29"/>
    <w:lvlOverride w:ilvl="0">
      <w:startOverride w:val="1"/>
    </w:lvlOverride>
  </w:num>
  <w:num w:numId="26">
    <w:abstractNumId w:val="30"/>
  </w:num>
  <w:num w:numId="27">
    <w:abstractNumId w:val="12"/>
  </w:num>
  <w:num w:numId="28">
    <w:abstractNumId w:val="27"/>
  </w:num>
  <w:num w:numId="29">
    <w:abstractNumId w:val="19"/>
  </w:num>
  <w:num w:numId="30">
    <w:abstractNumId w:val="29"/>
    <w:lvlOverride w:ilvl="0">
      <w:startOverride w:val="1"/>
    </w:lvlOverride>
  </w:num>
  <w:num w:numId="31">
    <w:abstractNumId w:val="21"/>
  </w:num>
  <w:num w:numId="32">
    <w:abstractNumId w:val="13"/>
  </w:num>
  <w:num w:numId="33">
    <w:abstractNumId w:val="18"/>
  </w:num>
  <w:num w:numId="34">
    <w:abstractNumId w:val="11"/>
  </w:num>
  <w:num w:numId="35">
    <w:abstractNumId w:val="29"/>
  </w:num>
  <w:num w:numId="36">
    <w:abstractNumId w:val="15"/>
  </w:num>
  <w:num w:numId="37">
    <w:abstractNumId w:val="15"/>
  </w:num>
  <w:num w:numId="38">
    <w:abstractNumId w:val="17"/>
  </w:num>
  <w:num w:numId="39">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otti, Sergio (Nokia - IT/Vimercate)">
    <w15:presenceInfo w15:providerId="AD" w15:userId="S-1-5-21-1593251271-2640304127-1825641215-2129046"/>
  </w15:person>
  <w15:person w15:author="Leeyoung">
    <w15:presenceInfo w15:providerId="AD" w15:userId="S-1-5-21-147214757-305610072-1517763936-260626"/>
  </w15:person>
  <w15:person w15:author="Belotti, Sergio (Nokia - IT/Vimercate) [2]">
    <w15:presenceInfo w15:providerId="AD" w15:userId="S-1-5-21-1593251271-2640304127-1825641215-2129046"/>
  </w15:person>
  <w15:person w15:author="Belotti, Sergio (Nokia - IT/Vimercate) [3]">
    <w15:presenceInfo w15:providerId="AD" w15:userId="S-1-5-21-1593251271-2640304127-1825641215-212904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US"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8194"/>
  </w:hdrShapeDefaults>
  <w:footnotePr>
    <w:footnote w:id="-1"/>
    <w:footnote w:id="0"/>
  </w:footnotePr>
  <w:endnotePr>
    <w:endnote w:id="-1"/>
    <w:endnote w:id="0"/>
  </w:endnotePr>
  <w:compat>
    <w:useFELayout/>
  </w:compat>
  <w:rsids>
    <w:rsidRoot w:val="00DA3B17"/>
    <w:rsid w:val="000017CE"/>
    <w:rsid w:val="00001B7A"/>
    <w:rsid w:val="00002F00"/>
    <w:rsid w:val="00013C75"/>
    <w:rsid w:val="0001519F"/>
    <w:rsid w:val="00042ACC"/>
    <w:rsid w:val="000440BE"/>
    <w:rsid w:val="000445CC"/>
    <w:rsid w:val="00044AA1"/>
    <w:rsid w:val="00045A33"/>
    <w:rsid w:val="00050AC0"/>
    <w:rsid w:val="00052D45"/>
    <w:rsid w:val="00055923"/>
    <w:rsid w:val="000566F5"/>
    <w:rsid w:val="00061E5D"/>
    <w:rsid w:val="00072E31"/>
    <w:rsid w:val="00073B3B"/>
    <w:rsid w:val="0007656C"/>
    <w:rsid w:val="000840A4"/>
    <w:rsid w:val="000869BF"/>
    <w:rsid w:val="000936DF"/>
    <w:rsid w:val="00093D38"/>
    <w:rsid w:val="000952C8"/>
    <w:rsid w:val="000A0F17"/>
    <w:rsid w:val="000A68AA"/>
    <w:rsid w:val="000B1845"/>
    <w:rsid w:val="000B52FF"/>
    <w:rsid w:val="000B5945"/>
    <w:rsid w:val="000D1730"/>
    <w:rsid w:val="000D2E68"/>
    <w:rsid w:val="000E2C73"/>
    <w:rsid w:val="000F2D89"/>
    <w:rsid w:val="00100BDA"/>
    <w:rsid w:val="001024B5"/>
    <w:rsid w:val="0010341A"/>
    <w:rsid w:val="0010357E"/>
    <w:rsid w:val="0010654D"/>
    <w:rsid w:val="00121CE7"/>
    <w:rsid w:val="00127919"/>
    <w:rsid w:val="0013485A"/>
    <w:rsid w:val="00135F4C"/>
    <w:rsid w:val="00145EA7"/>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3A8D"/>
    <w:rsid w:val="001D4EF1"/>
    <w:rsid w:val="001D6AB1"/>
    <w:rsid w:val="001E2222"/>
    <w:rsid w:val="001E3DE1"/>
    <w:rsid w:val="001E3E79"/>
    <w:rsid w:val="001E489A"/>
    <w:rsid w:val="001F394B"/>
    <w:rsid w:val="001F50EC"/>
    <w:rsid w:val="001F6550"/>
    <w:rsid w:val="00212B69"/>
    <w:rsid w:val="00221738"/>
    <w:rsid w:val="002263B7"/>
    <w:rsid w:val="00227538"/>
    <w:rsid w:val="00232D45"/>
    <w:rsid w:val="002344D0"/>
    <w:rsid w:val="00234834"/>
    <w:rsid w:val="0023666E"/>
    <w:rsid w:val="00237595"/>
    <w:rsid w:val="00237697"/>
    <w:rsid w:val="00240916"/>
    <w:rsid w:val="00251DEB"/>
    <w:rsid w:val="00254FD6"/>
    <w:rsid w:val="00260298"/>
    <w:rsid w:val="00275C44"/>
    <w:rsid w:val="0027759C"/>
    <w:rsid w:val="00283CE1"/>
    <w:rsid w:val="00291216"/>
    <w:rsid w:val="002917BD"/>
    <w:rsid w:val="002A3395"/>
    <w:rsid w:val="002A707B"/>
    <w:rsid w:val="002B1977"/>
    <w:rsid w:val="002B6872"/>
    <w:rsid w:val="002C1F42"/>
    <w:rsid w:val="002C29C3"/>
    <w:rsid w:val="002D2F11"/>
    <w:rsid w:val="002D6B5F"/>
    <w:rsid w:val="002E0996"/>
    <w:rsid w:val="002E1F5F"/>
    <w:rsid w:val="002E2943"/>
    <w:rsid w:val="002E41B0"/>
    <w:rsid w:val="002E5DA5"/>
    <w:rsid w:val="002F361B"/>
    <w:rsid w:val="0030239C"/>
    <w:rsid w:val="00305B15"/>
    <w:rsid w:val="003140A4"/>
    <w:rsid w:val="00316413"/>
    <w:rsid w:val="00316AC2"/>
    <w:rsid w:val="003208CC"/>
    <w:rsid w:val="00330A6E"/>
    <w:rsid w:val="003325F9"/>
    <w:rsid w:val="003349FE"/>
    <w:rsid w:val="00334C43"/>
    <w:rsid w:val="00341FFA"/>
    <w:rsid w:val="00342A68"/>
    <w:rsid w:val="00345474"/>
    <w:rsid w:val="00357EC0"/>
    <w:rsid w:val="00364225"/>
    <w:rsid w:val="003749F5"/>
    <w:rsid w:val="003755C4"/>
    <w:rsid w:val="00396CDC"/>
    <w:rsid w:val="003A1329"/>
    <w:rsid w:val="003A67A4"/>
    <w:rsid w:val="003B156D"/>
    <w:rsid w:val="003B3D19"/>
    <w:rsid w:val="003B5139"/>
    <w:rsid w:val="003C429A"/>
    <w:rsid w:val="003C7575"/>
    <w:rsid w:val="003E115B"/>
    <w:rsid w:val="003F47C6"/>
    <w:rsid w:val="003F7DA5"/>
    <w:rsid w:val="004035EE"/>
    <w:rsid w:val="00410ABC"/>
    <w:rsid w:val="00417342"/>
    <w:rsid w:val="00422684"/>
    <w:rsid w:val="00426A67"/>
    <w:rsid w:val="004359FC"/>
    <w:rsid w:val="00444B78"/>
    <w:rsid w:val="004538BC"/>
    <w:rsid w:val="004538EF"/>
    <w:rsid w:val="0045445A"/>
    <w:rsid w:val="004546DB"/>
    <w:rsid w:val="004645E0"/>
    <w:rsid w:val="00471CA3"/>
    <w:rsid w:val="00474CC3"/>
    <w:rsid w:val="0048240F"/>
    <w:rsid w:val="0049361C"/>
    <w:rsid w:val="00496B19"/>
    <w:rsid w:val="004B4A07"/>
    <w:rsid w:val="004B54F1"/>
    <w:rsid w:val="004C4FF1"/>
    <w:rsid w:val="004E1699"/>
    <w:rsid w:val="004E25F7"/>
    <w:rsid w:val="004E6575"/>
    <w:rsid w:val="004F02F6"/>
    <w:rsid w:val="004F73D6"/>
    <w:rsid w:val="005010FF"/>
    <w:rsid w:val="00504062"/>
    <w:rsid w:val="00507F7D"/>
    <w:rsid w:val="00507FD8"/>
    <w:rsid w:val="00511103"/>
    <w:rsid w:val="00514A3B"/>
    <w:rsid w:val="005242CA"/>
    <w:rsid w:val="0052735F"/>
    <w:rsid w:val="00534C8A"/>
    <w:rsid w:val="00554C64"/>
    <w:rsid w:val="005613B7"/>
    <w:rsid w:val="00562706"/>
    <w:rsid w:val="00564AA2"/>
    <w:rsid w:val="00575488"/>
    <w:rsid w:val="00581197"/>
    <w:rsid w:val="00581409"/>
    <w:rsid w:val="00583764"/>
    <w:rsid w:val="00597ACE"/>
    <w:rsid w:val="005A4CA9"/>
    <w:rsid w:val="005B1400"/>
    <w:rsid w:val="005B57D1"/>
    <w:rsid w:val="005C03FF"/>
    <w:rsid w:val="005E13F3"/>
    <w:rsid w:val="005E4EEA"/>
    <w:rsid w:val="005F1D39"/>
    <w:rsid w:val="0060217A"/>
    <w:rsid w:val="00605243"/>
    <w:rsid w:val="006148C6"/>
    <w:rsid w:val="00625D83"/>
    <w:rsid w:val="00627036"/>
    <w:rsid w:val="0063107B"/>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1EE7"/>
    <w:rsid w:val="006E3627"/>
    <w:rsid w:val="006E47D5"/>
    <w:rsid w:val="006E6419"/>
    <w:rsid w:val="006E75AB"/>
    <w:rsid w:val="006F2D73"/>
    <w:rsid w:val="006F4076"/>
    <w:rsid w:val="006F6F19"/>
    <w:rsid w:val="0070027B"/>
    <w:rsid w:val="007124AB"/>
    <w:rsid w:val="00713412"/>
    <w:rsid w:val="007174F5"/>
    <w:rsid w:val="0072225C"/>
    <w:rsid w:val="00750C66"/>
    <w:rsid w:val="007535B4"/>
    <w:rsid w:val="007537C1"/>
    <w:rsid w:val="00753DF3"/>
    <w:rsid w:val="00756310"/>
    <w:rsid w:val="00757691"/>
    <w:rsid w:val="00757D9A"/>
    <w:rsid w:val="00776578"/>
    <w:rsid w:val="00782D41"/>
    <w:rsid w:val="007A01B5"/>
    <w:rsid w:val="007A64CF"/>
    <w:rsid w:val="007A6E2B"/>
    <w:rsid w:val="007B48E0"/>
    <w:rsid w:val="007C2816"/>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160F4"/>
    <w:rsid w:val="00830704"/>
    <w:rsid w:val="008317BF"/>
    <w:rsid w:val="00834330"/>
    <w:rsid w:val="00850297"/>
    <w:rsid w:val="00870AAD"/>
    <w:rsid w:val="008715EE"/>
    <w:rsid w:val="0087196F"/>
    <w:rsid w:val="0089160A"/>
    <w:rsid w:val="00892A1A"/>
    <w:rsid w:val="00894237"/>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1F6E"/>
    <w:rsid w:val="009077E0"/>
    <w:rsid w:val="00915D0D"/>
    <w:rsid w:val="0091607B"/>
    <w:rsid w:val="00922DDD"/>
    <w:rsid w:val="00924B0B"/>
    <w:rsid w:val="00936A66"/>
    <w:rsid w:val="00937E3A"/>
    <w:rsid w:val="009439D8"/>
    <w:rsid w:val="00945E70"/>
    <w:rsid w:val="009473D2"/>
    <w:rsid w:val="009571A5"/>
    <w:rsid w:val="00967E52"/>
    <w:rsid w:val="009812A3"/>
    <w:rsid w:val="009876A3"/>
    <w:rsid w:val="00995102"/>
    <w:rsid w:val="009A0EE2"/>
    <w:rsid w:val="009B0913"/>
    <w:rsid w:val="009C5F01"/>
    <w:rsid w:val="009D0796"/>
    <w:rsid w:val="009D0BF8"/>
    <w:rsid w:val="009D50BB"/>
    <w:rsid w:val="009E0865"/>
    <w:rsid w:val="009E6BEB"/>
    <w:rsid w:val="009F077F"/>
    <w:rsid w:val="009F0BF9"/>
    <w:rsid w:val="009F5CD1"/>
    <w:rsid w:val="009F7F72"/>
    <w:rsid w:val="00A0090F"/>
    <w:rsid w:val="00A03F93"/>
    <w:rsid w:val="00A06E25"/>
    <w:rsid w:val="00A12D65"/>
    <w:rsid w:val="00A15E3F"/>
    <w:rsid w:val="00A179ED"/>
    <w:rsid w:val="00A34B93"/>
    <w:rsid w:val="00A41241"/>
    <w:rsid w:val="00A41519"/>
    <w:rsid w:val="00A43372"/>
    <w:rsid w:val="00A454F5"/>
    <w:rsid w:val="00A47C47"/>
    <w:rsid w:val="00A54273"/>
    <w:rsid w:val="00A5738F"/>
    <w:rsid w:val="00A65A11"/>
    <w:rsid w:val="00A73565"/>
    <w:rsid w:val="00A7613F"/>
    <w:rsid w:val="00A8355A"/>
    <w:rsid w:val="00A87000"/>
    <w:rsid w:val="00A91C7F"/>
    <w:rsid w:val="00A95721"/>
    <w:rsid w:val="00AA425C"/>
    <w:rsid w:val="00AA6E08"/>
    <w:rsid w:val="00AB0D09"/>
    <w:rsid w:val="00AC05AE"/>
    <w:rsid w:val="00AD373D"/>
    <w:rsid w:val="00AE009F"/>
    <w:rsid w:val="00AE0541"/>
    <w:rsid w:val="00AE084D"/>
    <w:rsid w:val="00AE33E0"/>
    <w:rsid w:val="00AF3B48"/>
    <w:rsid w:val="00B016B1"/>
    <w:rsid w:val="00B01DFE"/>
    <w:rsid w:val="00B05CB0"/>
    <w:rsid w:val="00B05D40"/>
    <w:rsid w:val="00B06B29"/>
    <w:rsid w:val="00B11E11"/>
    <w:rsid w:val="00B2129D"/>
    <w:rsid w:val="00B21B97"/>
    <w:rsid w:val="00B2624A"/>
    <w:rsid w:val="00B3007E"/>
    <w:rsid w:val="00B317B5"/>
    <w:rsid w:val="00B326FD"/>
    <w:rsid w:val="00B336DE"/>
    <w:rsid w:val="00B35499"/>
    <w:rsid w:val="00B40C03"/>
    <w:rsid w:val="00B51104"/>
    <w:rsid w:val="00B51712"/>
    <w:rsid w:val="00B62498"/>
    <w:rsid w:val="00B6754D"/>
    <w:rsid w:val="00B80711"/>
    <w:rsid w:val="00B918AD"/>
    <w:rsid w:val="00B93C90"/>
    <w:rsid w:val="00BA469F"/>
    <w:rsid w:val="00BA47FE"/>
    <w:rsid w:val="00BB2E88"/>
    <w:rsid w:val="00BB5A89"/>
    <w:rsid w:val="00BB7353"/>
    <w:rsid w:val="00BB78DD"/>
    <w:rsid w:val="00BC00DB"/>
    <w:rsid w:val="00BC73C3"/>
    <w:rsid w:val="00BD6000"/>
    <w:rsid w:val="00BD743C"/>
    <w:rsid w:val="00BE1F88"/>
    <w:rsid w:val="00BE2316"/>
    <w:rsid w:val="00BE53A4"/>
    <w:rsid w:val="00BF29A8"/>
    <w:rsid w:val="00C0058B"/>
    <w:rsid w:val="00C00E0A"/>
    <w:rsid w:val="00C02EAE"/>
    <w:rsid w:val="00C030F0"/>
    <w:rsid w:val="00C031EF"/>
    <w:rsid w:val="00C10F8A"/>
    <w:rsid w:val="00C126F8"/>
    <w:rsid w:val="00C14A54"/>
    <w:rsid w:val="00C150E1"/>
    <w:rsid w:val="00C17E38"/>
    <w:rsid w:val="00C46F76"/>
    <w:rsid w:val="00C57086"/>
    <w:rsid w:val="00C61BFE"/>
    <w:rsid w:val="00C63A15"/>
    <w:rsid w:val="00C65842"/>
    <w:rsid w:val="00C672FD"/>
    <w:rsid w:val="00C744E6"/>
    <w:rsid w:val="00C833F3"/>
    <w:rsid w:val="00C93CE6"/>
    <w:rsid w:val="00C95C21"/>
    <w:rsid w:val="00C963D9"/>
    <w:rsid w:val="00C97092"/>
    <w:rsid w:val="00C97F20"/>
    <w:rsid w:val="00CA0E16"/>
    <w:rsid w:val="00CA2FF3"/>
    <w:rsid w:val="00CA6987"/>
    <w:rsid w:val="00CB2B71"/>
    <w:rsid w:val="00CB7706"/>
    <w:rsid w:val="00CC0418"/>
    <w:rsid w:val="00CC1CA6"/>
    <w:rsid w:val="00CC4069"/>
    <w:rsid w:val="00CC482A"/>
    <w:rsid w:val="00CC4BE7"/>
    <w:rsid w:val="00CE0DAB"/>
    <w:rsid w:val="00CE150A"/>
    <w:rsid w:val="00CE2A08"/>
    <w:rsid w:val="00CE3A27"/>
    <w:rsid w:val="00CF0B71"/>
    <w:rsid w:val="00CF3625"/>
    <w:rsid w:val="00CF60A5"/>
    <w:rsid w:val="00CF7C74"/>
    <w:rsid w:val="00D127FF"/>
    <w:rsid w:val="00D133F3"/>
    <w:rsid w:val="00D15777"/>
    <w:rsid w:val="00D2158F"/>
    <w:rsid w:val="00D25E62"/>
    <w:rsid w:val="00D26534"/>
    <w:rsid w:val="00D3128B"/>
    <w:rsid w:val="00D362F6"/>
    <w:rsid w:val="00D37305"/>
    <w:rsid w:val="00D37D2D"/>
    <w:rsid w:val="00D41291"/>
    <w:rsid w:val="00D4322A"/>
    <w:rsid w:val="00D45E14"/>
    <w:rsid w:val="00D574B3"/>
    <w:rsid w:val="00D60B40"/>
    <w:rsid w:val="00D64407"/>
    <w:rsid w:val="00D73EE8"/>
    <w:rsid w:val="00D814CE"/>
    <w:rsid w:val="00D84811"/>
    <w:rsid w:val="00D90D8B"/>
    <w:rsid w:val="00D95463"/>
    <w:rsid w:val="00D96499"/>
    <w:rsid w:val="00DA1B42"/>
    <w:rsid w:val="00DA3B17"/>
    <w:rsid w:val="00DA5D7D"/>
    <w:rsid w:val="00DB0170"/>
    <w:rsid w:val="00DB1636"/>
    <w:rsid w:val="00DB6399"/>
    <w:rsid w:val="00DC09AA"/>
    <w:rsid w:val="00DC520D"/>
    <w:rsid w:val="00DC5824"/>
    <w:rsid w:val="00DD06FB"/>
    <w:rsid w:val="00DE12AA"/>
    <w:rsid w:val="00DE4A9F"/>
    <w:rsid w:val="00DF7911"/>
    <w:rsid w:val="00E01C9D"/>
    <w:rsid w:val="00E05D4B"/>
    <w:rsid w:val="00E134C8"/>
    <w:rsid w:val="00E16AC5"/>
    <w:rsid w:val="00E254CE"/>
    <w:rsid w:val="00E25F78"/>
    <w:rsid w:val="00E326DD"/>
    <w:rsid w:val="00E347B6"/>
    <w:rsid w:val="00E41BC6"/>
    <w:rsid w:val="00E42CB0"/>
    <w:rsid w:val="00E45D6E"/>
    <w:rsid w:val="00E52740"/>
    <w:rsid w:val="00E62F82"/>
    <w:rsid w:val="00E84240"/>
    <w:rsid w:val="00E843A6"/>
    <w:rsid w:val="00E85F3E"/>
    <w:rsid w:val="00E863F1"/>
    <w:rsid w:val="00E87DEC"/>
    <w:rsid w:val="00E915FE"/>
    <w:rsid w:val="00E923A6"/>
    <w:rsid w:val="00E96A9C"/>
    <w:rsid w:val="00EA7992"/>
    <w:rsid w:val="00EA7A99"/>
    <w:rsid w:val="00EB308C"/>
    <w:rsid w:val="00EB41EC"/>
    <w:rsid w:val="00EB5975"/>
    <w:rsid w:val="00EB7FCA"/>
    <w:rsid w:val="00EC1110"/>
    <w:rsid w:val="00EC290E"/>
    <w:rsid w:val="00EC570E"/>
    <w:rsid w:val="00ED2D12"/>
    <w:rsid w:val="00ED3200"/>
    <w:rsid w:val="00EE2C82"/>
    <w:rsid w:val="00EE3193"/>
    <w:rsid w:val="00EE3E41"/>
    <w:rsid w:val="00EE6D6D"/>
    <w:rsid w:val="00F03DA7"/>
    <w:rsid w:val="00F062D3"/>
    <w:rsid w:val="00F22914"/>
    <w:rsid w:val="00F22A55"/>
    <w:rsid w:val="00F23252"/>
    <w:rsid w:val="00F317DA"/>
    <w:rsid w:val="00F35EE7"/>
    <w:rsid w:val="00F410C4"/>
    <w:rsid w:val="00F4204E"/>
    <w:rsid w:val="00F5301C"/>
    <w:rsid w:val="00F56B61"/>
    <w:rsid w:val="00F6101F"/>
    <w:rsid w:val="00F67679"/>
    <w:rsid w:val="00F8116F"/>
    <w:rsid w:val="00F837F0"/>
    <w:rsid w:val="00F91EC9"/>
    <w:rsid w:val="00FA2EF5"/>
    <w:rsid w:val="00FA67D1"/>
    <w:rsid w:val="00FA7437"/>
    <w:rsid w:val="00FC1076"/>
    <w:rsid w:val="00FD6F31"/>
    <w:rsid w:val="00FD736C"/>
    <w:rsid w:val="00FE2DD8"/>
    <w:rsid w:val="00FE2F1E"/>
    <w:rsid w:val="00FE3F17"/>
    <w:rsid w:val="00FE558D"/>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575488"/>
    <w:rPr>
      <w:sz w:val="16"/>
      <w:szCs w:val="16"/>
    </w:rPr>
  </w:style>
  <w:style w:type="paragraph" w:styleId="CommentText">
    <w:name w:val="annotation text"/>
    <w:basedOn w:val="Normal"/>
    <w:link w:val="CommentTextChar"/>
    <w:semiHidden/>
    <w:unhideWhenUsed/>
    <w:rsid w:val="00575488"/>
    <w:pPr>
      <w:spacing w:line="240" w:lineRule="auto"/>
    </w:pPr>
    <w:rPr>
      <w:sz w:val="20"/>
      <w:szCs w:val="20"/>
    </w:rPr>
  </w:style>
  <w:style w:type="character" w:customStyle="1" w:styleId="CommentTextChar">
    <w:name w:val="Comment Text Char"/>
    <w:basedOn w:val="DefaultParagraphFont"/>
    <w:link w:val="CommentText"/>
    <w:semiHidden/>
    <w:rsid w:val="00575488"/>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575488"/>
    <w:rPr>
      <w:b/>
      <w:bCs/>
    </w:rPr>
  </w:style>
  <w:style w:type="character" w:customStyle="1" w:styleId="CommentSubjectChar">
    <w:name w:val="Comment Subject Char"/>
    <w:basedOn w:val="CommentTextChar"/>
    <w:link w:val="CommentSubject"/>
    <w:semiHidden/>
    <w:rsid w:val="00575488"/>
    <w:rPr>
      <w:rFonts w:ascii="Courier New" w:eastAsia="Batang" w:hAnsi="Courier New" w:cs="Courier New"/>
      <w:b/>
      <w:bCs/>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609332">
      <w:bodyDiv w:val="1"/>
      <w:marLeft w:val="0"/>
      <w:marRight w:val="0"/>
      <w:marTop w:val="0"/>
      <w:marBottom w:val="0"/>
      <w:divBdr>
        <w:top w:val="none" w:sz="0" w:space="0" w:color="auto"/>
        <w:left w:val="none" w:sz="0" w:space="0" w:color="auto"/>
        <w:bottom w:val="none" w:sz="0" w:space="0" w:color="auto"/>
        <w:right w:val="none" w:sz="0" w:space="0" w:color="auto"/>
      </w:divBdr>
      <w:divsChild>
        <w:div w:id="513350598">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233202163">
      <w:bodyDiv w:val="1"/>
      <w:marLeft w:val="0"/>
      <w:marRight w:val="0"/>
      <w:marTop w:val="0"/>
      <w:marBottom w:val="0"/>
      <w:divBdr>
        <w:top w:val="none" w:sz="0" w:space="0" w:color="auto"/>
        <w:left w:val="none" w:sz="0" w:space="0" w:color="auto"/>
        <w:bottom w:val="none" w:sz="0" w:space="0" w:color="auto"/>
        <w:right w:val="none" w:sz="0" w:space="0" w:color="auto"/>
      </w:divBdr>
      <w:divsChild>
        <w:div w:id="1212569841">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Office_PowerPoint_Slide2.sldx"/><Relationship Id="rId17" Type="http://schemas.openxmlformats.org/officeDocument/2006/relationships/hyperlink" Target="mailto:carlo.perocchio@ericsson.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d.king@lancaster.ac.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github.com/mbj4668/pyang/wiki/XmlJson"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package" Target="embeddings/Microsoft_Office_PowerPoint_Slide3.sldx"/><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510D5-B1C6-42E3-AE4C-84192756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9</TotalTime>
  <Pages>1</Pages>
  <Words>5179</Words>
  <Characters>29521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34631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4</cp:revision>
  <cp:lastPrinted>2004-10-23T03:03:00Z</cp:lastPrinted>
  <dcterms:created xsi:type="dcterms:W3CDTF">2017-10-30T10:33:00Z</dcterms:created>
  <dcterms:modified xsi:type="dcterms:W3CDTF">2017-10-30T10:34:00Z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1509357767</vt:lpwstr>
  </property>
</Properties>
</file>