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7174F5">
        <w:t xml:space="preserve">Analysis of Transport North Bound Interface Use Case </w:t>
      </w:r>
      <w:r w:rsidR="00CA0D5C">
        <w:t>3</w:t>
      </w:r>
      <w:r w:rsidR="00CC4069">
        <w:br/>
        <w:t>draft-</w:t>
      </w:r>
      <w:r w:rsidR="007174F5">
        <w:t>tnbidt-ccamp-</w:t>
      </w:r>
      <w:r w:rsidR="007174F5" w:rsidRPr="007174F5">
        <w:t>transport-nbi-analysis-uc</w:t>
      </w:r>
      <w:r w:rsidR="00CA0D5C">
        <w:t>3-00</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1 July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 MERGEFORMAT </w:instrText>
      </w:r>
      <w:r w:rsidR="00AD33D1" w:rsidRPr="000445CC">
        <w:fldChar w:fldCharType="separate"/>
      </w:r>
      <w:r w:rsidR="00AE0DA6">
        <w:rPr>
          <w:noProof/>
        </w:rPr>
        <w:instrText>10</w:instrText>
      </w:r>
      <w:r w:rsidR="00AD33D1" w:rsidRPr="000445CC">
        <w:fldChar w:fldCharType="end"/>
      </w:r>
      <w:r w:rsidRPr="000445CC">
        <w:instrText xml:space="preserve"> = 2 August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3 September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4 October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5 November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6 December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7 January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8 February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9 March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 10 April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7174F5" w:rsidRPr="000445CC">
        <w:rPr>
          <w:noProof/>
        </w:rPr>
        <w:instrText>0</w:instrText>
      </w:r>
      <w:r w:rsidR="00AD33D1" w:rsidRPr="000445CC">
        <w:fldChar w:fldCharType="end"/>
      </w:r>
      <w:r w:rsidRPr="000445CC">
        <w:instrText xml:space="preserve"> = 11 May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7174F5" w:rsidRPr="000445CC">
        <w:rPr>
          <w:noProof/>
        </w:rPr>
        <w:instrText>0</w:instrText>
      </w:r>
      <w:r w:rsidR="00AD33D1" w:rsidRPr="000445CC">
        <w:fldChar w:fldCharType="end"/>
      </w:r>
      <w:r w:rsidRPr="000445CC">
        <w:instrText xml:space="preserve"> = 12 June "Fail" \* MERGEFORMAT </w:instrText>
      </w:r>
      <w:r w:rsidR="00AD33D1" w:rsidRPr="000445CC">
        <w:fldChar w:fldCharType="separate"/>
      </w:r>
      <w:r w:rsidR="007174F5" w:rsidRPr="000445CC">
        <w:rPr>
          <w:noProof/>
        </w:rPr>
        <w:instrText>Fail</w:instrText>
      </w:r>
      <w:r w:rsidR="00AD33D1" w:rsidRPr="000445CC">
        <w:fldChar w:fldCharType="end"/>
      </w:r>
      <w:r w:rsidRPr="000445CC">
        <w:instrText xml:space="preserve"> \* MERGEFORMAT </w:instrText>
      </w:r>
      <w:r w:rsidR="00AD33D1" w:rsidRPr="000445CC">
        <w:fldChar w:fldCharType="separate"/>
      </w:r>
      <w:r w:rsidR="007174F5" w:rsidRPr="000445CC">
        <w:rPr>
          <w:noProof/>
        </w:rPr>
        <w:instrText>Fail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instrText>April</w:instrText>
      </w:r>
      <w:r w:rsidR="00AD33D1" w:rsidRPr="000445CC">
        <w:fldChar w:fldCharType="end"/>
      </w:r>
      <w:r w:rsidRPr="000445CC">
        <w:instrText xml:space="preserve"> \* MERGEFORMAT </w:instrText>
      </w:r>
      <w:r w:rsidR="00AD33D1" w:rsidRPr="000445CC">
        <w:fldChar w:fldCharType="separate"/>
      </w:r>
      <w:r w:rsidR="00AE0DA6" w:rsidRPr="000445CC">
        <w:rPr>
          <w:noProof/>
        </w:rPr>
        <w:t>April</w:t>
      </w:r>
      <w:r w:rsidR="00AD33D1" w:rsidRPr="000445CC">
        <w:fldChar w:fldCharType="end"/>
      </w:r>
      <w:r w:rsidRPr="000445CC">
        <w:t xml:space="preserve"> </w:t>
      </w:r>
      <w:r w:rsidR="00AD33D1" w:rsidRPr="000445CC">
        <w:fldChar w:fldCharType="begin"/>
      </w:r>
      <w:r w:rsidRPr="000445CC">
        <w:instrText xml:space="preserve"> DATE  \@ "d," </w:instrText>
      </w:r>
      <w:r w:rsidR="00AD33D1" w:rsidRPr="000445CC">
        <w:fldChar w:fldCharType="separate"/>
      </w:r>
      <w:ins w:id="0" w:author="Italo Busi" w:date="2017-10-30T15:31:00Z">
        <w:r w:rsidR="00AE0DA6">
          <w:rPr>
            <w:noProof/>
          </w:rPr>
          <w:t>30,</w:t>
        </w:r>
      </w:ins>
      <w:del w:id="1" w:author="Italo Busi" w:date="2017-10-26T09:42:00Z">
        <w:r w:rsidR="00716AD4" w:rsidDel="00A21DE7">
          <w:rPr>
            <w:noProof/>
          </w:rPr>
          <w:delText>24,</w:delText>
        </w:r>
      </w:del>
      <w:r w:rsidR="00AD33D1" w:rsidRPr="000445CC">
        <w:fldChar w:fldCharType="end"/>
      </w:r>
      <w:r w:rsidRPr="000445CC">
        <w:t xml:space="preserve"> </w: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&lt; 7 </w:instrText>
      </w:r>
      <w:r w:rsidR="00AD33D1" w:rsidRPr="000445CC">
        <w:fldChar w:fldCharType="begin"/>
      </w:r>
      <w:r w:rsidRPr="000445CC">
        <w:instrText xml:space="preserve"> SAVEDATE \@ "YYYY" \* MERGEFORMAT </w:instrText>
      </w:r>
      <w:r w:rsidR="00AD33D1" w:rsidRPr="000445CC">
        <w:fldChar w:fldCharType="separate"/>
      </w:r>
      <w:r w:rsidR="000A0F17">
        <w:rPr>
          <w:noProof/>
        </w:rPr>
        <w:instrText>2017</w:instrText>
      </w:r>
      <w:r w:rsidR="00AD33D1" w:rsidRPr="000445CC">
        <w:fldChar w:fldCharType="end"/>
      </w:r>
      <w:r w:rsidRPr="000445CC">
        <w:instrText xml:space="preserve"> </w:instrText>
      </w:r>
      <w:r w:rsidR="00AD33D1" w:rsidRPr="000445CC">
        <w:fldChar w:fldCharType="begin"/>
      </w:r>
      <w:r w:rsidRPr="000445CC">
        <w:instrText xml:space="preserve"> IF </w:instrText>
      </w:r>
      <w:r w:rsidR="00AD33D1" w:rsidRPr="000445CC">
        <w:fldChar w:fldCharType="begin"/>
      </w:r>
      <w:r w:rsidRPr="000445CC">
        <w:instrText xml:space="preserve"> SAVEDATE \@ "M" \* MERGEFORMAT </w:instrText>
      </w:r>
      <w:r w:rsidR="00AD33D1" w:rsidRPr="000445CC">
        <w:fldChar w:fldCharType="separate"/>
      </w:r>
      <w:r w:rsidR="00AE0DA6">
        <w:rPr>
          <w:noProof/>
        </w:rPr>
        <w:instrText>10</w:instrText>
      </w:r>
      <w:r w:rsidR="00AD33D1" w:rsidRPr="000445CC">
        <w:fldChar w:fldCharType="end"/>
      </w:r>
      <w:r w:rsidRPr="000445CC">
        <w:instrText xml:space="preserve"> &gt; 6 </w:instrText>
      </w:r>
      <w:r w:rsidR="00AD33D1" w:rsidRPr="000445CC">
        <w:fldChar w:fldCharType="begin"/>
      </w:r>
      <w:r w:rsidRPr="000445CC">
        <w:instrText xml:space="preserve"> = </w:instrText>
      </w:r>
      <w:r w:rsidR="00AD33D1" w:rsidRPr="000445CC">
        <w:fldChar w:fldCharType="begin"/>
      </w:r>
      <w:r w:rsidRPr="000445CC">
        <w:instrText xml:space="preserve"> SAVEDATE \@ "YYYY" \* MERGEFORMAT </w:instrText>
      </w:r>
      <w:r w:rsidR="00AD33D1" w:rsidRPr="000445CC">
        <w:fldChar w:fldCharType="separate"/>
      </w:r>
      <w:r w:rsidR="00AE0DA6">
        <w:rPr>
          <w:noProof/>
        </w:rPr>
        <w:instrText>2017</w:instrText>
      </w:r>
      <w:r w:rsidR="00AD33D1" w:rsidRPr="000445CC">
        <w:fldChar w:fldCharType="end"/>
      </w:r>
      <w:r w:rsidRPr="000445CC">
        <w:instrText xml:space="preserve"> + 1 \* MERGEFORMAT </w:instrText>
      </w:r>
      <w:r w:rsidR="00AD33D1" w:rsidRPr="000445CC">
        <w:fldChar w:fldCharType="separate"/>
      </w:r>
      <w:r w:rsidR="00716AD4">
        <w:rPr>
          <w:noProof/>
        </w:rPr>
        <w:instrText>2018</w:instrText>
      </w:r>
      <w:r w:rsidR="00AD33D1" w:rsidRPr="000445CC">
        <w:fldChar w:fldCharType="end"/>
      </w:r>
      <w:r w:rsidRPr="000445CC">
        <w:instrText xml:space="preserve"> "Fail" \* MERGEFORMAT  \* MERGEFORMAT </w:instrText>
      </w:r>
      <w:r w:rsidR="00AD33D1" w:rsidRPr="000445CC">
        <w:fldChar w:fldCharType="separate"/>
      </w:r>
      <w:r w:rsidR="00AE0DA6">
        <w:rPr>
          <w:noProof/>
        </w:rPr>
        <w:instrText>2018</w:instrText>
      </w:r>
      <w:r w:rsidR="00AD33D1" w:rsidRPr="000445CC">
        <w:fldChar w:fldCharType="end"/>
      </w:r>
      <w:r w:rsidRPr="000445CC">
        <w:instrText xml:space="preserve"> \* MERGEFORMAT </w:instrText>
      </w:r>
      <w:r w:rsidR="00AD33D1" w:rsidRPr="000445CC">
        <w:fldChar w:fldCharType="separate"/>
      </w:r>
      <w:r w:rsidR="00AE0DA6">
        <w:rPr>
          <w:noProof/>
        </w:rPr>
        <w:t>2018</w:t>
      </w:r>
      <w:r w:rsidR="00AD33D1"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AD33D1" w:rsidRPr="006417A3">
        <w:fldChar w:fldCharType="begin"/>
      </w:r>
      <w:r w:rsidRPr="006417A3">
        <w:instrText xml:space="preserve"> SAVEDATE  \@ "yyyy"  \* MERGEFORMAT </w:instrText>
      </w:r>
      <w:r w:rsidR="00AD33D1" w:rsidRPr="006417A3">
        <w:fldChar w:fldCharType="separate"/>
      </w:r>
      <w:r w:rsidR="00AE0DA6">
        <w:rPr>
          <w:noProof/>
        </w:rPr>
        <w:t>2017</w:t>
      </w:r>
      <w:r w:rsidR="00AD33D1" w:rsidRPr="006417A3">
        <w:fldChar w:fldCharType="end"/>
      </w:r>
      <w:r w:rsidRPr="006417A3">
        <w:t xml:space="preserve"> IETF Trust and the persons identified as the document authors. All rights reserved.</w:t>
      </w:r>
    </w:p>
    <w:p w:rsidR="00212B69" w:rsidRPr="00D3128B" w:rsidRDefault="00212B69" w:rsidP="00212B69">
      <w:r w:rsidRPr="00D3128B">
        <w:t xml:space="preserve">This document is subject to BCP 78 and the IETF Trust’s Legal Provisions Relating to IETF Documents (http://trustee.ietf.org/license-info) in effect on the date of publication of this document. Please review these documents </w:t>
      </w:r>
      <w:r w:rsidRPr="00D3128B">
        <w:lastRenderedPageBreak/>
        <w:t>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BB78DD" w:rsidRDefault="00BB78DD" w:rsidP="00BB78DD">
      <w:pPr>
        <w:ind w:left="0"/>
      </w:pPr>
      <w:r w:rsidRPr="003325F9">
        <w:t>Abstract</w:t>
      </w:r>
    </w:p>
    <w:p w:rsidR="00BB78DD" w:rsidRPr="003325F9" w:rsidRDefault="00BB78DD" w:rsidP="00BB78DD">
      <w:r w:rsidRPr="003325F9">
        <w:t xml:space="preserve">This document analyses how YANG models being defined by IETF (TEAS and CCAMP WG in particular) can be used to support Use Case </w:t>
      </w:r>
      <w:r w:rsidR="000657DC">
        <w:t>3</w:t>
      </w:r>
      <w:r w:rsidR="000657DC" w:rsidRPr="003325F9">
        <w:t xml:space="preserve"> </w:t>
      </w:r>
      <w:r w:rsidRPr="003325F9">
        <w:t>(</w:t>
      </w:r>
      <w:r w:rsidR="000657DC">
        <w:t>multi</w:t>
      </w:r>
      <w:r w:rsidRPr="003325F9">
        <w:t xml:space="preserve">-domain with single-layer) scenarios as </w:t>
      </w:r>
      <w:r w:rsidR="00D3128B">
        <w:t>referenced later</w:t>
      </w:r>
      <w:r w:rsidR="00D3128B" w:rsidRPr="003325F9">
        <w:t xml:space="preserve"> </w:t>
      </w:r>
      <w:r w:rsidRPr="003325F9">
        <w:t xml:space="preserve">in </w:t>
      </w:r>
      <w:r w:rsidR="00D3128B">
        <w:t>this document.</w:t>
      </w:r>
    </w:p>
    <w:p w:rsidR="006F6F19" w:rsidRDefault="006F6F19" w:rsidP="00CC4069">
      <w:pPr>
        <w:pStyle w:val="RFCH1-noTOCnonum"/>
      </w:pPr>
      <w:r w:rsidRPr="000445CC">
        <w:t>Table of Contents</w:t>
      </w:r>
    </w:p>
    <w:p w:rsidR="00147470" w:rsidRDefault="00147470">
      <w:pPr>
        <w:pStyle w:val="TOC1"/>
      </w:pPr>
    </w:p>
    <w:p w:rsidR="00716AD4" w:rsidRDefault="00AD33D1">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6636386" w:history="1">
        <w:r w:rsidR="00716AD4" w:rsidRPr="00B11645">
          <w:rPr>
            <w:rStyle w:val="Hyperlink"/>
          </w:rPr>
          <w:t>1. Introduction</w:t>
        </w:r>
        <w:r w:rsidR="00716AD4">
          <w:rPr>
            <w:webHidden/>
          </w:rPr>
          <w:tab/>
        </w:r>
        <w:r>
          <w:rPr>
            <w:webHidden/>
          </w:rPr>
          <w:fldChar w:fldCharType="begin"/>
        </w:r>
        <w:r w:rsidR="00716AD4">
          <w:rPr>
            <w:webHidden/>
          </w:rPr>
          <w:instrText xml:space="preserve"> PAGEREF _Toc496636386 \h </w:instrText>
        </w:r>
        <w:r>
          <w:rPr>
            <w:webHidden/>
          </w:rPr>
        </w:r>
        <w:r>
          <w:rPr>
            <w:webHidden/>
          </w:rPr>
          <w:fldChar w:fldCharType="separate"/>
        </w:r>
        <w:r w:rsidR="00716AD4">
          <w:rPr>
            <w:webHidden/>
          </w:rPr>
          <w:t>3</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387" w:history="1">
        <w:r w:rsidR="00716AD4" w:rsidRPr="00B11645">
          <w:rPr>
            <w:rStyle w:val="Hyperlink"/>
          </w:rPr>
          <w:t>1.1. Assumptions</w:t>
        </w:r>
        <w:r w:rsidR="00716AD4">
          <w:rPr>
            <w:webHidden/>
          </w:rPr>
          <w:tab/>
        </w:r>
        <w:r>
          <w:rPr>
            <w:webHidden/>
          </w:rPr>
          <w:fldChar w:fldCharType="begin"/>
        </w:r>
        <w:r w:rsidR="00716AD4">
          <w:rPr>
            <w:webHidden/>
          </w:rPr>
          <w:instrText xml:space="preserve"> PAGEREF _Toc496636387 \h </w:instrText>
        </w:r>
        <w:r>
          <w:rPr>
            <w:webHidden/>
          </w:rPr>
        </w:r>
        <w:r>
          <w:rPr>
            <w:webHidden/>
          </w:rPr>
          <w:fldChar w:fldCharType="separate"/>
        </w:r>
        <w:r w:rsidR="00716AD4">
          <w:rPr>
            <w:webHidden/>
          </w:rPr>
          <w:t>3</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388" w:history="1">
        <w:r w:rsidR="00716AD4" w:rsidRPr="00B11645">
          <w:rPr>
            <w:rStyle w:val="Hyperlink"/>
          </w:rPr>
          <w:t>1.2. Feedbacks provided to the IETF Working Groups</w:t>
        </w:r>
        <w:r w:rsidR="00716AD4">
          <w:rPr>
            <w:webHidden/>
          </w:rPr>
          <w:tab/>
        </w:r>
        <w:r>
          <w:rPr>
            <w:webHidden/>
          </w:rPr>
          <w:fldChar w:fldCharType="begin"/>
        </w:r>
        <w:r w:rsidR="00716AD4">
          <w:rPr>
            <w:webHidden/>
          </w:rPr>
          <w:instrText xml:space="preserve"> PAGEREF _Toc496636388 \h </w:instrText>
        </w:r>
        <w:r>
          <w:rPr>
            <w:webHidden/>
          </w:rPr>
        </w:r>
        <w:r>
          <w:rPr>
            <w:webHidden/>
          </w:rPr>
          <w:fldChar w:fldCharType="separate"/>
        </w:r>
        <w:r w:rsidR="00716AD4">
          <w:rPr>
            <w:webHidden/>
          </w:rPr>
          <w:t>3</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389" w:history="1">
        <w:r w:rsidR="00716AD4" w:rsidRPr="00B11645">
          <w:rPr>
            <w:rStyle w:val="Hyperlink"/>
          </w:rPr>
          <w:t>2. Conventions used in this document</w:t>
        </w:r>
        <w:r w:rsidR="00716AD4">
          <w:rPr>
            <w:webHidden/>
          </w:rPr>
          <w:tab/>
        </w:r>
        <w:r>
          <w:rPr>
            <w:webHidden/>
          </w:rPr>
          <w:fldChar w:fldCharType="begin"/>
        </w:r>
        <w:r w:rsidR="00716AD4">
          <w:rPr>
            <w:webHidden/>
          </w:rPr>
          <w:instrText xml:space="preserve"> PAGEREF _Toc496636389 \h </w:instrText>
        </w:r>
        <w:r>
          <w:rPr>
            <w:webHidden/>
          </w:rPr>
        </w:r>
        <w:r>
          <w:rPr>
            <w:webHidden/>
          </w:rPr>
          <w:fldChar w:fldCharType="separate"/>
        </w:r>
        <w:r w:rsidR="00716AD4">
          <w:rPr>
            <w:webHidden/>
          </w:rPr>
          <w:t>3</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390" w:history="1">
        <w:r w:rsidR="00716AD4" w:rsidRPr="00B11645">
          <w:rPr>
            <w:rStyle w:val="Hyperlink"/>
          </w:rPr>
          <w:t>3. Scenario Overview</w:t>
        </w:r>
        <w:r w:rsidR="00716AD4">
          <w:rPr>
            <w:webHidden/>
          </w:rPr>
          <w:tab/>
        </w:r>
        <w:r>
          <w:rPr>
            <w:webHidden/>
          </w:rPr>
          <w:fldChar w:fldCharType="begin"/>
        </w:r>
        <w:r w:rsidR="00716AD4">
          <w:rPr>
            <w:webHidden/>
          </w:rPr>
          <w:instrText xml:space="preserve"> PAGEREF _Toc496636390 \h </w:instrText>
        </w:r>
        <w:r>
          <w:rPr>
            <w:webHidden/>
          </w:rPr>
        </w:r>
        <w:r>
          <w:rPr>
            <w:webHidden/>
          </w:rPr>
          <w:fldChar w:fldCharType="separate"/>
        </w:r>
        <w:r w:rsidR="00716AD4">
          <w:rPr>
            <w:webHidden/>
          </w:rPr>
          <w:t>3</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391" w:history="1">
        <w:r w:rsidR="00716AD4" w:rsidRPr="00B11645">
          <w:rPr>
            <w:rStyle w:val="Hyperlink"/>
          </w:rPr>
          <w:t>3.1. Topology Abstractions</w:t>
        </w:r>
        <w:r w:rsidR="00716AD4">
          <w:rPr>
            <w:webHidden/>
          </w:rPr>
          <w:tab/>
        </w:r>
        <w:r>
          <w:rPr>
            <w:webHidden/>
          </w:rPr>
          <w:fldChar w:fldCharType="begin"/>
        </w:r>
        <w:r w:rsidR="00716AD4">
          <w:rPr>
            <w:webHidden/>
          </w:rPr>
          <w:instrText xml:space="preserve"> PAGEREF _Toc496636391 \h </w:instrText>
        </w:r>
        <w:r>
          <w:rPr>
            <w:webHidden/>
          </w:rPr>
        </w:r>
        <w:r>
          <w:rPr>
            <w:webHidden/>
          </w:rPr>
          <w:fldChar w:fldCharType="separate"/>
        </w:r>
        <w:r w:rsidR="00716AD4">
          <w:rPr>
            <w:webHidden/>
          </w:rPr>
          <w:t>4</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392" w:history="1">
        <w:r w:rsidR="00716AD4" w:rsidRPr="00B11645">
          <w:rPr>
            <w:rStyle w:val="Hyperlink"/>
          </w:rPr>
          <w:t>3.1.1. Single Domain Topology</w:t>
        </w:r>
        <w:r w:rsidR="00716AD4">
          <w:rPr>
            <w:webHidden/>
          </w:rPr>
          <w:tab/>
        </w:r>
        <w:r>
          <w:rPr>
            <w:webHidden/>
          </w:rPr>
          <w:fldChar w:fldCharType="begin"/>
        </w:r>
        <w:r w:rsidR="00716AD4">
          <w:rPr>
            <w:webHidden/>
          </w:rPr>
          <w:instrText xml:space="preserve"> PAGEREF _Toc496636392 \h </w:instrText>
        </w:r>
        <w:r>
          <w:rPr>
            <w:webHidden/>
          </w:rPr>
        </w:r>
        <w:r>
          <w:rPr>
            <w:webHidden/>
          </w:rPr>
          <w:fldChar w:fldCharType="separate"/>
        </w:r>
        <w:r w:rsidR="00716AD4">
          <w:rPr>
            <w:webHidden/>
          </w:rPr>
          <w:t>5</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393" w:history="1">
        <w:r w:rsidR="00716AD4" w:rsidRPr="00B11645">
          <w:rPr>
            <w:rStyle w:val="Hyperlink"/>
          </w:rPr>
          <w:t>3.1.2. Multi-domain Topology Stitching</w:t>
        </w:r>
        <w:r w:rsidR="00716AD4">
          <w:rPr>
            <w:webHidden/>
          </w:rPr>
          <w:tab/>
        </w:r>
        <w:r>
          <w:rPr>
            <w:webHidden/>
          </w:rPr>
          <w:fldChar w:fldCharType="begin"/>
        </w:r>
        <w:r w:rsidR="00716AD4">
          <w:rPr>
            <w:webHidden/>
          </w:rPr>
          <w:instrText xml:space="preserve"> PAGEREF _Toc496636393 \h </w:instrText>
        </w:r>
        <w:r>
          <w:rPr>
            <w:webHidden/>
          </w:rPr>
        </w:r>
        <w:r>
          <w:rPr>
            <w:webHidden/>
          </w:rPr>
          <w:fldChar w:fldCharType="separate"/>
        </w:r>
        <w:r w:rsidR="00716AD4">
          <w:rPr>
            <w:webHidden/>
          </w:rPr>
          <w:t>6</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394" w:history="1">
        <w:r w:rsidR="00716AD4" w:rsidRPr="00B11645">
          <w:rPr>
            <w:rStyle w:val="Hyperlink"/>
          </w:rPr>
          <w:t>3.2. Multi-domain Service Configuration</w:t>
        </w:r>
        <w:r w:rsidR="00716AD4">
          <w:rPr>
            <w:webHidden/>
          </w:rPr>
          <w:tab/>
        </w:r>
        <w:r>
          <w:rPr>
            <w:webHidden/>
          </w:rPr>
          <w:fldChar w:fldCharType="begin"/>
        </w:r>
        <w:r w:rsidR="00716AD4">
          <w:rPr>
            <w:webHidden/>
          </w:rPr>
          <w:instrText xml:space="preserve"> PAGEREF _Toc496636394 \h </w:instrText>
        </w:r>
        <w:r>
          <w:rPr>
            <w:webHidden/>
          </w:rPr>
        </w:r>
        <w:r>
          <w:rPr>
            <w:webHidden/>
          </w:rPr>
          <w:fldChar w:fldCharType="separate"/>
        </w:r>
        <w:r w:rsidR="00716AD4">
          <w:rPr>
            <w:webHidden/>
          </w:rPr>
          <w:t>7</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395" w:history="1">
        <w:r w:rsidR="00716AD4" w:rsidRPr="00B11645">
          <w:rPr>
            <w:rStyle w:val="Hyperlink"/>
          </w:rPr>
          <w:t>3.2.1.</w:t>
        </w:r>
        <w:r w:rsidR="00716AD4" w:rsidRPr="00B11645">
          <w:rPr>
            <w:rStyle w:val="Hyperlink"/>
            <w:lang w:eastAsia="zh-CN"/>
          </w:rPr>
          <w:t xml:space="preserve"> Procedure Description</w:t>
        </w:r>
        <w:r w:rsidR="00716AD4">
          <w:rPr>
            <w:webHidden/>
          </w:rPr>
          <w:tab/>
        </w:r>
        <w:r>
          <w:rPr>
            <w:webHidden/>
          </w:rPr>
          <w:fldChar w:fldCharType="begin"/>
        </w:r>
        <w:r w:rsidR="00716AD4">
          <w:rPr>
            <w:webHidden/>
          </w:rPr>
          <w:instrText xml:space="preserve"> PAGEREF _Toc496636395 \h </w:instrText>
        </w:r>
        <w:r>
          <w:rPr>
            <w:webHidden/>
          </w:rPr>
        </w:r>
        <w:r>
          <w:rPr>
            <w:webHidden/>
          </w:rPr>
          <w:fldChar w:fldCharType="separate"/>
        </w:r>
        <w:r w:rsidR="00716AD4">
          <w:rPr>
            <w:webHidden/>
          </w:rPr>
          <w:t>7</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396" w:history="1">
        <w:r w:rsidR="00716AD4" w:rsidRPr="00B11645">
          <w:rPr>
            <w:rStyle w:val="Hyperlink"/>
          </w:rPr>
          <w:t>3.2.2. ODU Transit Service</w:t>
        </w:r>
        <w:r w:rsidR="00716AD4">
          <w:rPr>
            <w:webHidden/>
          </w:rPr>
          <w:tab/>
        </w:r>
        <w:r>
          <w:rPr>
            <w:webHidden/>
          </w:rPr>
          <w:fldChar w:fldCharType="begin"/>
        </w:r>
        <w:r w:rsidR="00716AD4">
          <w:rPr>
            <w:webHidden/>
          </w:rPr>
          <w:instrText xml:space="preserve"> PAGEREF _Toc496636396 \h </w:instrText>
        </w:r>
        <w:r>
          <w:rPr>
            <w:webHidden/>
          </w:rPr>
        </w:r>
        <w:r>
          <w:rPr>
            <w:webHidden/>
          </w:rPr>
          <w:fldChar w:fldCharType="separate"/>
        </w:r>
        <w:r w:rsidR="00716AD4">
          <w:rPr>
            <w:webHidden/>
          </w:rPr>
          <w:t>8</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397" w:history="1">
        <w:r w:rsidR="00716AD4" w:rsidRPr="00B11645">
          <w:rPr>
            <w:rStyle w:val="Hyperlink"/>
          </w:rPr>
          <w:t>3.2.3. EPL over ODU Service</w:t>
        </w:r>
        <w:r w:rsidR="00716AD4">
          <w:rPr>
            <w:webHidden/>
          </w:rPr>
          <w:tab/>
        </w:r>
        <w:r>
          <w:rPr>
            <w:webHidden/>
          </w:rPr>
          <w:fldChar w:fldCharType="begin"/>
        </w:r>
        <w:r w:rsidR="00716AD4">
          <w:rPr>
            <w:webHidden/>
          </w:rPr>
          <w:instrText xml:space="preserve"> PAGEREF _Toc496636397 \h </w:instrText>
        </w:r>
        <w:r>
          <w:rPr>
            <w:webHidden/>
          </w:rPr>
        </w:r>
        <w:r>
          <w:rPr>
            <w:webHidden/>
          </w:rPr>
          <w:fldChar w:fldCharType="separate"/>
        </w:r>
        <w:r w:rsidR="00716AD4">
          <w:rPr>
            <w:webHidden/>
          </w:rPr>
          <w:t>8</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398" w:history="1">
        <w:r w:rsidR="00716AD4" w:rsidRPr="00B11645">
          <w:rPr>
            <w:rStyle w:val="Hyperlink"/>
          </w:rPr>
          <w:t>3.2.4. Other OTN Client Services</w:t>
        </w:r>
        <w:r w:rsidR="00716AD4">
          <w:rPr>
            <w:webHidden/>
          </w:rPr>
          <w:tab/>
        </w:r>
        <w:r>
          <w:rPr>
            <w:webHidden/>
          </w:rPr>
          <w:fldChar w:fldCharType="begin"/>
        </w:r>
        <w:r w:rsidR="00716AD4">
          <w:rPr>
            <w:webHidden/>
          </w:rPr>
          <w:instrText xml:space="preserve"> PAGEREF _Toc496636398 \h </w:instrText>
        </w:r>
        <w:r>
          <w:rPr>
            <w:webHidden/>
          </w:rPr>
        </w:r>
        <w:r>
          <w:rPr>
            <w:webHidden/>
          </w:rPr>
          <w:fldChar w:fldCharType="separate"/>
        </w:r>
        <w:r w:rsidR="00716AD4">
          <w:rPr>
            <w:webHidden/>
          </w:rPr>
          <w:t>8</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399" w:history="1">
        <w:r w:rsidR="00716AD4" w:rsidRPr="00B11645">
          <w:rPr>
            <w:rStyle w:val="Hyperlink"/>
          </w:rPr>
          <w:t>3.3. Protection Scenarios</w:t>
        </w:r>
        <w:r w:rsidR="00716AD4">
          <w:rPr>
            <w:webHidden/>
          </w:rPr>
          <w:tab/>
        </w:r>
        <w:r>
          <w:rPr>
            <w:webHidden/>
          </w:rPr>
          <w:fldChar w:fldCharType="begin"/>
        </w:r>
        <w:r w:rsidR="00716AD4">
          <w:rPr>
            <w:webHidden/>
          </w:rPr>
          <w:instrText xml:space="preserve"> PAGEREF _Toc496636399 \h </w:instrText>
        </w:r>
        <w:r>
          <w:rPr>
            <w:webHidden/>
          </w:rPr>
        </w:r>
        <w:r>
          <w:rPr>
            <w:webHidden/>
          </w:rPr>
          <w:fldChar w:fldCharType="separate"/>
        </w:r>
        <w:r w:rsidR="00716AD4">
          <w:rPr>
            <w:webHidden/>
          </w:rPr>
          <w:t>9</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400" w:history="1">
        <w:r w:rsidR="00716AD4" w:rsidRPr="00B11645">
          <w:rPr>
            <w:rStyle w:val="Hyperlink"/>
          </w:rPr>
          <w:t>3.3.1. Linear Protection (end-to-end)</w:t>
        </w:r>
        <w:r w:rsidR="00716AD4">
          <w:rPr>
            <w:webHidden/>
          </w:rPr>
          <w:tab/>
        </w:r>
        <w:r>
          <w:rPr>
            <w:webHidden/>
          </w:rPr>
          <w:fldChar w:fldCharType="begin"/>
        </w:r>
        <w:r w:rsidR="00716AD4">
          <w:rPr>
            <w:webHidden/>
          </w:rPr>
          <w:instrText xml:space="preserve"> PAGEREF _Toc496636400 \h </w:instrText>
        </w:r>
        <w:r>
          <w:rPr>
            <w:webHidden/>
          </w:rPr>
        </w:r>
        <w:r>
          <w:rPr>
            <w:webHidden/>
          </w:rPr>
          <w:fldChar w:fldCharType="separate"/>
        </w:r>
        <w:r w:rsidR="00716AD4">
          <w:rPr>
            <w:webHidden/>
          </w:rPr>
          <w:t>9</w:t>
        </w:r>
        <w:r>
          <w:rPr>
            <w:webHidden/>
          </w:rPr>
          <w:fldChar w:fldCharType="end"/>
        </w:r>
      </w:hyperlink>
    </w:p>
    <w:p w:rsidR="00716AD4" w:rsidRDefault="00AD33D1">
      <w:pPr>
        <w:pStyle w:val="TOC3"/>
        <w:rPr>
          <w:rFonts w:asciiTheme="minorHAnsi" w:eastAsiaTheme="minorEastAsia" w:hAnsiTheme="minorHAnsi" w:cstheme="minorBidi"/>
          <w:sz w:val="22"/>
          <w:szCs w:val="22"/>
          <w:lang w:eastAsia="zh-CN"/>
        </w:rPr>
      </w:pPr>
      <w:hyperlink w:anchor="_Toc496636401" w:history="1">
        <w:r w:rsidR="00716AD4" w:rsidRPr="00B11645">
          <w:rPr>
            <w:rStyle w:val="Hyperlink"/>
          </w:rPr>
          <w:t>3.3.2. Segmented Protection</w:t>
        </w:r>
        <w:r w:rsidR="00716AD4">
          <w:rPr>
            <w:webHidden/>
          </w:rPr>
          <w:tab/>
        </w:r>
        <w:r>
          <w:rPr>
            <w:webHidden/>
          </w:rPr>
          <w:fldChar w:fldCharType="begin"/>
        </w:r>
        <w:r w:rsidR="00716AD4">
          <w:rPr>
            <w:webHidden/>
          </w:rPr>
          <w:instrText xml:space="preserve"> PAGEREF _Toc496636401 \h </w:instrText>
        </w:r>
        <w:r>
          <w:rPr>
            <w:webHidden/>
          </w:rPr>
        </w:r>
        <w:r>
          <w:rPr>
            <w:webHidden/>
          </w:rPr>
          <w:fldChar w:fldCharType="separate"/>
        </w:r>
        <w:r w:rsidR="00716AD4">
          <w:rPr>
            <w:webHidden/>
          </w:rPr>
          <w:t>9</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402" w:history="1">
        <w:r w:rsidR="00716AD4" w:rsidRPr="00B11645">
          <w:rPr>
            <w:rStyle w:val="Hyperlink"/>
          </w:rPr>
          <w:t>4. Topology Abstraction: detailed JSON examples</w:t>
        </w:r>
        <w:r w:rsidR="00716AD4">
          <w:rPr>
            <w:webHidden/>
          </w:rPr>
          <w:tab/>
        </w:r>
        <w:r>
          <w:rPr>
            <w:webHidden/>
          </w:rPr>
          <w:fldChar w:fldCharType="begin"/>
        </w:r>
        <w:r w:rsidR="00716AD4">
          <w:rPr>
            <w:webHidden/>
          </w:rPr>
          <w:instrText xml:space="preserve"> PAGEREF _Toc496636402 \h </w:instrText>
        </w:r>
        <w:r>
          <w:rPr>
            <w:webHidden/>
          </w:rPr>
        </w:r>
        <w:r>
          <w:rPr>
            <w:webHidden/>
          </w:rPr>
          <w:fldChar w:fldCharType="separate"/>
        </w:r>
        <w:r w:rsidR="00716AD4">
          <w:rPr>
            <w:webHidden/>
          </w:rPr>
          <w:t>9</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403" w:history="1">
        <w:r w:rsidR="00716AD4" w:rsidRPr="00B11645">
          <w:rPr>
            <w:rStyle w:val="Hyperlink"/>
          </w:rPr>
          <w:t>5. Service Configuration: detailed JSON examples</w:t>
        </w:r>
        <w:r w:rsidR="00716AD4">
          <w:rPr>
            <w:webHidden/>
          </w:rPr>
          <w:tab/>
        </w:r>
        <w:r>
          <w:rPr>
            <w:webHidden/>
          </w:rPr>
          <w:fldChar w:fldCharType="begin"/>
        </w:r>
        <w:r w:rsidR="00716AD4">
          <w:rPr>
            <w:webHidden/>
          </w:rPr>
          <w:instrText xml:space="preserve"> PAGEREF _Toc496636403 \h </w:instrText>
        </w:r>
        <w:r>
          <w:rPr>
            <w:webHidden/>
          </w:rPr>
        </w:r>
        <w:r>
          <w:rPr>
            <w:webHidden/>
          </w:rPr>
          <w:fldChar w:fldCharType="separate"/>
        </w:r>
        <w:r w:rsidR="00716AD4">
          <w:rPr>
            <w:webHidden/>
          </w:rPr>
          <w:t>9</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404" w:history="1">
        <w:r w:rsidR="00716AD4" w:rsidRPr="00B11645">
          <w:rPr>
            <w:rStyle w:val="Hyperlink"/>
          </w:rPr>
          <w:t>5.1. ODU Transit Service</w:t>
        </w:r>
        <w:r w:rsidR="00716AD4">
          <w:rPr>
            <w:webHidden/>
          </w:rPr>
          <w:tab/>
        </w:r>
        <w:r>
          <w:rPr>
            <w:webHidden/>
          </w:rPr>
          <w:fldChar w:fldCharType="begin"/>
        </w:r>
        <w:r w:rsidR="00716AD4">
          <w:rPr>
            <w:webHidden/>
          </w:rPr>
          <w:instrText xml:space="preserve"> PAGEREF _Toc496636404 \h </w:instrText>
        </w:r>
        <w:r>
          <w:rPr>
            <w:webHidden/>
          </w:rPr>
        </w:r>
        <w:r>
          <w:rPr>
            <w:webHidden/>
          </w:rPr>
          <w:fldChar w:fldCharType="separate"/>
        </w:r>
        <w:r w:rsidR="00716AD4">
          <w:rPr>
            <w:webHidden/>
          </w:rPr>
          <w:t>9</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405" w:history="1">
        <w:r w:rsidR="00716AD4" w:rsidRPr="00B11645">
          <w:rPr>
            <w:rStyle w:val="Hyperlink"/>
          </w:rPr>
          <w:t>6. Security Considerations</w:t>
        </w:r>
        <w:r w:rsidR="00716AD4">
          <w:rPr>
            <w:webHidden/>
          </w:rPr>
          <w:tab/>
        </w:r>
        <w:r>
          <w:rPr>
            <w:webHidden/>
          </w:rPr>
          <w:fldChar w:fldCharType="begin"/>
        </w:r>
        <w:r w:rsidR="00716AD4">
          <w:rPr>
            <w:webHidden/>
          </w:rPr>
          <w:instrText xml:space="preserve"> PAGEREF _Toc496636405 \h </w:instrText>
        </w:r>
        <w:r>
          <w:rPr>
            <w:webHidden/>
          </w:rPr>
        </w:r>
        <w:r>
          <w:rPr>
            <w:webHidden/>
          </w:rPr>
          <w:fldChar w:fldCharType="separate"/>
        </w:r>
        <w:r w:rsidR="00716AD4">
          <w:rPr>
            <w:webHidden/>
          </w:rPr>
          <w:t>9</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406" w:history="1">
        <w:r w:rsidR="00716AD4" w:rsidRPr="00B11645">
          <w:rPr>
            <w:rStyle w:val="Hyperlink"/>
          </w:rPr>
          <w:t>7. IANA Considerations</w:t>
        </w:r>
        <w:r w:rsidR="00716AD4">
          <w:rPr>
            <w:webHidden/>
          </w:rPr>
          <w:tab/>
        </w:r>
        <w:r>
          <w:rPr>
            <w:webHidden/>
          </w:rPr>
          <w:fldChar w:fldCharType="begin"/>
        </w:r>
        <w:r w:rsidR="00716AD4">
          <w:rPr>
            <w:webHidden/>
          </w:rPr>
          <w:instrText xml:space="preserve"> PAGEREF _Toc496636406 \h </w:instrText>
        </w:r>
        <w:r>
          <w:rPr>
            <w:webHidden/>
          </w:rPr>
        </w:r>
        <w:r>
          <w:rPr>
            <w:webHidden/>
          </w:rPr>
          <w:fldChar w:fldCharType="separate"/>
        </w:r>
        <w:r w:rsidR="00716AD4">
          <w:rPr>
            <w:webHidden/>
          </w:rPr>
          <w:t>9</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407" w:history="1">
        <w:r w:rsidR="00716AD4" w:rsidRPr="00B11645">
          <w:rPr>
            <w:rStyle w:val="Hyperlink"/>
          </w:rPr>
          <w:t>8. Conclusions</w:t>
        </w:r>
        <w:r w:rsidR="00716AD4">
          <w:rPr>
            <w:webHidden/>
          </w:rPr>
          <w:tab/>
        </w:r>
        <w:r>
          <w:rPr>
            <w:webHidden/>
          </w:rPr>
          <w:fldChar w:fldCharType="begin"/>
        </w:r>
        <w:r w:rsidR="00716AD4">
          <w:rPr>
            <w:webHidden/>
          </w:rPr>
          <w:instrText xml:space="preserve"> PAGEREF _Toc496636407 \h </w:instrText>
        </w:r>
        <w:r>
          <w:rPr>
            <w:webHidden/>
          </w:rPr>
        </w:r>
        <w:r>
          <w:rPr>
            <w:webHidden/>
          </w:rPr>
          <w:fldChar w:fldCharType="separate"/>
        </w:r>
        <w:r w:rsidR="00716AD4">
          <w:rPr>
            <w:webHidden/>
          </w:rPr>
          <w:t>9</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408" w:history="1">
        <w:r w:rsidR="00716AD4" w:rsidRPr="00B11645">
          <w:rPr>
            <w:rStyle w:val="Hyperlink"/>
          </w:rPr>
          <w:t>9. References</w:t>
        </w:r>
        <w:r w:rsidR="00716AD4">
          <w:rPr>
            <w:webHidden/>
          </w:rPr>
          <w:tab/>
        </w:r>
        <w:r>
          <w:rPr>
            <w:webHidden/>
          </w:rPr>
          <w:fldChar w:fldCharType="begin"/>
        </w:r>
        <w:r w:rsidR="00716AD4">
          <w:rPr>
            <w:webHidden/>
          </w:rPr>
          <w:instrText xml:space="preserve"> PAGEREF _Toc496636408 \h </w:instrText>
        </w:r>
        <w:r>
          <w:rPr>
            <w:webHidden/>
          </w:rPr>
        </w:r>
        <w:r>
          <w:rPr>
            <w:webHidden/>
          </w:rPr>
          <w:fldChar w:fldCharType="separate"/>
        </w:r>
        <w:r w:rsidR="00716AD4">
          <w:rPr>
            <w:webHidden/>
          </w:rPr>
          <w:t>9</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409" w:history="1">
        <w:r w:rsidR="00716AD4" w:rsidRPr="00B11645">
          <w:rPr>
            <w:rStyle w:val="Hyperlink"/>
          </w:rPr>
          <w:t>9.1. Normative References</w:t>
        </w:r>
        <w:r w:rsidR="00716AD4">
          <w:rPr>
            <w:webHidden/>
          </w:rPr>
          <w:tab/>
        </w:r>
        <w:r>
          <w:rPr>
            <w:webHidden/>
          </w:rPr>
          <w:fldChar w:fldCharType="begin"/>
        </w:r>
        <w:r w:rsidR="00716AD4">
          <w:rPr>
            <w:webHidden/>
          </w:rPr>
          <w:instrText xml:space="preserve"> PAGEREF _Toc496636409 \h </w:instrText>
        </w:r>
        <w:r>
          <w:rPr>
            <w:webHidden/>
          </w:rPr>
        </w:r>
        <w:r>
          <w:rPr>
            <w:webHidden/>
          </w:rPr>
          <w:fldChar w:fldCharType="separate"/>
        </w:r>
        <w:r w:rsidR="00716AD4">
          <w:rPr>
            <w:webHidden/>
          </w:rPr>
          <w:t>9</w:t>
        </w:r>
        <w:r>
          <w:rPr>
            <w:webHidden/>
          </w:rPr>
          <w:fldChar w:fldCharType="end"/>
        </w:r>
      </w:hyperlink>
    </w:p>
    <w:p w:rsidR="00716AD4" w:rsidRDefault="00AD33D1">
      <w:pPr>
        <w:pStyle w:val="TOC2"/>
        <w:rPr>
          <w:rFonts w:asciiTheme="minorHAnsi" w:eastAsiaTheme="minorEastAsia" w:hAnsiTheme="minorHAnsi" w:cstheme="minorBidi"/>
          <w:sz w:val="22"/>
          <w:szCs w:val="22"/>
          <w:lang w:eastAsia="zh-CN"/>
        </w:rPr>
      </w:pPr>
      <w:hyperlink w:anchor="_Toc496636410" w:history="1">
        <w:r w:rsidR="00716AD4" w:rsidRPr="00B11645">
          <w:rPr>
            <w:rStyle w:val="Hyperlink"/>
          </w:rPr>
          <w:t>9.2. Informative References</w:t>
        </w:r>
        <w:r w:rsidR="00716AD4">
          <w:rPr>
            <w:webHidden/>
          </w:rPr>
          <w:tab/>
        </w:r>
        <w:r>
          <w:rPr>
            <w:webHidden/>
          </w:rPr>
          <w:fldChar w:fldCharType="begin"/>
        </w:r>
        <w:r w:rsidR="00716AD4">
          <w:rPr>
            <w:webHidden/>
          </w:rPr>
          <w:instrText xml:space="preserve"> PAGEREF _Toc496636410 \h </w:instrText>
        </w:r>
        <w:r>
          <w:rPr>
            <w:webHidden/>
          </w:rPr>
        </w:r>
        <w:r>
          <w:rPr>
            <w:webHidden/>
          </w:rPr>
          <w:fldChar w:fldCharType="separate"/>
        </w:r>
        <w:r w:rsidR="00716AD4">
          <w:rPr>
            <w:webHidden/>
          </w:rPr>
          <w:t>10</w:t>
        </w:r>
        <w:r>
          <w:rPr>
            <w:webHidden/>
          </w:rPr>
          <w:fldChar w:fldCharType="end"/>
        </w:r>
      </w:hyperlink>
    </w:p>
    <w:p w:rsidR="00716AD4" w:rsidRDefault="00AD33D1">
      <w:pPr>
        <w:pStyle w:val="TOC1"/>
        <w:rPr>
          <w:rFonts w:asciiTheme="minorHAnsi" w:eastAsiaTheme="minorEastAsia" w:hAnsiTheme="minorHAnsi" w:cstheme="minorBidi"/>
          <w:sz w:val="22"/>
          <w:szCs w:val="22"/>
          <w:lang w:eastAsia="zh-CN"/>
        </w:rPr>
      </w:pPr>
      <w:hyperlink w:anchor="_Toc496636411" w:history="1">
        <w:r w:rsidR="00716AD4" w:rsidRPr="00B11645">
          <w:rPr>
            <w:rStyle w:val="Hyperlink"/>
          </w:rPr>
          <w:t>10. Acknowledgments</w:t>
        </w:r>
        <w:r w:rsidR="00716AD4">
          <w:rPr>
            <w:webHidden/>
          </w:rPr>
          <w:tab/>
        </w:r>
        <w:r>
          <w:rPr>
            <w:webHidden/>
          </w:rPr>
          <w:fldChar w:fldCharType="begin"/>
        </w:r>
        <w:r w:rsidR="00716AD4">
          <w:rPr>
            <w:webHidden/>
          </w:rPr>
          <w:instrText xml:space="preserve"> PAGEREF _Toc496636411 \h </w:instrText>
        </w:r>
        <w:r>
          <w:rPr>
            <w:webHidden/>
          </w:rPr>
        </w:r>
        <w:r>
          <w:rPr>
            <w:webHidden/>
          </w:rPr>
          <w:fldChar w:fldCharType="separate"/>
        </w:r>
        <w:r w:rsidR="00716AD4">
          <w:rPr>
            <w:webHidden/>
          </w:rPr>
          <w:t>10</w:t>
        </w:r>
        <w:r>
          <w:rPr>
            <w:webHidden/>
          </w:rPr>
          <w:fldChar w:fldCharType="end"/>
        </w:r>
      </w:hyperlink>
    </w:p>
    <w:p w:rsidR="00696527" w:rsidRDefault="00AD33D1" w:rsidP="002E5DA5">
      <w:pPr>
        <w:pStyle w:val="TOC1"/>
      </w:pPr>
      <w:r>
        <w:fldChar w:fldCharType="end"/>
      </w:r>
    </w:p>
    <w:p w:rsidR="006F6F19" w:rsidRPr="000445CC" w:rsidRDefault="008E670E" w:rsidP="00237595">
      <w:pPr>
        <w:pStyle w:val="Heading1"/>
      </w:pPr>
      <w:bookmarkStart w:id="2" w:name="_Toc496636386"/>
      <w:r w:rsidRPr="000445CC">
        <w:lastRenderedPageBreak/>
        <w:t>Introduction</w:t>
      </w:r>
      <w:bookmarkEnd w:id="2"/>
    </w:p>
    <w:p w:rsidR="000445CC" w:rsidRPr="003325F9" w:rsidRDefault="002F6754" w:rsidP="000445CC">
      <w:r>
        <w:t>This document analyses how YANG models</w:t>
      </w:r>
      <w:r w:rsidR="000445CC" w:rsidRPr="003325F9">
        <w:t xml:space="preserve"> </w:t>
      </w:r>
      <w:r w:rsidR="00410ABC">
        <w:t>developed</w:t>
      </w:r>
      <w:r w:rsidR="00410ABC" w:rsidRPr="003325F9">
        <w:t xml:space="preserve"> </w:t>
      </w:r>
      <w:r w:rsidR="000445CC" w:rsidRPr="003325F9">
        <w:t xml:space="preserve">by IETF (TEAS and CCAMP WG) can be used to support Use Case </w:t>
      </w:r>
      <w:r w:rsidR="00FB7CCA">
        <w:t>3</w:t>
      </w:r>
      <w:r w:rsidR="000445CC" w:rsidRPr="003325F9">
        <w:t xml:space="preserve"> (</w:t>
      </w:r>
      <w:r w:rsidR="00FB7CCA">
        <w:t>multi</w:t>
      </w:r>
      <w:r w:rsidR="000445CC" w:rsidRPr="003325F9">
        <w:t>-domain with single-layer) scenarios as described in [</w:t>
      </w:r>
      <w:r w:rsidR="000D1730" w:rsidRPr="000A0F17">
        <w:t>TNBI-UseCases</w:t>
      </w:r>
      <w:r w:rsidR="000445CC" w:rsidRPr="003325F9">
        <w:t>]</w:t>
      </w:r>
      <w:r w:rsidR="00583764">
        <w:t>.</w:t>
      </w:r>
    </w:p>
    <w:p w:rsidR="00CA2FF3" w:rsidRDefault="00CA2FF3" w:rsidP="00CA2FF3">
      <w:pPr>
        <w:pStyle w:val="Heading2"/>
      </w:pPr>
      <w:bookmarkStart w:id="3" w:name="_Toc496636387"/>
      <w:r>
        <w:t>Assumptions</w:t>
      </w:r>
      <w:bookmarkEnd w:id="3"/>
    </w:p>
    <w:p w:rsidR="00CA2FF3" w:rsidRDefault="00CA2FF3" w:rsidP="00CA2FF3">
      <w:r>
        <w:t>This document is</w:t>
      </w:r>
      <w:r w:rsidR="002F6754">
        <w:t xml:space="preserve"> using the ACTN [ACTN-</w:t>
      </w:r>
      <w:proofErr w:type="spellStart"/>
      <w:del w:id="4" w:author="Italo Busi" w:date="2017-10-26T10:55:00Z">
        <w:r w:rsidR="002F6754" w:rsidDel="00A21DE7">
          <w:delText>fwk</w:delText>
        </w:r>
      </w:del>
      <w:ins w:id="5" w:author="Italo Busi" w:date="2017-10-26T10:55:00Z">
        <w:r w:rsidR="00A21DE7">
          <w:t>Fwk</w:t>
        </w:r>
      </w:ins>
      <w:proofErr w:type="spellEnd"/>
      <w:r w:rsidR="002F6754">
        <w:t>] as an architecture that deploys the IETF models. The motivation of this draft is to analyze</w:t>
      </w:r>
      <w:r>
        <w:t xml:space="preserve"> how existing </w:t>
      </w:r>
      <w:r w:rsidR="002F6754">
        <w:t xml:space="preserve">IETF </w:t>
      </w:r>
      <w:r>
        <w:t xml:space="preserve">models can be used </w:t>
      </w:r>
      <w:r w:rsidR="002F6754">
        <w:t>on</w:t>
      </w:r>
      <w:r>
        <w:t xml:space="preserve"> the MPI between the PNC and the MDSC to support the use case </w:t>
      </w:r>
      <w:r w:rsidR="002F6754">
        <w:t>3</w:t>
      </w:r>
      <w:r>
        <w:t xml:space="preserve"> scenarios as defined in section </w:t>
      </w:r>
      <w:r w:rsidR="00C8156F">
        <w:t xml:space="preserve">6 </w:t>
      </w:r>
      <w:r>
        <w:t xml:space="preserve">of </w:t>
      </w:r>
      <w:r w:rsidRPr="003325F9">
        <w:t>[</w:t>
      </w:r>
      <w:r w:rsidRPr="00C57086">
        <w:t>TNBI-UseCases</w:t>
      </w:r>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E27F52" w:rsidRDefault="00E27F52" w:rsidP="00CA2FF3">
      <w:r>
        <w:t>In this document, the assumption</w:t>
      </w:r>
      <w:r w:rsidR="002811C5">
        <w:t>s</w:t>
      </w:r>
      <w:r>
        <w:t xml:space="preserve"> made in section 1 of [T</w:t>
      </w:r>
      <w:del w:id="6" w:author="Italo Busi" w:date="2017-10-26T10:56:00Z">
        <w:r w:rsidDel="00A21DE7">
          <w:delText>-</w:delText>
        </w:r>
      </w:del>
      <w:r>
        <w:t>NBI</w:t>
      </w:r>
      <w:ins w:id="7" w:author="Italo Busi" w:date="2017-10-26T10:56:00Z">
        <w:r w:rsidR="00A21DE7">
          <w:t>-</w:t>
        </w:r>
      </w:ins>
      <w:del w:id="8" w:author="Italo Busi" w:date="2017-10-26T10:56:00Z">
        <w:r w:rsidDel="00A21DE7">
          <w:delText xml:space="preserve"> </w:delText>
        </w:r>
      </w:del>
      <w:r>
        <w:t>UseCase</w:t>
      </w:r>
      <w:ins w:id="9" w:author="Italo Busi" w:date="2017-10-26T10:56:00Z">
        <w:r w:rsidR="00A21DE7">
          <w:t>-</w:t>
        </w:r>
      </w:ins>
      <w:r>
        <w:t>1] still appl</w:t>
      </w:r>
      <w:r w:rsidR="002811C5">
        <w:t>y</w:t>
      </w:r>
      <w:r>
        <w:t xml:space="preserve">. In summary, it is assumed </w:t>
      </w:r>
      <w:r w:rsidR="002811C5">
        <w:t xml:space="preserve">that </w:t>
      </w:r>
      <w:r>
        <w:t>1) MDSC use</w:t>
      </w:r>
      <w:r w:rsidR="002811C5">
        <w:t>s</w:t>
      </w:r>
      <w:r>
        <w:t xml:space="preserve"> </w:t>
      </w:r>
      <w:r w:rsidR="002811C5">
        <w:t>the explicit-route-object list</w:t>
      </w:r>
      <w:r>
        <w:t xml:space="preserve"> on MPI </w:t>
      </w:r>
      <w:r w:rsidR="002811C5">
        <w:t xml:space="preserve">to specify the ingress/egress links </w:t>
      </w:r>
      <w:r>
        <w:t xml:space="preserve">for </w:t>
      </w:r>
      <w:r w:rsidR="002811C5">
        <w:t xml:space="preserve">a </w:t>
      </w:r>
      <w:r>
        <w:t xml:space="preserve">tunnel segment request, and 2) label and TS </w:t>
      </w:r>
      <w:r w:rsidR="002811C5">
        <w:t xml:space="preserve">availability </w:t>
      </w:r>
      <w:r>
        <w:t xml:space="preserve">information are reported from PNC to MDSC. </w:t>
      </w:r>
    </w:p>
    <w:p w:rsidR="006F6F19" w:rsidRPr="00EB5975" w:rsidRDefault="00EB5975" w:rsidP="00B01DFE">
      <w:pPr>
        <w:pStyle w:val="Heading2"/>
      </w:pPr>
      <w:bookmarkStart w:id="10" w:name="_Toc486351904"/>
      <w:bookmarkStart w:id="11" w:name="_Toc496636388"/>
      <w:bookmarkEnd w:id="10"/>
      <w:r>
        <w:t>Feedbacks provided to the IETF Working Groups</w:t>
      </w:r>
      <w:bookmarkEnd w:id="11"/>
    </w:p>
    <w:p w:rsidR="00716AD4" w:rsidRDefault="00716AD4" w:rsidP="00716AD4">
      <w:pPr>
        <w:rPr>
          <w:ins w:id="12" w:author="Italo Busi" w:date="2017-10-24T19:22:00Z"/>
        </w:rPr>
      </w:pPr>
      <w:bookmarkStart w:id="13" w:name="_Toc486351906"/>
      <w:bookmarkStart w:id="14" w:name="_Ref486351726"/>
      <w:bookmarkEnd w:id="13"/>
      <w:ins w:id="15" w:author="Italo Busi" w:date="2017-10-24T19:22:00Z">
        <w:r>
          <w:t>The analysis done in this version of this document has triggered the following feedbacks to TEAS WG:</w:t>
        </w:r>
      </w:ins>
    </w:p>
    <w:p w:rsidR="00716AD4" w:rsidRDefault="00716AD4" w:rsidP="00716AD4">
      <w:pPr>
        <w:pStyle w:val="RFCListBullet"/>
        <w:rPr>
          <w:ins w:id="16" w:author="Italo Busi" w:date="2017-10-24T19:22:00Z"/>
        </w:rPr>
      </w:pPr>
      <w:ins w:id="17" w:author="Italo Busi" w:date="2017-10-24T19:22:00Z">
        <w:r>
          <w:t>Updates to the plug-id definition in [TE-TOPO] to support plug-id also when auto-discovery (e.g., LMP based) mechanisms are used on inter-domain links</w:t>
        </w:r>
      </w:ins>
    </w:p>
    <w:p w:rsidR="00716AD4" w:rsidRPr="00716AD4" w:rsidDel="00716AD4" w:rsidRDefault="001418C8" w:rsidP="00716AD4">
      <w:pPr>
        <w:pStyle w:val="RFCListBullet"/>
        <w:rPr>
          <w:del w:id="18" w:author="Italo Busi" w:date="2017-10-24T19:22:00Z"/>
        </w:rPr>
      </w:pPr>
      <w:del w:id="19" w:author="Italo Busi" w:date="2017-10-24T19:22:00Z">
        <w:r w:rsidRPr="00716AD4" w:rsidDel="00716AD4">
          <w:delText xml:space="preserve">To be completed later. </w:delText>
        </w:r>
        <w:bookmarkStart w:id="20" w:name="_Toc496636362"/>
        <w:bookmarkEnd w:id="20"/>
      </w:del>
    </w:p>
    <w:p w:rsidR="00C17E38" w:rsidRPr="00EB5975" w:rsidRDefault="00C17E38" w:rsidP="00237595">
      <w:pPr>
        <w:pStyle w:val="Heading1"/>
      </w:pPr>
      <w:bookmarkStart w:id="21" w:name="_Toc496636389"/>
      <w:r w:rsidRPr="00EB5975">
        <w:t>Conventions used in this document</w:t>
      </w:r>
      <w:bookmarkEnd w:id="14"/>
      <w:bookmarkEnd w:id="21"/>
    </w:p>
    <w:p w:rsidR="001418C8" w:rsidRDefault="001418C8" w:rsidP="00C14A54">
      <w:r>
        <w:t>The conventions defined in section 2 of [T</w:t>
      </w:r>
      <w:del w:id="22" w:author="Italo Busi" w:date="2017-10-26T10:56:00Z">
        <w:r w:rsidDel="00A21DE7">
          <w:delText xml:space="preserve">-NBI </w:delText>
        </w:r>
      </w:del>
      <w:ins w:id="23" w:author="Italo Busi" w:date="2017-10-26T10:56:00Z">
        <w:r w:rsidR="00A21DE7">
          <w:t>NBI-</w:t>
        </w:r>
      </w:ins>
      <w:r>
        <w:t>UseCase</w:t>
      </w:r>
      <w:ins w:id="24" w:author="Italo Busi" w:date="2017-10-26T10:56:00Z">
        <w:r w:rsidR="00A21DE7">
          <w:t>-</w:t>
        </w:r>
      </w:ins>
      <w:r>
        <w:t>1] still appl</w:t>
      </w:r>
      <w:r w:rsidR="002811C5">
        <w:t>y</w:t>
      </w:r>
      <w:r>
        <w:t xml:space="preserve"> in this document. </w:t>
      </w:r>
    </w:p>
    <w:p w:rsidR="006F6F19" w:rsidRPr="00DA3B17" w:rsidRDefault="0007328A" w:rsidP="00237595">
      <w:pPr>
        <w:pStyle w:val="Heading1"/>
      </w:pPr>
      <w:bookmarkStart w:id="25" w:name="_Toc486351911"/>
      <w:bookmarkStart w:id="26" w:name="_Toc496636390"/>
      <w:bookmarkEnd w:id="25"/>
      <w:r>
        <w:t>Scenario</w:t>
      </w:r>
      <w:r w:rsidR="00DA3B17" w:rsidRPr="00DA3B17">
        <w:t xml:space="preserve"> Overview</w:t>
      </w:r>
      <w:bookmarkEnd w:id="26"/>
    </w:p>
    <w:p w:rsidR="006F6F19" w:rsidRDefault="005E4EEA" w:rsidP="00713412">
      <w:r w:rsidRPr="005E4EEA">
        <w:t xml:space="preserve">Use Case </w:t>
      </w:r>
      <w:r w:rsidR="0007328A">
        <w:t>3</w:t>
      </w:r>
      <w:r w:rsidRPr="005E4EEA">
        <w:t xml:space="preserve"> is described in [</w:t>
      </w:r>
      <w:r w:rsidR="00AD373D" w:rsidRPr="00AD373D">
        <w:t>TNBI-Use</w:t>
      </w:r>
      <w:r w:rsidR="00C3117A">
        <w:t xml:space="preserve"> </w:t>
      </w:r>
      <w:r w:rsidR="00AD373D" w:rsidRPr="00AD373D">
        <w:t>Cases</w:t>
      </w:r>
      <w:r w:rsidRPr="005E4EEA">
        <w:t xml:space="preserve">] </w:t>
      </w:r>
      <w:r>
        <w:t xml:space="preserve">as a </w:t>
      </w:r>
      <w:r w:rsidR="0007328A">
        <w:t>multi</w:t>
      </w:r>
      <w:r>
        <w:t xml:space="preserve">-domain </w:t>
      </w:r>
      <w:r w:rsidR="00474CC3">
        <w:t xml:space="preserve">with single layer network </w:t>
      </w:r>
      <w:r>
        <w:t>scenario</w:t>
      </w:r>
      <w:r w:rsidR="00474CC3">
        <w:t xml:space="preserve"> supporting different types of services</w:t>
      </w:r>
      <w:r>
        <w:t xml:space="preserve">. </w:t>
      </w:r>
      <w:r>
        <w:lastRenderedPageBreak/>
        <w:t>This section provides a high-level overview of how IETF YANG models can be used to support these uses cases at the MPI between the Transport PNC and the MDSC.</w:t>
      </w:r>
    </w:p>
    <w:p w:rsidR="005E4EEA" w:rsidRDefault="005E4EEA" w:rsidP="00713412">
      <w:r>
        <w:t xml:space="preserve">Section </w:t>
      </w:r>
      <w:r w:rsidR="00AD33D1">
        <w:fldChar w:fldCharType="begin"/>
      </w:r>
      <w:r>
        <w:instrText xml:space="preserve"> REF _Ref484786908 \r \h \t</w:instrText>
      </w:r>
      <w:r w:rsidR="00AD33D1">
        <w:fldChar w:fldCharType="separate"/>
      </w:r>
      <w:r w:rsidR="00A21DE7">
        <w:t>3.1</w:t>
      </w:r>
      <w:r w:rsidR="00AD33D1">
        <w:fldChar w:fldCharType="end"/>
      </w:r>
      <w:r>
        <w:t xml:space="preserve"> describes the </w:t>
      </w:r>
      <w:r w:rsidR="00C8156F">
        <w:t xml:space="preserve">different </w:t>
      </w:r>
      <w:r>
        <w:t>topology abstraction</w:t>
      </w:r>
      <w:r w:rsidR="00C8156F">
        <w:t>s</w:t>
      </w:r>
      <w:r>
        <w:t xml:space="preserve"> provided to the MDSC by </w:t>
      </w:r>
      <w:r w:rsidR="00C8156F">
        <w:t xml:space="preserve">each </w:t>
      </w:r>
      <w:r>
        <w:t>PNC</w:t>
      </w:r>
      <w:r w:rsidRPr="005E4EEA">
        <w:t xml:space="preserve"> </w:t>
      </w:r>
      <w:r w:rsidR="00C8156F">
        <w:t xml:space="preserve">via its own </w:t>
      </w:r>
      <w:r>
        <w:t>MPI.</w:t>
      </w:r>
      <w:r w:rsidR="00C8156F">
        <w:t xml:space="preserve"> The reference network and controlling hierarchy is defined in section 6.1 of </w:t>
      </w:r>
      <w:r w:rsidR="00C8156F" w:rsidRPr="005E4EEA">
        <w:t>[</w:t>
      </w:r>
      <w:r w:rsidR="00C8156F" w:rsidRPr="00AD373D">
        <w:t>TNBI-Use</w:t>
      </w:r>
      <w:r w:rsidR="00C8156F">
        <w:t xml:space="preserve"> </w:t>
      </w:r>
      <w:r w:rsidR="00C8156F" w:rsidRPr="00AD373D">
        <w:t>Cases</w:t>
      </w:r>
      <w:r w:rsidR="00C8156F" w:rsidRPr="005E4EEA">
        <w:t>]</w:t>
      </w:r>
      <w:r w:rsidR="00C8156F">
        <w:t>.</w:t>
      </w:r>
    </w:p>
    <w:p w:rsidR="005E4EEA" w:rsidRDefault="005E4EEA" w:rsidP="00713412">
      <w:r>
        <w:t xml:space="preserve">Section </w:t>
      </w:r>
      <w:r w:rsidR="00AD33D1">
        <w:fldChar w:fldCharType="begin"/>
      </w:r>
      <w:r>
        <w:instrText xml:space="preserve"> REF _Ref484787028 \r \h \t </w:instrText>
      </w:r>
      <w:r w:rsidR="00AD33D1">
        <w:fldChar w:fldCharType="separate"/>
      </w:r>
      <w:r w:rsidR="00716AD4">
        <w:t>3.2</w:t>
      </w:r>
      <w:r w:rsidR="00AD33D1">
        <w:fldChar w:fldCharType="end"/>
      </w:r>
      <w:r>
        <w:t xml:space="preserve"> describes how the difference services, defined in section </w:t>
      </w:r>
      <w:r w:rsidR="00C8156F">
        <w:t>6</w:t>
      </w:r>
      <w:r w:rsidR="00474CC3">
        <w:t xml:space="preserve">.3 </w:t>
      </w:r>
      <w:r>
        <w:t xml:space="preserve">of </w:t>
      </w:r>
      <w:r w:rsidRPr="005E4EEA">
        <w:t>[</w:t>
      </w:r>
      <w:r w:rsidR="00AD373D" w:rsidRPr="00AD373D">
        <w:t>TNBI-UseCases</w:t>
      </w:r>
      <w:r w:rsidRPr="005E4EEA">
        <w:t>]</w:t>
      </w:r>
      <w:r>
        <w:t xml:space="preserve">, can be </w:t>
      </w:r>
      <w:r w:rsidR="00C8156F">
        <w:t>setup by the MDSC by coordinating requests to each PNC via their own MPIs</w:t>
      </w:r>
      <w:r>
        <w:t>.</w:t>
      </w:r>
    </w:p>
    <w:p w:rsidR="00A152C1" w:rsidRDefault="00A152C1" w:rsidP="00713412">
      <w:r>
        <w:t xml:space="preserve">Section 3.3 describes how the protection scenarios can be deployed, including end-to-end protection and segment protection, for both intra-domain and inter-domain scenario. </w:t>
      </w:r>
    </w:p>
    <w:p w:rsidR="006F6F19" w:rsidRDefault="00DA3B17" w:rsidP="00B01DFE">
      <w:pPr>
        <w:pStyle w:val="Heading2"/>
      </w:pPr>
      <w:bookmarkStart w:id="27" w:name="_Ref484786908"/>
      <w:bookmarkStart w:id="28" w:name="_Toc496636391"/>
      <w:r>
        <w:t>Topology Abstraction</w:t>
      </w:r>
      <w:bookmarkEnd w:id="27"/>
      <w:r w:rsidR="00C8156F">
        <w:t>s</w:t>
      </w:r>
      <w:bookmarkEnd w:id="28"/>
    </w:p>
    <w:p w:rsidR="00FE7850" w:rsidRDefault="00BA26A2" w:rsidP="00E847C3">
      <w:r>
        <w:t>The reference network is</w:t>
      </w:r>
      <w:r w:rsidR="00E847C3">
        <w:t xml:space="preserve"> </w:t>
      </w:r>
      <w:r w:rsidR="00C70663">
        <w:t xml:space="preserve">shown in </w:t>
      </w:r>
      <w:r w:rsidR="00AD33D1">
        <w:fldChar w:fldCharType="begin"/>
      </w:r>
      <w:r w:rsidR="00E424E7">
        <w:instrText xml:space="preserve"> REF _Ref495485914 \r \h </w:instrText>
      </w:r>
      <w:r w:rsidR="00AD33D1">
        <w:fldChar w:fldCharType="separate"/>
      </w:r>
      <w:r w:rsidR="00716AD4">
        <w:t>Figure 1</w:t>
      </w:r>
      <w:r w:rsidR="00AD33D1">
        <w:fldChar w:fldCharType="end"/>
      </w:r>
      <w:r w:rsidR="00FE7850">
        <w:t xml:space="preserve">, which is the same as </w:t>
      </w:r>
      <w:r w:rsidR="00C70663">
        <w:t>Figure 3 of [</w:t>
      </w:r>
      <w:r w:rsidR="00C70663" w:rsidRPr="00AD373D">
        <w:t>TNBI-UseCases</w:t>
      </w:r>
      <w:r w:rsidR="00C70663">
        <w:t>]</w:t>
      </w:r>
      <w:r w:rsidR="00E424E7">
        <w:t>:</w:t>
      </w:r>
    </w:p>
    <w:p w:rsidR="00E424E7" w:rsidRPr="00AE0542" w:rsidRDefault="00E424E7" w:rsidP="00E424E7">
      <w:pPr>
        <w:pStyle w:val="RFCFigure"/>
        <w:rPr>
          <w:lang w:val="en-AU"/>
        </w:rPr>
      </w:pPr>
      <w:r w:rsidRPr="00AE0542">
        <w:rPr>
          <w:lang w:val="en-AU"/>
        </w:rPr>
        <w:lastRenderedPageBreak/>
        <w:t xml:space="preserve">             ........................</w:t>
      </w:r>
    </w:p>
    <w:p w:rsidR="00E424E7" w:rsidRPr="00AE0542" w:rsidRDefault="00E424E7" w:rsidP="00E424E7">
      <w:pPr>
        <w:pStyle w:val="RFCFigure"/>
        <w:rPr>
          <w:lang w:val="en-AU"/>
        </w:rPr>
      </w:pPr>
      <w:r w:rsidRPr="00AE0542">
        <w:rPr>
          <w:lang w:val="en-AU"/>
        </w:rPr>
        <w:t>..........   :                      :</w:t>
      </w:r>
    </w:p>
    <w:p w:rsidR="00E424E7" w:rsidRPr="00AE0542" w:rsidRDefault="00E424E7" w:rsidP="00E424E7">
      <w:pPr>
        <w:pStyle w:val="RFCFigure"/>
        <w:rPr>
          <w:lang w:val="en-AU"/>
        </w:rPr>
      </w:pPr>
      <w:r w:rsidRPr="00AE0542">
        <w:rPr>
          <w:lang w:val="en-AU"/>
        </w:rPr>
        <w:t>:        :   :   Network domain 1   :   .............</w:t>
      </w:r>
    </w:p>
    <w:p w:rsidR="00E424E7" w:rsidRPr="00AE0542" w:rsidRDefault="00E424E7" w:rsidP="00E424E7">
      <w:pPr>
        <w:pStyle w:val="RFCFigure"/>
        <w:rPr>
          <w:lang w:val="en-AU"/>
        </w:rPr>
      </w:pPr>
      <w:r w:rsidRPr="00AE0542">
        <w:rPr>
          <w:lang w:val="en-AU"/>
        </w:rPr>
        <w:t>:Customer:   :                      :   :           :</w:t>
      </w:r>
    </w:p>
    <w:p w:rsidR="00E424E7" w:rsidRPr="00AE0542" w:rsidRDefault="00E424E7" w:rsidP="00E424E7">
      <w:pPr>
        <w:pStyle w:val="RFCFigure"/>
        <w:rPr>
          <w:lang w:val="en-AU"/>
        </w:rPr>
      </w:pPr>
      <w:r w:rsidRPr="00AE0542">
        <w:rPr>
          <w:lang w:val="en-AU"/>
        </w:rPr>
        <w:t>:domain 1:   :     S1 -------+      :   :  Network  :</w:t>
      </w:r>
    </w:p>
    <w:p w:rsidR="00E424E7" w:rsidRPr="00AE0542" w:rsidRDefault="00E424E7" w:rsidP="00E424E7">
      <w:pPr>
        <w:pStyle w:val="RFCFigure"/>
        <w:rPr>
          <w:lang w:val="en-AU"/>
        </w:rPr>
      </w:pPr>
      <w:r w:rsidRPr="00AE0542">
        <w:rPr>
          <w:lang w:val="en-AU"/>
        </w:rPr>
        <w:t>:        :   :    /           \     :   :  domain 3 :   ..........</w:t>
      </w:r>
    </w:p>
    <w:p w:rsidR="00E424E7" w:rsidRPr="00AE0542" w:rsidRDefault="00E424E7" w:rsidP="00E424E7">
      <w:pPr>
        <w:pStyle w:val="RFCFigure"/>
        <w:rPr>
          <w:lang w:val="en-AU"/>
        </w:rPr>
      </w:pPr>
      <w:r w:rsidRPr="00AE0542">
        <w:rPr>
          <w:lang w:val="en-AU"/>
        </w:rPr>
        <w:t>:  C-R1 ------- S3 ----- S4    \    :   :           :   :        :</w:t>
      </w:r>
    </w:p>
    <w:p w:rsidR="00E424E7" w:rsidRPr="00AE0542" w:rsidRDefault="00E424E7" w:rsidP="00E424E7">
      <w:pPr>
        <w:pStyle w:val="RFCFigure"/>
        <w:rPr>
          <w:lang w:val="en-AU"/>
        </w:rPr>
      </w:pPr>
      <w:r w:rsidRPr="00AE0542">
        <w:rPr>
          <w:lang w:val="en-AU"/>
        </w:rPr>
        <w:t>:        :   :    \        \    S2 --------+        :   :Customer:</w:t>
      </w:r>
    </w:p>
    <w:p w:rsidR="00E424E7" w:rsidRPr="00AE0542" w:rsidRDefault="00E424E7" w:rsidP="00E424E7">
      <w:pPr>
        <w:pStyle w:val="RFCFigure"/>
        <w:rPr>
          <w:lang w:val="en-AU"/>
        </w:rPr>
      </w:pPr>
      <w:r w:rsidRPr="00AE0542">
        <w:rPr>
          <w:lang w:val="en-AU"/>
        </w:rPr>
        <w:t>:        :   :     \        \    |  :   :   \       :   :domain 3:</w:t>
      </w:r>
    </w:p>
    <w:p w:rsidR="00E424E7" w:rsidRPr="00AE0542" w:rsidRDefault="00E424E7" w:rsidP="00E424E7">
      <w:pPr>
        <w:pStyle w:val="RFCFigure"/>
        <w:rPr>
          <w:lang w:val="en-AU"/>
        </w:rPr>
      </w:pPr>
      <w:r w:rsidRPr="00AE0542">
        <w:rPr>
          <w:lang w:val="en-AU"/>
        </w:rPr>
        <w:t>:        :   :      S5       \   |  :   :    \      :   :        :</w:t>
      </w:r>
    </w:p>
    <w:p w:rsidR="00E424E7" w:rsidRPr="00AE0542" w:rsidRDefault="00E424E7" w:rsidP="00E424E7">
      <w:pPr>
        <w:pStyle w:val="RFCFigure"/>
        <w:rPr>
          <w:lang w:val="en-AU"/>
        </w:rPr>
      </w:pPr>
      <w:r w:rsidRPr="00AE0542">
        <w:rPr>
          <w:lang w:val="en-AU"/>
        </w:rPr>
        <w:t>:  C-R2 ------+    /  \       \  |  :   :    S31 --------- C-R7  :</w:t>
      </w:r>
    </w:p>
    <w:p w:rsidR="00E424E7" w:rsidRPr="00AE0542" w:rsidRDefault="00E424E7" w:rsidP="00E424E7">
      <w:pPr>
        <w:pStyle w:val="RFCFigure"/>
        <w:rPr>
          <w:lang w:val="en-AU"/>
        </w:rPr>
      </w:pPr>
      <w:r w:rsidRPr="00AE0542">
        <w:rPr>
          <w:lang w:val="en-AU"/>
        </w:rPr>
        <w:t>:        :   : \  /    \       \ |  :   :   /   \   :   :        :</w:t>
      </w:r>
    </w:p>
    <w:p w:rsidR="00E424E7" w:rsidRPr="00AE0542" w:rsidRDefault="00E424E7" w:rsidP="00E424E7">
      <w:pPr>
        <w:pStyle w:val="RFCFigure"/>
        <w:rPr>
          <w:lang w:val="en-AU"/>
        </w:rPr>
      </w:pPr>
      <w:r w:rsidRPr="00AE0542">
        <w:rPr>
          <w:lang w:val="en-AU"/>
        </w:rPr>
        <w:t>:        :   :  S6 ---- S7 ---- S8 ------ S32   S33 ------ C-R8  :</w:t>
      </w:r>
    </w:p>
    <w:p w:rsidR="00E424E7" w:rsidRPr="00AE0542" w:rsidRDefault="00E424E7" w:rsidP="00E424E7">
      <w:pPr>
        <w:pStyle w:val="RFCFigure"/>
        <w:rPr>
          <w:lang w:val="en-AU"/>
        </w:rPr>
      </w:pPr>
      <w:r w:rsidRPr="00AE0542">
        <w:rPr>
          <w:lang w:val="en-AU"/>
        </w:rPr>
        <w:t>:        :</w:t>
      </w:r>
      <w:r>
        <w:rPr>
          <w:lang w:val="en-AU"/>
        </w:rPr>
        <w:t xml:space="preserve">   </w:t>
      </w:r>
      <w:r w:rsidRPr="00AE0542">
        <w:rPr>
          <w:lang w:val="en-AU"/>
        </w:rPr>
        <w:t>: /        |       |   :   : / \   /   :   :........:</w:t>
      </w:r>
    </w:p>
    <w:p w:rsidR="00E424E7" w:rsidRPr="00AE0542" w:rsidRDefault="00E424E7" w:rsidP="00E424E7">
      <w:pPr>
        <w:pStyle w:val="RFCFigure"/>
        <w:rPr>
          <w:lang w:val="en-AU"/>
        </w:rPr>
      </w:pPr>
      <w:r w:rsidRPr="00AE0542">
        <w:rPr>
          <w:lang w:val="en-AU"/>
        </w:rPr>
        <w:t>:  C-R3 ------+         |       |   :   :/   S34    :</w:t>
      </w:r>
    </w:p>
    <w:p w:rsidR="00E424E7" w:rsidRPr="00AE0542" w:rsidRDefault="00E424E7" w:rsidP="00E424E7">
      <w:pPr>
        <w:pStyle w:val="RFCFigure"/>
        <w:rPr>
          <w:lang w:val="en-AU"/>
        </w:rPr>
      </w:pPr>
      <w:r w:rsidRPr="00AE0542">
        <w:rPr>
          <w:lang w:val="en-AU"/>
        </w:rPr>
        <w:t>:        :   :..........|.......|...:   /    /      :</w:t>
      </w:r>
    </w:p>
    <w:p w:rsidR="00E424E7" w:rsidRPr="00AE0542" w:rsidRDefault="00E424E7" w:rsidP="00E424E7">
      <w:pPr>
        <w:pStyle w:val="RFCFigure"/>
        <w:rPr>
          <w:lang w:val="en-AU"/>
        </w:rPr>
      </w:pPr>
      <w:r w:rsidRPr="00AE0542">
        <w:rPr>
          <w:lang w:val="en-AU"/>
        </w:rPr>
        <w:t>:........:              |       |      /:.../.......:</w:t>
      </w:r>
    </w:p>
    <w:p w:rsidR="00E424E7" w:rsidRPr="00AE0542" w:rsidRDefault="00E424E7" w:rsidP="00E424E7">
      <w:pPr>
        <w:pStyle w:val="RFCFigure"/>
        <w:rPr>
          <w:lang w:val="en-AU"/>
        </w:rPr>
      </w:pPr>
      <w:r w:rsidRPr="00AE0542">
        <w:rPr>
          <w:lang w:val="en-AU"/>
        </w:rPr>
        <w:t xml:space="preserve">                     </w:t>
      </w:r>
      <w:r>
        <w:rPr>
          <w:lang w:val="en-AU"/>
        </w:rPr>
        <w:t xml:space="preserve">   </w:t>
      </w:r>
      <w:r w:rsidRPr="00AE0542">
        <w:rPr>
          <w:lang w:val="en-AU"/>
        </w:rPr>
        <w:t>|       |     /    /</w:t>
      </w:r>
    </w:p>
    <w:p w:rsidR="00E424E7" w:rsidRPr="00AE0542" w:rsidRDefault="00E424E7" w:rsidP="00E424E7">
      <w:pPr>
        <w:pStyle w:val="RFCFigure"/>
        <w:rPr>
          <w:lang w:val="en-AU"/>
        </w:rPr>
      </w:pPr>
      <w:r w:rsidRPr="00AE0542">
        <w:rPr>
          <w:lang w:val="en-AU"/>
        </w:rPr>
        <w:t xml:space="preserve">             ...........|.......|..../..../...</w:t>
      </w:r>
    </w:p>
    <w:p w:rsidR="00E424E7" w:rsidRPr="00AE0542" w:rsidRDefault="00E424E7" w:rsidP="00E424E7">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p>
    <w:p w:rsidR="00E424E7" w:rsidRPr="00AE0542" w:rsidRDefault="00E424E7" w:rsidP="00E424E7">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p>
    <w:p w:rsidR="00E424E7" w:rsidRPr="00AE0542" w:rsidRDefault="00E424E7" w:rsidP="00E424E7">
      <w:pPr>
        <w:pStyle w:val="RFCFigure"/>
        <w:rPr>
          <w:lang w:val="en-AU"/>
        </w:rPr>
      </w:pPr>
      <w:r w:rsidRPr="00AE0542">
        <w:rPr>
          <w:lang w:val="en-AU"/>
        </w:rPr>
        <w:t xml:space="preserve">             : domain 2 |       | /    /     :    :Customer:</w:t>
      </w:r>
    </w:p>
    <w:p w:rsidR="00E424E7" w:rsidRPr="00AE0542" w:rsidRDefault="00E424E7" w:rsidP="00E424E7">
      <w:pPr>
        <w:pStyle w:val="RFCFigure"/>
        <w:rPr>
          <w:lang w:val="en-AU"/>
        </w:rPr>
      </w:pPr>
      <w:r w:rsidRPr="00AE0542">
        <w:rPr>
          <w:lang w:val="en-AU"/>
        </w:rPr>
        <w:t xml:space="preserve">             :         S11 ---- S12   /      :    :domain 2:</w:t>
      </w:r>
    </w:p>
    <w:p w:rsidR="00E424E7" w:rsidRPr="00AE0542" w:rsidRDefault="00E424E7" w:rsidP="00E424E7">
      <w:pPr>
        <w:pStyle w:val="RFCFigure"/>
        <w:rPr>
          <w:lang w:val="en-AU"/>
        </w:rPr>
      </w:pPr>
      <w:r w:rsidRPr="00AE0542">
        <w:rPr>
          <w:lang w:val="en-AU"/>
        </w:rPr>
        <w:t xml:space="preserve">             :        /          | \ /       :    :        :</w:t>
      </w:r>
    </w:p>
    <w:p w:rsidR="00E424E7" w:rsidRPr="00AE0542" w:rsidRDefault="00E424E7" w:rsidP="00E424E7">
      <w:pPr>
        <w:pStyle w:val="RFCFigure"/>
        <w:rPr>
          <w:lang w:val="en-AU"/>
        </w:rPr>
      </w:pPr>
      <w:r w:rsidRPr="00AE0542">
        <w:rPr>
          <w:lang w:val="en-AU"/>
        </w:rPr>
        <w:t xml:space="preserve">             :     S13     S14   | S15 ------------- C-R4  :</w:t>
      </w:r>
    </w:p>
    <w:p w:rsidR="00E424E7" w:rsidRPr="00AE0542" w:rsidRDefault="00E424E7" w:rsidP="00E424E7">
      <w:pPr>
        <w:pStyle w:val="RFCFigure"/>
        <w:rPr>
          <w:lang w:val="en-AU"/>
        </w:rPr>
      </w:pPr>
      <w:r w:rsidRPr="00AE0542">
        <w:rPr>
          <w:lang w:val="en-AU"/>
        </w:rPr>
        <w:t xml:space="preserve">             :     |  \   /   \  |    \      :    :        :</w:t>
      </w:r>
    </w:p>
    <w:p w:rsidR="00E424E7" w:rsidRPr="00AE0542" w:rsidRDefault="00E424E7" w:rsidP="00E424E7">
      <w:pPr>
        <w:pStyle w:val="RFCFigure"/>
        <w:rPr>
          <w:lang w:val="en-AU"/>
        </w:rPr>
      </w:pPr>
      <w:r w:rsidRPr="00AE0542">
        <w:rPr>
          <w:lang w:val="en-AU"/>
        </w:rPr>
        <w:t xml:space="preserve">             :     |   S16     \ |     \     :    :        :</w:t>
      </w:r>
    </w:p>
    <w:p w:rsidR="00E424E7" w:rsidRPr="00AE0542" w:rsidRDefault="00E424E7" w:rsidP="00E424E7">
      <w:pPr>
        <w:pStyle w:val="RFCFigure"/>
        <w:rPr>
          <w:lang w:val="en-AU"/>
        </w:rPr>
      </w:pPr>
      <w:r w:rsidRPr="00AE0542">
        <w:rPr>
          <w:lang w:val="en-AU"/>
        </w:rPr>
        <w:t xml:space="preserve">             :     |  /         S17 -- S18 --------- C-R5  :</w:t>
      </w:r>
    </w:p>
    <w:p w:rsidR="00E424E7" w:rsidRPr="00AE0542" w:rsidRDefault="00E424E7" w:rsidP="00E424E7">
      <w:pPr>
        <w:pStyle w:val="RFCFigure"/>
        <w:rPr>
          <w:lang w:val="en-AU"/>
        </w:rPr>
      </w:pPr>
      <w:r w:rsidRPr="00AE0542">
        <w:rPr>
          <w:lang w:val="en-AU"/>
        </w:rPr>
        <w:t xml:space="preserve">             :     | /             \   /     :    :        :</w:t>
      </w:r>
    </w:p>
    <w:p w:rsidR="00E424E7" w:rsidRPr="00AE0542" w:rsidRDefault="00E424E7" w:rsidP="00E424E7">
      <w:pPr>
        <w:pStyle w:val="RFCFigure"/>
        <w:rPr>
          <w:lang w:val="en-AU"/>
        </w:rPr>
      </w:pPr>
      <w:r w:rsidRPr="00AE0542">
        <w:rPr>
          <w:lang w:val="en-AU"/>
        </w:rPr>
        <w:t xml:space="preserve">             :    S19 ---- S20 ---- S21 ------------ C-R6  :</w:t>
      </w:r>
    </w:p>
    <w:p w:rsidR="00E424E7" w:rsidRPr="00AE0542" w:rsidRDefault="00E424E7" w:rsidP="00E424E7">
      <w:pPr>
        <w:pStyle w:val="RFCFigure"/>
        <w:rPr>
          <w:lang w:val="en-AU"/>
        </w:rPr>
      </w:pPr>
      <w:r w:rsidRPr="00AE0542">
        <w:rPr>
          <w:lang w:val="en-AU"/>
        </w:rPr>
        <w:t xml:space="preserve">             :                               :    :        :</w:t>
      </w:r>
    </w:p>
    <w:p w:rsidR="00E424E7" w:rsidRDefault="00E424E7" w:rsidP="00E424E7">
      <w:pPr>
        <w:pStyle w:val="RFCFigure"/>
        <w:rPr>
          <w:lang w:val="en-AU"/>
        </w:rPr>
      </w:pPr>
      <w:r w:rsidRPr="00AE0542">
        <w:rPr>
          <w:lang w:val="en-AU"/>
        </w:rPr>
        <w:t xml:space="preserve">             :...............................:    :........:</w:t>
      </w:r>
    </w:p>
    <w:p w:rsidR="00E424E7" w:rsidRDefault="00E424E7" w:rsidP="00E424E7">
      <w:pPr>
        <w:pStyle w:val="RFCFigure"/>
        <w:rPr>
          <w:lang w:val="en-AU"/>
        </w:rPr>
      </w:pPr>
    </w:p>
    <w:p w:rsidR="00916E62" w:rsidRDefault="00081799">
      <w:pPr>
        <w:pStyle w:val="Caption"/>
        <w:rPr>
          <w:lang w:eastAsia="zh-CN"/>
        </w:rPr>
      </w:pPr>
      <w:bookmarkStart w:id="29" w:name="_Ref495485914"/>
      <w:r w:rsidRPr="00081799">
        <w:rPr>
          <w:lang w:eastAsia="zh-CN"/>
        </w:rPr>
        <w:t>Reference Topology</w:t>
      </w:r>
      <w:bookmarkEnd w:id="29"/>
    </w:p>
    <w:p w:rsidR="00E847C3" w:rsidRDefault="00FE7850" w:rsidP="00E847C3">
      <w:r>
        <w:t>The network</w:t>
      </w:r>
      <w:r w:rsidR="00C70663">
        <w:t xml:space="preserve"> is portioned in </w:t>
      </w:r>
      <w:r>
        <w:t>three</w:t>
      </w:r>
      <w:r w:rsidR="00C70663">
        <w:t xml:space="preserve"> </w:t>
      </w:r>
      <w:r w:rsidR="00E847C3">
        <w:t>domain</w:t>
      </w:r>
      <w:r w:rsidR="00C70663">
        <w:t>s</w:t>
      </w:r>
      <w:r w:rsidR="00E847C3">
        <w:t xml:space="preserve"> with inter-domain link</w:t>
      </w:r>
      <w:r w:rsidR="00C70663">
        <w:t>s</w:t>
      </w:r>
      <w:r w:rsidR="00E847C3">
        <w:t xml:space="preserve"> connect</w:t>
      </w:r>
      <w:r>
        <w:t>ing the domains</w:t>
      </w:r>
      <w:r w:rsidR="00E847C3">
        <w:t xml:space="preserve"> with each other. </w:t>
      </w:r>
      <w:r w:rsidR="00C70663">
        <w:t>The controlling hierarchy is shown in Figure 3 of [</w:t>
      </w:r>
      <w:r w:rsidR="00C70663" w:rsidRPr="00AD373D">
        <w:t>TNBI-</w:t>
      </w:r>
      <w:proofErr w:type="spellStart"/>
      <w:r w:rsidR="00C70663" w:rsidRPr="00AD373D">
        <w:t>UseCases</w:t>
      </w:r>
      <w:proofErr w:type="spellEnd"/>
      <w:r w:rsidR="00C70663">
        <w:t xml:space="preserve">]: the </w:t>
      </w:r>
      <w:r>
        <w:t>three</w:t>
      </w:r>
      <w:r w:rsidR="00E847C3">
        <w:t xml:space="preserve"> PNCs are responsible for the topology abstraction and </w:t>
      </w:r>
      <w:r w:rsidR="00071B18">
        <w:t xml:space="preserve">device </w:t>
      </w:r>
      <w:r w:rsidR="00E847C3">
        <w:t xml:space="preserve">configuration for </w:t>
      </w:r>
      <w:r w:rsidR="00C70663">
        <w:t xml:space="preserve">their </w:t>
      </w:r>
      <w:r w:rsidR="00071B18">
        <w:t xml:space="preserve">respective </w:t>
      </w:r>
      <w:r w:rsidR="00E847C3">
        <w:t xml:space="preserve">domains, and </w:t>
      </w:r>
      <w:r w:rsidR="00C70663">
        <w:t xml:space="preserve">the </w:t>
      </w:r>
      <w:r w:rsidR="00E847C3">
        <w:t xml:space="preserve">MDSC is used to coordinate the 3 domains. </w:t>
      </w:r>
    </w:p>
    <w:p w:rsidR="005E4EEA" w:rsidRPr="005E4EEA" w:rsidRDefault="00A97022" w:rsidP="005E4EEA">
      <w:pPr>
        <w:pStyle w:val="Heading3"/>
      </w:pPr>
      <w:bookmarkStart w:id="30" w:name="_Toc496636392"/>
      <w:r>
        <w:t>Single Domain Topology</w:t>
      </w:r>
      <w:bookmarkEnd w:id="30"/>
      <w:r>
        <w:t xml:space="preserve"> </w:t>
      </w:r>
    </w:p>
    <w:p w:rsidR="00C833F3" w:rsidRDefault="00957A2E" w:rsidP="00C833F3">
      <w:r>
        <w:t>Each PNC report</w:t>
      </w:r>
      <w:r w:rsidR="00DB628B">
        <w:t>s</w:t>
      </w:r>
      <w:r>
        <w:t xml:space="preserve"> its respective topology to the MDSC with different abstraction method</w:t>
      </w:r>
      <w:r w:rsidR="00DB628B">
        <w:t>, as described in section 6.2 of [</w:t>
      </w:r>
      <w:r w:rsidR="00DB628B" w:rsidRPr="00AD373D">
        <w:t>TNBI-</w:t>
      </w:r>
      <w:proofErr w:type="spellStart"/>
      <w:r w:rsidR="00DB628B" w:rsidRPr="00AD373D">
        <w:t>UseCases</w:t>
      </w:r>
      <w:proofErr w:type="spellEnd"/>
      <w:r w:rsidR="00DB628B">
        <w:t>]</w:t>
      </w:r>
      <w:r>
        <w:t>.</w:t>
      </w:r>
    </w:p>
    <w:p w:rsidR="00DB628B" w:rsidRDefault="00C70663" w:rsidP="00C833F3">
      <w:r>
        <w:lastRenderedPageBreak/>
        <w:t>The physical topology of domain 1 and the topology abstraction (i.e., white topology abstraction) provided by PNC1 are the same as those described in section 3.1.1</w:t>
      </w:r>
      <w:r w:rsidRPr="005E4EEA">
        <w:t xml:space="preserve"> </w:t>
      </w:r>
      <w:r>
        <w:t xml:space="preserve">of </w:t>
      </w:r>
      <w:r w:rsidRPr="005E4EEA">
        <w:t>[</w:t>
      </w:r>
      <w:r w:rsidRPr="00AD373D">
        <w:t>T</w:t>
      </w:r>
      <w:del w:id="31" w:author="Italo Busi" w:date="2017-10-26T10:57:00Z">
        <w:r w:rsidDel="00A21DE7">
          <w:delText>-</w:delText>
        </w:r>
        <w:r w:rsidRPr="00AD373D" w:rsidDel="00A21DE7">
          <w:delText>NBI</w:delText>
        </w:r>
        <w:r w:rsidDel="00A21DE7">
          <w:delText xml:space="preserve"> </w:delText>
        </w:r>
      </w:del>
      <w:ins w:id="32" w:author="Italo Busi" w:date="2017-10-26T10:57:00Z">
        <w:r w:rsidR="00A21DE7" w:rsidRPr="00AD373D">
          <w:t>NBI</w:t>
        </w:r>
        <w:r w:rsidR="00A21DE7">
          <w:t>-</w:t>
        </w:r>
      </w:ins>
      <w:del w:id="33" w:author="Italo Busi" w:date="2017-10-26T10:57:00Z">
        <w:r w:rsidRPr="00AD373D" w:rsidDel="00A21DE7">
          <w:delText>UseCases</w:delText>
        </w:r>
        <w:r w:rsidDel="00A21DE7">
          <w:delText>1</w:delText>
        </w:r>
      </w:del>
      <w:ins w:id="34" w:author="Italo Busi" w:date="2017-10-26T10:57:00Z">
        <w:r w:rsidR="00A21DE7" w:rsidRPr="00AD373D">
          <w:t>UseCase</w:t>
        </w:r>
        <w:r w:rsidR="00A21DE7">
          <w:t>-1</w:t>
        </w:r>
      </w:ins>
      <w:r w:rsidRPr="005E4EEA">
        <w:t>]</w:t>
      </w:r>
      <w:r>
        <w:t xml:space="preserve"> for the single domain topology abstraction use case</w:t>
      </w:r>
      <w:r w:rsidRPr="00C833F3">
        <w:t>.</w:t>
      </w:r>
    </w:p>
    <w:p w:rsidR="00DB628B" w:rsidRDefault="00DB628B" w:rsidP="00C833F3">
      <w:r>
        <w:t xml:space="preserve">PNC2 provides a </w:t>
      </w:r>
      <w:r w:rsidR="0079705F">
        <w:t>"</w:t>
      </w:r>
      <w:r>
        <w:t>type A grey topology abstraction</w:t>
      </w:r>
      <w:r w:rsidR="0079705F">
        <w:t>"</w:t>
      </w:r>
      <w:r>
        <w:t>: only one abstract node (i.e., AN2)</w:t>
      </w:r>
      <w:r w:rsidR="004C76D6">
        <w:t xml:space="preserve">, </w:t>
      </w:r>
      <w:r>
        <w:t xml:space="preserve">with </w:t>
      </w:r>
      <w:r w:rsidR="0079705F">
        <w:t xml:space="preserve">only </w:t>
      </w:r>
      <w:r>
        <w:t xml:space="preserve">inter-domain </w:t>
      </w:r>
      <w:r w:rsidR="0079705F">
        <w:t xml:space="preserve">and access </w:t>
      </w:r>
      <w:r>
        <w:t>links</w:t>
      </w:r>
      <w:r w:rsidR="004C76D6">
        <w:t>, is reported at the MPI2</w:t>
      </w:r>
      <w:r>
        <w:t>.</w:t>
      </w:r>
    </w:p>
    <w:p w:rsidR="00DB628B" w:rsidRDefault="00081799" w:rsidP="00C833F3">
      <w:pPr>
        <w:rPr>
          <w:i/>
        </w:rPr>
      </w:pPr>
      <w:r w:rsidRPr="00081799">
        <w:rPr>
          <w:i/>
          <w:highlight w:val="yellow"/>
        </w:rPr>
        <w:t>&lt;&lt;Add a figure&gt;&gt;</w:t>
      </w:r>
    </w:p>
    <w:p w:rsidR="0079705F" w:rsidRPr="00DB628B" w:rsidRDefault="00E672EB" w:rsidP="0079705F">
      <w:r>
        <w:rPr>
          <w:i/>
          <w:highlight w:val="yellow"/>
        </w:rPr>
        <w:t>[</w:t>
      </w:r>
      <w:r w:rsidR="00081799" w:rsidRPr="00081799">
        <w:rPr>
          <w:b/>
          <w:i/>
          <w:highlight w:val="yellow"/>
        </w:rPr>
        <w:t>Editors’ note</w:t>
      </w:r>
      <w:r>
        <w:rPr>
          <w:i/>
          <w:highlight w:val="yellow"/>
        </w:rPr>
        <w:t>:]</w:t>
      </w:r>
      <w:r w:rsidR="0079705F" w:rsidRPr="00767305">
        <w:rPr>
          <w:i/>
          <w:highlight w:val="yellow"/>
        </w:rPr>
        <w:t xml:space="preserve"> </w:t>
      </w:r>
      <w:r w:rsidR="0079705F">
        <w:rPr>
          <w:i/>
          <w:highlight w:val="yellow"/>
        </w:rPr>
        <w:t>Need to discuss/describe the information that is made available in the connectivity matrix and/or in the detailed connectivity matrix of AN2. Otherwise, this will be a “black” abstract topology rather than a “type A grey” abstract topology.</w:t>
      </w:r>
      <w:r w:rsidR="0079705F" w:rsidRPr="00767305">
        <w:rPr>
          <w:i/>
          <w:highlight w:val="yellow"/>
        </w:rPr>
        <w:t>]</w:t>
      </w:r>
    </w:p>
    <w:p w:rsidR="00DB628B" w:rsidRDefault="00081799" w:rsidP="00C833F3">
      <w:r w:rsidRPr="00081799">
        <w:t>PNC</w:t>
      </w:r>
      <w:r w:rsidR="00DB628B">
        <w:t xml:space="preserve">3 provides a </w:t>
      </w:r>
      <w:del w:id="35" w:author="Italo Busi" w:date="2017-10-26T10:58:00Z">
        <w:r w:rsidR="0079705F" w:rsidDel="00A21DE7">
          <w:delText>“</w:delText>
        </w:r>
      </w:del>
      <w:ins w:id="36" w:author="Italo Busi" w:date="2017-10-26T10:58:00Z">
        <w:r w:rsidR="00A21DE7">
          <w:t>"</w:t>
        </w:r>
      </w:ins>
      <w:r w:rsidR="00DB628B">
        <w:t>type B grey topology abstraction</w:t>
      </w:r>
      <w:del w:id="37" w:author="Italo Busi" w:date="2017-10-26T10:58:00Z">
        <w:r w:rsidR="0079705F" w:rsidDel="00A21DE7">
          <w:delText>”</w:delText>
        </w:r>
        <w:r w:rsidR="00FE7850" w:rsidDel="00A21DE7">
          <w:delText xml:space="preserve">: </w:delText>
        </w:r>
      </w:del>
      <w:ins w:id="38" w:author="Italo Busi" w:date="2017-10-26T10:58:00Z">
        <w:r w:rsidR="00A21DE7">
          <w:t xml:space="preserve">": </w:t>
        </w:r>
      </w:ins>
      <w:r w:rsidR="00FE7850">
        <w:t>two abstract nodes (i.e., AN31 and AN32)</w:t>
      </w:r>
      <w:r w:rsidR="00750DE3">
        <w:t>, with internal links, inter-domain links and access links, are reported at the MPI3.</w:t>
      </w:r>
    </w:p>
    <w:p w:rsidR="00DB628B" w:rsidRDefault="00DB628B" w:rsidP="00C833F3">
      <w:pPr>
        <w:rPr>
          <w:i/>
        </w:rPr>
      </w:pPr>
      <w:r w:rsidRPr="00DB628B">
        <w:rPr>
          <w:i/>
          <w:highlight w:val="yellow"/>
        </w:rPr>
        <w:t>&lt;&lt;Add a figure&gt;&gt;</w:t>
      </w:r>
    </w:p>
    <w:p w:rsidR="001E753C" w:rsidRPr="00DB628B" w:rsidRDefault="00081799" w:rsidP="00C833F3">
      <w:r w:rsidRPr="00081799">
        <w:rPr>
          <w:i/>
          <w:highlight w:val="yellow"/>
        </w:rPr>
        <w:t>[</w:t>
      </w:r>
      <w:r w:rsidRPr="00081799">
        <w:rPr>
          <w:b/>
          <w:i/>
          <w:highlight w:val="yellow"/>
        </w:rPr>
        <w:t>Editor’s note</w:t>
      </w:r>
      <w:r w:rsidR="00E672EB">
        <w:rPr>
          <w:i/>
          <w:highlight w:val="yellow"/>
        </w:rPr>
        <w:t>:]</w:t>
      </w:r>
      <w:r w:rsidRPr="00081799">
        <w:rPr>
          <w:i/>
          <w:highlight w:val="yellow"/>
        </w:rPr>
        <w:t xml:space="preserve"> What about the detailed connectivity matrices?]</w:t>
      </w:r>
    </w:p>
    <w:p w:rsidR="00A97022" w:rsidRDefault="00A97022" w:rsidP="00A97022">
      <w:pPr>
        <w:pStyle w:val="Heading3"/>
      </w:pPr>
      <w:bookmarkStart w:id="39" w:name="_Ref495477973"/>
      <w:bookmarkStart w:id="40" w:name="_Toc496636393"/>
      <w:r>
        <w:t>Multi-domain Topology Stitching</w:t>
      </w:r>
      <w:bookmarkEnd w:id="39"/>
      <w:bookmarkEnd w:id="40"/>
    </w:p>
    <w:p w:rsidR="002126B5" w:rsidRDefault="002126B5" w:rsidP="00AF2F1B">
      <w:pPr>
        <w:rPr>
          <w:rFonts w:eastAsiaTheme="minorEastAsia"/>
          <w:lang w:eastAsia="zh-CN"/>
        </w:rPr>
      </w:pPr>
      <w:r>
        <w:rPr>
          <w:rFonts w:eastAsiaTheme="minorEastAsia" w:hint="eastAsia"/>
          <w:lang w:eastAsia="zh-CN"/>
        </w:rPr>
        <w:t>As assumed in the beginning of this section, MDSC do</w:t>
      </w:r>
      <w:r w:rsidR="00445854">
        <w:rPr>
          <w:rFonts w:eastAsiaTheme="minorEastAsia" w:hint="eastAsia"/>
          <w:lang w:eastAsia="zh-CN"/>
        </w:rPr>
        <w:t xml:space="preserve">es not have </w:t>
      </w:r>
      <w:del w:id="41" w:author="Italo Busi" w:date="2017-10-24T19:56:00Z">
        <w:r w:rsidR="00445854" w:rsidDel="00661495">
          <w:rPr>
            <w:rFonts w:eastAsiaTheme="minorEastAsia" w:hint="eastAsia"/>
            <w:lang w:eastAsia="zh-CN"/>
          </w:rPr>
          <w:delText xml:space="preserve">the </w:delText>
        </w:r>
      </w:del>
      <w:ins w:id="42" w:author="Italo Busi" w:date="2017-10-24T19:56:00Z">
        <w:r w:rsidR="00661495">
          <w:rPr>
            <w:rFonts w:eastAsiaTheme="minorEastAsia"/>
            <w:lang w:eastAsia="zh-CN"/>
          </w:rPr>
          <w:t xml:space="preserve">any </w:t>
        </w:r>
      </w:ins>
      <w:r w:rsidR="00445854">
        <w:rPr>
          <w:rFonts w:eastAsiaTheme="minorEastAsia" w:hint="eastAsia"/>
          <w:lang w:eastAsia="zh-CN"/>
        </w:rPr>
        <w:t xml:space="preserve">knowledge of </w:t>
      </w:r>
      <w:ins w:id="43" w:author="Italo Busi" w:date="2017-10-24T19:56:00Z">
        <w:r w:rsidR="00661495">
          <w:rPr>
            <w:rFonts w:eastAsiaTheme="minorEastAsia"/>
            <w:lang w:eastAsia="zh-CN"/>
          </w:rPr>
          <w:t xml:space="preserve">the </w:t>
        </w:r>
      </w:ins>
      <w:r w:rsidR="00445854">
        <w:rPr>
          <w:rFonts w:eastAsiaTheme="minorEastAsia"/>
          <w:lang w:eastAsia="zh-CN"/>
        </w:rPr>
        <w:t xml:space="preserve">topologies </w:t>
      </w:r>
      <w:del w:id="44" w:author="Italo Busi" w:date="2017-10-24T19:56:00Z">
        <w:r w:rsidR="00445854" w:rsidDel="00661495">
          <w:rPr>
            <w:rFonts w:eastAsiaTheme="minorEastAsia"/>
            <w:lang w:eastAsia="zh-CN"/>
          </w:rPr>
          <w:delText xml:space="preserve">from </w:delText>
        </w:r>
      </w:del>
      <w:ins w:id="45" w:author="Italo Busi" w:date="2017-10-24T19:56:00Z">
        <w:r w:rsidR="00661495">
          <w:rPr>
            <w:rFonts w:eastAsiaTheme="minorEastAsia"/>
            <w:lang w:eastAsia="zh-CN"/>
          </w:rPr>
          <w:t xml:space="preserve">of </w:t>
        </w:r>
      </w:ins>
      <w:r w:rsidR="00445854">
        <w:rPr>
          <w:rFonts w:eastAsiaTheme="minorEastAsia" w:hint="eastAsia"/>
          <w:lang w:eastAsia="zh-CN"/>
        </w:rPr>
        <w:t xml:space="preserve">each domain </w:t>
      </w:r>
      <w:r w:rsidR="00445854">
        <w:rPr>
          <w:rFonts w:eastAsiaTheme="minorEastAsia"/>
          <w:lang w:eastAsia="zh-CN"/>
        </w:rPr>
        <w:t xml:space="preserve">until each PNC reports its </w:t>
      </w:r>
      <w:ins w:id="46" w:author="Italo Busi" w:date="2017-10-24T19:56:00Z">
        <w:r w:rsidR="00661495">
          <w:rPr>
            <w:rFonts w:eastAsiaTheme="minorEastAsia"/>
            <w:lang w:eastAsia="zh-CN"/>
          </w:rPr>
          <w:t xml:space="preserve">own abstraction </w:t>
        </w:r>
      </w:ins>
      <w:r w:rsidR="00445854">
        <w:rPr>
          <w:rFonts w:eastAsiaTheme="minorEastAsia"/>
          <w:lang w:eastAsia="zh-CN"/>
        </w:rPr>
        <w:t xml:space="preserve">topology, so the </w:t>
      </w:r>
      <w:del w:id="47" w:author="Italo Busi" w:date="2017-10-24T19:57:00Z">
        <w:r w:rsidR="00445854" w:rsidDel="00661495">
          <w:rPr>
            <w:rFonts w:eastAsiaTheme="minorEastAsia"/>
            <w:lang w:eastAsia="zh-CN"/>
          </w:rPr>
          <w:delText xml:space="preserve">topology abstraction on </w:delText>
        </w:r>
      </w:del>
      <w:r w:rsidR="00445854">
        <w:rPr>
          <w:rFonts w:eastAsiaTheme="minorEastAsia"/>
          <w:lang w:eastAsia="zh-CN"/>
        </w:rPr>
        <w:t xml:space="preserve">MDSC </w:t>
      </w:r>
      <w:ins w:id="48" w:author="Italo Busi" w:date="2017-10-24T19:57:00Z">
        <w:r w:rsidR="00661495">
          <w:rPr>
            <w:rFonts w:eastAsiaTheme="minorEastAsia"/>
            <w:lang w:eastAsia="zh-CN"/>
          </w:rPr>
          <w:t xml:space="preserve">needs to merge together the abstract topologies provided by different PNCs, at the MPIs, to build its own topology view, as described in section </w:t>
        </w:r>
      </w:ins>
      <w:ins w:id="49" w:author="Italo Busi" w:date="2017-10-26T10:59:00Z">
        <w:r w:rsidR="00A21DE7">
          <w:rPr>
            <w:rFonts w:eastAsiaTheme="minorEastAsia"/>
            <w:lang w:eastAsia="zh-CN"/>
          </w:rPr>
          <w:t>4.3</w:t>
        </w:r>
      </w:ins>
      <w:ins w:id="50" w:author="Italo Busi" w:date="2017-10-24T19:57:00Z">
        <w:r w:rsidR="00661495">
          <w:rPr>
            <w:rFonts w:eastAsiaTheme="minorEastAsia"/>
            <w:lang w:eastAsia="zh-CN"/>
          </w:rPr>
          <w:t xml:space="preserve"> of [TE-TOPO]</w:t>
        </w:r>
      </w:ins>
      <w:del w:id="51" w:author="Italo Busi" w:date="2017-10-24T19:57:00Z">
        <w:r w:rsidR="00445854" w:rsidDel="00661495">
          <w:rPr>
            <w:rFonts w:eastAsiaTheme="minorEastAsia"/>
            <w:lang w:eastAsia="zh-CN"/>
          </w:rPr>
          <w:delText>starts from the topology reporting on MPI</w:delText>
        </w:r>
      </w:del>
      <w:r w:rsidR="00445854">
        <w:rPr>
          <w:rFonts w:eastAsiaTheme="minorEastAsia"/>
          <w:lang w:eastAsia="zh-CN"/>
        </w:rPr>
        <w:t xml:space="preserve">. </w:t>
      </w:r>
    </w:p>
    <w:p w:rsidR="00AF2F1B" w:rsidRDefault="00AF2F1B" w:rsidP="00AF2F1B">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w:t>
      </w:r>
      <w:r w:rsidR="00445854">
        <w:rPr>
          <w:rFonts w:eastAsiaTheme="minorEastAsia"/>
          <w:lang w:eastAsia="zh-CN"/>
        </w:rPr>
        <w:t xml:space="preserve">the multi-domain topology and obtain the full map of topology. The topology of each domain main be in an abstracted shape (refer to section </w:t>
      </w:r>
      <w:del w:id="52" w:author="Italo Busi" w:date="2017-10-26T11:00:00Z">
        <w:r w:rsidR="00445854" w:rsidRPr="00A21DE7" w:rsidDel="00A21DE7">
          <w:rPr>
            <w:rFonts w:eastAsiaTheme="minorEastAsia"/>
            <w:lang w:eastAsia="zh-CN"/>
          </w:rPr>
          <w:delText xml:space="preserve">XX </w:delText>
        </w:r>
      </w:del>
      <w:ins w:id="53" w:author="Italo Busi" w:date="2017-10-26T11:00:00Z">
        <w:r w:rsidR="00A21DE7">
          <w:rPr>
            <w:rFonts w:eastAsiaTheme="minorEastAsia"/>
            <w:lang w:eastAsia="zh-CN"/>
          </w:rPr>
          <w:t>5.2</w:t>
        </w:r>
        <w:r w:rsidR="00A21DE7" w:rsidRPr="00A21DE7">
          <w:rPr>
            <w:rFonts w:eastAsiaTheme="minorEastAsia"/>
            <w:lang w:eastAsia="zh-CN"/>
          </w:rPr>
          <w:t xml:space="preserve"> </w:t>
        </w:r>
      </w:ins>
      <w:r w:rsidR="00445854" w:rsidRPr="00A21DE7">
        <w:rPr>
          <w:rFonts w:eastAsiaTheme="minorEastAsia"/>
          <w:lang w:eastAsia="zh-CN"/>
        </w:rPr>
        <w:t xml:space="preserve">of </w:t>
      </w:r>
      <w:ins w:id="54" w:author="Italo Busi" w:date="2017-10-26T11:00:00Z">
        <w:r w:rsidR="00A21DE7">
          <w:t>[ACTN-</w:t>
        </w:r>
        <w:proofErr w:type="spellStart"/>
        <w:r w:rsidR="00A21DE7">
          <w:t>Fwk</w:t>
        </w:r>
        <w:proofErr w:type="spellEnd"/>
        <w:proofErr w:type="gramStart"/>
        <w:r w:rsidR="00A21DE7">
          <w:t>]</w:t>
        </w:r>
      </w:ins>
      <w:proofErr w:type="gramEnd"/>
      <w:del w:id="55" w:author="Italo Busi" w:date="2017-10-26T11:00:00Z">
        <w:r w:rsidR="00445854" w:rsidRPr="00A21DE7" w:rsidDel="00A21DE7">
          <w:rPr>
            <w:rFonts w:eastAsiaTheme="minorEastAsia"/>
            <w:lang w:eastAsia="zh-CN"/>
          </w:rPr>
          <w:delText>fwk</w:delText>
        </w:r>
        <w:r w:rsidR="00445854" w:rsidDel="00A21DE7">
          <w:rPr>
            <w:rFonts w:eastAsiaTheme="minorEastAsia"/>
            <w:lang w:eastAsia="zh-CN"/>
          </w:rPr>
          <w:delText xml:space="preserve"> </w:delText>
        </w:r>
      </w:del>
      <w:r w:rsidR="00445854">
        <w:rPr>
          <w:rFonts w:eastAsiaTheme="minorEastAsia"/>
          <w:lang w:eastAsia="zh-CN"/>
        </w:rPr>
        <w:t xml:space="preserve">for different level of abstraction), while the inter-domain link information MUST be complete and fully configured by the MDSC. </w:t>
      </w:r>
    </w:p>
    <w:p w:rsidR="00A21DE7" w:rsidRDefault="007316EE" w:rsidP="00AF2F1B">
      <w:pPr>
        <w:rPr>
          <w:ins w:id="56" w:author="Italo Busi" w:date="2017-10-26T11:01:00Z"/>
          <w:rFonts w:eastAsiaTheme="minorEastAsia"/>
          <w:lang w:eastAsia="zh-CN"/>
        </w:rPr>
      </w:pPr>
      <w:r>
        <w:rPr>
          <w:rFonts w:eastAsiaTheme="minorEastAsia"/>
          <w:lang w:eastAsia="zh-CN"/>
        </w:rPr>
        <w:t xml:space="preserve">The inter-domain link information </w:t>
      </w:r>
      <w:r w:rsidR="00C0023F">
        <w:rPr>
          <w:rFonts w:eastAsiaTheme="minorEastAsia"/>
          <w:lang w:eastAsia="zh-CN"/>
        </w:rPr>
        <w:t>is</w:t>
      </w:r>
      <w:r>
        <w:rPr>
          <w:rFonts w:eastAsiaTheme="minorEastAsia"/>
          <w:lang w:eastAsia="zh-CN"/>
        </w:rPr>
        <w:t xml:space="preserve"> reported to </w:t>
      </w:r>
      <w:r w:rsidR="00C0023F">
        <w:rPr>
          <w:rFonts w:eastAsiaTheme="minorEastAsia"/>
          <w:lang w:eastAsia="zh-CN"/>
        </w:rPr>
        <w:t xml:space="preserve">the </w:t>
      </w:r>
      <w:r>
        <w:rPr>
          <w:rFonts w:eastAsiaTheme="minorEastAsia"/>
          <w:lang w:eastAsia="zh-CN"/>
        </w:rPr>
        <w:t xml:space="preserve">MDSC </w:t>
      </w:r>
      <w:r w:rsidR="00C0023F">
        <w:rPr>
          <w:rFonts w:eastAsiaTheme="minorEastAsia"/>
          <w:lang w:eastAsia="zh-CN"/>
        </w:rPr>
        <w:t>by the two PNCs, controlling the two ends of the inter-domain link</w:t>
      </w:r>
      <w:ins w:id="57" w:author="Italo Busi" w:date="2017-10-26T11:01:00Z">
        <w:r w:rsidR="00A21DE7">
          <w:rPr>
            <w:rFonts w:eastAsiaTheme="minorEastAsia"/>
            <w:lang w:eastAsia="zh-CN"/>
          </w:rPr>
          <w:t>.</w:t>
        </w:r>
      </w:ins>
    </w:p>
    <w:p w:rsidR="00A21DE7" w:rsidRDefault="00A21DE7" w:rsidP="00AF2F1B">
      <w:pPr>
        <w:rPr>
          <w:ins w:id="58" w:author="Italo Busi" w:date="2017-10-26T11:01:00Z"/>
          <w:rFonts w:eastAsiaTheme="minorEastAsia"/>
          <w:lang w:eastAsia="zh-CN"/>
        </w:rPr>
      </w:pPr>
      <w:ins w:id="59" w:author="Italo Busi" w:date="2017-10-26T11:01:00Z">
        <w:r>
          <w:rPr>
            <w:rFonts w:eastAsiaTheme="minorEastAsia"/>
            <w:lang w:eastAsia="zh-CN"/>
          </w:rPr>
          <w:t>The MDSC needs to understand how to "</w:t>
        </w:r>
      </w:ins>
      <w:ins w:id="60" w:author="Italo Busi" w:date="2017-10-26T11:02:00Z">
        <w:r>
          <w:rPr>
            <w:rFonts w:eastAsiaTheme="minorEastAsia"/>
            <w:lang w:eastAsia="zh-CN"/>
          </w:rPr>
          <w:t>stitch" together these inter-domain links.</w:t>
        </w:r>
      </w:ins>
    </w:p>
    <w:p w:rsidR="00E672EB" w:rsidRDefault="00A21DE7" w:rsidP="00AF2F1B">
      <w:pPr>
        <w:rPr>
          <w:ins w:id="61" w:author="Italo Busi" w:date="2017-10-26T11:08:00Z"/>
          <w:rFonts w:eastAsiaTheme="minorEastAsia"/>
          <w:lang w:eastAsia="zh-CN"/>
        </w:rPr>
      </w:pPr>
      <w:ins w:id="62" w:author="Italo Busi" w:date="2017-10-26T11:02:00Z">
        <w:r>
          <w:rPr>
            <w:rFonts w:eastAsiaTheme="minorEastAsia"/>
            <w:lang w:eastAsia="zh-CN"/>
          </w:rPr>
          <w:lastRenderedPageBreak/>
          <w:t xml:space="preserve">One possibility is to </w:t>
        </w:r>
      </w:ins>
      <w:del w:id="63" w:author="Italo Busi" w:date="2017-10-26T11:03:00Z">
        <w:r w:rsidR="00C0023F" w:rsidDel="00A21DE7">
          <w:rPr>
            <w:rFonts w:eastAsiaTheme="minorEastAsia"/>
            <w:lang w:eastAsia="zh-CN"/>
          </w:rPr>
          <w:delText xml:space="preserve">, </w:delText>
        </w:r>
        <w:r w:rsidR="007316EE" w:rsidDel="00A21DE7">
          <w:rPr>
            <w:rFonts w:eastAsiaTheme="minorEastAsia"/>
            <w:lang w:eastAsia="zh-CN"/>
          </w:rPr>
          <w:delText xml:space="preserve">using </w:delText>
        </w:r>
      </w:del>
      <w:ins w:id="64" w:author="Italo Busi" w:date="2017-10-26T11:03:00Z">
        <w:r>
          <w:rPr>
            <w:rFonts w:eastAsiaTheme="minorEastAsia"/>
            <w:lang w:eastAsia="zh-CN"/>
          </w:rPr>
          <w:t xml:space="preserve">use </w:t>
        </w:r>
      </w:ins>
      <w:r w:rsidR="007316EE">
        <w:rPr>
          <w:rFonts w:eastAsiaTheme="minorEastAsia"/>
          <w:lang w:eastAsia="zh-CN"/>
        </w:rPr>
        <w:t xml:space="preserve">the plug-id </w:t>
      </w:r>
      <w:r w:rsidR="00C0023F">
        <w:rPr>
          <w:rFonts w:eastAsiaTheme="minorEastAsia"/>
          <w:lang w:eastAsia="zh-CN"/>
        </w:rPr>
        <w:t xml:space="preserve">information, </w:t>
      </w:r>
      <w:r w:rsidR="007316EE">
        <w:rPr>
          <w:rFonts w:eastAsiaTheme="minorEastAsia"/>
          <w:lang w:eastAsia="zh-CN"/>
        </w:rPr>
        <w:t>defined in [TE-TOPO]</w:t>
      </w:r>
      <w:ins w:id="65" w:author="Italo Busi" w:date="2017-10-26T11:07:00Z">
        <w:r w:rsidR="00424BF4">
          <w:rPr>
            <w:rFonts w:eastAsiaTheme="minorEastAsia"/>
            <w:lang w:eastAsia="zh-CN"/>
          </w:rPr>
          <w:t>: two inter-domain links reporting the same plug-id value can be merged as a single intra-domain link within any MDSC native topology</w:t>
        </w:r>
      </w:ins>
      <w:r w:rsidR="007316EE">
        <w:rPr>
          <w:rFonts w:eastAsiaTheme="minorEastAsia"/>
          <w:lang w:eastAsia="zh-CN"/>
        </w:rPr>
        <w:t xml:space="preserve">. The </w:t>
      </w:r>
      <w:r w:rsidR="00C0023F">
        <w:rPr>
          <w:rFonts w:eastAsiaTheme="minorEastAsia"/>
          <w:lang w:eastAsia="zh-CN"/>
        </w:rPr>
        <w:t xml:space="preserve">value of the reported plug-id information can be either </w:t>
      </w:r>
      <w:del w:id="66" w:author="Italo Busi" w:date="2017-10-26T11:04:00Z">
        <w:r w:rsidR="00C0023F" w:rsidDel="00A21DE7">
          <w:rPr>
            <w:rFonts w:eastAsiaTheme="minorEastAsia"/>
            <w:lang w:eastAsia="zh-CN"/>
          </w:rPr>
          <w:delText xml:space="preserve">configured, within the two PNC domains, and </w:delText>
        </w:r>
      </w:del>
      <w:r w:rsidR="00C0023F">
        <w:rPr>
          <w:rFonts w:eastAsiaTheme="minorEastAsia"/>
          <w:lang w:eastAsia="zh-CN"/>
        </w:rPr>
        <w:t>assigned by a central network authority</w:t>
      </w:r>
      <w:ins w:id="67" w:author="Italo Busi" w:date="2017-10-26T11:04:00Z">
        <w:r>
          <w:rPr>
            <w:rFonts w:eastAsiaTheme="minorEastAsia"/>
            <w:lang w:eastAsia="zh-CN"/>
          </w:rPr>
          <w:t>,</w:t>
        </w:r>
      </w:ins>
      <w:r w:rsidR="00C0023F">
        <w:rPr>
          <w:rFonts w:eastAsiaTheme="minorEastAsia"/>
          <w:lang w:eastAsia="zh-CN"/>
        </w:rPr>
        <w:t xml:space="preserve"> </w:t>
      </w:r>
      <w:ins w:id="68" w:author="Italo Busi" w:date="2017-10-26T11:04:00Z">
        <w:r>
          <w:rPr>
            <w:rFonts w:eastAsiaTheme="minorEastAsia"/>
            <w:lang w:eastAsia="zh-CN"/>
          </w:rPr>
          <w:t xml:space="preserve">and configured within the two PNC domains, </w:t>
        </w:r>
      </w:ins>
      <w:r w:rsidR="00C0023F">
        <w:rPr>
          <w:rFonts w:eastAsiaTheme="minorEastAsia"/>
          <w:lang w:eastAsia="zh-CN"/>
        </w:rPr>
        <w:t xml:space="preserve">or </w:t>
      </w:r>
      <w:ins w:id="69" w:author="Italo Busi" w:date="2017-10-26T11:04:00Z">
        <w:r>
          <w:rPr>
            <w:rFonts w:eastAsiaTheme="minorEastAsia"/>
            <w:lang w:eastAsia="zh-CN"/>
          </w:rPr>
          <w:t xml:space="preserve">it can be </w:t>
        </w:r>
      </w:ins>
      <w:del w:id="70" w:author="Italo Busi" w:date="2017-10-26T11:11:00Z">
        <w:r w:rsidR="00C0023F" w:rsidDel="00424BF4">
          <w:rPr>
            <w:rFonts w:eastAsiaTheme="minorEastAsia"/>
            <w:lang w:eastAsia="zh-CN"/>
          </w:rPr>
          <w:delText xml:space="preserve">automatically </w:delText>
        </w:r>
      </w:del>
      <w:r w:rsidR="00C0023F">
        <w:rPr>
          <w:rFonts w:eastAsiaTheme="minorEastAsia"/>
          <w:lang w:eastAsia="zh-CN"/>
        </w:rPr>
        <w:t xml:space="preserve">discovered using </w:t>
      </w:r>
      <w:del w:id="71" w:author="Italo Busi" w:date="2017-10-26T11:05:00Z">
        <w:r w:rsidR="007316EE" w:rsidDel="00A21DE7">
          <w:rPr>
            <w:rFonts w:eastAsiaTheme="minorEastAsia"/>
            <w:lang w:eastAsia="zh-CN"/>
          </w:rPr>
          <w:delText xml:space="preserve">LMP-based </w:delText>
        </w:r>
      </w:del>
      <w:ins w:id="72" w:author="Italo Busi" w:date="2017-10-26T11:11:00Z">
        <w:r w:rsidR="00424BF4">
          <w:rPr>
            <w:rFonts w:eastAsiaTheme="minorEastAsia"/>
            <w:lang w:eastAsia="zh-CN"/>
          </w:rPr>
          <w:t xml:space="preserve">automatic </w:t>
        </w:r>
      </w:ins>
      <w:r w:rsidR="007316EE">
        <w:rPr>
          <w:rFonts w:eastAsiaTheme="minorEastAsia"/>
          <w:lang w:eastAsia="zh-CN"/>
        </w:rPr>
        <w:t>discovery mechanism</w:t>
      </w:r>
      <w:ins w:id="73" w:author="Italo Busi" w:date="2017-10-26T11:05:00Z">
        <w:r>
          <w:rPr>
            <w:rFonts w:eastAsiaTheme="minorEastAsia"/>
            <w:lang w:eastAsia="zh-CN"/>
          </w:rPr>
          <w:t>s</w:t>
        </w:r>
      </w:ins>
      <w:r w:rsidR="007316EE">
        <w:rPr>
          <w:rFonts w:eastAsiaTheme="minorEastAsia"/>
          <w:lang w:eastAsia="zh-CN"/>
        </w:rPr>
        <w:t xml:space="preserve"> </w:t>
      </w:r>
      <w:ins w:id="74" w:author="Italo Busi" w:date="2017-10-26T11:05:00Z">
        <w:r>
          <w:rPr>
            <w:rFonts w:eastAsiaTheme="minorEastAsia"/>
            <w:lang w:eastAsia="zh-CN"/>
          </w:rPr>
          <w:t xml:space="preserve">(e.g., LMP-based, as </w:t>
        </w:r>
      </w:ins>
      <w:r w:rsidR="007316EE">
        <w:rPr>
          <w:rFonts w:eastAsiaTheme="minorEastAsia"/>
          <w:lang w:eastAsia="zh-CN"/>
        </w:rPr>
        <w:t>defined in [</w:t>
      </w:r>
      <w:r w:rsidR="002264FB">
        <w:rPr>
          <w:rFonts w:eastAsiaTheme="minorEastAsia"/>
          <w:lang w:eastAsia="zh-CN"/>
        </w:rPr>
        <w:t>RFC</w:t>
      </w:r>
      <w:r w:rsidR="004243AE">
        <w:rPr>
          <w:rFonts w:eastAsiaTheme="minorEastAsia" w:hint="eastAsia"/>
          <w:lang w:eastAsia="zh-CN"/>
        </w:rPr>
        <w:t>6898</w:t>
      </w:r>
      <w:r w:rsidR="007316EE">
        <w:rPr>
          <w:rFonts w:eastAsiaTheme="minorEastAsia"/>
          <w:lang w:eastAsia="zh-CN"/>
        </w:rPr>
        <w:t>]</w:t>
      </w:r>
      <w:ins w:id="75" w:author="Italo Busi" w:date="2017-10-26T11:05:00Z">
        <w:r>
          <w:rPr>
            <w:rFonts w:eastAsiaTheme="minorEastAsia"/>
            <w:lang w:eastAsia="zh-CN"/>
          </w:rPr>
          <w:t>)</w:t>
        </w:r>
      </w:ins>
      <w:r w:rsidR="007316EE">
        <w:rPr>
          <w:rFonts w:eastAsiaTheme="minorEastAsia"/>
          <w:lang w:eastAsia="zh-CN"/>
        </w:rPr>
        <w:t>.</w:t>
      </w:r>
    </w:p>
    <w:p w:rsidR="00424BF4" w:rsidRDefault="00424BF4" w:rsidP="00AF2F1B">
      <w:pPr>
        <w:rPr>
          <w:ins w:id="76" w:author="Italo Busi" w:date="2017-10-26T11:09:00Z"/>
          <w:rFonts w:eastAsiaTheme="minorEastAsia"/>
          <w:lang w:eastAsia="zh-CN"/>
        </w:rPr>
      </w:pPr>
      <w:ins w:id="77" w:author="Italo Busi" w:date="2017-10-26T11:08:00Z">
        <w:r>
          <w:rPr>
            <w:rFonts w:eastAsiaTheme="minorEastAsia"/>
            <w:lang w:eastAsia="zh-CN"/>
          </w:rPr>
          <w:t xml:space="preserve">In case the plug-id </w:t>
        </w:r>
      </w:ins>
      <w:ins w:id="78" w:author="Italo Busi" w:date="2017-10-26T11:09:00Z">
        <w:r>
          <w:rPr>
            <w:rFonts w:eastAsiaTheme="minorEastAsia"/>
            <w:lang w:eastAsia="zh-CN"/>
          </w:rPr>
          <w:t xml:space="preserve">values are </w:t>
        </w:r>
      </w:ins>
      <w:ins w:id="79" w:author="Italo Busi" w:date="2017-10-26T11:08:00Z">
        <w:r>
          <w:rPr>
            <w:rFonts w:eastAsiaTheme="minorEastAsia"/>
            <w:lang w:eastAsia="zh-CN"/>
          </w:rPr>
          <w:t>assigned by a central authority, it is under the central authority responsibility to assign unique values</w:t>
        </w:r>
      </w:ins>
      <w:ins w:id="80" w:author="Italo Busi" w:date="2017-10-26T11:09:00Z">
        <w:r>
          <w:rPr>
            <w:rFonts w:eastAsiaTheme="minorEastAsia"/>
            <w:lang w:eastAsia="zh-CN"/>
          </w:rPr>
          <w:t>.</w:t>
        </w:r>
      </w:ins>
    </w:p>
    <w:p w:rsidR="00424BF4" w:rsidRDefault="00424BF4" w:rsidP="00AF2F1B">
      <w:pPr>
        <w:rPr>
          <w:ins w:id="81" w:author="Italo Busi" w:date="2017-10-26T11:13:00Z"/>
          <w:rFonts w:eastAsiaTheme="minorEastAsia"/>
          <w:lang w:eastAsia="zh-CN"/>
        </w:rPr>
      </w:pPr>
      <w:ins w:id="82" w:author="Italo Busi" w:date="2017-10-26T11:09:00Z">
        <w:r>
          <w:rPr>
            <w:rFonts w:eastAsiaTheme="minorEastAsia"/>
            <w:lang w:eastAsia="zh-CN"/>
          </w:rPr>
          <w:t xml:space="preserve">In case the plug-id values are automatically discovered, </w:t>
        </w:r>
      </w:ins>
      <w:ins w:id="83" w:author="Italo Busi" w:date="2017-10-26T11:10:00Z">
        <w:r>
          <w:rPr>
            <w:rFonts w:eastAsiaTheme="minorEastAsia"/>
            <w:lang w:eastAsia="zh-CN"/>
          </w:rPr>
          <w:t xml:space="preserve">the information discovered by the </w:t>
        </w:r>
      </w:ins>
      <w:ins w:id="84" w:author="Italo Busi" w:date="2017-10-26T11:11:00Z">
        <w:r>
          <w:rPr>
            <w:rFonts w:eastAsiaTheme="minorEastAsia"/>
            <w:lang w:eastAsia="zh-CN"/>
          </w:rPr>
          <w:t>automatic discovery mechanisms needs to be encoded as a bit string within the plug-id value.</w:t>
        </w:r>
      </w:ins>
      <w:ins w:id="85" w:author="Italo Busi" w:date="2017-10-26T11:12:00Z">
        <w:r>
          <w:rPr>
            <w:rFonts w:eastAsiaTheme="minorEastAsia"/>
            <w:lang w:eastAsia="zh-CN"/>
          </w:rPr>
          <w:t xml:space="preserve"> This encoding is implementation specific but the encoding rules need to be consistent across all the PNCs.</w:t>
        </w:r>
      </w:ins>
    </w:p>
    <w:p w:rsidR="00424BF4" w:rsidRDefault="00424BF4" w:rsidP="00AF2F1B">
      <w:pPr>
        <w:rPr>
          <w:ins w:id="86" w:author="Italo Busi" w:date="2017-10-26T11:16:00Z"/>
          <w:rFonts w:eastAsiaTheme="minorEastAsia"/>
          <w:lang w:eastAsia="zh-CN"/>
        </w:rPr>
      </w:pPr>
      <w:ins w:id="87" w:author="Italo Busi" w:date="2017-10-26T11:13:00Z">
        <w:r>
          <w:rPr>
            <w:rFonts w:eastAsiaTheme="minorEastAsia"/>
            <w:lang w:eastAsia="zh-CN"/>
          </w:rPr>
          <w:t xml:space="preserve">In case of co-existence within the same network of multiple sources for the plug-id (e.g., central authority and automatic discovery or even different automatic discovery mechanisms), </w:t>
        </w:r>
      </w:ins>
      <w:ins w:id="88" w:author="Italo Busi" w:date="2017-10-26T11:14:00Z">
        <w:r>
          <w:rPr>
            <w:rFonts w:eastAsiaTheme="minorEastAsia"/>
            <w:lang w:eastAsia="zh-CN"/>
          </w:rPr>
          <w:t xml:space="preserve">it is RECOMMENDED that the plug-id namespace is partitioned </w:t>
        </w:r>
      </w:ins>
      <w:ins w:id="89" w:author="Italo Busi" w:date="2017-10-26T11:15:00Z">
        <w:r>
          <w:rPr>
            <w:rFonts w:eastAsiaTheme="minorEastAsia"/>
            <w:lang w:eastAsia="zh-CN"/>
          </w:rPr>
          <w:t>to avoid that different sources assign the same plug-id value to different inter-domain link.</w:t>
        </w:r>
        <w:r w:rsidR="00DD68D4">
          <w:rPr>
            <w:rFonts w:eastAsiaTheme="minorEastAsia"/>
            <w:lang w:eastAsia="zh-CN"/>
          </w:rPr>
          <w:t xml:space="preserve"> The encoding of the </w:t>
        </w:r>
      </w:ins>
      <w:ins w:id="90" w:author="Italo Busi" w:date="2017-10-26T11:16:00Z">
        <w:r w:rsidR="00DD68D4">
          <w:rPr>
            <w:rFonts w:eastAsiaTheme="minorEastAsia"/>
            <w:lang w:eastAsia="zh-CN"/>
          </w:rPr>
          <w:t xml:space="preserve">plug-id namespace within the plug-id value </w:t>
        </w:r>
      </w:ins>
      <w:ins w:id="91" w:author="Italo Busi" w:date="2017-10-26T11:15:00Z">
        <w:r w:rsidR="00DD68D4">
          <w:rPr>
            <w:rFonts w:eastAsiaTheme="minorEastAsia"/>
            <w:lang w:eastAsia="zh-CN"/>
          </w:rPr>
          <w:t>is implementation specific but need</w:t>
        </w:r>
      </w:ins>
      <w:ins w:id="92" w:author="Italo Busi" w:date="2017-10-26T11:16:00Z">
        <w:r w:rsidR="00DD68D4">
          <w:rPr>
            <w:rFonts w:eastAsiaTheme="minorEastAsia"/>
            <w:lang w:eastAsia="zh-CN"/>
          </w:rPr>
          <w:t>s</w:t>
        </w:r>
      </w:ins>
      <w:ins w:id="93" w:author="Italo Busi" w:date="2017-10-26T11:15:00Z">
        <w:r w:rsidR="00DD68D4">
          <w:rPr>
            <w:rFonts w:eastAsiaTheme="minorEastAsia"/>
            <w:lang w:eastAsia="zh-CN"/>
          </w:rPr>
          <w:t xml:space="preserve"> to be consistent across all the PNCs.</w:t>
        </w:r>
      </w:ins>
    </w:p>
    <w:p w:rsidR="00DD68D4" w:rsidRDefault="00DD68D4" w:rsidP="00AF2F1B">
      <w:pPr>
        <w:rPr>
          <w:ins w:id="94" w:author="Italo Busi" w:date="2017-10-26T11:18:00Z"/>
          <w:rFonts w:eastAsiaTheme="minorEastAsia"/>
          <w:lang w:eastAsia="zh-CN"/>
        </w:rPr>
      </w:pPr>
      <w:ins w:id="95" w:author="Italo Busi" w:date="2017-10-26T11:16:00Z">
        <w:r>
          <w:rPr>
            <w:rFonts w:eastAsiaTheme="minorEastAsia"/>
            <w:lang w:eastAsia="zh-CN"/>
          </w:rPr>
          <w:t>Another possibility is to pre-configure</w:t>
        </w:r>
      </w:ins>
      <w:ins w:id="96" w:author="Italo Busi" w:date="2017-10-26T11:17:00Z">
        <w:r>
          <w:rPr>
            <w:rFonts w:eastAsiaTheme="minorEastAsia"/>
            <w:lang w:eastAsia="zh-CN"/>
          </w:rPr>
          <w:t>, either in the adjacent PNCs or in the MDSC,</w:t>
        </w:r>
      </w:ins>
      <w:ins w:id="97" w:author="Italo Busi" w:date="2017-10-26T11:16:00Z">
        <w:r>
          <w:rPr>
            <w:rFonts w:eastAsiaTheme="minorEastAsia"/>
            <w:lang w:eastAsia="zh-CN"/>
          </w:rPr>
          <w:t xml:space="preserve"> the </w:t>
        </w:r>
      </w:ins>
      <w:ins w:id="98" w:author="Italo Busi" w:date="2017-10-26T11:17:00Z">
        <w:r>
          <w:rPr>
            <w:rFonts w:eastAsiaTheme="minorEastAsia"/>
            <w:lang w:eastAsia="zh-CN"/>
          </w:rPr>
          <w:t>association</w:t>
        </w:r>
      </w:ins>
      <w:ins w:id="99" w:author="Italo Busi" w:date="2017-10-26T11:16:00Z">
        <w:r>
          <w:rPr>
            <w:rFonts w:eastAsiaTheme="minorEastAsia"/>
            <w:lang w:eastAsia="zh-CN"/>
          </w:rPr>
          <w:t xml:space="preserve"> between </w:t>
        </w:r>
      </w:ins>
      <w:ins w:id="100" w:author="Italo Busi" w:date="2017-10-26T11:17:00Z">
        <w:r>
          <w:rPr>
            <w:rFonts w:eastAsiaTheme="minorEastAsia"/>
            <w:lang w:eastAsia="zh-CN"/>
          </w:rPr>
          <w:t xml:space="preserve">the inter-domain link identifiers (topology-id, node-id and </w:t>
        </w:r>
      </w:ins>
      <w:ins w:id="101" w:author="Italo Busi" w:date="2017-10-30T15:37:00Z">
        <w:r w:rsidR="00AE0DA6" w:rsidRPr="00AE0DA6">
          <w:rPr>
            <w:highlight w:val="cyan"/>
            <w:lang/>
            <w:rPrChange w:id="102" w:author="Italo Busi" w:date="2017-10-30T15:39:00Z">
              <w:rPr>
                <w:lang/>
              </w:rPr>
            </w:rPrChange>
          </w:rPr>
          <w:t>link-</w:t>
        </w:r>
        <w:proofErr w:type="spellStart"/>
        <w:r w:rsidR="00AE0DA6" w:rsidRPr="00AE0DA6">
          <w:rPr>
            <w:highlight w:val="cyan"/>
            <w:lang/>
            <w:rPrChange w:id="103" w:author="Italo Busi" w:date="2017-10-30T15:39:00Z">
              <w:rPr>
                <w:lang/>
              </w:rPr>
            </w:rPrChange>
          </w:rPr>
          <w:t>tp</w:t>
        </w:r>
        <w:proofErr w:type="spellEnd"/>
        <w:r w:rsidR="00AE0DA6" w:rsidRPr="00AE0DA6">
          <w:rPr>
            <w:highlight w:val="cyan"/>
            <w:lang/>
            <w:rPrChange w:id="104" w:author="Italo Busi" w:date="2017-10-30T15:39:00Z">
              <w:rPr>
                <w:lang/>
              </w:rPr>
            </w:rPrChange>
          </w:rPr>
          <w:t>-id</w:t>
        </w:r>
      </w:ins>
      <w:ins w:id="105" w:author="Italo Busi" w:date="2017-10-26T11:17:00Z">
        <w:r>
          <w:rPr>
            <w:rFonts w:eastAsiaTheme="minorEastAsia"/>
            <w:lang w:eastAsia="zh-CN"/>
          </w:rPr>
          <w:t>) assi</w:t>
        </w:r>
      </w:ins>
      <w:ins w:id="106" w:author="Italo Busi" w:date="2017-10-26T11:18:00Z">
        <w:r>
          <w:rPr>
            <w:rFonts w:eastAsiaTheme="minorEastAsia"/>
            <w:lang w:eastAsia="zh-CN"/>
          </w:rPr>
          <w:t>gned by the two adjacent PNCs to the same inter-domain link.</w:t>
        </w:r>
      </w:ins>
    </w:p>
    <w:p w:rsidR="00DD68D4" w:rsidRDefault="00AD33D1" w:rsidP="00AF2F1B">
      <w:pPr>
        <w:rPr>
          <w:rFonts w:eastAsiaTheme="minorEastAsia"/>
          <w:lang w:eastAsia="zh-CN"/>
        </w:rPr>
      </w:pPr>
      <w:ins w:id="107" w:author="Italo Busi" w:date="2017-10-26T11:18:00Z">
        <w:r w:rsidRPr="00AD33D1">
          <w:rPr>
            <w:rFonts w:eastAsiaTheme="minorEastAsia"/>
            <w:highlight w:val="yellow"/>
            <w:lang w:eastAsia="zh-CN"/>
            <w:rPrChange w:id="108" w:author="Italo Busi" w:date="2017-10-26T11:18:00Z">
              <w:rPr>
                <w:rFonts w:eastAsiaTheme="minorEastAsia"/>
                <w:lang w:eastAsia="zh-CN"/>
              </w:rPr>
            </w:rPrChange>
          </w:rPr>
          <w:t>This option requires further investigation.</w:t>
        </w:r>
      </w:ins>
    </w:p>
    <w:p w:rsidR="00A97022" w:rsidRPr="00C833F3" w:rsidDel="00DD68D4" w:rsidRDefault="00081799" w:rsidP="00C833F3">
      <w:pPr>
        <w:rPr>
          <w:del w:id="109" w:author="Italo Busi" w:date="2017-10-26T11:18:00Z"/>
        </w:rPr>
      </w:pPr>
      <w:del w:id="110" w:author="Italo Busi" w:date="2017-10-26T11:18:00Z">
        <w:r w:rsidRPr="00081799" w:rsidDel="00DD68D4">
          <w:rPr>
            <w:rFonts w:eastAsiaTheme="minorEastAsia"/>
            <w:i/>
            <w:highlight w:val="yellow"/>
            <w:lang w:eastAsia="zh-CN"/>
          </w:rPr>
          <w:delText>[</w:delText>
        </w:r>
        <w:r w:rsidRPr="00081799" w:rsidDel="00DD68D4">
          <w:rPr>
            <w:rFonts w:eastAsiaTheme="minorEastAsia"/>
            <w:b/>
            <w:i/>
            <w:highlight w:val="yellow"/>
            <w:lang w:eastAsia="zh-CN"/>
          </w:rPr>
          <w:delText>Editor’s note</w:delText>
        </w:r>
        <w:r w:rsidRPr="00081799" w:rsidDel="00DD68D4">
          <w:rPr>
            <w:rFonts w:eastAsiaTheme="minorEastAsia"/>
            <w:i/>
            <w:highlight w:val="yellow"/>
            <w:lang w:eastAsia="zh-CN"/>
          </w:rPr>
          <w:delText>:] Need to further investigate the options for multi-domain topology stitching.</w:delText>
        </w:r>
      </w:del>
    </w:p>
    <w:p w:rsidR="00DA3B17" w:rsidRDefault="00AF2F1B" w:rsidP="00DA3B17">
      <w:pPr>
        <w:pStyle w:val="Heading2"/>
      </w:pPr>
      <w:bookmarkStart w:id="111" w:name="_Ref484787028"/>
      <w:bookmarkStart w:id="112" w:name="_Toc496636394"/>
      <w:r>
        <w:t xml:space="preserve">Multi-domain </w:t>
      </w:r>
      <w:r w:rsidR="00DA3B17" w:rsidRPr="00DA3B17">
        <w:t>Service Configuration</w:t>
      </w:r>
      <w:bookmarkEnd w:id="111"/>
      <w:bookmarkEnd w:id="112"/>
    </w:p>
    <w:p w:rsidR="00AF2F1B" w:rsidRDefault="007A445C" w:rsidP="00AF2F1B">
      <w:pPr>
        <w:rPr>
          <w:rFonts w:eastAsiaTheme="minorEastAsia"/>
          <w:lang w:eastAsia="zh-CN"/>
        </w:rPr>
      </w:pPr>
      <w:r>
        <w:rPr>
          <w:rFonts w:eastAsiaTheme="minorEastAsia"/>
          <w:lang w:eastAsia="zh-CN"/>
        </w:rPr>
        <w:t>Multi</w:t>
      </w:r>
      <w:r w:rsidR="00AF2F1B">
        <w:rPr>
          <w:rFonts w:eastAsiaTheme="minorEastAsia" w:hint="eastAsia"/>
          <w:lang w:eastAsia="zh-CN"/>
        </w:rPr>
        <w:t xml:space="preserve">-domain service configuration can be found in </w:t>
      </w:r>
      <w:r>
        <w:rPr>
          <w:rFonts w:eastAsiaTheme="minorEastAsia"/>
          <w:lang w:eastAsia="zh-CN"/>
        </w:rPr>
        <w:t xml:space="preserve">section 6.3 of </w:t>
      </w:r>
      <w:r w:rsidR="00AF2F1B">
        <w:rPr>
          <w:rFonts w:eastAsiaTheme="minorEastAsia" w:hint="eastAsia"/>
          <w:lang w:eastAsia="zh-CN"/>
        </w:rPr>
        <w:t>[</w:t>
      </w:r>
      <w:r w:rsidR="00AF2F1B">
        <w:rPr>
          <w:rFonts w:eastAsiaTheme="minorEastAsia"/>
          <w:lang w:eastAsia="zh-CN"/>
        </w:rPr>
        <w:t>TNBI-</w:t>
      </w:r>
      <w:proofErr w:type="spellStart"/>
      <w:del w:id="113" w:author="Italo Busi" w:date="2017-10-27T13:44:00Z">
        <w:r w:rsidR="00AF2F1B" w:rsidDel="00DE1EF2">
          <w:rPr>
            <w:rFonts w:eastAsiaTheme="minorEastAsia"/>
            <w:lang w:eastAsia="zh-CN"/>
          </w:rPr>
          <w:delText>usecase</w:delText>
        </w:r>
      </w:del>
      <w:ins w:id="114" w:author="Italo Busi" w:date="2017-10-27T13:44:00Z">
        <w:r w:rsidR="00DE1EF2">
          <w:rPr>
            <w:rFonts w:eastAsiaTheme="minorEastAsia"/>
            <w:lang w:eastAsia="zh-CN"/>
          </w:rPr>
          <w:t>Usecases</w:t>
        </w:r>
      </w:ins>
      <w:proofErr w:type="spellEnd"/>
      <w:r w:rsidR="00AF2F1B">
        <w:rPr>
          <w:rFonts w:eastAsiaTheme="minorEastAsia" w:hint="eastAsia"/>
          <w:lang w:eastAsia="zh-CN"/>
        </w:rPr>
        <w:t>]</w:t>
      </w:r>
      <w:r w:rsidR="00AF2F1B">
        <w:rPr>
          <w:rFonts w:eastAsiaTheme="minorEastAsia"/>
          <w:lang w:eastAsia="zh-CN"/>
        </w:rPr>
        <w:t xml:space="preserve">. </w:t>
      </w:r>
    </w:p>
    <w:p w:rsidR="00207E7B" w:rsidRDefault="00207E7B" w:rsidP="00A46ED0">
      <w:r>
        <w:t xml:space="preserve">As an example, the objective in this section is to configure a transport service between C-R1 and C-R5. </w:t>
      </w:r>
      <w:r w:rsidR="009C74AA">
        <w:t xml:space="preserve">The cross-domain routing is assumed to be C-R1 &lt;-&gt; S3 &lt;-&gt; S2 &lt;-&gt; S31 &lt;-&gt; S33 &lt;-&gt; S34 &lt;-&gt;S15 &lt;-&gt; S18 &lt;-&gt; C-R5. </w:t>
      </w:r>
    </w:p>
    <w:p w:rsidR="00DD6E67" w:rsidRDefault="003C6C22" w:rsidP="00DD6E67">
      <w:pPr>
        <w:rPr>
          <w:ins w:id="115" w:author="Italo Busi" w:date="2017-10-26T11:24:00Z"/>
          <w:rFonts w:eastAsiaTheme="minorEastAsia"/>
          <w:lang w:eastAsia="zh-CN"/>
        </w:rPr>
      </w:pPr>
      <w:r>
        <w:rPr>
          <w:rFonts w:eastAsiaTheme="minorEastAsia"/>
          <w:lang w:eastAsia="zh-CN"/>
        </w:rPr>
        <w:lastRenderedPageBreak/>
        <w:t>A</w:t>
      </w:r>
      <w:r>
        <w:rPr>
          <w:rFonts w:eastAsiaTheme="minorEastAsia" w:hint="eastAsia"/>
          <w:lang w:eastAsia="zh-CN"/>
        </w:rPr>
        <w:t xml:space="preserve">ccording </w:t>
      </w:r>
      <w:r>
        <w:rPr>
          <w:rFonts w:eastAsiaTheme="minorEastAsia"/>
          <w:lang w:eastAsia="zh-CN"/>
        </w:rPr>
        <w:t>to the different client signal type, there is different adaptation required. In this document, we are trying our best to reuse what has been defined in [</w:t>
      </w:r>
      <w:ins w:id="116" w:author="Italo Busi" w:date="2017-10-27T13:44:00Z">
        <w:r w:rsidR="00DE1EF2" w:rsidRPr="009D350A">
          <w:t>TNBI-UseCase-1</w:t>
        </w:r>
      </w:ins>
      <w:del w:id="117" w:author="Italo Busi" w:date="2017-10-27T13:44:00Z">
        <w:r w:rsidDel="00DE1EF2">
          <w:rPr>
            <w:rFonts w:eastAsiaTheme="minorEastAsia"/>
            <w:lang w:eastAsia="zh-CN"/>
          </w:rPr>
          <w:delText>use-case1</w:delText>
        </w:r>
      </w:del>
      <w:r>
        <w:rPr>
          <w:rFonts w:eastAsiaTheme="minorEastAsia"/>
          <w:lang w:eastAsia="zh-CN"/>
        </w:rPr>
        <w:t>], w</w:t>
      </w:r>
      <w:r w:rsidR="00DD68D4">
        <w:rPr>
          <w:rFonts w:eastAsiaTheme="minorEastAsia"/>
          <w:lang w:eastAsia="zh-CN"/>
        </w:rPr>
        <w:t>hich is the single domain case.</w:t>
      </w:r>
    </w:p>
    <w:p w:rsidR="00DD68D4" w:rsidDel="00B05FCB" w:rsidRDefault="000527AB" w:rsidP="00DD68D4">
      <w:pPr>
        <w:spacing w:line="240" w:lineRule="auto"/>
        <w:ind w:left="431"/>
        <w:jc w:val="center"/>
        <w:rPr>
          <w:del w:id="118" w:author="Italo Busi" w:date="2017-10-27T14:00:00Z"/>
          <w:lang w:val="en-AU"/>
        </w:rPr>
      </w:pPr>
      <w:del w:id="119" w:author="Italo Busi" w:date="2017-10-27T14:00:00Z">
        <w:r>
          <w:rPr>
            <w:noProof/>
            <w:lang w:eastAsia="zh-CN"/>
          </w:rPr>
          <w:drawing>
            <wp:inline distT="0" distB="0" distL="0" distR="0">
              <wp:extent cx="5943600" cy="3206261"/>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08020"/>
                      </a:xfrm>
                      <a:prstGeom prst="rect">
                        <a:avLst/>
                      </a:prstGeom>
                    </pic:spPr>
                  </pic:pic>
                </a:graphicData>
              </a:graphic>
            </wp:inline>
          </w:drawing>
        </w:r>
      </w:del>
    </w:p>
    <w:p w:rsidR="008F63E1" w:rsidRDefault="003C6C22" w:rsidP="008F63E1">
      <w:pPr>
        <w:pStyle w:val="Heading3"/>
      </w:pPr>
      <w:bookmarkStart w:id="120" w:name="_Toc496636395"/>
      <w:r>
        <w:rPr>
          <w:rFonts w:eastAsiaTheme="minorEastAsia" w:hint="eastAsia"/>
          <w:lang w:eastAsia="zh-CN"/>
        </w:rPr>
        <w:t>Procedure Description</w:t>
      </w:r>
      <w:bookmarkEnd w:id="120"/>
    </w:p>
    <w:p w:rsidR="00DD68D4" w:rsidRDefault="003C6C22" w:rsidP="00322A50">
      <w:pPr>
        <w:rPr>
          <w:ins w:id="121" w:author="Italo Busi" w:date="2017-10-26T11:18:00Z"/>
          <w:rFonts w:eastAsiaTheme="minorEastAsia"/>
          <w:lang w:eastAsia="zh-CN"/>
        </w:rPr>
      </w:pPr>
      <w:r w:rsidRPr="003C6C22">
        <w:rPr>
          <w:rFonts w:eastAsiaTheme="minorEastAsia"/>
          <w:lang w:eastAsia="zh-CN"/>
        </w:rPr>
        <w:t xml:space="preserve">The </w:t>
      </w:r>
      <w:r w:rsidR="009C663C">
        <w:rPr>
          <w:rFonts w:eastAsiaTheme="minorEastAsia"/>
          <w:lang w:eastAsia="zh-CN"/>
        </w:rPr>
        <w:t xml:space="preserve">service configuration procedure is assumed to be initiated </w:t>
      </w:r>
      <w:ins w:id="122" w:author="Italo Busi" w:date="2017-10-27T13:55:00Z">
        <w:r w:rsidR="00B05FCB">
          <w:rPr>
            <w:rFonts w:eastAsiaTheme="minorEastAsia"/>
            <w:lang w:eastAsia="zh-CN"/>
          </w:rPr>
          <w:t xml:space="preserve">(step 1 in </w:t>
        </w:r>
      </w:ins>
      <w:ins w:id="123" w:author="Italo Busi" w:date="2017-10-27T13:56:00Z">
        <w:r w:rsidR="00AD33D1">
          <w:rPr>
            <w:rFonts w:eastAsiaTheme="minorEastAsia"/>
            <w:lang w:eastAsia="zh-CN"/>
          </w:rPr>
          <w:fldChar w:fldCharType="begin"/>
        </w:r>
        <w:r w:rsidR="00B05FCB">
          <w:rPr>
            <w:rFonts w:eastAsiaTheme="minorEastAsia"/>
            <w:lang w:eastAsia="zh-CN"/>
          </w:rPr>
          <w:instrText xml:space="preserve"> REF _Ref496875891 \r \h </w:instrText>
        </w:r>
      </w:ins>
      <w:r w:rsidR="00AD33D1">
        <w:rPr>
          <w:rFonts w:eastAsiaTheme="minorEastAsia"/>
          <w:lang w:eastAsia="zh-CN"/>
        </w:rPr>
      </w:r>
      <w:r w:rsidR="00AD33D1">
        <w:rPr>
          <w:rFonts w:eastAsiaTheme="minorEastAsia"/>
          <w:lang w:eastAsia="zh-CN"/>
        </w:rPr>
        <w:fldChar w:fldCharType="separate"/>
      </w:r>
      <w:ins w:id="124" w:author="Italo Busi" w:date="2017-10-27T13:59:00Z">
        <w:r w:rsidR="00B05FCB">
          <w:rPr>
            <w:rFonts w:eastAsiaTheme="minorEastAsia"/>
            <w:lang w:eastAsia="zh-CN"/>
          </w:rPr>
          <w:t>Figure 2</w:t>
        </w:r>
      </w:ins>
      <w:ins w:id="125" w:author="Italo Busi" w:date="2017-10-27T13:56:00Z">
        <w:r w:rsidR="00AD33D1">
          <w:rPr>
            <w:rFonts w:eastAsiaTheme="minorEastAsia"/>
            <w:lang w:eastAsia="zh-CN"/>
          </w:rPr>
          <w:fldChar w:fldCharType="end"/>
        </w:r>
        <w:r w:rsidR="00B05FCB">
          <w:rPr>
            <w:rFonts w:eastAsiaTheme="minorEastAsia"/>
            <w:lang w:eastAsia="zh-CN"/>
          </w:rPr>
          <w:t xml:space="preserve">) </w:t>
        </w:r>
      </w:ins>
      <w:r w:rsidR="007A445C">
        <w:rPr>
          <w:rFonts w:eastAsiaTheme="minorEastAsia"/>
          <w:lang w:eastAsia="zh-CN"/>
        </w:rPr>
        <w:t xml:space="preserve">at the CMI </w:t>
      </w:r>
      <w:r w:rsidR="009C663C">
        <w:rPr>
          <w:rFonts w:eastAsiaTheme="minorEastAsia"/>
          <w:lang w:eastAsia="zh-CN"/>
        </w:rPr>
        <w:t>from CNC to MDSC,</w:t>
      </w:r>
      <w:del w:id="126" w:author="Italo Busi" w:date="2017-10-27T13:56:00Z">
        <w:r w:rsidR="009C663C" w:rsidDel="00B05FCB">
          <w:rPr>
            <w:rFonts w:eastAsiaTheme="minorEastAsia"/>
            <w:lang w:eastAsia="zh-CN"/>
          </w:rPr>
          <w:delText xml:space="preserve"> by requesting a service from node A to node Z, by</w:delText>
        </w:r>
      </w:del>
      <w:r w:rsidR="009C663C">
        <w:rPr>
          <w:rFonts w:eastAsiaTheme="minorEastAsia"/>
          <w:lang w:eastAsia="zh-CN"/>
        </w:rPr>
        <w:t xml:space="preserve"> using </w:t>
      </w:r>
      <w:proofErr w:type="gramStart"/>
      <w:r w:rsidR="009C663C" w:rsidRPr="009C663C">
        <w:rPr>
          <w:rFonts w:eastAsiaTheme="minorEastAsia"/>
          <w:highlight w:val="yellow"/>
          <w:lang w:eastAsia="zh-CN"/>
        </w:rPr>
        <w:t>XXX(</w:t>
      </w:r>
      <w:proofErr w:type="spellStart"/>
      <w:proofErr w:type="gramEnd"/>
      <w:r w:rsidR="009C663C" w:rsidRPr="009C663C">
        <w:rPr>
          <w:rFonts w:eastAsiaTheme="minorEastAsia"/>
          <w:highlight w:val="yellow"/>
          <w:lang w:eastAsia="zh-CN"/>
        </w:rPr>
        <w:t>LxSM</w:t>
      </w:r>
      <w:proofErr w:type="spellEnd"/>
      <w:r w:rsidR="009C663C" w:rsidRPr="009C663C">
        <w:rPr>
          <w:rFonts w:eastAsiaTheme="minorEastAsia"/>
          <w:highlight w:val="yellow"/>
          <w:lang w:eastAsia="zh-CN"/>
        </w:rPr>
        <w:t>, transport-service, VN, TBD)</w:t>
      </w:r>
      <w:r w:rsidR="009C663C">
        <w:rPr>
          <w:rFonts w:eastAsiaTheme="minorEastAsia"/>
          <w:lang w:eastAsia="zh-CN"/>
        </w:rPr>
        <w:t xml:space="preserve"> </w:t>
      </w:r>
      <w:ins w:id="127" w:author="Italo Busi" w:date="2017-10-26T11:19:00Z">
        <w:r w:rsidR="00DD68D4">
          <w:rPr>
            <w:rFonts w:eastAsiaTheme="minorEastAsia"/>
            <w:lang w:eastAsia="zh-CN"/>
          </w:rPr>
          <w:t xml:space="preserve">service </w:t>
        </w:r>
      </w:ins>
      <w:r w:rsidR="009C663C">
        <w:rPr>
          <w:rFonts w:eastAsiaTheme="minorEastAsia"/>
          <w:lang w:eastAsia="zh-CN"/>
        </w:rPr>
        <w:t>model</w:t>
      </w:r>
      <w:ins w:id="128" w:author="Italo Busi" w:date="2017-10-26T11:19:00Z">
        <w:r w:rsidR="00DD68D4">
          <w:rPr>
            <w:rFonts w:eastAsiaTheme="minorEastAsia"/>
            <w:lang w:eastAsia="zh-CN"/>
          </w:rPr>
          <w:t>s</w:t>
        </w:r>
      </w:ins>
      <w:ins w:id="129" w:author="Italo Busi" w:date="2017-10-27T13:57:00Z">
        <w:r w:rsidR="00B05FCB">
          <w:rPr>
            <w:rFonts w:eastAsiaTheme="minorEastAsia"/>
            <w:lang w:eastAsia="zh-CN"/>
          </w:rPr>
          <w:t xml:space="preserve">. The MDSC will understand this configure as </w:t>
        </w:r>
      </w:ins>
      <w:proofErr w:type="spellStart"/>
      <w:ins w:id="130" w:author="Italo Busi" w:date="2017-10-27T13:56:00Z">
        <w:r w:rsidR="00B05FCB">
          <w:rPr>
            <w:rFonts w:eastAsiaTheme="minorEastAsia"/>
            <w:lang w:eastAsia="zh-CN"/>
          </w:rPr>
          <w:t>as</w:t>
        </w:r>
        <w:proofErr w:type="spellEnd"/>
        <w:r w:rsidR="00B05FCB">
          <w:rPr>
            <w:rFonts w:eastAsiaTheme="minorEastAsia"/>
            <w:lang w:eastAsia="zh-CN"/>
          </w:rPr>
          <w:t xml:space="preserve"> a request to setup a service from node A to node Z</w:t>
        </w:r>
      </w:ins>
      <w:ins w:id="131" w:author="Italo Busi" w:date="2017-10-27T13:58:00Z">
        <w:r w:rsidR="00B05FCB">
          <w:rPr>
            <w:rFonts w:eastAsiaTheme="minorEastAsia"/>
            <w:lang w:eastAsia="zh-CN"/>
          </w:rPr>
          <w:t>. Analysis of the CMI models is for further study</w:t>
        </w:r>
      </w:ins>
      <w:r w:rsidR="000821C3">
        <w:rPr>
          <w:rFonts w:eastAsiaTheme="minorEastAsia"/>
          <w:lang w:eastAsia="zh-CN"/>
        </w:rPr>
        <w:t>.</w:t>
      </w:r>
    </w:p>
    <w:p w:rsidR="007A445C" w:rsidRPr="00DD68D4" w:rsidRDefault="00AD33D1" w:rsidP="00322A50">
      <w:pPr>
        <w:rPr>
          <w:rFonts w:eastAsiaTheme="minorEastAsia"/>
          <w:i/>
          <w:lang w:eastAsia="zh-CN"/>
          <w:rPrChange w:id="132" w:author="Italo Busi" w:date="2017-10-26T11:19:00Z">
            <w:rPr>
              <w:rFonts w:eastAsiaTheme="minorEastAsia"/>
              <w:lang w:eastAsia="zh-CN"/>
            </w:rPr>
          </w:rPrChange>
        </w:rPr>
      </w:pPr>
      <w:ins w:id="133" w:author="Italo Busi" w:date="2017-10-26T11:18:00Z">
        <w:r w:rsidRPr="00AD33D1">
          <w:rPr>
            <w:rFonts w:eastAsiaTheme="minorEastAsia"/>
            <w:i/>
            <w:highlight w:val="yellow"/>
            <w:lang w:eastAsia="zh-CN"/>
            <w:rPrChange w:id="134" w:author="Italo Busi" w:date="2017-10-26T11:19:00Z">
              <w:rPr>
                <w:rFonts w:eastAsiaTheme="minorEastAsia"/>
                <w:lang w:eastAsia="zh-CN"/>
              </w:rPr>
            </w:rPrChange>
          </w:rPr>
          <w:t>[</w:t>
        </w:r>
        <w:r w:rsidRPr="00AD33D1">
          <w:rPr>
            <w:rFonts w:eastAsiaTheme="minorEastAsia"/>
            <w:b/>
            <w:i/>
            <w:highlight w:val="yellow"/>
            <w:lang w:eastAsia="zh-CN"/>
            <w:rPrChange w:id="135" w:author="Italo Busi" w:date="2017-10-26T11:19:00Z">
              <w:rPr>
                <w:rFonts w:eastAsiaTheme="minorEastAsia"/>
                <w:lang w:eastAsia="zh-CN"/>
              </w:rPr>
            </w:rPrChange>
          </w:rPr>
          <w:t>Editor’s note</w:t>
        </w:r>
        <w:r w:rsidRPr="00AD33D1">
          <w:rPr>
            <w:rFonts w:eastAsiaTheme="minorEastAsia"/>
            <w:i/>
            <w:highlight w:val="yellow"/>
            <w:lang w:eastAsia="zh-CN"/>
            <w:rPrChange w:id="136" w:author="Italo Busi" w:date="2017-10-26T11:19:00Z">
              <w:rPr>
                <w:rFonts w:eastAsiaTheme="minorEastAsia"/>
                <w:lang w:eastAsia="zh-CN"/>
              </w:rPr>
            </w:rPrChange>
          </w:rPr>
          <w:t>:] Add some references to the service models that can be used at the CMI.</w:t>
        </w:r>
      </w:ins>
      <w:r w:rsidRPr="00AD33D1">
        <w:rPr>
          <w:rFonts w:eastAsiaTheme="minorEastAsia"/>
          <w:i/>
          <w:lang w:eastAsia="zh-CN"/>
          <w:rPrChange w:id="137" w:author="Italo Busi" w:date="2017-10-26T11:19:00Z">
            <w:rPr>
              <w:rFonts w:eastAsiaTheme="minorEastAsia"/>
              <w:lang w:eastAsia="zh-CN"/>
            </w:rPr>
          </w:rPrChange>
        </w:rPr>
        <w:t xml:space="preserve"> </w:t>
      </w:r>
    </w:p>
    <w:p w:rsidR="00AD33D1" w:rsidRDefault="00AD33D1" w:rsidP="00AD33D1">
      <w:pPr>
        <w:pStyle w:val="RFCFigure"/>
        <w:rPr>
          <w:ins w:id="138" w:author="Italo Busi" w:date="2017-10-27T13:58:00Z"/>
          <w:lang w:eastAsia="zh-CN"/>
        </w:rPr>
        <w:pPrChange w:id="139" w:author="Italo Busi" w:date="2017-10-27T13:58:00Z">
          <w:pPr/>
        </w:pPrChange>
      </w:pPr>
    </w:p>
    <w:p w:rsidR="00B05FCB" w:rsidRDefault="00B05FCB" w:rsidP="00B05FCB">
      <w:pPr>
        <w:pStyle w:val="RFCFigure"/>
        <w:rPr>
          <w:ins w:id="140" w:author="Italo Busi" w:date="2017-10-27T14:00:00Z"/>
          <w:lang w:eastAsia="zh-CN"/>
        </w:rPr>
      </w:pPr>
      <w:ins w:id="141" w:author="Italo Busi" w:date="2017-10-27T14:00:00Z">
        <w:r>
          <w:rPr>
            <w:lang w:eastAsia="zh-CN"/>
          </w:rPr>
          <w:t xml:space="preserve">                              |</w:t>
        </w:r>
      </w:ins>
    </w:p>
    <w:p w:rsidR="00B05FCB" w:rsidRDefault="00B05FCB" w:rsidP="00B05FCB">
      <w:pPr>
        <w:pStyle w:val="RFCFigure"/>
        <w:rPr>
          <w:ins w:id="142" w:author="Italo Busi" w:date="2017-10-27T14:00:00Z"/>
          <w:lang w:eastAsia="zh-CN"/>
        </w:rPr>
      </w:pPr>
      <w:ins w:id="143" w:author="Italo Busi" w:date="2017-10-27T14:00:00Z">
        <w:r>
          <w:rPr>
            <w:lang w:eastAsia="zh-CN"/>
          </w:rPr>
          <w:t xml:space="preserve">                              | {1}</w:t>
        </w:r>
      </w:ins>
    </w:p>
    <w:p w:rsidR="00B05FCB" w:rsidRDefault="00B05FCB" w:rsidP="00B05FCB">
      <w:pPr>
        <w:pStyle w:val="RFCFigure"/>
        <w:rPr>
          <w:ins w:id="144" w:author="Italo Busi" w:date="2017-10-27T14:00:00Z"/>
          <w:lang w:eastAsia="zh-CN"/>
        </w:rPr>
      </w:pPr>
      <w:ins w:id="145" w:author="Italo Busi" w:date="2017-10-27T14:00:00Z">
        <w:r>
          <w:rPr>
            <w:lang w:eastAsia="zh-CN"/>
          </w:rPr>
          <w:t xml:space="preserve">                              V</w:t>
        </w:r>
      </w:ins>
    </w:p>
    <w:p w:rsidR="00B05FCB" w:rsidRDefault="00B05FCB" w:rsidP="00B05FCB">
      <w:pPr>
        <w:pStyle w:val="RFCFigure"/>
        <w:rPr>
          <w:ins w:id="146" w:author="Italo Busi" w:date="2017-10-27T14:00:00Z"/>
          <w:lang w:eastAsia="zh-CN"/>
        </w:rPr>
      </w:pPr>
      <w:ins w:id="147" w:author="Italo Busi" w:date="2017-10-27T14:00:00Z">
        <w:r>
          <w:rPr>
            <w:lang w:eastAsia="zh-CN"/>
          </w:rPr>
          <w:t xml:space="preserve">                       ----------------</w:t>
        </w:r>
      </w:ins>
    </w:p>
    <w:p w:rsidR="00B05FCB" w:rsidRDefault="00B05FCB" w:rsidP="00B05FCB">
      <w:pPr>
        <w:pStyle w:val="RFCFigure"/>
        <w:rPr>
          <w:ins w:id="148" w:author="Italo Busi" w:date="2017-10-27T14:00:00Z"/>
          <w:lang w:eastAsia="zh-CN"/>
        </w:rPr>
      </w:pPr>
      <w:ins w:id="149" w:author="Italo Busi" w:date="2017-10-27T14:00:00Z">
        <w:r>
          <w:rPr>
            <w:lang w:eastAsia="zh-CN"/>
          </w:rPr>
          <w:t xml:space="preserve">                      |           {2</w:t>
        </w:r>
        <w:proofErr w:type="gramStart"/>
        <w:r>
          <w:rPr>
            <w:lang w:eastAsia="zh-CN"/>
          </w:rPr>
          <w:t>}  |</w:t>
        </w:r>
        <w:proofErr w:type="gramEnd"/>
      </w:ins>
    </w:p>
    <w:p w:rsidR="00B05FCB" w:rsidRDefault="00B05FCB" w:rsidP="00B05FCB">
      <w:pPr>
        <w:pStyle w:val="RFCFigure"/>
        <w:rPr>
          <w:ins w:id="150" w:author="Italo Busi" w:date="2017-10-27T14:00:00Z"/>
          <w:lang w:eastAsia="zh-CN"/>
        </w:rPr>
      </w:pPr>
      <w:ins w:id="151" w:author="Italo Busi" w:date="2017-10-27T14:00:00Z">
        <w:r>
          <w:rPr>
            <w:lang w:eastAsia="zh-CN"/>
          </w:rPr>
          <w:t xml:space="preserve">                      | {3</w:t>
        </w:r>
        <w:proofErr w:type="gramStart"/>
        <w:r>
          <w:rPr>
            <w:lang w:eastAsia="zh-CN"/>
          </w:rPr>
          <w:t>}  MDSC</w:t>
        </w:r>
        <w:proofErr w:type="gramEnd"/>
        <w:r>
          <w:rPr>
            <w:lang w:eastAsia="zh-CN"/>
          </w:rPr>
          <w:t xml:space="preserve">      |</w:t>
        </w:r>
      </w:ins>
    </w:p>
    <w:p w:rsidR="00B05FCB" w:rsidRDefault="00B05FCB" w:rsidP="00B05FCB">
      <w:pPr>
        <w:pStyle w:val="RFCFigure"/>
        <w:rPr>
          <w:ins w:id="152" w:author="Italo Busi" w:date="2017-10-27T14:00:00Z"/>
          <w:lang w:eastAsia="zh-CN"/>
        </w:rPr>
      </w:pPr>
      <w:ins w:id="153" w:author="Italo Busi" w:date="2017-10-27T14:00:00Z">
        <w:r>
          <w:rPr>
            <w:lang w:eastAsia="zh-CN"/>
          </w:rPr>
          <w:t xml:space="preserve">                      |      </w:t>
        </w:r>
      </w:ins>
      <w:ins w:id="154" w:author="Italo Busi" w:date="2017-10-27T14:02:00Z">
        <w:r w:rsidR="003818EA">
          <w:rPr>
            <w:lang w:eastAsia="zh-CN"/>
          </w:rPr>
          <w:t xml:space="preserve">    </w:t>
        </w:r>
      </w:ins>
      <w:ins w:id="155" w:author="Italo Busi" w:date="2017-10-27T14:05:00Z">
        <w:r w:rsidR="007978E9">
          <w:rPr>
            <w:lang w:eastAsia="zh-CN"/>
          </w:rPr>
          <w:t xml:space="preserve">   </w:t>
        </w:r>
      </w:ins>
      <w:ins w:id="156" w:author="Italo Busi" w:date="2017-10-27T14:00:00Z">
        <w:r>
          <w:rPr>
            <w:lang w:eastAsia="zh-CN"/>
          </w:rPr>
          <w:t xml:space="preserve">   |</w:t>
        </w:r>
      </w:ins>
    </w:p>
    <w:p w:rsidR="00B05FCB" w:rsidRDefault="00B05FCB" w:rsidP="00B05FCB">
      <w:pPr>
        <w:pStyle w:val="RFCFigure"/>
        <w:rPr>
          <w:ins w:id="157" w:author="Italo Busi" w:date="2017-10-27T14:00:00Z"/>
          <w:lang w:eastAsia="zh-CN"/>
        </w:rPr>
      </w:pPr>
      <w:ins w:id="158" w:author="Italo Busi" w:date="2017-10-27T14:00:00Z">
        <w:r>
          <w:rPr>
            <w:lang w:eastAsia="zh-CN"/>
          </w:rPr>
          <w:t xml:space="preserve">                       ----------------</w:t>
        </w:r>
      </w:ins>
    </w:p>
    <w:p w:rsidR="00B05FCB" w:rsidRDefault="00B05FCB" w:rsidP="00B05FCB">
      <w:pPr>
        <w:pStyle w:val="RFCFigure"/>
        <w:rPr>
          <w:ins w:id="159" w:author="Italo Busi" w:date="2017-10-27T14:00:00Z"/>
          <w:lang w:eastAsia="zh-CN"/>
        </w:rPr>
      </w:pPr>
      <w:ins w:id="160" w:author="Italo Busi" w:date="2017-10-27T14:00:00Z">
        <w:r>
          <w:rPr>
            <w:lang w:eastAsia="zh-CN"/>
          </w:rPr>
          <w:t xml:space="preserve">                        ^     ^      ^</w:t>
        </w:r>
      </w:ins>
    </w:p>
    <w:p w:rsidR="00B05FCB" w:rsidRDefault="00B05FCB" w:rsidP="00B05FCB">
      <w:pPr>
        <w:pStyle w:val="RFCFigure"/>
        <w:rPr>
          <w:ins w:id="161" w:author="Italo Busi" w:date="2017-10-27T14:00:00Z"/>
          <w:lang w:eastAsia="zh-CN"/>
        </w:rPr>
      </w:pPr>
      <w:ins w:id="162" w:author="Italo Busi" w:date="2017-10-27T14:00:00Z">
        <w:r>
          <w:rPr>
            <w:lang w:eastAsia="zh-CN"/>
          </w:rPr>
          <w:t xml:space="preserve">                 {3.1</w:t>
        </w:r>
        <w:proofErr w:type="gramStart"/>
        <w:r>
          <w:rPr>
            <w:lang w:eastAsia="zh-CN"/>
          </w:rPr>
          <w:t>}  |</w:t>
        </w:r>
        <w:proofErr w:type="gramEnd"/>
        <w:r>
          <w:rPr>
            <w:lang w:eastAsia="zh-CN"/>
          </w:rPr>
          <w:t xml:space="preserve">     |      |</w:t>
        </w:r>
      </w:ins>
    </w:p>
    <w:p w:rsidR="00B05FCB" w:rsidRDefault="00B05FCB" w:rsidP="00B05FCB">
      <w:pPr>
        <w:pStyle w:val="RFCFigure"/>
        <w:rPr>
          <w:ins w:id="163" w:author="Italo Busi" w:date="2017-10-27T14:00:00Z"/>
          <w:lang w:eastAsia="zh-CN"/>
        </w:rPr>
      </w:pPr>
      <w:ins w:id="164" w:author="Italo Busi" w:date="2017-10-27T14:00:00Z">
        <w:r>
          <w:rPr>
            <w:lang w:eastAsia="zh-CN"/>
          </w:rPr>
          <w:t xml:space="preserve">              +---------+     </w:t>
        </w:r>
        <w:proofErr w:type="gramStart"/>
        <w:r>
          <w:rPr>
            <w:lang w:eastAsia="zh-CN"/>
          </w:rPr>
          <w:t>|{</w:t>
        </w:r>
        <w:proofErr w:type="gramEnd"/>
        <w:r>
          <w:rPr>
            <w:lang w:eastAsia="zh-CN"/>
          </w:rPr>
          <w:t>3.2} |</w:t>
        </w:r>
      </w:ins>
    </w:p>
    <w:p w:rsidR="00B05FCB" w:rsidRDefault="00B05FCB" w:rsidP="00B05FCB">
      <w:pPr>
        <w:pStyle w:val="RFCFigure"/>
        <w:rPr>
          <w:ins w:id="165" w:author="Italo Busi" w:date="2017-10-27T14:00:00Z"/>
          <w:lang w:eastAsia="zh-CN"/>
        </w:rPr>
      </w:pPr>
      <w:ins w:id="166" w:author="Italo Busi" w:date="2017-10-27T14:00:00Z">
        <w:r>
          <w:rPr>
            <w:lang w:eastAsia="zh-CN"/>
          </w:rPr>
          <w:t xml:space="preserve">              |  </w:t>
        </w:r>
      </w:ins>
      <w:ins w:id="167" w:author="Italo Busi" w:date="2017-10-27T14:01:00Z">
        <w:r w:rsidR="003818EA">
          <w:rPr>
            <w:lang w:eastAsia="zh-CN"/>
          </w:rPr>
          <w:t xml:space="preserve">     </w:t>
        </w:r>
      </w:ins>
      <w:ins w:id="168" w:author="Italo Busi" w:date="2017-10-27T14:00:00Z">
        <w:r>
          <w:rPr>
            <w:lang w:eastAsia="zh-CN"/>
          </w:rPr>
          <w:t xml:space="preserve">        |</w:t>
        </w:r>
      </w:ins>
      <w:ins w:id="169" w:author="Italo Busi" w:date="2017-10-27T14:01:00Z">
        <w:r w:rsidR="003818EA">
          <w:rPr>
            <w:lang w:eastAsia="zh-CN"/>
          </w:rPr>
          <w:t xml:space="preserve">     </w:t>
        </w:r>
      </w:ins>
      <w:ins w:id="170" w:author="Italo Busi" w:date="2017-10-27T14:00:00Z">
        <w:r>
          <w:rPr>
            <w:lang w:eastAsia="zh-CN"/>
          </w:rPr>
          <w:t xml:space="preserve"> +----------+</w:t>
        </w:r>
      </w:ins>
    </w:p>
    <w:p w:rsidR="00B05FCB" w:rsidRDefault="00B05FCB" w:rsidP="00B05FCB">
      <w:pPr>
        <w:pStyle w:val="RFCFigure"/>
        <w:rPr>
          <w:ins w:id="171" w:author="Italo Busi" w:date="2017-10-27T14:00:00Z"/>
          <w:lang w:eastAsia="zh-CN"/>
        </w:rPr>
      </w:pPr>
      <w:ins w:id="172" w:author="Italo Busi" w:date="2017-10-27T14:00:00Z">
        <w:r>
          <w:rPr>
            <w:lang w:eastAsia="zh-CN"/>
          </w:rPr>
          <w:t xml:space="preserve">              |               V                 |</w:t>
        </w:r>
      </w:ins>
    </w:p>
    <w:p w:rsidR="00B05FCB" w:rsidRDefault="00B05FCB" w:rsidP="00B05FCB">
      <w:pPr>
        <w:pStyle w:val="RFCFigure"/>
        <w:rPr>
          <w:ins w:id="173" w:author="Italo Busi" w:date="2017-10-27T14:00:00Z"/>
          <w:lang w:eastAsia="zh-CN"/>
        </w:rPr>
      </w:pPr>
      <w:ins w:id="174" w:author="Italo Busi" w:date="2017-10-27T14:00:00Z">
        <w:r>
          <w:rPr>
            <w:lang w:eastAsia="zh-CN"/>
          </w:rPr>
          <w:t xml:space="preserve">              |           ----------            </w:t>
        </w:r>
        <w:proofErr w:type="gramStart"/>
        <w:r>
          <w:rPr>
            <w:lang w:eastAsia="zh-CN"/>
          </w:rPr>
          <w:t>|{</w:t>
        </w:r>
        <w:proofErr w:type="gramEnd"/>
        <w:r>
          <w:rPr>
            <w:lang w:eastAsia="zh-CN"/>
          </w:rPr>
          <w:t>3.3}</w:t>
        </w:r>
      </w:ins>
    </w:p>
    <w:p w:rsidR="00B05FCB" w:rsidRDefault="00B05FCB" w:rsidP="00B05FCB">
      <w:pPr>
        <w:pStyle w:val="RFCFigure"/>
        <w:rPr>
          <w:ins w:id="175" w:author="Italo Busi" w:date="2017-10-27T14:00:00Z"/>
          <w:lang w:eastAsia="zh-CN"/>
        </w:rPr>
      </w:pPr>
      <w:ins w:id="176" w:author="Italo Busi" w:date="2017-10-27T14:00:00Z">
        <w:r>
          <w:rPr>
            <w:lang w:eastAsia="zh-CN"/>
          </w:rPr>
          <w:t xml:space="preserve">              |          |   PNC2   |           |</w:t>
        </w:r>
      </w:ins>
    </w:p>
    <w:p w:rsidR="00B05FCB" w:rsidRDefault="00B05FCB" w:rsidP="00B05FCB">
      <w:pPr>
        <w:pStyle w:val="RFCFigure"/>
        <w:rPr>
          <w:ins w:id="177" w:author="Italo Busi" w:date="2017-10-27T14:00:00Z"/>
          <w:lang w:eastAsia="zh-CN"/>
        </w:rPr>
      </w:pPr>
      <w:ins w:id="178" w:author="Italo Busi" w:date="2017-10-27T14:00:00Z">
        <w:r>
          <w:rPr>
            <w:lang w:eastAsia="zh-CN"/>
          </w:rPr>
          <w:t xml:space="preserve">              |           ----------            |</w:t>
        </w:r>
      </w:ins>
    </w:p>
    <w:p w:rsidR="00B05FCB" w:rsidRDefault="00B05FCB" w:rsidP="00B05FCB">
      <w:pPr>
        <w:pStyle w:val="RFCFigure"/>
        <w:rPr>
          <w:ins w:id="179" w:author="Italo Busi" w:date="2017-10-27T14:00:00Z"/>
          <w:lang w:eastAsia="zh-CN"/>
        </w:rPr>
      </w:pPr>
      <w:ins w:id="180" w:author="Italo Busi" w:date="2017-10-27T14:00:00Z">
        <w:r>
          <w:rPr>
            <w:lang w:eastAsia="zh-CN"/>
          </w:rPr>
          <w:t xml:space="preserve">              |               ^                 |</w:t>
        </w:r>
      </w:ins>
    </w:p>
    <w:p w:rsidR="00B05FCB" w:rsidRDefault="00B05FCB" w:rsidP="00B05FCB">
      <w:pPr>
        <w:pStyle w:val="RFCFigure"/>
        <w:rPr>
          <w:ins w:id="181" w:author="Italo Busi" w:date="2017-10-27T14:00:00Z"/>
          <w:lang w:eastAsia="zh-CN"/>
        </w:rPr>
      </w:pPr>
      <w:ins w:id="182" w:author="Italo Busi" w:date="2017-10-27T14:00:00Z">
        <w:r>
          <w:rPr>
            <w:lang w:eastAsia="zh-CN"/>
          </w:rPr>
          <w:t xml:space="preserve">              V               | </w:t>
        </w:r>
      </w:ins>
      <w:ins w:id="183" w:author="Italo Busi" w:date="2017-10-27T14:01:00Z">
        <w:r w:rsidR="003818EA">
          <w:rPr>
            <w:lang w:eastAsia="zh-CN"/>
          </w:rPr>
          <w:t>{4.2}</w:t>
        </w:r>
      </w:ins>
      <w:ins w:id="184" w:author="Italo Busi" w:date="2017-10-27T14:00:00Z">
        <w:r>
          <w:rPr>
            <w:lang w:eastAsia="zh-CN"/>
          </w:rPr>
          <w:t xml:space="preserve">           |</w:t>
        </w:r>
      </w:ins>
    </w:p>
    <w:p w:rsidR="00B05FCB" w:rsidRDefault="00B05FCB" w:rsidP="00B05FCB">
      <w:pPr>
        <w:pStyle w:val="RFCFigure"/>
        <w:rPr>
          <w:ins w:id="185" w:author="Italo Busi" w:date="2017-10-27T14:00:00Z"/>
          <w:lang w:eastAsia="zh-CN"/>
        </w:rPr>
      </w:pPr>
      <w:ins w:id="186" w:author="Italo Busi" w:date="2017-10-27T14:00:00Z">
        <w:r>
          <w:rPr>
            <w:lang w:eastAsia="zh-CN"/>
          </w:rPr>
          <w:t xml:space="preserve">          ----------          V                 |</w:t>
        </w:r>
      </w:ins>
    </w:p>
    <w:p w:rsidR="00B05FCB" w:rsidRDefault="00B05FCB" w:rsidP="00B05FCB">
      <w:pPr>
        <w:pStyle w:val="RFCFigure"/>
        <w:rPr>
          <w:ins w:id="187" w:author="Italo Busi" w:date="2017-10-27T14:00:00Z"/>
          <w:lang w:eastAsia="zh-CN"/>
        </w:rPr>
      </w:pPr>
      <w:ins w:id="188" w:author="Italo Busi" w:date="2017-10-27T14:00:00Z">
        <w:r>
          <w:rPr>
            <w:lang w:eastAsia="zh-CN"/>
          </w:rPr>
          <w:t xml:space="preserve">         |   PNC1   |       -----               V</w:t>
        </w:r>
      </w:ins>
    </w:p>
    <w:p w:rsidR="00B05FCB" w:rsidRDefault="00B05FCB" w:rsidP="00B05FCB">
      <w:pPr>
        <w:pStyle w:val="RFCFigure"/>
        <w:rPr>
          <w:ins w:id="189" w:author="Italo Busi" w:date="2017-10-27T14:00:00Z"/>
          <w:lang w:eastAsia="zh-CN"/>
        </w:rPr>
      </w:pPr>
      <w:ins w:id="190" w:author="Italo Busi" w:date="2017-10-27T14:00:00Z">
        <w:r>
          <w:rPr>
            <w:lang w:eastAsia="zh-CN"/>
          </w:rPr>
          <w:t xml:space="preserve">          ----------      (Network)        ----------</w:t>
        </w:r>
      </w:ins>
    </w:p>
    <w:p w:rsidR="00B05FCB" w:rsidRDefault="00B05FCB" w:rsidP="00B05FCB">
      <w:pPr>
        <w:pStyle w:val="RFCFigure"/>
        <w:rPr>
          <w:ins w:id="191" w:author="Italo Busi" w:date="2017-10-27T14:00:00Z"/>
          <w:lang w:eastAsia="zh-CN"/>
        </w:rPr>
      </w:pPr>
      <w:ins w:id="192" w:author="Italo Busi" w:date="2017-10-27T14:00:00Z">
        <w:r>
          <w:rPr>
            <w:lang w:eastAsia="zh-CN"/>
          </w:rPr>
          <w:t xml:space="preserve">              ^          </w:t>
        </w:r>
        <w:proofErr w:type="gramStart"/>
        <w:r>
          <w:rPr>
            <w:lang w:eastAsia="zh-CN"/>
          </w:rPr>
          <w:t>( Domain</w:t>
        </w:r>
        <w:proofErr w:type="gramEnd"/>
        <w:r>
          <w:rPr>
            <w:lang w:eastAsia="zh-CN"/>
          </w:rPr>
          <w:t xml:space="preserve"> 2)      |   PNC3   |</w:t>
        </w:r>
      </w:ins>
    </w:p>
    <w:p w:rsidR="00B05FCB" w:rsidRDefault="00B05FCB" w:rsidP="00B05FCB">
      <w:pPr>
        <w:pStyle w:val="RFCFigure"/>
        <w:rPr>
          <w:ins w:id="193" w:author="Italo Busi" w:date="2017-10-27T14:00:00Z"/>
          <w:lang w:eastAsia="zh-CN"/>
        </w:rPr>
      </w:pPr>
      <w:ins w:id="194" w:author="Italo Busi" w:date="2017-10-27T14:00:00Z">
        <w:r>
          <w:rPr>
            <w:lang w:eastAsia="zh-CN"/>
          </w:rPr>
          <w:t xml:space="preserve">              | </w:t>
        </w:r>
      </w:ins>
      <w:ins w:id="195" w:author="Italo Busi" w:date="2017-10-27T14:01:00Z">
        <w:r w:rsidR="003818EA">
          <w:rPr>
            <w:lang w:eastAsia="zh-CN"/>
          </w:rPr>
          <w:t>{4.1}</w:t>
        </w:r>
      </w:ins>
      <w:ins w:id="196" w:author="Italo Busi" w:date="2017-10-27T14:00:00Z">
        <w:r>
          <w:rPr>
            <w:lang w:eastAsia="zh-CN"/>
          </w:rPr>
          <w:t xml:space="preserve">   (          _)      ----------</w:t>
        </w:r>
      </w:ins>
    </w:p>
    <w:p w:rsidR="00B05FCB" w:rsidRDefault="00B05FCB" w:rsidP="00B05FCB">
      <w:pPr>
        <w:pStyle w:val="RFCFigure"/>
        <w:rPr>
          <w:ins w:id="197" w:author="Italo Busi" w:date="2017-10-27T14:00:00Z"/>
          <w:lang w:eastAsia="zh-CN"/>
        </w:rPr>
      </w:pPr>
      <w:ins w:id="198" w:author="Italo Busi" w:date="2017-10-27T14:00:00Z">
        <w:r>
          <w:rPr>
            <w:lang w:eastAsia="zh-CN"/>
          </w:rPr>
          <w:t xml:space="preserve">              V          (        )            ^</w:t>
        </w:r>
      </w:ins>
    </w:p>
    <w:p w:rsidR="00B05FCB" w:rsidRDefault="00B05FCB" w:rsidP="00B05FCB">
      <w:pPr>
        <w:pStyle w:val="RFCFigure"/>
        <w:rPr>
          <w:ins w:id="199" w:author="Italo Busi" w:date="2017-10-27T14:00:00Z"/>
          <w:lang w:eastAsia="zh-CN"/>
        </w:rPr>
      </w:pPr>
      <w:ins w:id="200" w:author="Italo Busi" w:date="2017-10-27T14:00:00Z">
        <w:r>
          <w:rPr>
            <w:lang w:eastAsia="zh-CN"/>
          </w:rPr>
          <w:t xml:space="preserve">            -----       C==========D           |</w:t>
        </w:r>
      </w:ins>
      <w:ins w:id="201" w:author="Italo Busi" w:date="2017-10-27T14:02:00Z">
        <w:r w:rsidR="003818EA">
          <w:rPr>
            <w:lang w:eastAsia="zh-CN"/>
          </w:rPr>
          <w:t xml:space="preserve"> {4.3}</w:t>
        </w:r>
      </w:ins>
    </w:p>
    <w:p w:rsidR="00B05FCB" w:rsidRDefault="00B05FCB" w:rsidP="00B05FCB">
      <w:pPr>
        <w:pStyle w:val="RFCFigure"/>
        <w:rPr>
          <w:ins w:id="202" w:author="Italo Busi" w:date="2017-10-27T14:00:00Z"/>
          <w:lang w:eastAsia="zh-CN"/>
        </w:rPr>
      </w:pPr>
      <w:ins w:id="203" w:author="Italo Busi" w:date="2017-10-27T14:00:00Z">
        <w:r>
          <w:rPr>
            <w:lang w:eastAsia="zh-CN"/>
          </w:rPr>
          <w:t xml:space="preserve">          (Network)    </w:t>
        </w:r>
        <w:proofErr w:type="gramStart"/>
        <w:r>
          <w:rPr>
            <w:lang w:eastAsia="zh-CN"/>
          </w:rPr>
          <w:t>/  (</w:t>
        </w:r>
        <w:proofErr w:type="gramEnd"/>
        <w:r>
          <w:rPr>
            <w:lang w:eastAsia="zh-CN"/>
          </w:rPr>
          <w:t xml:space="preserve">       ) \          V</w:t>
        </w:r>
      </w:ins>
    </w:p>
    <w:p w:rsidR="00B05FCB" w:rsidRDefault="00B05FCB" w:rsidP="00B05FCB">
      <w:pPr>
        <w:pStyle w:val="RFCFigure"/>
        <w:rPr>
          <w:ins w:id="204" w:author="Italo Busi" w:date="2017-10-27T14:00:00Z"/>
          <w:lang w:eastAsia="zh-CN"/>
        </w:rPr>
      </w:pPr>
      <w:ins w:id="205" w:author="Italo Busi" w:date="2017-10-27T14:00:00Z">
        <w:r>
          <w:rPr>
            <w:lang w:eastAsia="zh-CN"/>
          </w:rPr>
          <w:t xml:space="preserve">         </w:t>
        </w:r>
        <w:proofErr w:type="gramStart"/>
        <w:r>
          <w:rPr>
            <w:lang w:eastAsia="zh-CN"/>
          </w:rPr>
          <w:t>( Domain</w:t>
        </w:r>
        <w:proofErr w:type="gramEnd"/>
        <w:r>
          <w:rPr>
            <w:lang w:eastAsia="zh-CN"/>
          </w:rPr>
          <w:t xml:space="preserve"> 1)  /     -----    \       -----</w:t>
        </w:r>
      </w:ins>
    </w:p>
    <w:p w:rsidR="00B05FCB" w:rsidRDefault="00B05FCB" w:rsidP="00B05FCB">
      <w:pPr>
        <w:pStyle w:val="RFCFigure"/>
        <w:rPr>
          <w:ins w:id="206" w:author="Italo Busi" w:date="2017-10-27T14:00:00Z"/>
          <w:lang w:eastAsia="zh-CN"/>
        </w:rPr>
      </w:pPr>
      <w:ins w:id="207" w:author="Italo Busi" w:date="2017-10-27T14:00:00Z">
        <w:r>
          <w:rPr>
            <w:lang w:eastAsia="zh-CN"/>
          </w:rPr>
          <w:t xml:space="preserve">        (           )/                \    (Network)</w:t>
        </w:r>
      </w:ins>
    </w:p>
    <w:p w:rsidR="00B05FCB" w:rsidRDefault="00B05FCB" w:rsidP="00B05FCB">
      <w:pPr>
        <w:pStyle w:val="RFCFigure"/>
        <w:rPr>
          <w:ins w:id="208" w:author="Italo Busi" w:date="2017-10-27T14:00:00Z"/>
          <w:lang w:eastAsia="zh-CN"/>
        </w:rPr>
      </w:pPr>
      <w:ins w:id="209" w:author="Italo Busi" w:date="2017-10-27T14:00:00Z">
        <w:r>
          <w:rPr>
            <w:lang w:eastAsia="zh-CN"/>
          </w:rPr>
          <w:t xml:space="preserve">        A===========B                  </w:t>
        </w:r>
        <w:proofErr w:type="gramStart"/>
        <w:r>
          <w:rPr>
            <w:lang w:eastAsia="zh-CN"/>
          </w:rPr>
          <w:t>\  (</w:t>
        </w:r>
        <w:proofErr w:type="gramEnd"/>
        <w:r>
          <w:rPr>
            <w:lang w:eastAsia="zh-CN"/>
          </w:rPr>
          <w:t xml:space="preserve"> Domain 3)</w:t>
        </w:r>
      </w:ins>
    </w:p>
    <w:p w:rsidR="00B05FCB" w:rsidRDefault="00B05FCB" w:rsidP="00B05FCB">
      <w:pPr>
        <w:pStyle w:val="RFCFigure"/>
        <w:rPr>
          <w:ins w:id="210" w:author="Italo Busi" w:date="2017-10-27T14:00:00Z"/>
          <w:lang w:eastAsia="zh-CN"/>
        </w:rPr>
      </w:pPr>
      <w:ins w:id="211" w:author="Italo Busi" w:date="2017-10-27T14:00:00Z">
        <w:r>
          <w:rPr>
            <w:lang w:eastAsia="zh-CN"/>
          </w:rPr>
          <w:t xml:space="preserve">       / (         )                    \(           )</w:t>
        </w:r>
      </w:ins>
    </w:p>
    <w:p w:rsidR="00B05FCB" w:rsidRDefault="00B05FCB" w:rsidP="00B05FCB">
      <w:pPr>
        <w:pStyle w:val="RFCFigure"/>
        <w:rPr>
          <w:ins w:id="212" w:author="Italo Busi" w:date="2017-10-27T14:00:00Z"/>
          <w:lang w:eastAsia="zh-CN"/>
        </w:rPr>
      </w:pPr>
      <w:ins w:id="213" w:author="Italo Busi" w:date="2017-10-27T14:00:00Z">
        <w:r>
          <w:rPr>
            <w:lang w:eastAsia="zh-CN"/>
          </w:rPr>
          <w:t xml:space="preserve">   AP-1   (       )                      X===========Z</w:t>
        </w:r>
      </w:ins>
    </w:p>
    <w:p w:rsidR="00B05FCB" w:rsidRDefault="00B05FCB" w:rsidP="00B05FCB">
      <w:pPr>
        <w:pStyle w:val="RFCFigure"/>
        <w:rPr>
          <w:ins w:id="214" w:author="Italo Busi" w:date="2017-10-27T14:00:00Z"/>
          <w:lang w:eastAsia="zh-CN"/>
        </w:rPr>
      </w:pPr>
      <w:ins w:id="215" w:author="Italo Busi" w:date="2017-10-27T14:00:00Z">
        <w:r>
          <w:rPr>
            <w:lang w:eastAsia="zh-CN"/>
          </w:rPr>
          <w:t xml:space="preserve">            -----                         (         ) \</w:t>
        </w:r>
      </w:ins>
    </w:p>
    <w:p w:rsidR="00B05FCB" w:rsidRDefault="00B05FCB" w:rsidP="00B05FCB">
      <w:pPr>
        <w:pStyle w:val="RFCFigure"/>
        <w:rPr>
          <w:ins w:id="216" w:author="Italo Busi" w:date="2017-10-27T14:00:00Z"/>
          <w:lang w:eastAsia="zh-CN"/>
        </w:rPr>
      </w:pPr>
      <w:ins w:id="217" w:author="Italo Busi" w:date="2017-10-27T14:00:00Z">
        <w:r>
          <w:rPr>
            <w:lang w:eastAsia="zh-CN"/>
          </w:rPr>
          <w:t xml:space="preserve">                                           (       )   AP-2</w:t>
        </w:r>
      </w:ins>
    </w:p>
    <w:p w:rsidR="00B05FCB" w:rsidRDefault="00B05FCB" w:rsidP="00B05FCB">
      <w:pPr>
        <w:pStyle w:val="RFCFigure"/>
        <w:rPr>
          <w:ins w:id="218" w:author="Italo Busi" w:date="2017-10-27T14:00:00Z"/>
          <w:lang w:eastAsia="zh-CN"/>
        </w:rPr>
      </w:pPr>
      <w:ins w:id="219" w:author="Italo Busi" w:date="2017-10-27T14:00:00Z">
        <w:r>
          <w:rPr>
            <w:lang w:eastAsia="zh-CN"/>
          </w:rPr>
          <w:t xml:space="preserve">                                             -----</w:t>
        </w:r>
      </w:ins>
    </w:p>
    <w:p w:rsidR="00AD33D1" w:rsidRDefault="00AD33D1" w:rsidP="00AD33D1">
      <w:pPr>
        <w:pStyle w:val="RFCFigure"/>
        <w:rPr>
          <w:ins w:id="220" w:author="Italo Busi" w:date="2017-10-27T13:58:00Z"/>
          <w:lang w:eastAsia="zh-CN"/>
        </w:rPr>
        <w:pPrChange w:id="221" w:author="Italo Busi" w:date="2017-10-27T13:58:00Z">
          <w:pPr/>
        </w:pPrChange>
      </w:pPr>
    </w:p>
    <w:p w:rsidR="00AD33D1" w:rsidRPr="00AD33D1" w:rsidRDefault="00AD33D1" w:rsidP="00AD33D1">
      <w:pPr>
        <w:pStyle w:val="Caption"/>
        <w:rPr>
          <w:ins w:id="222" w:author="Italo Busi" w:date="2017-10-27T13:59:00Z"/>
          <w:rPrChange w:id="223" w:author="Italo Busi" w:date="2017-10-27T14:02:00Z">
            <w:rPr>
              <w:ins w:id="224" w:author="Italo Busi" w:date="2017-10-27T13:59:00Z"/>
              <w:highlight w:val="yellow"/>
              <w:lang w:val="en-AU"/>
            </w:rPr>
          </w:rPrChange>
        </w:rPr>
        <w:pPrChange w:id="225" w:author="Italo Busi" w:date="2017-10-27T13:59:00Z">
          <w:pPr>
            <w:pStyle w:val="Caption"/>
            <w:numPr>
              <w:numId w:val="41"/>
            </w:numPr>
          </w:pPr>
        </w:pPrChange>
      </w:pPr>
      <w:bookmarkStart w:id="226" w:name="_Ref496875891"/>
      <w:ins w:id="227" w:author="Italo Busi" w:date="2017-10-27T13:59:00Z">
        <w:r w:rsidRPr="00AD33D1">
          <w:rPr>
            <w:rPrChange w:id="228" w:author="Italo Busi" w:date="2017-10-27T14:02:00Z">
              <w:rPr>
                <w:highlight w:val="yellow"/>
                <w:lang w:val="en-AU"/>
              </w:rPr>
            </w:rPrChange>
          </w:rPr>
          <w:t>Multi-domain Service Setup</w:t>
        </w:r>
        <w:bookmarkEnd w:id="226"/>
      </w:ins>
    </w:p>
    <w:p w:rsidR="00DB628B" w:rsidRDefault="000821C3" w:rsidP="00322A50">
      <w:r>
        <w:rPr>
          <w:rFonts w:eastAsiaTheme="minorEastAsia"/>
          <w:lang w:eastAsia="zh-CN"/>
        </w:rPr>
        <w:t xml:space="preserve">After receiving such request, </w:t>
      </w:r>
      <w:r w:rsidR="00BC3C09">
        <w:rPr>
          <w:rFonts w:eastAsiaTheme="minorEastAsia"/>
          <w:lang w:eastAsia="zh-CN"/>
        </w:rPr>
        <w:t>MDSC determine</w:t>
      </w:r>
      <w:r w:rsidR="007A445C">
        <w:rPr>
          <w:rFonts w:eastAsiaTheme="minorEastAsia"/>
          <w:lang w:eastAsia="zh-CN"/>
        </w:rPr>
        <w:t>s</w:t>
      </w:r>
      <w:r w:rsidR="00BC3C09">
        <w:rPr>
          <w:rFonts w:eastAsiaTheme="minorEastAsia"/>
          <w:lang w:eastAsia="zh-CN"/>
        </w:rPr>
        <w:t xml:space="preserve"> the domain sequence, i.e., domain 1</w:t>
      </w:r>
      <w:r w:rsidR="00BC3C09">
        <w:t xml:space="preserve"> &lt;-&gt; domain 2 &lt;-&gt; domain 3, with corresponding PNCs and </w:t>
      </w:r>
      <w:r w:rsidR="007A445C">
        <w:t>inter-domain links</w:t>
      </w:r>
      <w:ins w:id="229" w:author="Italo Busi" w:date="2017-10-27T14:03:00Z">
        <w:r w:rsidR="003818EA">
          <w:t xml:space="preserve"> </w:t>
        </w:r>
        <w:r w:rsidR="003818EA">
          <w:rPr>
            <w:rFonts w:eastAsiaTheme="minorEastAsia"/>
            <w:lang w:eastAsia="zh-CN"/>
          </w:rPr>
          <w:t xml:space="preserve">(step 1 in </w:t>
        </w:r>
        <w:r w:rsidR="00AD33D1">
          <w:rPr>
            <w:rFonts w:eastAsiaTheme="minorEastAsia"/>
            <w:lang w:eastAsia="zh-CN"/>
          </w:rPr>
          <w:fldChar w:fldCharType="begin"/>
        </w:r>
        <w:r w:rsidR="003818EA">
          <w:rPr>
            <w:rFonts w:eastAsiaTheme="minorEastAsia"/>
            <w:lang w:eastAsia="zh-CN"/>
          </w:rPr>
          <w:instrText xml:space="preserve"> REF _Ref496875891 \r \h </w:instrText>
        </w:r>
      </w:ins>
      <w:r w:rsidR="00AD33D1">
        <w:rPr>
          <w:rFonts w:eastAsiaTheme="minorEastAsia"/>
          <w:lang w:eastAsia="zh-CN"/>
        </w:rPr>
      </w:r>
      <w:ins w:id="230" w:author="Italo Busi" w:date="2017-10-27T14:03:00Z">
        <w:r w:rsidR="00AD33D1">
          <w:rPr>
            <w:rFonts w:eastAsiaTheme="minorEastAsia"/>
            <w:lang w:eastAsia="zh-CN"/>
          </w:rPr>
          <w:fldChar w:fldCharType="separate"/>
        </w:r>
        <w:r w:rsidR="003818EA">
          <w:rPr>
            <w:rFonts w:eastAsiaTheme="minorEastAsia"/>
            <w:lang w:eastAsia="zh-CN"/>
          </w:rPr>
          <w:t>Figure 2</w:t>
        </w:r>
        <w:r w:rsidR="00AD33D1">
          <w:rPr>
            <w:rFonts w:eastAsiaTheme="minorEastAsia"/>
            <w:lang w:eastAsia="zh-CN"/>
          </w:rPr>
          <w:fldChar w:fldCharType="end"/>
        </w:r>
        <w:r w:rsidR="003818EA">
          <w:rPr>
            <w:rFonts w:eastAsiaTheme="minorEastAsia"/>
            <w:lang w:eastAsia="zh-CN"/>
          </w:rPr>
          <w:t>)</w:t>
        </w:r>
      </w:ins>
      <w:r w:rsidR="00BC3C09">
        <w:t>.</w:t>
      </w:r>
    </w:p>
    <w:p w:rsidR="001E753C" w:rsidRPr="001E753C" w:rsidRDefault="00081799" w:rsidP="00DE1EF2">
      <w:pPr>
        <w:tabs>
          <w:tab w:val="left" w:pos="6390"/>
        </w:tabs>
      </w:pPr>
      <w:r w:rsidRPr="00081799">
        <w:t xml:space="preserve">As described in [PATH-COMPUTE], the domain sequence can be determined by running the MDSC own path computation on the MDSC internal topology, defined in section </w:t>
      </w:r>
      <w:fldSimple w:instr=" REF _Ref495477973 \r \h \t  \* MERGEFORMAT ">
        <w:r w:rsidR="00716AD4">
          <w:t>3.1.2</w:t>
        </w:r>
      </w:fldSimple>
      <w:r w:rsidRPr="00081799">
        <w:t xml:space="preserve">, if and only if the MDSC has enough topology information. Otherwise the MDSC can send path computation requests to the different PNCs </w:t>
      </w:r>
      <w:ins w:id="231" w:author="Italo Busi" w:date="2017-10-27T14:03:00Z">
        <w:r w:rsidR="003818EA">
          <w:rPr>
            <w:rFonts w:eastAsiaTheme="minorEastAsia"/>
            <w:lang w:eastAsia="zh-CN"/>
          </w:rPr>
          <w:t xml:space="preserve">(steps 2.1, 2.2 and 2.3 in </w:t>
        </w:r>
        <w:r w:rsidR="00AD33D1">
          <w:rPr>
            <w:rFonts w:eastAsiaTheme="minorEastAsia"/>
            <w:lang w:eastAsia="zh-CN"/>
          </w:rPr>
          <w:lastRenderedPageBreak/>
          <w:fldChar w:fldCharType="begin"/>
        </w:r>
        <w:r w:rsidR="003818EA">
          <w:rPr>
            <w:rFonts w:eastAsiaTheme="minorEastAsia"/>
            <w:lang w:eastAsia="zh-CN"/>
          </w:rPr>
          <w:instrText xml:space="preserve"> REF _Ref496875891 \r \h </w:instrText>
        </w:r>
      </w:ins>
      <w:r w:rsidR="00AD33D1">
        <w:rPr>
          <w:rFonts w:eastAsiaTheme="minorEastAsia"/>
          <w:lang w:eastAsia="zh-CN"/>
        </w:rPr>
      </w:r>
      <w:ins w:id="232" w:author="Italo Busi" w:date="2017-10-27T14:03:00Z">
        <w:r w:rsidR="00AD33D1">
          <w:rPr>
            <w:rFonts w:eastAsiaTheme="minorEastAsia"/>
            <w:lang w:eastAsia="zh-CN"/>
          </w:rPr>
          <w:fldChar w:fldCharType="separate"/>
        </w:r>
        <w:r w:rsidR="003818EA">
          <w:rPr>
            <w:rFonts w:eastAsiaTheme="minorEastAsia"/>
            <w:lang w:eastAsia="zh-CN"/>
          </w:rPr>
          <w:t>Figure 2</w:t>
        </w:r>
        <w:r w:rsidR="00AD33D1">
          <w:rPr>
            <w:rFonts w:eastAsiaTheme="minorEastAsia"/>
            <w:lang w:eastAsia="zh-CN"/>
          </w:rPr>
          <w:fldChar w:fldCharType="end"/>
        </w:r>
        <w:r w:rsidR="003818EA">
          <w:rPr>
            <w:rFonts w:eastAsiaTheme="minorEastAsia"/>
            <w:lang w:eastAsia="zh-CN"/>
          </w:rPr>
          <w:t xml:space="preserve">) </w:t>
        </w:r>
      </w:ins>
      <w:r w:rsidRPr="00081799">
        <w:t>and use this information to determine the optimal path on its internal topology and therefore the domain sequence.</w:t>
      </w:r>
    </w:p>
    <w:p w:rsidR="007A445C" w:rsidRDefault="00F750E3" w:rsidP="00322A50">
      <w:r>
        <w:t>The MDSC will then decompose the tunnel request into a few tunnel segments</w:t>
      </w:r>
      <w:r w:rsidR="00E452CD">
        <w:t xml:space="preserve"> via tunnel model (including both TE tunnel </w:t>
      </w:r>
      <w:r w:rsidR="00466650">
        <w:t xml:space="preserve">model </w:t>
      </w:r>
      <w:r w:rsidR="00E452CD">
        <w:t>and OTN tunnel</w:t>
      </w:r>
      <w:r w:rsidR="00466650">
        <w:t xml:space="preserve"> model</w:t>
      </w:r>
      <w:r w:rsidR="00E452CD">
        <w:t>)</w:t>
      </w:r>
      <w:r>
        <w:t xml:space="preserve">, and request different PNCs to </w:t>
      </w:r>
      <w:r w:rsidR="007A445C">
        <w:t xml:space="preserve">setup </w:t>
      </w:r>
      <w:r>
        <w:t xml:space="preserve">each </w:t>
      </w:r>
      <w:r w:rsidR="007A445C">
        <w:t xml:space="preserve">intra-domain </w:t>
      </w:r>
      <w:r w:rsidR="001E753C">
        <w:t xml:space="preserve">tunnel </w:t>
      </w:r>
      <w:r>
        <w:t>segment</w:t>
      </w:r>
      <w:ins w:id="233" w:author="Italo Busi" w:date="2017-10-27T14:04:00Z">
        <w:r w:rsidR="003818EA">
          <w:t xml:space="preserve"> </w:t>
        </w:r>
        <w:r w:rsidR="003818EA">
          <w:rPr>
            <w:rFonts w:eastAsiaTheme="minorEastAsia"/>
            <w:lang w:eastAsia="zh-CN"/>
          </w:rPr>
          <w:t xml:space="preserve">(steps 3, 3.1, 3.2 and 3.3 in </w:t>
        </w:r>
        <w:r w:rsidR="00AD33D1">
          <w:rPr>
            <w:rFonts w:eastAsiaTheme="minorEastAsia"/>
            <w:lang w:eastAsia="zh-CN"/>
          </w:rPr>
          <w:fldChar w:fldCharType="begin"/>
        </w:r>
        <w:r w:rsidR="003818EA">
          <w:rPr>
            <w:rFonts w:eastAsiaTheme="minorEastAsia"/>
            <w:lang w:eastAsia="zh-CN"/>
          </w:rPr>
          <w:instrText xml:space="preserve"> REF _Ref496875891 \r \h </w:instrText>
        </w:r>
      </w:ins>
      <w:r w:rsidR="00AD33D1">
        <w:rPr>
          <w:rFonts w:eastAsiaTheme="minorEastAsia"/>
          <w:lang w:eastAsia="zh-CN"/>
        </w:rPr>
      </w:r>
      <w:ins w:id="234" w:author="Italo Busi" w:date="2017-10-27T14:04:00Z">
        <w:r w:rsidR="00AD33D1">
          <w:rPr>
            <w:rFonts w:eastAsiaTheme="minorEastAsia"/>
            <w:lang w:eastAsia="zh-CN"/>
          </w:rPr>
          <w:fldChar w:fldCharType="separate"/>
        </w:r>
        <w:r w:rsidR="003818EA">
          <w:rPr>
            <w:rFonts w:eastAsiaTheme="minorEastAsia"/>
            <w:lang w:eastAsia="zh-CN"/>
          </w:rPr>
          <w:t>Figure 2</w:t>
        </w:r>
        <w:r w:rsidR="00AD33D1">
          <w:rPr>
            <w:rFonts w:eastAsiaTheme="minorEastAsia"/>
            <w:lang w:eastAsia="zh-CN"/>
          </w:rPr>
          <w:fldChar w:fldCharType="end"/>
        </w:r>
        <w:r w:rsidR="003818EA">
          <w:rPr>
            <w:rFonts w:eastAsiaTheme="minorEastAsia"/>
            <w:lang w:eastAsia="zh-CN"/>
          </w:rPr>
          <w:t>)</w:t>
        </w:r>
      </w:ins>
      <w:r>
        <w:t xml:space="preserve">. </w:t>
      </w:r>
    </w:p>
    <w:p w:rsidR="003C6C22" w:rsidRDefault="00F750E3" w:rsidP="00322A50">
      <w:r>
        <w:t xml:space="preserve">Assume that each </w:t>
      </w:r>
      <w:r w:rsidR="00CD3FD7">
        <w:t xml:space="preserve">intra-domain tunnel </w:t>
      </w:r>
      <w:r>
        <w:t xml:space="preserve">segment can be set up successfully, </w:t>
      </w:r>
      <w:r w:rsidR="00CD3FD7">
        <w:t xml:space="preserve">and </w:t>
      </w:r>
      <w:r w:rsidR="00E452CD">
        <w:t xml:space="preserve">each PNC response to the MDSC respectively. </w:t>
      </w:r>
      <w:r w:rsidR="00CD3FD7">
        <w:t xml:space="preserve">Based on </w:t>
      </w:r>
      <w:r w:rsidR="00E452CD">
        <w:t>each segment, MDSC will take care of</w:t>
      </w:r>
      <w:r w:rsidR="003D14C8">
        <w:t xml:space="preserve"> the configuration of</w:t>
      </w:r>
      <w:r w:rsidR="00E452CD">
        <w:t xml:space="preserve"> </w:t>
      </w:r>
      <w:r w:rsidR="003D14C8">
        <w:t xml:space="preserve">both </w:t>
      </w:r>
      <w:r w:rsidR="00E452CD">
        <w:t xml:space="preserve">the </w:t>
      </w:r>
      <w:r w:rsidR="003D14C8">
        <w:t xml:space="preserve">intra-domain tunnel segment and </w:t>
      </w:r>
      <w:r w:rsidR="00E452CD">
        <w:t xml:space="preserve">inter-domain tunnel via </w:t>
      </w:r>
      <w:r w:rsidR="003D14C8">
        <w:t xml:space="preserve">corresponding MPI </w:t>
      </w:r>
      <w:r w:rsidR="00E452CD">
        <w:t>(</w:t>
      </w:r>
      <w:r w:rsidR="00CD3FD7">
        <w:t xml:space="preserve">via </w:t>
      </w:r>
      <w:r w:rsidR="00E452CD">
        <w:t>TE</w:t>
      </w:r>
      <w:r w:rsidR="00CD3FD7">
        <w:t xml:space="preserve"> tunnel model and </w:t>
      </w:r>
      <w:r w:rsidR="00E452CD">
        <w:t>OTN tunnel</w:t>
      </w:r>
      <w:r w:rsidR="00CD3FD7">
        <w:t xml:space="preserve"> model</w:t>
      </w:r>
      <w:r w:rsidR="00E452CD">
        <w:t>)</w:t>
      </w:r>
      <w:r w:rsidR="00810158">
        <w:t xml:space="preserve">. More specifically, for the inter-domain configuration, the ts bitmap and tpn information need to be configured via OTN tunnel model. </w:t>
      </w:r>
      <w:r w:rsidR="00BB73A8">
        <w:t>. Then the end-to-end</w:t>
      </w:r>
      <w:r w:rsidR="001A2E7E">
        <w:t xml:space="preserve"> OTN</w:t>
      </w:r>
      <w:r w:rsidR="00BB73A8">
        <w:t xml:space="preserve"> tunnel will be ready. </w:t>
      </w:r>
    </w:p>
    <w:p w:rsidR="002575A8" w:rsidRDefault="003E3B75" w:rsidP="00322A50">
      <w:r w:rsidRPr="003E3B75">
        <w:t>In any case, the access link configuration is done only on the PNCs that control the access links (e.g., PNC-1 and PNC-3 in our example) and not on the PNCs of transit domain (e.g., PNC-2 in our example).</w:t>
      </w:r>
      <w:r w:rsidR="00FB44B0" w:rsidRPr="00FB44B0">
        <w:t xml:space="preserve"> </w:t>
      </w:r>
      <w:r w:rsidR="00FB44B0">
        <w:t>Access link will be configured by MDSC after the OTN tunnel is set up. Access configuration is different and dependent on the different type of service. More details can be found in the following sections</w:t>
      </w:r>
      <w:bookmarkStart w:id="235" w:name="_GoBack"/>
      <w:bookmarkEnd w:id="235"/>
      <w:r w:rsidR="00B05FCB">
        <w:t>.</w:t>
      </w:r>
    </w:p>
    <w:p w:rsidR="007A445C" w:rsidRDefault="003C6C22" w:rsidP="004035EE">
      <w:pPr>
        <w:pStyle w:val="Heading3"/>
      </w:pPr>
      <w:bookmarkStart w:id="236" w:name="_Ref484844672"/>
      <w:bookmarkStart w:id="237" w:name="_Toc496636396"/>
      <w:r>
        <w:t>ODU Transit Service</w:t>
      </w:r>
      <w:bookmarkEnd w:id="236"/>
      <w:bookmarkEnd w:id="237"/>
    </w:p>
    <w:p w:rsidR="007A445C" w:rsidRDefault="007A445C" w:rsidP="007A445C">
      <w:r w:rsidRPr="004035EE">
        <w:rPr>
          <w:highlight w:val="yellow"/>
        </w:rPr>
        <w:t>To be added</w:t>
      </w:r>
    </w:p>
    <w:p w:rsidR="004035EE" w:rsidRDefault="004035EE" w:rsidP="00322A50">
      <w:pPr>
        <w:pStyle w:val="Heading3"/>
        <w:tabs>
          <w:tab w:val="clear" w:pos="1728"/>
          <w:tab w:val="left" w:pos="1418"/>
        </w:tabs>
      </w:pPr>
      <w:bookmarkStart w:id="238" w:name="_Toc496636397"/>
      <w:r>
        <w:t>EPL over ODU Service</w:t>
      </w:r>
      <w:bookmarkEnd w:id="238"/>
    </w:p>
    <w:p w:rsidR="004035EE" w:rsidRDefault="004035EE" w:rsidP="004035EE">
      <w:r w:rsidRPr="004035EE">
        <w:rPr>
          <w:highlight w:val="yellow"/>
        </w:rPr>
        <w:t>To be added</w:t>
      </w:r>
    </w:p>
    <w:p w:rsidR="006B4971" w:rsidRDefault="006B4971" w:rsidP="006B4971">
      <w:pPr>
        <w:pStyle w:val="Heading3"/>
      </w:pPr>
      <w:bookmarkStart w:id="239" w:name="_Toc496636398"/>
      <w:r w:rsidRPr="006B4971">
        <w:t>Other OTN Client Services</w:t>
      </w:r>
      <w:bookmarkEnd w:id="239"/>
    </w:p>
    <w:p w:rsidR="006B4971" w:rsidRDefault="006B4971" w:rsidP="006B4971">
      <w:r w:rsidRPr="004035EE">
        <w:rPr>
          <w:highlight w:val="yellow"/>
        </w:rPr>
        <w:t>To be added</w:t>
      </w:r>
    </w:p>
    <w:p w:rsidR="006B4971" w:rsidRDefault="006B4971" w:rsidP="006B4971">
      <w:pPr>
        <w:pStyle w:val="Heading2"/>
      </w:pPr>
      <w:bookmarkStart w:id="240" w:name="_Toc496636399"/>
      <w:r>
        <w:t>Protection Scenarios</w:t>
      </w:r>
      <w:bookmarkEnd w:id="240"/>
    </w:p>
    <w:p w:rsidR="006B4971" w:rsidRDefault="006B4971" w:rsidP="006B4971">
      <w:pPr>
        <w:pStyle w:val="Heading3"/>
        <w:ind w:left="432"/>
      </w:pPr>
      <w:bookmarkStart w:id="241" w:name="_Toc490054152"/>
      <w:bookmarkStart w:id="242" w:name="_Toc496636400"/>
      <w:r>
        <w:t>Linear Protection (end-to-end)</w:t>
      </w:r>
      <w:bookmarkEnd w:id="241"/>
      <w:bookmarkEnd w:id="242"/>
    </w:p>
    <w:p w:rsidR="006B4971" w:rsidRDefault="006B4971" w:rsidP="006B4971">
      <w:r w:rsidRPr="004035EE">
        <w:rPr>
          <w:highlight w:val="yellow"/>
        </w:rPr>
        <w:t>To be added</w:t>
      </w:r>
    </w:p>
    <w:p w:rsidR="006B4971" w:rsidRDefault="006B4971" w:rsidP="006B4971">
      <w:pPr>
        <w:pStyle w:val="Heading3"/>
        <w:ind w:left="432"/>
      </w:pPr>
      <w:bookmarkStart w:id="243" w:name="_Toc490054153"/>
      <w:bookmarkStart w:id="244" w:name="_Toc496636401"/>
      <w:r>
        <w:t>Segmented Protection</w:t>
      </w:r>
      <w:bookmarkEnd w:id="243"/>
      <w:bookmarkEnd w:id="244"/>
    </w:p>
    <w:p w:rsidR="006B4971" w:rsidRDefault="006B4971" w:rsidP="006B4971">
      <w:r w:rsidRPr="004035EE">
        <w:rPr>
          <w:highlight w:val="yellow"/>
        </w:rPr>
        <w:t>To be added</w:t>
      </w:r>
    </w:p>
    <w:p w:rsidR="006F6F19" w:rsidRPr="00DA3B17" w:rsidRDefault="00DA3B17" w:rsidP="00237595">
      <w:pPr>
        <w:pStyle w:val="Heading1"/>
      </w:pPr>
      <w:bookmarkStart w:id="245" w:name="_Toc496636402"/>
      <w:r>
        <w:lastRenderedPageBreak/>
        <w:t>Topology Abstraction: detailed JSON examples</w:t>
      </w:r>
      <w:bookmarkEnd w:id="245"/>
    </w:p>
    <w:p w:rsidR="00537257" w:rsidRDefault="00537257" w:rsidP="00537257">
      <w:pPr>
        <w:rPr>
          <w:ins w:id="246" w:author="Italo Busi" w:date="2017-10-26T11:26:00Z"/>
        </w:rPr>
      </w:pPr>
      <w:ins w:id="247" w:author="Italo Busi" w:date="2017-10-26T11:26:00Z">
        <w:r w:rsidRPr="004035EE">
          <w:rPr>
            <w:highlight w:val="yellow"/>
          </w:rPr>
          <w:t>To be added</w:t>
        </w:r>
      </w:ins>
    </w:p>
    <w:p w:rsidR="00AC05AE" w:rsidRPr="00AC05AE" w:rsidDel="00537257" w:rsidRDefault="00AD373D" w:rsidP="00D3128B">
      <w:pPr>
        <w:rPr>
          <w:del w:id="248" w:author="Italo Busi" w:date="2017-10-26T11:26:00Z"/>
          <w:i/>
        </w:rPr>
      </w:pPr>
      <w:del w:id="249" w:author="Italo Busi" w:date="2017-10-26T11:26:00Z">
        <w:r w:rsidRPr="00D3128B" w:rsidDel="00537257">
          <w:rPr>
            <w:i/>
            <w:highlight w:val="yellow"/>
          </w:rPr>
          <w:delText xml:space="preserve">JSON code </w:delText>
        </w:r>
        <w:r w:rsidR="00D3128B" w:rsidRPr="00D3128B" w:rsidDel="00537257">
          <w:rPr>
            <w:i/>
            <w:highlight w:val="yellow"/>
          </w:rPr>
          <w:delText>"use-case-</w:delText>
        </w:r>
        <w:r w:rsidR="007A445C" w:rsidDel="00537257">
          <w:rPr>
            <w:i/>
            <w:highlight w:val="yellow"/>
          </w:rPr>
          <w:delText>3</w:delText>
        </w:r>
        <w:r w:rsidR="00D3128B" w:rsidRPr="00D3128B" w:rsidDel="00537257">
          <w:rPr>
            <w:i/>
            <w:highlight w:val="yellow"/>
          </w:rPr>
          <w:delText>-topology-</w:delText>
        </w:r>
        <w:r w:rsidR="007A445C" w:rsidRPr="00D3128B" w:rsidDel="00537257">
          <w:rPr>
            <w:i/>
            <w:highlight w:val="yellow"/>
          </w:rPr>
          <w:delText>0</w:delText>
        </w:r>
        <w:r w:rsidR="007A445C" w:rsidDel="00537257">
          <w:rPr>
            <w:i/>
            <w:highlight w:val="yellow"/>
          </w:rPr>
          <w:delText>0</w:delText>
        </w:r>
        <w:r w:rsidR="00D3128B" w:rsidRPr="00D3128B" w:rsidDel="00537257">
          <w:rPr>
            <w:i/>
            <w:highlight w:val="yellow"/>
          </w:rPr>
          <w:delText xml:space="preserve">.json" </w:delText>
        </w:r>
        <w:r w:rsidR="00B46ECB" w:rsidDel="00537257">
          <w:rPr>
            <w:i/>
            <w:highlight w:val="yellow"/>
          </w:rPr>
          <w:delText>will be</w:delText>
        </w:r>
        <w:r w:rsidR="00D3128B" w:rsidRPr="00D3128B" w:rsidDel="00537257">
          <w:rPr>
            <w:i/>
            <w:highlight w:val="yellow"/>
          </w:rPr>
          <w:delText xml:space="preserve"> provided at in the appendix of this document</w:delText>
        </w:r>
        <w:r w:rsidRPr="00D3128B" w:rsidDel="00537257">
          <w:rPr>
            <w:i/>
            <w:highlight w:val="yellow"/>
          </w:rPr>
          <w:delText>.</w:delText>
        </w:r>
      </w:del>
    </w:p>
    <w:p w:rsidR="006F6F19" w:rsidRDefault="00DA3B17" w:rsidP="00237595">
      <w:pPr>
        <w:pStyle w:val="Heading1"/>
      </w:pPr>
      <w:bookmarkStart w:id="250" w:name="_Toc496636403"/>
      <w:r>
        <w:t>Service Configuration: detailed JSON examples</w:t>
      </w:r>
      <w:bookmarkEnd w:id="250"/>
    </w:p>
    <w:p w:rsidR="00AC05AE" w:rsidRDefault="00AC05AE" w:rsidP="00AC05AE">
      <w:pPr>
        <w:pStyle w:val="Heading2"/>
      </w:pPr>
      <w:bookmarkStart w:id="251" w:name="_Toc496636404"/>
      <w:r>
        <w:t>ODU Transit Service</w:t>
      </w:r>
      <w:bookmarkEnd w:id="251"/>
    </w:p>
    <w:p w:rsidR="00537257" w:rsidRDefault="00537257" w:rsidP="00537257">
      <w:pPr>
        <w:rPr>
          <w:ins w:id="252" w:author="Italo Busi" w:date="2017-10-26T11:26:00Z"/>
        </w:rPr>
      </w:pPr>
      <w:ins w:id="253" w:author="Italo Busi" w:date="2017-10-26T11:26:00Z">
        <w:r w:rsidRPr="004035EE">
          <w:rPr>
            <w:highlight w:val="yellow"/>
          </w:rPr>
          <w:t>To be added</w:t>
        </w:r>
      </w:ins>
    </w:p>
    <w:p w:rsidR="00AC05AE" w:rsidRPr="00AC05AE" w:rsidDel="00537257" w:rsidRDefault="00AD373D" w:rsidP="00D3128B">
      <w:pPr>
        <w:rPr>
          <w:del w:id="254" w:author="Italo Busi" w:date="2017-10-26T11:26:00Z"/>
          <w:i/>
        </w:rPr>
      </w:pPr>
      <w:del w:id="255" w:author="Italo Busi" w:date="2017-10-26T11:26:00Z">
        <w:r w:rsidRPr="007A445C" w:rsidDel="00537257">
          <w:rPr>
            <w:i/>
            <w:highlight w:val="yellow"/>
          </w:rPr>
          <w:delText xml:space="preserve">JSON code </w:delText>
        </w:r>
        <w:r w:rsidR="00C27F4E" w:rsidRPr="00C27F4E" w:rsidDel="00537257">
          <w:rPr>
            <w:i/>
            <w:highlight w:val="yellow"/>
          </w:rPr>
          <w:delText>"use-case-3-odu2-service-00.json" has been provided at in the appendix of this document.</w:delText>
        </w:r>
      </w:del>
    </w:p>
    <w:p w:rsidR="006F6F19" w:rsidRPr="000445CC" w:rsidRDefault="006F6F19" w:rsidP="001E3E79">
      <w:pPr>
        <w:pStyle w:val="Heading1"/>
      </w:pPr>
      <w:bookmarkStart w:id="256" w:name="_Toc496636405"/>
      <w:r w:rsidRPr="000445CC">
        <w:t>Security Considerations</w:t>
      </w:r>
      <w:bookmarkEnd w:id="256"/>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257" w:name="_Toc496636406"/>
      <w:r w:rsidRPr="00DA3B17">
        <w:t>IANA Considerations</w:t>
      </w:r>
      <w:bookmarkEnd w:id="257"/>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258" w:name="_Toc496636407"/>
      <w:r w:rsidRPr="000445CC">
        <w:t>Conclusions</w:t>
      </w:r>
      <w:bookmarkEnd w:id="258"/>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259" w:name="_Toc496636408"/>
      <w:r w:rsidRPr="00DA3B17">
        <w:t>References</w:t>
      </w:r>
      <w:bookmarkEnd w:id="259"/>
    </w:p>
    <w:p w:rsidR="002E1F5F" w:rsidRPr="00DA3B17" w:rsidRDefault="002E1F5F" w:rsidP="001E3E79">
      <w:pPr>
        <w:pStyle w:val="Heading2"/>
      </w:pPr>
      <w:bookmarkStart w:id="260" w:name="_Toc496636409"/>
      <w:r w:rsidRPr="00DA3B17">
        <w:t>Normative References</w:t>
      </w:r>
      <w:bookmarkEnd w:id="260"/>
    </w:p>
    <w:p w:rsidR="00A21DE7" w:rsidRDefault="00A21DE7" w:rsidP="00A21DE7">
      <w:pPr>
        <w:pStyle w:val="RFCReferencesBookmark"/>
        <w:rPr>
          <w:ins w:id="261" w:author="Italo Busi" w:date="2017-10-26T10:55:00Z"/>
        </w:rPr>
      </w:pPr>
      <w:ins w:id="262" w:author="Italo Busi" w:date="2017-10-26T10:55:00Z">
        <w:r>
          <w:t>[ACTN-</w:t>
        </w:r>
        <w:proofErr w:type="spellStart"/>
        <w:r>
          <w:t>Fwk</w:t>
        </w:r>
        <w:proofErr w:type="spellEnd"/>
        <w:r>
          <w:t xml:space="preserve">] </w:t>
        </w:r>
        <w:proofErr w:type="gramStart"/>
        <w:r>
          <w:t>Ceccarelli, D., Lee, Y. et al., "Framework for Abstraction and Control of Transport Networks", draft-</w:t>
        </w:r>
        <w:proofErr w:type="spellStart"/>
        <w:r>
          <w:t>ietf</w:t>
        </w:r>
        <w:proofErr w:type="spellEnd"/>
        <w:r>
          <w:t>-teas-</w:t>
        </w:r>
        <w:proofErr w:type="spellStart"/>
        <w:r>
          <w:t>actn</w:t>
        </w:r>
        <w:proofErr w:type="spellEnd"/>
        <w:r>
          <w:t>-framework, work in progress.</w:t>
        </w:r>
        <w:proofErr w:type="gramEnd"/>
      </w:ins>
    </w:p>
    <w:p w:rsidR="002E1F5F" w:rsidRDefault="002E1F5F" w:rsidP="00A21DE7">
      <w:pPr>
        <w:pStyle w:val="RFCReferencesBookmark"/>
      </w:pPr>
      <w:r>
        <w:t>[</w:t>
      </w:r>
      <w:r w:rsidR="00DA3B17">
        <w:t>TNBI-</w:t>
      </w:r>
      <w:proofErr w:type="spellStart"/>
      <w:r w:rsidR="00DA3B17">
        <w:t>UseCase</w:t>
      </w:r>
      <w:r w:rsidR="00C57086">
        <w:t>s</w:t>
      </w:r>
      <w:proofErr w:type="spellEnd"/>
      <w:r>
        <w:t>]</w:t>
      </w:r>
      <w:r>
        <w:tab/>
      </w:r>
      <w:proofErr w:type="gramStart"/>
      <w:r w:rsidR="00DA3B17">
        <w:t>Busi</w:t>
      </w:r>
      <w:r w:rsidRPr="00E915FE">
        <w:t xml:space="preserve">, </w:t>
      </w:r>
      <w:r w:rsidR="00DA3B17">
        <w:t>I</w:t>
      </w:r>
      <w:r w:rsidRPr="00E915FE">
        <w:t xml:space="preserve">., </w:t>
      </w:r>
      <w:r w:rsidR="00DA3B17">
        <w:t xml:space="preserve">King, D. et al, </w:t>
      </w:r>
      <w:r w:rsidRPr="00E915FE">
        <w:t>"</w:t>
      </w:r>
      <w:r w:rsidR="00DA3B17" w:rsidRPr="00DA3B17">
        <w:t>Transport Northbound Interface Use Cases</w:t>
      </w:r>
      <w:r w:rsidRPr="00E915FE">
        <w:t xml:space="preserve">", </w:t>
      </w:r>
      <w:r w:rsidR="00DA3B17" w:rsidRPr="00DA3B17">
        <w:t>draft-</w:t>
      </w:r>
      <w:proofErr w:type="spellStart"/>
      <w:r w:rsidR="001E753C">
        <w:t>ietf</w:t>
      </w:r>
      <w:proofErr w:type="spellEnd"/>
      <w:r w:rsidR="00DA3B17" w:rsidRPr="00DA3B17">
        <w:t>-</w:t>
      </w:r>
      <w:proofErr w:type="spellStart"/>
      <w:r w:rsidR="00DA3B17" w:rsidRPr="00DA3B17">
        <w:t>ccamp</w:t>
      </w:r>
      <w:proofErr w:type="spellEnd"/>
      <w:r w:rsidR="00DA3B17" w:rsidRPr="00DA3B17">
        <w:t>-transport-</w:t>
      </w:r>
      <w:proofErr w:type="spellStart"/>
      <w:r w:rsidR="00DA3B17" w:rsidRPr="00DA3B17">
        <w:t>nbi</w:t>
      </w:r>
      <w:proofErr w:type="spellEnd"/>
      <w:r w:rsidR="00DA3B17" w:rsidRPr="00DA3B17">
        <w:t>-use-cases</w:t>
      </w:r>
      <w:r w:rsidRPr="00E915FE">
        <w:t xml:space="preserve">, </w:t>
      </w:r>
      <w:r w:rsidR="00DA3B17" w:rsidRPr="00DA3B17">
        <w:t>work in progress</w:t>
      </w:r>
      <w:r w:rsidRPr="00E915FE">
        <w:t>.</w:t>
      </w:r>
      <w:proofErr w:type="gramEnd"/>
    </w:p>
    <w:p w:rsidR="001E753C" w:rsidRDefault="001E753C" w:rsidP="001E753C">
      <w:pPr>
        <w:pStyle w:val="RFCReferencesBookmark"/>
      </w:pPr>
      <w:r w:rsidRPr="009D350A">
        <w:t>[TNBI-UseCase-1]</w:t>
      </w:r>
      <w:r w:rsidRPr="009D350A">
        <w:tab/>
        <w:t>Busi, I., King, D. et al, "</w:t>
      </w:r>
      <w:r w:rsidR="009D350A" w:rsidRPr="009D350A">
        <w:t>Analysis of Transport North Bound Interface Use Case 1</w:t>
      </w:r>
      <w:r w:rsidRPr="009D350A">
        <w:t xml:space="preserve">", </w:t>
      </w:r>
      <w:r w:rsidR="009D350A" w:rsidRPr="009D350A">
        <w:t>draft-tnbidt-ccamp-transport-nbi-analysis-uc1</w:t>
      </w:r>
      <w:r w:rsidRPr="009D350A">
        <w:t>, work in progress.</w:t>
      </w:r>
    </w:p>
    <w:p w:rsidR="00C57086" w:rsidRDefault="00C57086" w:rsidP="001E753C">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C57086" w:rsidRDefault="00C57086" w:rsidP="00C57086">
      <w:pPr>
        <w:pStyle w:val="RFCReferencesBookmark"/>
      </w:pPr>
      <w:r w:rsidRPr="00CA1E01">
        <w:lastRenderedPageBreak/>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draft-ietf-ccamp-otn-topo-yang, work in progress</w:t>
      </w:r>
      <w:r w:rsidRPr="00CA1E01">
        <w:t>.</w:t>
      </w:r>
    </w:p>
    <w:p w:rsidR="00C57086" w:rsidRDefault="00C57086" w:rsidP="00C57086">
      <w:pPr>
        <w:pStyle w:val="RFCReferencesBookmark"/>
      </w:pPr>
      <w:r w:rsidRPr="00C57086">
        <w:t>[TE-TUNNEL]</w:t>
      </w:r>
      <w:r w:rsidRPr="00C57086">
        <w:tab/>
        <w:t>Saad, T. et al., "A YANG Data Model for Traffic Engineering Tunnels and Interfaces", draft-ietf-teas-yang-te, work in progress.</w:t>
      </w:r>
    </w:p>
    <w:p w:rsidR="001E753C" w:rsidRPr="009D350A" w:rsidRDefault="001E753C" w:rsidP="00C57086">
      <w:pPr>
        <w:pStyle w:val="RFCReferencesBookmark"/>
      </w:pPr>
      <w:r w:rsidRPr="009D350A">
        <w:t>[PATH-COMPUTE]</w:t>
      </w:r>
      <w:r w:rsidRPr="009D350A">
        <w:tab/>
      </w:r>
      <w:r w:rsidR="009D350A" w:rsidRPr="009D350A">
        <w:t>Busi, I., Belotti, S. e</w:t>
      </w:r>
      <w:r w:rsidR="00081799" w:rsidRPr="00081799">
        <w:t>t al, "Yang model for requesting Path Computation</w:t>
      </w:r>
      <w:r w:rsidR="009D350A" w:rsidRPr="009D350A">
        <w:t>", draft-busibel-teas-yang-path-computation, work in progress.</w:t>
      </w:r>
    </w:p>
    <w:p w:rsidR="00C57086" w:rsidRPr="00C57086" w:rsidRDefault="000D1730" w:rsidP="00E915FE">
      <w:pPr>
        <w:pStyle w:val="RFCReferencesBookmark"/>
      </w:pPr>
      <w:r w:rsidRPr="000A0F17">
        <w:t>[OTN-TUNNEL]</w:t>
      </w:r>
      <w:r w:rsidRPr="000A0F17">
        <w:tab/>
        <w:t xml:space="preserve">Zheng, H. et al., "OTN Tunnel YANG Model", draft-sharma-ccamp-otn-tunnel-model, </w:t>
      </w:r>
      <w:r w:rsidR="00C57086" w:rsidRPr="00C57086">
        <w:t>work in progress.</w:t>
      </w:r>
    </w:p>
    <w:p w:rsidR="002E1F5F" w:rsidRPr="00DA3B17" w:rsidRDefault="002E1F5F" w:rsidP="001E3E79">
      <w:pPr>
        <w:pStyle w:val="Heading2"/>
      </w:pPr>
      <w:bookmarkStart w:id="263" w:name="_Toc496636410"/>
      <w:r w:rsidRPr="00DA3B17">
        <w:t>Informative References</w:t>
      </w:r>
      <w:bookmarkEnd w:id="263"/>
    </w:p>
    <w:p w:rsidR="00DE1EF2" w:rsidRDefault="00EA2F61" w:rsidP="00DE1EF2">
      <w:pPr>
        <w:pStyle w:val="RFCReferencesBookmark"/>
        <w:rPr>
          <w:ins w:id="264" w:author="Italo Busi" w:date="2017-10-27T13:43:00Z"/>
        </w:rPr>
      </w:pPr>
      <w:ins w:id="265" w:author="Italo Busi" w:date="2017-10-27T13:43:00Z">
        <w:r>
          <w:t>[</w:t>
        </w:r>
        <w:r>
          <w:rPr>
            <w:rFonts w:eastAsiaTheme="minorEastAsia"/>
            <w:lang w:eastAsia="zh-CN"/>
          </w:rPr>
          <w:t>RFC6898</w:t>
        </w:r>
        <w:r>
          <w:t>]</w:t>
        </w:r>
        <w:r>
          <w:tab/>
        </w:r>
      </w:ins>
      <w:ins w:id="266" w:author="Italo Busi" w:date="2017-10-27T13:47:00Z">
        <w:r w:rsidR="00AD33D1" w:rsidRPr="00AD33D1">
          <w:rPr>
            <w:rPrChange w:id="267" w:author="Italo Busi" w:date="2017-10-27T13:48:00Z">
              <w:rPr>
                <w:highlight w:val="yellow"/>
              </w:rPr>
            </w:rPrChange>
          </w:rPr>
          <w:t>Li</w:t>
        </w:r>
      </w:ins>
      <w:ins w:id="268" w:author="Italo Busi" w:date="2017-10-27T13:43:00Z">
        <w:r>
          <w:t xml:space="preserve">, </w:t>
        </w:r>
      </w:ins>
      <w:ins w:id="269" w:author="Italo Busi" w:date="2017-10-27T13:47:00Z">
        <w:r w:rsidR="00AD33D1" w:rsidRPr="00AD33D1">
          <w:rPr>
            <w:rPrChange w:id="270" w:author="Italo Busi" w:date="2017-10-27T13:48:00Z">
              <w:rPr>
                <w:highlight w:val="yellow"/>
              </w:rPr>
            </w:rPrChange>
          </w:rPr>
          <w:t>D</w:t>
        </w:r>
      </w:ins>
      <w:ins w:id="271" w:author="Italo Busi" w:date="2017-10-27T13:43:00Z">
        <w:r>
          <w:t>. et al., "</w:t>
        </w:r>
      </w:ins>
      <w:ins w:id="272" w:author="Italo Busi" w:date="2017-10-27T13:47:00Z">
        <w:r>
          <w:t>Link Management Protocol Behavior Negotiation and Configuration Modifications</w:t>
        </w:r>
      </w:ins>
      <w:ins w:id="273" w:author="Italo Busi" w:date="2017-10-27T13:43:00Z">
        <w:r>
          <w:t xml:space="preserve">", </w:t>
        </w:r>
      </w:ins>
      <w:ins w:id="274" w:author="Italo Busi" w:date="2017-10-27T13:48:00Z">
        <w:r w:rsidR="00AD33D1" w:rsidRPr="00AD33D1">
          <w:rPr>
            <w:rPrChange w:id="275" w:author="Italo Busi" w:date="2017-10-27T13:48:00Z">
              <w:rPr>
                <w:highlight w:val="yellow"/>
              </w:rPr>
            </w:rPrChange>
          </w:rPr>
          <w:t>RFC 6898</w:t>
        </w:r>
      </w:ins>
      <w:ins w:id="276" w:author="Italo Busi" w:date="2017-10-27T13:43:00Z">
        <w:r>
          <w:t xml:space="preserve">, </w:t>
        </w:r>
      </w:ins>
      <w:ins w:id="277" w:author="Italo Busi" w:date="2017-10-27T13:48:00Z">
        <w:r>
          <w:t>March 2013</w:t>
        </w:r>
      </w:ins>
      <w:ins w:id="278" w:author="Italo Busi" w:date="2017-10-27T13:43:00Z">
        <w:r>
          <w:t>.</w:t>
        </w:r>
      </w:ins>
    </w:p>
    <w:p w:rsidR="00C57086" w:rsidRDefault="00C57086" w:rsidP="00DE1EF2">
      <w:pPr>
        <w:pStyle w:val="RFCReferencesBookmark"/>
      </w:pPr>
      <w:r>
        <w:t>[ACTN-YANG]</w:t>
      </w:r>
      <w:r>
        <w:tab/>
      </w:r>
      <w:proofErr w:type="gramStart"/>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draft-zhang-teas-actn-yang</w:t>
      </w:r>
      <w:r>
        <w:t xml:space="preserve">, </w:t>
      </w:r>
      <w:r w:rsidRPr="004019BE">
        <w:t>work in progress</w:t>
      </w:r>
      <w:r>
        <w:t>.</w:t>
      </w:r>
      <w:proofErr w:type="gramEnd"/>
    </w:p>
    <w:p w:rsidR="002C29C3" w:rsidRDefault="002C29C3" w:rsidP="002C29C3">
      <w:pPr>
        <w:pStyle w:val="RFCReferencesBookmark"/>
      </w:pPr>
      <w:r>
        <w:t>[I2RS-TOPO]</w:t>
      </w:r>
      <w:r>
        <w:tab/>
      </w:r>
      <w:proofErr w:type="gramStart"/>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roofErr w:type="gramEnd"/>
    </w:p>
    <w:p w:rsidR="001E3E79" w:rsidRPr="000445CC" w:rsidRDefault="001E3E79" w:rsidP="001E3E79">
      <w:pPr>
        <w:pStyle w:val="Heading1"/>
      </w:pPr>
      <w:bookmarkStart w:id="279" w:name="_Toc496636411"/>
      <w:r w:rsidRPr="000445CC">
        <w:t>Acknowledgments</w:t>
      </w:r>
      <w:bookmarkEnd w:id="279"/>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Gonzalez de Dios, Hans </w:t>
      </w:r>
      <w:r w:rsidR="00D3128B" w:rsidRPr="00D3128B">
        <w:t xml:space="preserve">Bjursrom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002F00" w:rsidRDefault="002E1F5F" w:rsidP="00D3128B">
      <w:r w:rsidRPr="000840A4">
        <w:lastRenderedPageBreak/>
        <w:t>Authors’ Addresses</w:t>
      </w:r>
    </w:p>
    <w:p w:rsidR="00471C8B" w:rsidRPr="000840A4" w:rsidRDefault="00471C8B" w:rsidP="00471C8B">
      <w:pPr>
        <w:pStyle w:val="RFCFigure"/>
        <w:rPr>
          <w:rFonts w:cs="Times New Roman"/>
        </w:rPr>
      </w:pPr>
      <w:r>
        <w:rPr>
          <w:rFonts w:eastAsiaTheme="minorEastAsia" w:hint="eastAsia"/>
          <w:lang w:eastAsia="zh-CN"/>
        </w:rPr>
        <w:t>H</w:t>
      </w:r>
      <w:r>
        <w:rPr>
          <w:rFonts w:eastAsiaTheme="minorEastAsia"/>
          <w:lang w:eastAsia="zh-CN"/>
        </w:rPr>
        <w:t xml:space="preserve">aomian Zheng </w:t>
      </w:r>
      <w:r>
        <w:t>(Editor)</w:t>
      </w:r>
    </w:p>
    <w:p w:rsidR="00471C8B" w:rsidRDefault="00471C8B" w:rsidP="002E1F5F">
      <w:pPr>
        <w:pStyle w:val="RFCFigure"/>
        <w:rPr>
          <w:rFonts w:eastAsiaTheme="minorEastAsia"/>
          <w:lang w:eastAsia="zh-CN"/>
        </w:rPr>
      </w:pPr>
      <w:r>
        <w:rPr>
          <w:rFonts w:eastAsiaTheme="minorEastAsia"/>
          <w:lang w:eastAsia="zh-CN"/>
        </w:rPr>
        <w:t>Huawei</w:t>
      </w:r>
    </w:p>
    <w:p w:rsidR="00471C8B" w:rsidRPr="00471C8B" w:rsidRDefault="00471C8B" w:rsidP="002E1F5F">
      <w:pPr>
        <w:pStyle w:val="RFCFigure"/>
        <w:rPr>
          <w:rFonts w:eastAsiaTheme="minorEastAsia"/>
          <w:lang w:eastAsia="zh-CN"/>
        </w:rPr>
      </w:pPr>
      <w:r>
        <w:rPr>
          <w:rFonts w:eastAsiaTheme="minorEastAsia"/>
          <w:lang w:eastAsia="zh-CN"/>
        </w:rPr>
        <w:t xml:space="preserve">Email: </w:t>
      </w:r>
      <w:hyperlink r:id="rId9" w:history="1">
        <w:r w:rsidRPr="005F7F7F">
          <w:rPr>
            <w:rStyle w:val="Hyperlink"/>
            <w:rFonts w:eastAsiaTheme="minorEastAsia"/>
            <w:lang w:eastAsia="zh-CN"/>
          </w:rPr>
          <w:t>zhenghaomian@huawei.com</w:t>
        </w:r>
      </w:hyperlink>
      <w:r>
        <w:rPr>
          <w:rFonts w:eastAsiaTheme="minorEastAsia"/>
          <w:lang w:eastAsia="zh-CN"/>
        </w:rPr>
        <w:t xml:space="preserve"> </w:t>
      </w:r>
    </w:p>
    <w:p w:rsidR="00471C8B" w:rsidRDefault="00471C8B" w:rsidP="002E1F5F">
      <w:pPr>
        <w:pStyle w:val="RFCFigure"/>
      </w:pPr>
    </w:p>
    <w:p w:rsidR="00471C8B" w:rsidRPr="003C6D0C" w:rsidRDefault="00081799" w:rsidP="002E1F5F">
      <w:pPr>
        <w:pStyle w:val="RFCFigure"/>
      </w:pPr>
      <w:r w:rsidRPr="00081799">
        <w:t xml:space="preserve">Italo Busi </w:t>
      </w:r>
    </w:p>
    <w:p w:rsidR="002E1F5F" w:rsidRPr="003C6D0C" w:rsidRDefault="00081799" w:rsidP="002E1F5F">
      <w:pPr>
        <w:pStyle w:val="RFCFigure"/>
        <w:rPr>
          <w:rFonts w:cs="Times New Roman"/>
        </w:rPr>
      </w:pPr>
      <w:r w:rsidRPr="00081799">
        <w:t>Huawei</w:t>
      </w:r>
    </w:p>
    <w:p w:rsidR="002E1F5F" w:rsidRPr="003C6D0C" w:rsidRDefault="00081799" w:rsidP="000840A4">
      <w:pPr>
        <w:rPr>
          <w:rFonts w:cs="Times New Roman"/>
        </w:rPr>
      </w:pPr>
      <w:r w:rsidRPr="00081799">
        <w:t xml:space="preserve">Email: </w:t>
      </w:r>
      <w:hyperlink r:id="rId10" w:history="1">
        <w:r w:rsidRPr="00081799">
          <w:rPr>
            <w:rStyle w:val="Hyperlink"/>
          </w:rPr>
          <w:t>italo.busi@huawei.com</w:t>
        </w:r>
      </w:hyperlink>
    </w:p>
    <w:p w:rsidR="000840A4" w:rsidRPr="000840A4" w:rsidRDefault="00471C8B" w:rsidP="000840A4">
      <w:pPr>
        <w:pStyle w:val="RFCFigure"/>
        <w:rPr>
          <w:rFonts w:cs="Times New Roman"/>
        </w:rPr>
      </w:pPr>
      <w:r>
        <w:t>Yunbin Xu</w:t>
      </w:r>
      <w:r w:rsidR="000840A4" w:rsidRPr="000840A4">
        <w:t xml:space="preserve"> (Editor)</w:t>
      </w:r>
    </w:p>
    <w:p w:rsidR="000840A4" w:rsidRDefault="00471C8B" w:rsidP="000840A4">
      <w:pPr>
        <w:pStyle w:val="RFCFigure"/>
        <w:rPr>
          <w:rFonts w:cs="Times New Roman"/>
          <w:highlight w:val="yellow"/>
        </w:rPr>
      </w:pPr>
      <w:r>
        <w:t>CAICT</w:t>
      </w:r>
    </w:p>
    <w:p w:rsidR="000840A4" w:rsidRDefault="000840A4" w:rsidP="000840A4">
      <w:pPr>
        <w:pStyle w:val="RFCFigure"/>
        <w:rPr>
          <w:rFonts w:cs="Times New Roman"/>
        </w:rPr>
      </w:pPr>
      <w:r>
        <w:t xml:space="preserve">Email: </w:t>
      </w:r>
      <w:hyperlink r:id="rId11" w:history="1">
        <w:r w:rsidR="00471C8B" w:rsidRPr="005F7F7F">
          <w:rPr>
            <w:rStyle w:val="Hyperlink"/>
          </w:rPr>
          <w:t>xuyunbin@ritt.cn</w:t>
        </w:r>
      </w:hyperlink>
      <w:r w:rsidR="00471C8B">
        <w:t xml:space="preserve"> </w:t>
      </w:r>
      <w:hyperlink r:id="rId12" w:history="1">
        <w:r w:rsidR="00716AD4" w:rsidRPr="00716AD4">
          <w:rPr>
            <w:rStyle w:val="Hyperlink"/>
          </w:rPr>
          <w:t>mailto:d.king@lancaster.ac.uk</w:t>
        </w:r>
      </w:hyperlink>
    </w:p>
    <w:p w:rsidR="000840A4" w:rsidRPr="001D6AB1" w:rsidRDefault="000840A4" w:rsidP="000840A4"/>
    <w:p w:rsidR="000840A4" w:rsidRPr="00AE0DA6" w:rsidRDefault="00471C8B" w:rsidP="000840A4">
      <w:pPr>
        <w:pStyle w:val="RFCFigure"/>
        <w:rPr>
          <w:rFonts w:cs="Times New Roman"/>
          <w:highlight w:val="yellow"/>
          <w:lang w:val="it-IT"/>
          <w:rPrChange w:id="280" w:author="Italo Busi" w:date="2017-10-30T15:36:00Z">
            <w:rPr>
              <w:rFonts w:cs="Times New Roman"/>
              <w:highlight w:val="yellow"/>
            </w:rPr>
          </w:rPrChange>
        </w:rPr>
      </w:pPr>
      <w:r w:rsidRPr="00AE0DA6">
        <w:rPr>
          <w:lang w:val="it-IT"/>
          <w:rPrChange w:id="281" w:author="Italo Busi" w:date="2017-10-30T15:36:00Z">
            <w:rPr/>
          </w:rPrChange>
        </w:rPr>
        <w:t>Ricard Vilalta</w:t>
      </w:r>
    </w:p>
    <w:p w:rsidR="000840A4" w:rsidRPr="00AE0DA6" w:rsidRDefault="00471C8B" w:rsidP="000840A4">
      <w:pPr>
        <w:pStyle w:val="RFCFigure"/>
        <w:rPr>
          <w:rFonts w:cs="Times New Roman"/>
          <w:lang w:val="it-IT"/>
          <w:rPrChange w:id="282" w:author="Italo Busi" w:date="2017-10-30T15:36:00Z">
            <w:rPr>
              <w:rFonts w:cs="Times New Roman"/>
            </w:rPr>
          </w:rPrChange>
        </w:rPr>
      </w:pPr>
      <w:r w:rsidRPr="00AE0DA6">
        <w:rPr>
          <w:lang w:val="it-IT"/>
          <w:rPrChange w:id="283" w:author="Italo Busi" w:date="2017-10-30T15:36:00Z">
            <w:rPr/>
          </w:rPrChange>
        </w:rPr>
        <w:t>CTTC</w:t>
      </w:r>
    </w:p>
    <w:p w:rsidR="002E1F5F" w:rsidRPr="00AE0DA6" w:rsidRDefault="000840A4" w:rsidP="00471C8B">
      <w:pPr>
        <w:pStyle w:val="RFCFigure"/>
        <w:rPr>
          <w:ins w:id="284" w:author="Italo Busi" w:date="2017-10-27T14:49:00Z"/>
          <w:lang w:val="it-IT"/>
          <w:rPrChange w:id="285" w:author="Italo Busi" w:date="2017-10-30T15:36:00Z">
            <w:rPr>
              <w:ins w:id="286" w:author="Italo Busi" w:date="2017-10-27T14:49:00Z"/>
            </w:rPr>
          </w:rPrChange>
        </w:rPr>
      </w:pPr>
      <w:r w:rsidRPr="00AE0DA6">
        <w:rPr>
          <w:lang w:val="it-IT"/>
          <w:rPrChange w:id="287" w:author="Italo Busi" w:date="2017-10-30T15:36:00Z">
            <w:rPr/>
          </w:rPrChange>
        </w:rPr>
        <w:t xml:space="preserve">Email: </w:t>
      </w:r>
      <w:del w:id="288" w:author="Italo Busi" w:date="2017-10-27T14:49:00Z">
        <w:r w:rsidR="00AD33D1" w:rsidDel="00566FEB">
          <w:fldChar w:fldCharType="begin"/>
        </w:r>
        <w:r w:rsidR="00EA2F61" w:rsidRPr="00AE0DA6" w:rsidDel="00566FEB">
          <w:rPr>
            <w:lang w:val="it-IT"/>
            <w:rPrChange w:id="289" w:author="Italo Busi" w:date="2017-10-30T15:36:00Z">
              <w:rPr/>
            </w:rPrChange>
          </w:rPr>
          <w:delInstrText>HYPERLINK "mailto:ricard.vilalta@cttc.es"</w:delInstrText>
        </w:r>
        <w:r w:rsidR="00AD33D1" w:rsidDel="00566FEB">
          <w:fldChar w:fldCharType="separate"/>
        </w:r>
        <w:r w:rsidR="00471C8B" w:rsidRPr="00AE0DA6" w:rsidDel="00566FEB">
          <w:rPr>
            <w:rStyle w:val="Hyperlink"/>
            <w:lang w:val="it-IT"/>
            <w:rPrChange w:id="290" w:author="Italo Busi" w:date="2017-10-30T15:36:00Z">
              <w:rPr>
                <w:rStyle w:val="Hyperlink"/>
              </w:rPr>
            </w:rPrChange>
          </w:rPr>
          <w:delText>ricard.vilalta@cttc.es</w:delText>
        </w:r>
        <w:r w:rsidR="00AD33D1" w:rsidDel="00566FEB">
          <w:fldChar w:fldCharType="end"/>
        </w:r>
        <w:r w:rsidR="00471C8B" w:rsidRPr="00AE0DA6" w:rsidDel="00566FEB">
          <w:rPr>
            <w:lang w:val="it-IT"/>
            <w:rPrChange w:id="291" w:author="Italo Busi" w:date="2017-10-30T15:36:00Z">
              <w:rPr/>
            </w:rPrChange>
          </w:rPr>
          <w:delText xml:space="preserve"> </w:delText>
        </w:r>
      </w:del>
      <w:ins w:id="292" w:author="Italo Busi" w:date="2017-10-27T14:49:00Z">
        <w:r w:rsidR="00AD33D1">
          <w:fldChar w:fldCharType="begin"/>
        </w:r>
        <w:r w:rsidR="00566FEB" w:rsidRPr="00AE0DA6">
          <w:rPr>
            <w:lang w:val="it-IT"/>
            <w:rPrChange w:id="293" w:author="Italo Busi" w:date="2017-10-30T15:36:00Z">
              <w:rPr/>
            </w:rPrChange>
          </w:rPr>
          <w:instrText>HYPERLINK "mailto:ricard.vilalta@cttc.es"</w:instrText>
        </w:r>
        <w:r w:rsidR="00AD33D1">
          <w:fldChar w:fldCharType="separate"/>
        </w:r>
        <w:r w:rsidR="00566FEB" w:rsidRPr="00AE0DA6">
          <w:rPr>
            <w:rStyle w:val="Hyperlink"/>
            <w:lang w:val="it-IT"/>
            <w:rPrChange w:id="294" w:author="Italo Busi" w:date="2017-10-30T15:36:00Z">
              <w:rPr>
                <w:rStyle w:val="Hyperlink"/>
              </w:rPr>
            </w:rPrChange>
          </w:rPr>
          <w:t>ricard.vilalta@cttc.es</w:t>
        </w:r>
        <w:r w:rsidR="00AD33D1">
          <w:fldChar w:fldCharType="end"/>
        </w:r>
      </w:ins>
    </w:p>
    <w:p w:rsidR="00566FEB" w:rsidRPr="00AE0DA6" w:rsidRDefault="00566FEB" w:rsidP="00566FEB">
      <w:pPr>
        <w:rPr>
          <w:ins w:id="295" w:author="Italo Busi" w:date="2017-10-27T14:49:00Z"/>
          <w:lang w:val="it-IT"/>
          <w:rPrChange w:id="296" w:author="Italo Busi" w:date="2017-10-30T15:36:00Z">
            <w:rPr>
              <w:ins w:id="297" w:author="Italo Busi" w:date="2017-10-27T14:49:00Z"/>
            </w:rPr>
          </w:rPrChange>
        </w:rPr>
      </w:pPr>
    </w:p>
    <w:p w:rsidR="00566FEB" w:rsidRPr="00566FEB" w:rsidRDefault="00566FEB" w:rsidP="00566FEB">
      <w:pPr>
        <w:pStyle w:val="RFCFigure"/>
        <w:rPr>
          <w:ins w:id="298" w:author="Italo Busi" w:date="2017-10-27T14:49:00Z"/>
          <w:rFonts w:cs="Times New Roman"/>
          <w:highlight w:val="yellow"/>
          <w:lang w:val="it-IT"/>
          <w:rPrChange w:id="299" w:author="Italo Busi" w:date="2017-10-27T14:49:00Z">
            <w:rPr>
              <w:ins w:id="300" w:author="Italo Busi" w:date="2017-10-27T14:49:00Z"/>
              <w:rFonts w:cs="Times New Roman"/>
              <w:highlight w:val="yellow"/>
            </w:rPr>
          </w:rPrChange>
        </w:rPr>
      </w:pPr>
      <w:ins w:id="301" w:author="Italo Busi" w:date="2017-10-27T14:49:00Z">
        <w:r w:rsidRPr="008E6685">
          <w:rPr>
            <w:lang w:val="it-IT"/>
          </w:rPr>
          <w:t>Carlo Perocchio</w:t>
        </w:r>
      </w:ins>
    </w:p>
    <w:p w:rsidR="00566FEB" w:rsidRPr="00566FEB" w:rsidRDefault="00AD33D1" w:rsidP="00566FEB">
      <w:pPr>
        <w:pStyle w:val="RFCFigure"/>
        <w:rPr>
          <w:ins w:id="302" w:author="Italo Busi" w:date="2017-10-27T14:49:00Z"/>
          <w:rFonts w:cs="Times New Roman"/>
        </w:rPr>
      </w:pPr>
      <w:ins w:id="303" w:author="Italo Busi" w:date="2017-10-27T14:49:00Z">
        <w:r w:rsidRPr="00AD33D1">
          <w:rPr>
            <w:rPrChange w:id="304" w:author="Italo Busi" w:date="2017-10-27T14:49:00Z">
              <w:rPr>
                <w:lang w:val="it-IT"/>
              </w:rPr>
            </w:rPrChange>
          </w:rPr>
          <w:t>Ericsson</w:t>
        </w:r>
      </w:ins>
    </w:p>
    <w:p w:rsidR="00566FEB" w:rsidRPr="00566FEB" w:rsidRDefault="00AD33D1" w:rsidP="00566FEB">
      <w:pPr>
        <w:pStyle w:val="RFCFigure"/>
        <w:rPr>
          <w:ins w:id="305" w:author="Italo Busi" w:date="2017-10-27T14:49:00Z"/>
        </w:rPr>
      </w:pPr>
      <w:ins w:id="306" w:author="Italo Busi" w:date="2017-10-27T14:49:00Z">
        <w:r>
          <w:t xml:space="preserve">Email: </w:t>
        </w:r>
        <w:r w:rsidRPr="00AD33D1">
          <w:rPr>
            <w:rPrChange w:id="307" w:author="Italo Busi" w:date="2017-10-27T14:49:00Z">
              <w:rPr>
                <w:lang w:val="it-IT"/>
              </w:rPr>
            </w:rPrChange>
          </w:rPr>
          <w:t>carlo.perocchio@ericsson.com</w:t>
        </w:r>
      </w:ins>
    </w:p>
    <w:p w:rsidR="00566FEB" w:rsidRPr="00566FEB" w:rsidRDefault="00566FEB" w:rsidP="00566FEB">
      <w:pPr>
        <w:rPr>
          <w:ins w:id="308" w:author="Italo Busi" w:date="2017-10-27T14:49:00Z"/>
        </w:rPr>
      </w:pPr>
    </w:p>
    <w:p w:rsidR="00566FEB" w:rsidRPr="000657DC" w:rsidRDefault="00AD33D1" w:rsidP="00566FEB">
      <w:pPr>
        <w:pStyle w:val="RFCFigure"/>
        <w:rPr>
          <w:ins w:id="309" w:author="Italo Busi" w:date="2017-10-27T14:49:00Z"/>
          <w:rFonts w:cs="Times New Roman"/>
          <w:highlight w:val="yellow"/>
        </w:rPr>
      </w:pPr>
      <w:ins w:id="310" w:author="Italo Busi" w:date="2017-10-27T14:49:00Z">
        <w:r w:rsidRPr="00AD33D1">
          <w:rPr>
            <w:lang w:val="it-IT"/>
            <w:rPrChange w:id="311" w:author="Italo Busi" w:date="2017-06-27T00:14:00Z">
              <w:rPr/>
            </w:rPrChange>
          </w:rPr>
          <w:t>Gianmarco Bruno</w:t>
        </w:r>
      </w:ins>
    </w:p>
    <w:p w:rsidR="00566FEB" w:rsidRPr="00566FEB" w:rsidRDefault="00566FEB" w:rsidP="00566FEB">
      <w:pPr>
        <w:pStyle w:val="RFCFigure"/>
        <w:rPr>
          <w:ins w:id="312" w:author="Italo Busi" w:date="2017-10-27T14:49:00Z"/>
          <w:rFonts w:cs="Times New Roman"/>
        </w:rPr>
      </w:pPr>
      <w:ins w:id="313" w:author="Italo Busi" w:date="2017-10-27T14:49:00Z">
        <w:r w:rsidRPr="00566FEB">
          <w:t>Ericsson</w:t>
        </w:r>
      </w:ins>
    </w:p>
    <w:p w:rsidR="00566FEB" w:rsidRPr="005E4EEA" w:rsidRDefault="00566FEB" w:rsidP="00471C8B">
      <w:pPr>
        <w:pStyle w:val="RFCFigure"/>
      </w:pPr>
      <w:ins w:id="314" w:author="Italo Busi" w:date="2017-10-27T14:49:00Z">
        <w:r w:rsidRPr="000657DC">
          <w:t xml:space="preserve">Email: </w:t>
        </w:r>
      </w:ins>
      <w:ins w:id="315" w:author="Italo Busi" w:date="2017-10-27T14:50:00Z">
        <w:r w:rsidR="00AD33D1" w:rsidRPr="00AD33D1">
          <w:rPr>
            <w:lang w:val="it-IT"/>
            <w:rPrChange w:id="316" w:author="Italo Busi" w:date="2017-06-27T00:14:00Z">
              <w:rPr/>
            </w:rPrChange>
          </w:rPr>
          <w:t>gianmarco.bruno@ericsson.com</w:t>
        </w:r>
      </w:ins>
    </w:p>
    <w:sectPr w:rsidR="00566FEB" w:rsidRPr="005E4EEA" w:rsidSect="00C672FD">
      <w:headerReference w:type="default" r:id="rId13"/>
      <w:footerReference w:type="default" r:id="rId14"/>
      <w:headerReference w:type="first" r:id="rId15"/>
      <w:footerReference w:type="first" r:id="rId16"/>
      <w:type w:val="continuous"/>
      <w:pgSz w:w="12240" w:h="15840" w:code="1"/>
      <w:pgMar w:top="1440" w:right="1080" w:bottom="1200" w:left="720" w:header="1440" w:footer="120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944B79" w15:done="0"/>
  <w15:commentEx w15:paraId="6A202810" w15:paraIdParent="0E944B79" w15:done="0"/>
  <w15:commentEx w15:paraId="6EADD61C" w15:done="0"/>
  <w15:commentEx w15:paraId="1DFBEA62" w15:paraIdParent="6EADD61C" w15:done="0"/>
  <w15:commentEx w15:paraId="645B6EF7" w15:done="0"/>
  <w15:commentEx w15:paraId="22BCF0DE" w15:paraIdParent="645B6EF7" w15:done="0"/>
  <w15:commentEx w15:paraId="25C32FC2" w15:done="0"/>
  <w15:commentEx w15:paraId="015B32FF" w15:paraIdParent="25C32FC2" w15:done="0"/>
  <w15:commentEx w15:paraId="24F73B97" w15:done="0"/>
  <w15:commentEx w15:paraId="6E8E2423" w15:paraIdParent="24F73B97" w15:done="0"/>
  <w15:commentEx w15:paraId="3D610FE5" w15:done="0"/>
  <w15:commentEx w15:paraId="08A5FEAD" w15:paraIdParent="3D610FE5" w15:done="0"/>
  <w15:commentEx w15:paraId="2DBA3BB4" w15:paraIdParent="3D610FE5" w15:done="0"/>
  <w15:commentEx w15:paraId="3DDD2A79" w15:done="0"/>
  <w15:commentEx w15:paraId="3BB5CDE6" w15:done="0"/>
  <w15:commentEx w15:paraId="62FFD2E8" w15:paraIdParent="3BB5CDE6" w15:done="0"/>
  <w15:commentEx w15:paraId="6CA58F00" w15:done="0"/>
  <w15:commentEx w15:paraId="30EAD570" w15:paraIdParent="6CA58F00" w15:done="0"/>
  <w15:commentEx w15:paraId="14445BC0" w15:done="0"/>
  <w15:commentEx w15:paraId="38013626" w15:paraIdParent="14445BC0" w15:done="0"/>
  <w15:commentEx w15:paraId="61E520F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7AB" w:rsidRDefault="000527AB">
      <w:r>
        <w:separator/>
      </w:r>
    </w:p>
  </w:endnote>
  <w:endnote w:type="continuationSeparator" w:id="0">
    <w:p w:rsidR="000527AB" w:rsidRDefault="000527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Footer"/>
    </w:pPr>
    <w:r>
      <w:rPr>
        <w:highlight w:val="yellow"/>
      </w:rPr>
      <w:br/>
    </w:r>
    <w:r>
      <w:rPr>
        <w:highlight w:val="yellow"/>
      </w:rPr>
      <w:br/>
    </w:r>
    <w:r>
      <w:t>Zheng, Busi et al.</w:t>
    </w:r>
    <w:r>
      <w:rPr>
        <w:rFonts w:cs="Times New Roman"/>
      </w:rPr>
      <w:tab/>
    </w:r>
    <w:r>
      <w:t xml:space="preserve">Expires </w:t>
    </w:r>
    <w:r w:rsidR="00AD33D1">
      <w:fldChar w:fldCharType="begin"/>
    </w:r>
    <w:r>
      <w:instrText xml:space="preserve"> IF </w:instrText>
    </w:r>
    <w:fldSimple w:instr=" SAVEDATE  \@ &quot;M&quot; \* MERGEFORMAT ">
      <w:r w:rsidR="00AE0DA6">
        <w:rPr>
          <w:noProof/>
        </w:rPr>
        <w:instrText>10</w:instrText>
      </w:r>
    </w:fldSimple>
    <w:r>
      <w:instrText xml:space="preserve"> = 1 July </w:instrText>
    </w:r>
    <w:r w:rsidR="00AD33D1">
      <w:fldChar w:fldCharType="begin"/>
    </w:r>
    <w:r>
      <w:instrText xml:space="preserve"> IF </w:instrText>
    </w:r>
    <w:fldSimple w:instr=" SAVEDATE \@ &quot;M&quot; \* MERGEFORMAT \* MERGEFORMAT ">
      <w:r w:rsidR="00AE0DA6">
        <w:rPr>
          <w:noProof/>
        </w:rPr>
        <w:instrText>10</w:instrText>
      </w:r>
    </w:fldSimple>
    <w:r>
      <w:instrText xml:space="preserve"> = 2 August </w:instrText>
    </w:r>
    <w:r w:rsidR="00AD33D1">
      <w:fldChar w:fldCharType="begin"/>
    </w:r>
    <w:r>
      <w:instrText xml:space="preserve"> IF </w:instrText>
    </w:r>
    <w:fldSimple w:instr=" SAVEDATE \@ &quot;M&quot; \* MERGEFORMAT ">
      <w:r w:rsidR="00AE0DA6">
        <w:rPr>
          <w:noProof/>
        </w:rPr>
        <w:instrText>10</w:instrText>
      </w:r>
    </w:fldSimple>
    <w:r>
      <w:instrText xml:space="preserve"> = 3 September </w:instrText>
    </w:r>
    <w:r w:rsidR="00AD33D1">
      <w:fldChar w:fldCharType="begin"/>
    </w:r>
    <w:r>
      <w:instrText xml:space="preserve"> IF </w:instrText>
    </w:r>
    <w:fldSimple w:instr=" SAVEDATE \@ &quot;M&quot; \* MERGEFORMAT ">
      <w:r w:rsidR="00AE0DA6">
        <w:rPr>
          <w:noProof/>
        </w:rPr>
        <w:instrText>10</w:instrText>
      </w:r>
    </w:fldSimple>
    <w:r>
      <w:instrText xml:space="preserve"> = 4 October </w:instrText>
    </w:r>
    <w:r w:rsidR="00AD33D1">
      <w:fldChar w:fldCharType="begin"/>
    </w:r>
    <w:r>
      <w:instrText xml:space="preserve"> IF </w:instrText>
    </w:r>
    <w:fldSimple w:instr=" SAVEDATE \@ &quot;M&quot; \* MERGEFORMAT ">
      <w:r w:rsidR="00AE0DA6">
        <w:rPr>
          <w:noProof/>
        </w:rPr>
        <w:instrText>10</w:instrText>
      </w:r>
    </w:fldSimple>
    <w:r>
      <w:instrText xml:space="preserve"> = 5 November </w:instrText>
    </w:r>
    <w:r w:rsidR="00AD33D1">
      <w:fldChar w:fldCharType="begin"/>
    </w:r>
    <w:r>
      <w:instrText xml:space="preserve"> IF </w:instrText>
    </w:r>
    <w:fldSimple w:instr=" SAVEDATE \@ &quot;M&quot; \* MERGEFORMAT ">
      <w:r w:rsidR="00AE0DA6">
        <w:rPr>
          <w:noProof/>
        </w:rPr>
        <w:instrText>10</w:instrText>
      </w:r>
    </w:fldSimple>
    <w:r>
      <w:instrText xml:space="preserve"> = 6 December </w:instrText>
    </w:r>
    <w:r w:rsidR="00AD33D1">
      <w:fldChar w:fldCharType="begin"/>
    </w:r>
    <w:r>
      <w:instrText xml:space="preserve"> IF </w:instrText>
    </w:r>
    <w:fldSimple w:instr=" SAVEDATE \@ &quot;M&quot; \* MERGEFORMAT ">
      <w:r w:rsidR="00AE0DA6">
        <w:rPr>
          <w:noProof/>
        </w:rPr>
        <w:instrText>10</w:instrText>
      </w:r>
    </w:fldSimple>
    <w:r>
      <w:instrText xml:space="preserve"> = 7 January </w:instrText>
    </w:r>
    <w:r w:rsidR="00AD33D1">
      <w:fldChar w:fldCharType="begin"/>
    </w:r>
    <w:r>
      <w:instrText xml:space="preserve"> IF </w:instrText>
    </w:r>
    <w:fldSimple w:instr=" SAVEDATE \@ &quot;M&quot; \* MERGEFORMAT ">
      <w:r w:rsidR="00AE0DA6">
        <w:rPr>
          <w:noProof/>
        </w:rPr>
        <w:instrText>10</w:instrText>
      </w:r>
    </w:fldSimple>
    <w:r>
      <w:instrText xml:space="preserve"> = 8 February </w:instrText>
    </w:r>
    <w:r w:rsidR="00AD33D1">
      <w:fldChar w:fldCharType="begin"/>
    </w:r>
    <w:r>
      <w:instrText xml:space="preserve"> IF </w:instrText>
    </w:r>
    <w:fldSimple w:instr=" SAVEDATE \@ &quot;M&quot; \* MERGEFORMAT ">
      <w:r w:rsidR="00AE0DA6">
        <w:rPr>
          <w:noProof/>
        </w:rPr>
        <w:instrText>10</w:instrText>
      </w:r>
    </w:fldSimple>
    <w:r>
      <w:instrText xml:space="preserve"> = 9 March </w:instrText>
    </w:r>
    <w:r w:rsidR="00AD33D1">
      <w:fldChar w:fldCharType="begin"/>
    </w:r>
    <w:r>
      <w:instrText xml:space="preserve"> IF </w:instrText>
    </w:r>
    <w:fldSimple w:instr=" SAVEDATE \@ &quot;M&quot; \* MERGEFORMAT ">
      <w:r w:rsidR="00AE0DA6">
        <w:rPr>
          <w:noProof/>
        </w:rPr>
        <w:instrText>10</w:instrText>
      </w:r>
    </w:fldSimple>
    <w:r>
      <w:instrText xml:space="preserve"> = 10 April </w:instrText>
    </w:r>
    <w:r w:rsidR="00AD33D1">
      <w:fldChar w:fldCharType="begin"/>
    </w:r>
    <w:r>
      <w:instrText xml:space="preserve"> IF </w:instrText>
    </w:r>
    <w:fldSimple w:instr=" SAVEDATE \@ &quot;M&quot; \* MERGEFORMAT ">
      <w:r>
        <w:rPr>
          <w:noProof/>
        </w:rPr>
        <w:instrText>0</w:instrText>
      </w:r>
    </w:fldSimple>
    <w:r>
      <w:instrText xml:space="preserve"> = 11 May </w:instrText>
    </w:r>
    <w:r w:rsidR="00AD33D1">
      <w:fldChar w:fldCharType="begin"/>
    </w:r>
    <w:r>
      <w:instrText xml:space="preserve"> IF </w:instrText>
    </w:r>
    <w:fldSimple w:instr=" SAVEDATE \@ &quot;M&quot; \* MERGEFORMAT ">
      <w:r>
        <w:rPr>
          <w:noProof/>
        </w:rPr>
        <w:instrText>0</w:instrText>
      </w:r>
    </w:fldSimple>
    <w:r>
      <w:instrText xml:space="preserve"> = 12 June "Fail" \* MERGEFORMAT </w:instrText>
    </w:r>
    <w:r w:rsidR="00AD33D1">
      <w:fldChar w:fldCharType="separate"/>
    </w:r>
    <w:r>
      <w:rPr>
        <w:noProof/>
      </w:rPr>
      <w:instrText>Fail</w:instrText>
    </w:r>
    <w:r w:rsidR="00AD33D1">
      <w:fldChar w:fldCharType="end"/>
    </w:r>
    <w:r>
      <w:instrText xml:space="preserve"> \* MERGEFORMAT </w:instrText>
    </w:r>
    <w:r w:rsidR="00AD33D1">
      <w:fldChar w:fldCharType="separate"/>
    </w:r>
    <w:r>
      <w:rPr>
        <w:noProof/>
      </w:rPr>
      <w:instrText>Fail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t>April</w:t>
    </w:r>
    <w:r w:rsidR="00AD33D1">
      <w:fldChar w:fldCharType="end"/>
    </w:r>
    <w:r>
      <w:t xml:space="preserve"> </w:t>
    </w:r>
    <w:fldSimple w:instr=" SAVEDATE  \@ &quot;d,&quot; ">
      <w:ins w:id="317" w:author="Italo Busi" w:date="2017-10-30T15:31:00Z">
        <w:r w:rsidR="00AE0DA6">
          <w:rPr>
            <w:noProof/>
          </w:rPr>
          <w:t>27,</w:t>
        </w:r>
      </w:ins>
      <w:del w:id="318" w:author="Italo Busi" w:date="2017-10-26T09:42:00Z">
        <w:r w:rsidDel="00A21DE7">
          <w:rPr>
            <w:noProof/>
          </w:rPr>
          <w:delText>12,</w:delText>
        </w:r>
      </w:del>
    </w:fldSimple>
    <w:r w:rsidRPr="00052D45">
      <w:t xml:space="preserve"> </w:t>
    </w:r>
    <w:r w:rsidR="00AD33D1">
      <w:fldChar w:fldCharType="begin"/>
    </w:r>
    <w:r>
      <w:instrText xml:space="preserve"> IF </w:instrText>
    </w:r>
    <w:fldSimple w:instr=" SAVEDATE \@ &quot;M&quot; \* MERGEFORMAT ">
      <w:r w:rsidR="00AE0DA6">
        <w:rPr>
          <w:noProof/>
        </w:rPr>
        <w:instrText>10</w:instrText>
      </w:r>
    </w:fldSimple>
    <w:r>
      <w:instrText xml:space="preserve"> &lt; 7 </w:instrText>
    </w:r>
    <w:fldSimple w:instr=" SAVEDATE \@ &quot;YYYY&quot; \* MERGEFORMAT ">
      <w:r>
        <w:rPr>
          <w:noProof/>
        </w:rPr>
        <w:instrText>2017</w:instrText>
      </w:r>
    </w:fldSimple>
    <w:r>
      <w:instrText xml:space="preserve"> </w:instrText>
    </w:r>
    <w:r w:rsidR="00AD33D1">
      <w:fldChar w:fldCharType="begin"/>
    </w:r>
    <w:r>
      <w:instrText xml:space="preserve"> IF </w:instrText>
    </w:r>
    <w:fldSimple w:instr=" SAVEDATE \@ &quot;M&quot; \* MERGEFORMAT ">
      <w:r w:rsidR="00AE0DA6">
        <w:rPr>
          <w:noProof/>
        </w:rPr>
        <w:instrText>10</w:instrText>
      </w:r>
    </w:fldSimple>
    <w:r>
      <w:instrText xml:space="preserve"> &gt; 6 </w:instrText>
    </w:r>
    <w:r w:rsidR="00AD33D1">
      <w:fldChar w:fldCharType="begin"/>
    </w:r>
    <w:r>
      <w:instrText xml:space="preserve"> = </w:instrText>
    </w:r>
    <w:fldSimple w:instr=" SAVEDATE \@ &quot;YYYY&quot; \* MERGEFORMAT ">
      <w:r w:rsidR="00AE0DA6">
        <w:rPr>
          <w:noProof/>
        </w:rPr>
        <w:instrText>2017</w:instrText>
      </w:r>
    </w:fldSimple>
    <w:r>
      <w:instrText xml:space="preserve"> + 1 \* MERGEFORMAT </w:instrText>
    </w:r>
    <w:r w:rsidR="00AD33D1">
      <w:fldChar w:fldCharType="separate"/>
    </w:r>
    <w:r w:rsidR="00AE0DA6">
      <w:rPr>
        <w:noProof/>
      </w:rPr>
      <w:instrText>2018</w:instrText>
    </w:r>
    <w:r w:rsidR="00AD33D1">
      <w:fldChar w:fldCharType="end"/>
    </w:r>
    <w:r>
      <w:instrText xml:space="preserve"> "Fail" \* MERGEFORMAT  \* MERGEFORMAT </w:instrText>
    </w:r>
    <w:r w:rsidR="00AD33D1">
      <w:fldChar w:fldCharType="separate"/>
    </w:r>
    <w:r w:rsidR="00AE0DA6">
      <w:rPr>
        <w:noProof/>
      </w:rPr>
      <w:instrText>2018</w:instrText>
    </w:r>
    <w:r w:rsidR="00AD33D1">
      <w:fldChar w:fldCharType="end"/>
    </w:r>
    <w:r>
      <w:instrText xml:space="preserve"> \* MERGEFORMAT </w:instrText>
    </w:r>
    <w:r w:rsidR="00AD33D1">
      <w:fldChar w:fldCharType="separate"/>
    </w:r>
    <w:r w:rsidR="00AE0DA6">
      <w:rPr>
        <w:noProof/>
      </w:rPr>
      <w:t>2018</w:t>
    </w:r>
    <w:r w:rsidR="00AD33D1">
      <w:fldChar w:fldCharType="end"/>
    </w:r>
    <w:r>
      <w:rPr>
        <w:rFonts w:cs="Times New Roman"/>
      </w:rPr>
      <w:tab/>
    </w:r>
    <w:r>
      <w:t xml:space="preserve">[Page </w:t>
    </w:r>
    <w:fldSimple w:instr=" PAGE ">
      <w:r w:rsidR="00AE0DA6">
        <w:rPr>
          <w:noProof/>
        </w:rPr>
        <w:t>8</w:t>
      </w:r>
    </w:fldSimple>
    <w:r>
      <w:t>]</w:t>
    </w:r>
  </w:p>
  <w:p w:rsidR="00B05FCB" w:rsidRDefault="00B05FC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Footer"/>
      <w:rPr>
        <w:highlight w:val="yellow"/>
      </w:rPr>
    </w:pPr>
  </w:p>
  <w:p w:rsidR="00B05FCB" w:rsidRDefault="00B05FCB" w:rsidP="00F410C4">
    <w:pPr>
      <w:pStyle w:val="Footer"/>
      <w:rPr>
        <w:highlight w:val="yellow"/>
      </w:rPr>
    </w:pPr>
  </w:p>
  <w:p w:rsidR="00B05FCB" w:rsidRDefault="00B05FCB" w:rsidP="00F410C4">
    <w:pPr>
      <w:pStyle w:val="Footer"/>
      <w:rPr>
        <w:highlight w:val="yellow"/>
      </w:rPr>
    </w:pPr>
  </w:p>
  <w:p w:rsidR="00B05FCB" w:rsidRDefault="00B05FCB" w:rsidP="00F410C4">
    <w:pPr>
      <w:pStyle w:val="Footer"/>
    </w:pPr>
    <w:r>
      <w:t>Zheng, Busi et al.</w:t>
    </w:r>
    <w:r>
      <w:tab/>
      <w:t xml:space="preserve">Expires </w:t>
    </w:r>
    <w:r w:rsidR="00AD33D1">
      <w:fldChar w:fldCharType="begin"/>
    </w:r>
    <w:r>
      <w:instrText xml:space="preserve"> IF </w:instrText>
    </w:r>
    <w:fldSimple w:instr=" SAVEDATE  \@ &quot;M&quot; \* MERGEFORMAT ">
      <w:r w:rsidR="00AE0DA6">
        <w:rPr>
          <w:noProof/>
        </w:rPr>
        <w:instrText>10</w:instrText>
      </w:r>
    </w:fldSimple>
    <w:r>
      <w:instrText xml:space="preserve"> = 1 July </w:instrText>
    </w:r>
    <w:r w:rsidR="00AD33D1">
      <w:fldChar w:fldCharType="begin"/>
    </w:r>
    <w:r>
      <w:instrText xml:space="preserve"> IF </w:instrText>
    </w:r>
    <w:fldSimple w:instr=" SAVEDATE \@ &quot;M&quot; \* MERGEFORMAT \* MERGEFORMAT ">
      <w:r w:rsidR="00AE0DA6">
        <w:rPr>
          <w:noProof/>
        </w:rPr>
        <w:instrText>10</w:instrText>
      </w:r>
    </w:fldSimple>
    <w:r>
      <w:instrText xml:space="preserve"> = 2 August </w:instrText>
    </w:r>
    <w:r w:rsidR="00AD33D1">
      <w:fldChar w:fldCharType="begin"/>
    </w:r>
    <w:r>
      <w:instrText xml:space="preserve"> IF </w:instrText>
    </w:r>
    <w:fldSimple w:instr=" SAVEDATE \@ &quot;M&quot; \* MERGEFORMAT ">
      <w:r w:rsidR="00AE0DA6">
        <w:rPr>
          <w:noProof/>
        </w:rPr>
        <w:instrText>10</w:instrText>
      </w:r>
    </w:fldSimple>
    <w:r>
      <w:instrText xml:space="preserve"> = 3 September </w:instrText>
    </w:r>
    <w:r w:rsidR="00AD33D1">
      <w:fldChar w:fldCharType="begin"/>
    </w:r>
    <w:r>
      <w:instrText xml:space="preserve"> IF </w:instrText>
    </w:r>
    <w:fldSimple w:instr=" SAVEDATE \@ &quot;M&quot; \* MERGEFORMAT ">
      <w:r w:rsidR="00AE0DA6">
        <w:rPr>
          <w:noProof/>
        </w:rPr>
        <w:instrText>10</w:instrText>
      </w:r>
    </w:fldSimple>
    <w:r>
      <w:instrText xml:space="preserve"> = 4 October </w:instrText>
    </w:r>
    <w:r w:rsidR="00AD33D1">
      <w:fldChar w:fldCharType="begin"/>
    </w:r>
    <w:r>
      <w:instrText xml:space="preserve"> IF </w:instrText>
    </w:r>
    <w:fldSimple w:instr=" SAVEDATE \@ &quot;M&quot; \* MERGEFORMAT ">
      <w:r w:rsidR="00AE0DA6">
        <w:rPr>
          <w:noProof/>
        </w:rPr>
        <w:instrText>10</w:instrText>
      </w:r>
    </w:fldSimple>
    <w:r>
      <w:instrText xml:space="preserve"> = 5 November </w:instrText>
    </w:r>
    <w:r w:rsidR="00AD33D1">
      <w:fldChar w:fldCharType="begin"/>
    </w:r>
    <w:r>
      <w:instrText xml:space="preserve"> IF </w:instrText>
    </w:r>
    <w:fldSimple w:instr=" SAVEDATE \@ &quot;M&quot; \* MERGEFORMAT ">
      <w:r w:rsidR="00AE0DA6">
        <w:rPr>
          <w:noProof/>
        </w:rPr>
        <w:instrText>10</w:instrText>
      </w:r>
    </w:fldSimple>
    <w:r>
      <w:instrText xml:space="preserve"> = 6 December </w:instrText>
    </w:r>
    <w:r w:rsidR="00AD33D1">
      <w:fldChar w:fldCharType="begin"/>
    </w:r>
    <w:r>
      <w:instrText xml:space="preserve"> IF </w:instrText>
    </w:r>
    <w:fldSimple w:instr=" SAVEDATE \@ &quot;M&quot; \* MERGEFORMAT ">
      <w:r w:rsidR="00AE0DA6">
        <w:rPr>
          <w:noProof/>
        </w:rPr>
        <w:instrText>10</w:instrText>
      </w:r>
    </w:fldSimple>
    <w:r>
      <w:instrText xml:space="preserve"> = 7 January </w:instrText>
    </w:r>
    <w:r w:rsidR="00AD33D1">
      <w:fldChar w:fldCharType="begin"/>
    </w:r>
    <w:r>
      <w:instrText xml:space="preserve"> IF </w:instrText>
    </w:r>
    <w:fldSimple w:instr=" SAVEDATE \@ &quot;M&quot; \* MERGEFORMAT ">
      <w:r w:rsidR="00AE0DA6">
        <w:rPr>
          <w:noProof/>
        </w:rPr>
        <w:instrText>10</w:instrText>
      </w:r>
    </w:fldSimple>
    <w:r>
      <w:instrText xml:space="preserve"> = 8 February </w:instrText>
    </w:r>
    <w:r w:rsidR="00AD33D1">
      <w:fldChar w:fldCharType="begin"/>
    </w:r>
    <w:r>
      <w:instrText xml:space="preserve"> IF </w:instrText>
    </w:r>
    <w:fldSimple w:instr=" SAVEDATE \@ &quot;M&quot; \* MERGEFORMAT ">
      <w:r w:rsidR="00AE0DA6">
        <w:rPr>
          <w:noProof/>
        </w:rPr>
        <w:instrText>10</w:instrText>
      </w:r>
    </w:fldSimple>
    <w:r>
      <w:instrText xml:space="preserve"> = 9 March </w:instrText>
    </w:r>
    <w:r w:rsidR="00AD33D1">
      <w:fldChar w:fldCharType="begin"/>
    </w:r>
    <w:r>
      <w:instrText xml:space="preserve"> IF </w:instrText>
    </w:r>
    <w:fldSimple w:instr=" SAVEDATE \@ &quot;M&quot; \* MERGEFORMAT ">
      <w:r w:rsidR="00AE0DA6">
        <w:rPr>
          <w:noProof/>
        </w:rPr>
        <w:instrText>10</w:instrText>
      </w:r>
    </w:fldSimple>
    <w:r>
      <w:instrText xml:space="preserve"> = 10 April </w:instrText>
    </w:r>
    <w:r w:rsidR="00AD33D1">
      <w:fldChar w:fldCharType="begin"/>
    </w:r>
    <w:r>
      <w:instrText xml:space="preserve"> IF </w:instrText>
    </w:r>
    <w:fldSimple w:instr=" SAVEDATE \@ &quot;M&quot; \* MERGEFORMAT ">
      <w:r>
        <w:rPr>
          <w:noProof/>
        </w:rPr>
        <w:instrText>0</w:instrText>
      </w:r>
    </w:fldSimple>
    <w:r>
      <w:instrText xml:space="preserve"> = 11 May </w:instrText>
    </w:r>
    <w:r w:rsidR="00AD33D1">
      <w:fldChar w:fldCharType="begin"/>
    </w:r>
    <w:r>
      <w:instrText xml:space="preserve"> IF </w:instrText>
    </w:r>
    <w:fldSimple w:instr=" SAVEDATE \@ &quot;M&quot; \* MERGEFORMAT ">
      <w:r>
        <w:rPr>
          <w:noProof/>
        </w:rPr>
        <w:instrText>0</w:instrText>
      </w:r>
    </w:fldSimple>
    <w:r>
      <w:instrText xml:space="preserve"> = 12 June "Fail" \* MERGEFORMAT </w:instrText>
    </w:r>
    <w:r w:rsidR="00AD33D1">
      <w:fldChar w:fldCharType="separate"/>
    </w:r>
    <w:r>
      <w:rPr>
        <w:noProof/>
      </w:rPr>
      <w:instrText>Fail</w:instrText>
    </w:r>
    <w:r w:rsidR="00AD33D1">
      <w:fldChar w:fldCharType="end"/>
    </w:r>
    <w:r>
      <w:instrText xml:space="preserve"> \* MERGEFORMAT </w:instrText>
    </w:r>
    <w:r w:rsidR="00AD33D1">
      <w:fldChar w:fldCharType="separate"/>
    </w:r>
    <w:r>
      <w:rPr>
        <w:noProof/>
      </w:rPr>
      <w:instrText>Fail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t>April</w:t>
    </w:r>
    <w:r w:rsidR="00AD33D1">
      <w:fldChar w:fldCharType="end"/>
    </w:r>
    <w:r>
      <w:t xml:space="preserve"> </w:t>
    </w:r>
    <w:fldSimple w:instr=" SAVEDATE  \@ &quot;d,&quot; ">
      <w:ins w:id="321" w:author="Italo Busi" w:date="2017-10-30T15:31:00Z">
        <w:r w:rsidR="00AE0DA6">
          <w:rPr>
            <w:noProof/>
          </w:rPr>
          <w:t>27,</w:t>
        </w:r>
      </w:ins>
      <w:del w:id="322" w:author="Italo Busi" w:date="2017-10-26T09:42:00Z">
        <w:r w:rsidDel="00A21DE7">
          <w:rPr>
            <w:noProof/>
          </w:rPr>
          <w:delText>12,</w:delText>
        </w:r>
      </w:del>
    </w:fldSimple>
    <w:r w:rsidRPr="00052D45">
      <w:t xml:space="preserve"> </w:t>
    </w:r>
    <w:r w:rsidR="00AD33D1">
      <w:fldChar w:fldCharType="begin"/>
    </w:r>
    <w:r>
      <w:instrText xml:space="preserve"> IF </w:instrText>
    </w:r>
    <w:fldSimple w:instr=" SAVEDATE \@ &quot;M&quot; \* MERGEFORMAT ">
      <w:r w:rsidR="00AE0DA6">
        <w:rPr>
          <w:noProof/>
        </w:rPr>
        <w:instrText>10</w:instrText>
      </w:r>
    </w:fldSimple>
    <w:r>
      <w:instrText xml:space="preserve"> &lt; 7 </w:instrText>
    </w:r>
    <w:fldSimple w:instr=" SAVEDATE \@ &quot;YYYY&quot; \* MERGEFORMAT ">
      <w:r>
        <w:rPr>
          <w:noProof/>
        </w:rPr>
        <w:instrText>2017</w:instrText>
      </w:r>
    </w:fldSimple>
    <w:r>
      <w:instrText xml:space="preserve"> </w:instrText>
    </w:r>
    <w:r w:rsidR="00AD33D1">
      <w:fldChar w:fldCharType="begin"/>
    </w:r>
    <w:r>
      <w:instrText xml:space="preserve"> IF </w:instrText>
    </w:r>
    <w:fldSimple w:instr=" SAVEDATE \@ &quot;M&quot; \* MERGEFORMAT ">
      <w:r w:rsidR="00AE0DA6">
        <w:rPr>
          <w:noProof/>
        </w:rPr>
        <w:instrText>10</w:instrText>
      </w:r>
    </w:fldSimple>
    <w:r>
      <w:instrText xml:space="preserve"> &gt; 6 </w:instrText>
    </w:r>
    <w:r w:rsidR="00AD33D1">
      <w:fldChar w:fldCharType="begin"/>
    </w:r>
    <w:r>
      <w:instrText xml:space="preserve"> = </w:instrText>
    </w:r>
    <w:fldSimple w:instr=" SAVEDATE \@ &quot;YYYY&quot; \* MERGEFORMAT ">
      <w:r w:rsidR="00AE0DA6">
        <w:rPr>
          <w:noProof/>
        </w:rPr>
        <w:instrText>2017</w:instrText>
      </w:r>
    </w:fldSimple>
    <w:r>
      <w:instrText xml:space="preserve"> + 1 \* MERGEFORMAT </w:instrText>
    </w:r>
    <w:r w:rsidR="00AD33D1">
      <w:fldChar w:fldCharType="separate"/>
    </w:r>
    <w:r w:rsidR="00AE0DA6">
      <w:rPr>
        <w:noProof/>
      </w:rPr>
      <w:instrText>2018</w:instrText>
    </w:r>
    <w:r w:rsidR="00AD33D1">
      <w:fldChar w:fldCharType="end"/>
    </w:r>
    <w:r>
      <w:instrText xml:space="preserve"> "Fail" \* MERGEFORMAT  \* MERGEFORMAT </w:instrText>
    </w:r>
    <w:r w:rsidR="00AD33D1">
      <w:fldChar w:fldCharType="separate"/>
    </w:r>
    <w:r w:rsidR="00AE0DA6">
      <w:rPr>
        <w:noProof/>
      </w:rPr>
      <w:instrText>2018</w:instrText>
    </w:r>
    <w:r w:rsidR="00AD33D1">
      <w:fldChar w:fldCharType="end"/>
    </w:r>
    <w:r>
      <w:instrText xml:space="preserve"> \* MERGEFORMAT </w:instrText>
    </w:r>
    <w:r w:rsidR="00AD33D1">
      <w:fldChar w:fldCharType="separate"/>
    </w:r>
    <w:r w:rsidR="00AE0DA6">
      <w:rPr>
        <w:noProof/>
      </w:rPr>
      <w:t>2018</w:t>
    </w:r>
    <w:r w:rsidR="00AD33D1">
      <w:fldChar w:fldCharType="end"/>
    </w:r>
    <w:r>
      <w:tab/>
      <w:t xml:space="preserve">[Page </w:t>
    </w:r>
    <w:fldSimple w:instr=" PAGE ">
      <w:r w:rsidR="00AE0DA6">
        <w:rPr>
          <w:noProof/>
        </w:rPr>
        <w:t>1</w:t>
      </w:r>
    </w:fldSimple>
    <w:r>
      <w:t>]</w:t>
    </w:r>
  </w:p>
  <w:p w:rsidR="00B05FCB" w:rsidRDefault="00B05FCB"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7AB" w:rsidRDefault="000527AB">
      <w:r>
        <w:separator/>
      </w:r>
    </w:p>
  </w:footnote>
  <w:footnote w:type="continuationSeparator" w:id="0">
    <w:p w:rsidR="000527AB" w:rsidRDefault="000527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Header"/>
    </w:pPr>
    <w:r>
      <w:rPr>
        <w:lang w:eastAsia="ko-KR"/>
      </w:rPr>
      <w:t>Internet-Draft</w:t>
    </w:r>
    <w:r>
      <w:rPr>
        <w:rFonts w:cs="Times New Roman"/>
        <w:lang w:eastAsia="ko-KR"/>
      </w:rPr>
      <w:tab/>
    </w:r>
    <w:r>
      <w:rPr>
        <w:lang w:eastAsia="ko-KR"/>
      </w:rPr>
      <w:t xml:space="preserve">T-NBI Use Case 3 Analysis </w:t>
    </w:r>
    <w:r>
      <w:rPr>
        <w:lang w:eastAsia="ko-KR"/>
      </w:rPr>
      <w:tab/>
    </w:r>
    <w:fldSimple w:instr=" SAVEDATE \@ &quot;MMMM yyyy&quot; \* MERGEFORMAT ">
      <w:r w:rsidR="00AE0DA6">
        <w:rPr>
          <w:noProof/>
        </w:rPr>
        <w:t>October 2017</w:t>
      </w:r>
    </w:fldSimple>
  </w:p>
  <w:p w:rsidR="00B05FCB" w:rsidRDefault="00B05FCB"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Header"/>
      <w:rPr>
        <w:highlight w:val="yellow"/>
      </w:rPr>
    </w:pPr>
  </w:p>
  <w:p w:rsidR="00B05FCB" w:rsidRDefault="00B05FCB" w:rsidP="00F410C4">
    <w:pPr>
      <w:pStyle w:val="Header"/>
      <w:rPr>
        <w:highlight w:val="yellow"/>
      </w:rPr>
    </w:pPr>
  </w:p>
  <w:p w:rsidR="00B05FCB" w:rsidRDefault="00B05FCB" w:rsidP="00F410C4">
    <w:pPr>
      <w:pStyle w:val="Header"/>
    </w:pPr>
    <w:r w:rsidRPr="002A1EE9">
      <w:t>CCAMP Working Group</w:t>
    </w:r>
    <w:r>
      <w:tab/>
    </w:r>
    <w:r w:rsidRPr="00F410C4">
      <w:tab/>
    </w:r>
    <w:proofErr w:type="spellStart"/>
    <w:r>
      <w:t>Haomian</w:t>
    </w:r>
    <w:proofErr w:type="spellEnd"/>
    <w:r>
      <w:t xml:space="preserve"> Zheng</w:t>
    </w:r>
  </w:p>
  <w:p w:rsidR="00B05FCB" w:rsidRDefault="00B05FCB" w:rsidP="00F410C4">
    <w:pPr>
      <w:pStyle w:val="Header"/>
    </w:pPr>
    <w:r>
      <w:t>Internet Draft</w:t>
    </w:r>
    <w:r>
      <w:tab/>
    </w:r>
    <w:r w:rsidRPr="00F410C4">
      <w:tab/>
    </w:r>
    <w:r>
      <w:t xml:space="preserve"> Italo Busi</w:t>
    </w:r>
  </w:p>
  <w:p w:rsidR="00B05FCB" w:rsidRDefault="00B05FCB" w:rsidP="00F410C4">
    <w:pPr>
      <w:pStyle w:val="Header"/>
    </w:pPr>
    <w:r>
      <w:t xml:space="preserve">Intended status: </w:t>
    </w:r>
    <w:r w:rsidRPr="00F03232">
      <w:t>Informational</w:t>
    </w:r>
    <w:r>
      <w:tab/>
    </w:r>
    <w:r w:rsidRPr="00F410C4">
      <w:tab/>
    </w:r>
    <w:r>
      <w:t xml:space="preserve">             Huawei</w:t>
    </w:r>
  </w:p>
  <w:p w:rsidR="00B05FCB" w:rsidRDefault="00B05FCB" w:rsidP="00C23B12">
    <w:pPr>
      <w:pStyle w:val="Header"/>
      <w:jc w:val="right"/>
    </w:pPr>
    <w:r>
      <w:tab/>
    </w:r>
    <w:r w:rsidRPr="00F410C4">
      <w:tab/>
    </w:r>
    <w:r>
      <w:t xml:space="preserve"> </w:t>
    </w:r>
    <w:proofErr w:type="spellStart"/>
    <w:r>
      <w:t>Yunbin</w:t>
    </w:r>
    <w:proofErr w:type="spellEnd"/>
    <w:r>
      <w:t xml:space="preserve"> Xu</w:t>
    </w:r>
  </w:p>
  <w:p w:rsidR="00B05FCB" w:rsidRDefault="00B05FCB" w:rsidP="00C23B12">
    <w:pPr>
      <w:pStyle w:val="Header"/>
      <w:jc w:val="right"/>
    </w:pPr>
    <w:r>
      <w:t>CAICT</w:t>
    </w:r>
  </w:p>
  <w:p w:rsidR="00B05FCB" w:rsidRDefault="00B05FCB" w:rsidP="00C23B12">
    <w:pPr>
      <w:pStyle w:val="Header"/>
      <w:jc w:val="right"/>
    </w:pPr>
    <w:r>
      <w:t>Ricard Vilalta</w:t>
    </w:r>
  </w:p>
  <w:p w:rsidR="00B05FCB" w:rsidRDefault="00B05FCB" w:rsidP="00C23B12">
    <w:pPr>
      <w:pStyle w:val="Header"/>
      <w:jc w:val="right"/>
    </w:pPr>
    <w:r>
      <w:t>CTTC</w:t>
    </w:r>
  </w:p>
  <w:p w:rsidR="00B05FCB" w:rsidRDefault="00B05FCB" w:rsidP="007174F5">
    <w:pPr>
      <w:pStyle w:val="Header"/>
    </w:pPr>
    <w:r>
      <w:tab/>
    </w:r>
    <w:r w:rsidRPr="00F410C4">
      <w:tab/>
    </w:r>
  </w:p>
  <w:p w:rsidR="00B05FCB" w:rsidRDefault="00B05FCB" w:rsidP="00F410C4">
    <w:pPr>
      <w:pStyle w:val="Header"/>
    </w:pPr>
    <w:r>
      <w:t xml:space="preserve">Expires: </w:t>
    </w:r>
    <w:r w:rsidR="00AD33D1">
      <w:fldChar w:fldCharType="begin"/>
    </w:r>
    <w:r>
      <w:instrText xml:space="preserve"> IF </w:instrText>
    </w:r>
    <w:fldSimple w:instr=" SAVEDATE  \@ &quot;M&quot; \* MERGEFORMAT ">
      <w:r w:rsidR="00AE0DA6">
        <w:rPr>
          <w:noProof/>
        </w:rPr>
        <w:instrText>10</w:instrText>
      </w:r>
    </w:fldSimple>
    <w:r>
      <w:instrText xml:space="preserve"> = 1 July </w:instrText>
    </w:r>
    <w:r w:rsidR="00AD33D1">
      <w:fldChar w:fldCharType="begin"/>
    </w:r>
    <w:r>
      <w:instrText xml:space="preserve"> IF </w:instrText>
    </w:r>
    <w:fldSimple w:instr=" SAVEDATE \@ &quot;M&quot; \* MERGEFORMAT \* MERGEFORMAT ">
      <w:r w:rsidR="00AE0DA6">
        <w:rPr>
          <w:noProof/>
        </w:rPr>
        <w:instrText>10</w:instrText>
      </w:r>
    </w:fldSimple>
    <w:r>
      <w:instrText xml:space="preserve"> = 2 August </w:instrText>
    </w:r>
    <w:r w:rsidR="00AD33D1">
      <w:fldChar w:fldCharType="begin"/>
    </w:r>
    <w:r>
      <w:instrText xml:space="preserve"> IF </w:instrText>
    </w:r>
    <w:fldSimple w:instr=" SAVEDATE \@ &quot;M&quot; \* MERGEFORMAT ">
      <w:r w:rsidR="00AE0DA6">
        <w:rPr>
          <w:noProof/>
        </w:rPr>
        <w:instrText>10</w:instrText>
      </w:r>
    </w:fldSimple>
    <w:r>
      <w:instrText xml:space="preserve"> = 3 September </w:instrText>
    </w:r>
    <w:r w:rsidR="00AD33D1">
      <w:fldChar w:fldCharType="begin"/>
    </w:r>
    <w:r>
      <w:instrText xml:space="preserve"> IF </w:instrText>
    </w:r>
    <w:fldSimple w:instr=" SAVEDATE \@ &quot;M&quot; \* MERGEFORMAT ">
      <w:r w:rsidR="00AE0DA6">
        <w:rPr>
          <w:noProof/>
        </w:rPr>
        <w:instrText>10</w:instrText>
      </w:r>
    </w:fldSimple>
    <w:r>
      <w:instrText xml:space="preserve"> = 4 October </w:instrText>
    </w:r>
    <w:r w:rsidR="00AD33D1">
      <w:fldChar w:fldCharType="begin"/>
    </w:r>
    <w:r>
      <w:instrText xml:space="preserve"> IF </w:instrText>
    </w:r>
    <w:fldSimple w:instr=" SAVEDATE \@ &quot;M&quot; \* MERGEFORMAT ">
      <w:r w:rsidR="00AE0DA6">
        <w:rPr>
          <w:noProof/>
        </w:rPr>
        <w:instrText>10</w:instrText>
      </w:r>
    </w:fldSimple>
    <w:r>
      <w:instrText xml:space="preserve"> = 5 November </w:instrText>
    </w:r>
    <w:r w:rsidR="00AD33D1">
      <w:fldChar w:fldCharType="begin"/>
    </w:r>
    <w:r>
      <w:instrText xml:space="preserve"> IF </w:instrText>
    </w:r>
    <w:fldSimple w:instr=" SAVEDATE \@ &quot;M&quot; \* MERGEFORMAT ">
      <w:r w:rsidR="00AE0DA6">
        <w:rPr>
          <w:noProof/>
        </w:rPr>
        <w:instrText>10</w:instrText>
      </w:r>
    </w:fldSimple>
    <w:r>
      <w:instrText xml:space="preserve"> = 6 December </w:instrText>
    </w:r>
    <w:r w:rsidR="00AD33D1">
      <w:fldChar w:fldCharType="begin"/>
    </w:r>
    <w:r>
      <w:instrText xml:space="preserve"> IF </w:instrText>
    </w:r>
    <w:fldSimple w:instr=" SAVEDATE \@ &quot;M&quot; \* MERGEFORMAT ">
      <w:r w:rsidR="00AE0DA6">
        <w:rPr>
          <w:noProof/>
        </w:rPr>
        <w:instrText>10</w:instrText>
      </w:r>
    </w:fldSimple>
    <w:r>
      <w:instrText xml:space="preserve"> = 7 January </w:instrText>
    </w:r>
    <w:r w:rsidR="00AD33D1">
      <w:fldChar w:fldCharType="begin"/>
    </w:r>
    <w:r>
      <w:instrText xml:space="preserve"> IF </w:instrText>
    </w:r>
    <w:fldSimple w:instr=" SAVEDATE \@ &quot;M&quot; \* MERGEFORMAT ">
      <w:r w:rsidR="00AE0DA6">
        <w:rPr>
          <w:noProof/>
        </w:rPr>
        <w:instrText>10</w:instrText>
      </w:r>
    </w:fldSimple>
    <w:r>
      <w:instrText xml:space="preserve"> = 8 February </w:instrText>
    </w:r>
    <w:r w:rsidR="00AD33D1">
      <w:fldChar w:fldCharType="begin"/>
    </w:r>
    <w:r>
      <w:instrText xml:space="preserve"> IF </w:instrText>
    </w:r>
    <w:fldSimple w:instr=" SAVEDATE \@ &quot;M&quot; \* MERGEFORMAT ">
      <w:r w:rsidR="00AE0DA6">
        <w:rPr>
          <w:noProof/>
        </w:rPr>
        <w:instrText>10</w:instrText>
      </w:r>
    </w:fldSimple>
    <w:r>
      <w:instrText xml:space="preserve"> = 9 March </w:instrText>
    </w:r>
    <w:r w:rsidR="00AD33D1">
      <w:fldChar w:fldCharType="begin"/>
    </w:r>
    <w:r>
      <w:instrText xml:space="preserve"> IF </w:instrText>
    </w:r>
    <w:fldSimple w:instr=" SAVEDATE \@ &quot;M&quot; \* MERGEFORMAT ">
      <w:r w:rsidR="00AE0DA6">
        <w:rPr>
          <w:noProof/>
        </w:rPr>
        <w:instrText>10</w:instrText>
      </w:r>
    </w:fldSimple>
    <w:r>
      <w:instrText xml:space="preserve"> = 10 April </w:instrText>
    </w:r>
    <w:r w:rsidR="00AD33D1">
      <w:fldChar w:fldCharType="begin"/>
    </w:r>
    <w:r>
      <w:instrText xml:space="preserve"> IF </w:instrText>
    </w:r>
    <w:fldSimple w:instr=" SAVEDATE \@ &quot;M&quot; \* MERGEFORMAT ">
      <w:r>
        <w:rPr>
          <w:noProof/>
        </w:rPr>
        <w:instrText>0</w:instrText>
      </w:r>
    </w:fldSimple>
    <w:r>
      <w:instrText xml:space="preserve"> = 11 May </w:instrText>
    </w:r>
    <w:r w:rsidR="00AD33D1">
      <w:fldChar w:fldCharType="begin"/>
    </w:r>
    <w:r>
      <w:instrText xml:space="preserve"> IF </w:instrText>
    </w:r>
    <w:fldSimple w:instr=" SAVEDATE \@ &quot;M&quot; \* MERGEFORMAT ">
      <w:r>
        <w:rPr>
          <w:noProof/>
        </w:rPr>
        <w:instrText>0</w:instrText>
      </w:r>
    </w:fldSimple>
    <w:r>
      <w:instrText xml:space="preserve"> = 12 June "Fail" \* MERGEFORMAT </w:instrText>
    </w:r>
    <w:r w:rsidR="00AD33D1">
      <w:fldChar w:fldCharType="separate"/>
    </w:r>
    <w:r>
      <w:rPr>
        <w:noProof/>
      </w:rPr>
      <w:instrText>Fail</w:instrText>
    </w:r>
    <w:r w:rsidR="00AD33D1">
      <w:fldChar w:fldCharType="end"/>
    </w:r>
    <w:r>
      <w:instrText xml:space="preserve"> \* MERGEFORMAT </w:instrText>
    </w:r>
    <w:r w:rsidR="00AD33D1">
      <w:fldChar w:fldCharType="separate"/>
    </w:r>
    <w:r>
      <w:rPr>
        <w:noProof/>
      </w:rPr>
      <w:instrText>Fail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instrText>April</w:instrText>
    </w:r>
    <w:r w:rsidR="00AD33D1">
      <w:fldChar w:fldCharType="end"/>
    </w:r>
    <w:r>
      <w:instrText xml:space="preserve"> \* MERGEFORMAT </w:instrText>
    </w:r>
    <w:r w:rsidR="00AD33D1">
      <w:fldChar w:fldCharType="separate"/>
    </w:r>
    <w:r w:rsidR="00AE0DA6">
      <w:rPr>
        <w:noProof/>
      </w:rPr>
      <w:t>April</w:t>
    </w:r>
    <w:r w:rsidR="00AD33D1">
      <w:fldChar w:fldCharType="end"/>
    </w:r>
    <w:r>
      <w:t xml:space="preserve"> </w:t>
    </w:r>
    <w:r w:rsidR="00AD33D1">
      <w:fldChar w:fldCharType="begin"/>
    </w:r>
    <w:r>
      <w:instrText xml:space="preserve"> IF </w:instrText>
    </w:r>
    <w:fldSimple w:instr=" SAVEDATE \@ &quot;M&quot; \* MERGEFORMAT ">
      <w:r w:rsidR="00AE0DA6">
        <w:rPr>
          <w:noProof/>
        </w:rPr>
        <w:instrText>10</w:instrText>
      </w:r>
    </w:fldSimple>
    <w:r>
      <w:instrText xml:space="preserve"> &lt; 7 </w:instrText>
    </w:r>
    <w:fldSimple w:instr=" SAVEDATE \@ &quot;YYYY&quot; \* MERGEFORMAT ">
      <w:r>
        <w:rPr>
          <w:noProof/>
        </w:rPr>
        <w:instrText>2017</w:instrText>
      </w:r>
    </w:fldSimple>
    <w:r>
      <w:instrText xml:space="preserve"> </w:instrText>
    </w:r>
    <w:r w:rsidR="00AD33D1">
      <w:fldChar w:fldCharType="begin"/>
    </w:r>
    <w:r>
      <w:instrText xml:space="preserve"> IF </w:instrText>
    </w:r>
    <w:fldSimple w:instr=" SAVEDATE \@ &quot;M&quot; \* MERGEFORMAT ">
      <w:r w:rsidR="00AE0DA6">
        <w:rPr>
          <w:noProof/>
        </w:rPr>
        <w:instrText>10</w:instrText>
      </w:r>
    </w:fldSimple>
    <w:r>
      <w:instrText xml:space="preserve"> &gt; 6 </w:instrText>
    </w:r>
    <w:r w:rsidR="00AD33D1">
      <w:fldChar w:fldCharType="begin"/>
    </w:r>
    <w:r>
      <w:instrText xml:space="preserve"> = </w:instrText>
    </w:r>
    <w:fldSimple w:instr=" SAVEDATE \@ &quot;YYYY&quot; \* MERGEFORMAT ">
      <w:r w:rsidR="00AE0DA6">
        <w:rPr>
          <w:noProof/>
        </w:rPr>
        <w:instrText>2017</w:instrText>
      </w:r>
    </w:fldSimple>
    <w:r>
      <w:instrText xml:space="preserve"> + 1 \* MERGEFORMAT </w:instrText>
    </w:r>
    <w:r w:rsidR="00AD33D1">
      <w:fldChar w:fldCharType="separate"/>
    </w:r>
    <w:r w:rsidR="00AE0DA6">
      <w:rPr>
        <w:noProof/>
      </w:rPr>
      <w:instrText>2018</w:instrText>
    </w:r>
    <w:r w:rsidR="00AD33D1">
      <w:fldChar w:fldCharType="end"/>
    </w:r>
    <w:r>
      <w:instrText xml:space="preserve"> "Fail" \* MERGEFORMAT  \* MERGEFORMAT </w:instrText>
    </w:r>
    <w:r w:rsidR="00AD33D1">
      <w:fldChar w:fldCharType="separate"/>
    </w:r>
    <w:r w:rsidR="00AE0DA6">
      <w:rPr>
        <w:noProof/>
      </w:rPr>
      <w:instrText>2018</w:instrText>
    </w:r>
    <w:r w:rsidR="00AD33D1">
      <w:fldChar w:fldCharType="end"/>
    </w:r>
    <w:r>
      <w:instrText xml:space="preserve"> \* MERGEFORMAT </w:instrText>
    </w:r>
    <w:r w:rsidR="00AD33D1">
      <w:fldChar w:fldCharType="separate"/>
    </w:r>
    <w:r w:rsidR="00AE0DA6">
      <w:rPr>
        <w:noProof/>
      </w:rPr>
      <w:t>2018</w:t>
    </w:r>
    <w:r w:rsidR="00AD33D1">
      <w:fldChar w:fldCharType="end"/>
    </w:r>
    <w:r>
      <w:tab/>
    </w:r>
    <w:r>
      <w:tab/>
    </w:r>
    <w:fldSimple w:instr=" SAVEDATE  \@ &quot;MMMM d, yyyy&quot; ">
      <w:ins w:id="319" w:author="Italo Busi" w:date="2017-10-30T15:31:00Z">
        <w:r w:rsidR="00AE0DA6">
          <w:rPr>
            <w:noProof/>
          </w:rPr>
          <w:t>October 27, 2017</w:t>
        </w:r>
      </w:ins>
      <w:del w:id="320" w:author="Italo Busi" w:date="2017-10-26T09:42:00Z">
        <w:r w:rsidDel="00A21DE7">
          <w:rPr>
            <w:noProof/>
          </w:rPr>
          <w:delText>October 12, 2017</w:delText>
        </w:r>
      </w:del>
    </w:fldSimple>
  </w:p>
  <w:p w:rsidR="00B05FCB" w:rsidRDefault="00B05FCB" w:rsidP="00F410C4">
    <w:pPr>
      <w:pStyle w:val="Header"/>
    </w:pPr>
    <w:r>
      <w:tab/>
    </w:r>
  </w:p>
  <w:p w:rsidR="00B05FCB" w:rsidRDefault="00B05FCB"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100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28"/>
  </w:num>
  <w:num w:numId="36">
    <w:abstractNumId w:val="15"/>
  </w:num>
  <w:num w:numId="37">
    <w:abstractNumId w:val="15"/>
  </w:num>
  <w:num w:numId="38">
    <w:abstractNumId w:val="16"/>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num>
  <w:num w:numId="41">
    <w:abstractNumId w:val="15"/>
    <w:lvlOverride w:ilvl="0">
      <w:startOverride w:val="1"/>
    </w:lvlOverride>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haomian">
    <w15:presenceInfo w15:providerId="AD" w15:userId="S-1-5-21-147214757-305610072-1517763936-186165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trackRevisions/>
  <w:defaultTabStop w:val="720"/>
  <w:doNotHyphenateCaps/>
  <w:characterSpacingControl w:val="doNotCompress"/>
  <w:hdrShapeDefaults>
    <o:shapedefaults v:ext="edit" spidmax="22530"/>
  </w:hdrShapeDefaults>
  <w:footnotePr>
    <w:footnote w:id="-1"/>
    <w:footnote w:id="0"/>
  </w:footnotePr>
  <w:endnotePr>
    <w:endnote w:id="-1"/>
    <w:endnote w:id="0"/>
  </w:endnotePr>
  <w:compat>
    <w:useFELayout/>
  </w:compat>
  <w:rsids>
    <w:rsidRoot w:val="00DA3B17"/>
    <w:rsid w:val="000017CE"/>
    <w:rsid w:val="00002F00"/>
    <w:rsid w:val="00013C75"/>
    <w:rsid w:val="0001519F"/>
    <w:rsid w:val="00042ACC"/>
    <w:rsid w:val="000440BE"/>
    <w:rsid w:val="000445CC"/>
    <w:rsid w:val="00045A33"/>
    <w:rsid w:val="000527AB"/>
    <w:rsid w:val="00052D45"/>
    <w:rsid w:val="00055923"/>
    <w:rsid w:val="000566F5"/>
    <w:rsid w:val="0005789E"/>
    <w:rsid w:val="00061E5D"/>
    <w:rsid w:val="000657DC"/>
    <w:rsid w:val="000703B5"/>
    <w:rsid w:val="00071B18"/>
    <w:rsid w:val="00072E31"/>
    <w:rsid w:val="0007328A"/>
    <w:rsid w:val="00073B3B"/>
    <w:rsid w:val="0007656C"/>
    <w:rsid w:val="00081799"/>
    <w:rsid w:val="000821C3"/>
    <w:rsid w:val="000840A4"/>
    <w:rsid w:val="000936DF"/>
    <w:rsid w:val="00093D38"/>
    <w:rsid w:val="000A0F17"/>
    <w:rsid w:val="000B1845"/>
    <w:rsid w:val="000D1730"/>
    <w:rsid w:val="000D2E68"/>
    <w:rsid w:val="000E2C73"/>
    <w:rsid w:val="000F2D89"/>
    <w:rsid w:val="00100BDA"/>
    <w:rsid w:val="001024B5"/>
    <w:rsid w:val="0010341A"/>
    <w:rsid w:val="0010357E"/>
    <w:rsid w:val="0010654D"/>
    <w:rsid w:val="00121CE7"/>
    <w:rsid w:val="00135F4C"/>
    <w:rsid w:val="00136E1E"/>
    <w:rsid w:val="001418C8"/>
    <w:rsid w:val="00145EA7"/>
    <w:rsid w:val="00146E66"/>
    <w:rsid w:val="00147470"/>
    <w:rsid w:val="00155BE7"/>
    <w:rsid w:val="00156C7B"/>
    <w:rsid w:val="00160DC6"/>
    <w:rsid w:val="0018134A"/>
    <w:rsid w:val="00194571"/>
    <w:rsid w:val="0019497B"/>
    <w:rsid w:val="001A1DD1"/>
    <w:rsid w:val="001A2E7E"/>
    <w:rsid w:val="001A3789"/>
    <w:rsid w:val="001A48EF"/>
    <w:rsid w:val="001B5FDB"/>
    <w:rsid w:val="001C56D0"/>
    <w:rsid w:val="001C6235"/>
    <w:rsid w:val="001D01F2"/>
    <w:rsid w:val="001D3A8D"/>
    <w:rsid w:val="001D4EF1"/>
    <w:rsid w:val="001D6AB1"/>
    <w:rsid w:val="001E2222"/>
    <w:rsid w:val="001E3DE1"/>
    <w:rsid w:val="001E3E79"/>
    <w:rsid w:val="001E489A"/>
    <w:rsid w:val="001E753C"/>
    <w:rsid w:val="001F394B"/>
    <w:rsid w:val="001F50EC"/>
    <w:rsid w:val="001F6550"/>
    <w:rsid w:val="00207E7B"/>
    <w:rsid w:val="002126B5"/>
    <w:rsid w:val="00212B69"/>
    <w:rsid w:val="00221738"/>
    <w:rsid w:val="002263B7"/>
    <w:rsid w:val="002264FB"/>
    <w:rsid w:val="002344D0"/>
    <w:rsid w:val="00234834"/>
    <w:rsid w:val="00237595"/>
    <w:rsid w:val="00237697"/>
    <w:rsid w:val="00240916"/>
    <w:rsid w:val="00243BB7"/>
    <w:rsid w:val="00251DEB"/>
    <w:rsid w:val="00254FD6"/>
    <w:rsid w:val="002575A8"/>
    <w:rsid w:val="00260298"/>
    <w:rsid w:val="00275C44"/>
    <w:rsid w:val="0027759C"/>
    <w:rsid w:val="002811C5"/>
    <w:rsid w:val="00291216"/>
    <w:rsid w:val="002917BD"/>
    <w:rsid w:val="00292FD5"/>
    <w:rsid w:val="002A707B"/>
    <w:rsid w:val="002B1977"/>
    <w:rsid w:val="002B6872"/>
    <w:rsid w:val="002C1F42"/>
    <w:rsid w:val="002C29C3"/>
    <w:rsid w:val="002C6C4E"/>
    <w:rsid w:val="002D2F11"/>
    <w:rsid w:val="002D6B5F"/>
    <w:rsid w:val="002E0996"/>
    <w:rsid w:val="002E1F5F"/>
    <w:rsid w:val="002E2943"/>
    <w:rsid w:val="002E41B0"/>
    <w:rsid w:val="002E5DA5"/>
    <w:rsid w:val="002F361B"/>
    <w:rsid w:val="002F6754"/>
    <w:rsid w:val="003005C1"/>
    <w:rsid w:val="0030239C"/>
    <w:rsid w:val="00305B15"/>
    <w:rsid w:val="003140A4"/>
    <w:rsid w:val="00316413"/>
    <w:rsid w:val="00316AC2"/>
    <w:rsid w:val="00322A50"/>
    <w:rsid w:val="00330A6E"/>
    <w:rsid w:val="003325F9"/>
    <w:rsid w:val="003349FE"/>
    <w:rsid w:val="00334C43"/>
    <w:rsid w:val="00341FFA"/>
    <w:rsid w:val="00342A68"/>
    <w:rsid w:val="00344BF6"/>
    <w:rsid w:val="00345474"/>
    <w:rsid w:val="00350322"/>
    <w:rsid w:val="00357EC0"/>
    <w:rsid w:val="00364225"/>
    <w:rsid w:val="003749F5"/>
    <w:rsid w:val="003755C4"/>
    <w:rsid w:val="003818EA"/>
    <w:rsid w:val="00396CDC"/>
    <w:rsid w:val="003A1329"/>
    <w:rsid w:val="003A67A4"/>
    <w:rsid w:val="003B156D"/>
    <w:rsid w:val="003B3D19"/>
    <w:rsid w:val="003B5139"/>
    <w:rsid w:val="003C429A"/>
    <w:rsid w:val="003C6C22"/>
    <w:rsid w:val="003C6D0C"/>
    <w:rsid w:val="003C7575"/>
    <w:rsid w:val="003D14C8"/>
    <w:rsid w:val="003E115B"/>
    <w:rsid w:val="003E3B75"/>
    <w:rsid w:val="003F221C"/>
    <w:rsid w:val="003F7DA5"/>
    <w:rsid w:val="004035EE"/>
    <w:rsid w:val="00405B00"/>
    <w:rsid w:val="00410ABC"/>
    <w:rsid w:val="00417342"/>
    <w:rsid w:val="00422684"/>
    <w:rsid w:val="004243AE"/>
    <w:rsid w:val="00424BF4"/>
    <w:rsid w:val="00426A67"/>
    <w:rsid w:val="004359FC"/>
    <w:rsid w:val="00444B78"/>
    <w:rsid w:val="00445854"/>
    <w:rsid w:val="004538BC"/>
    <w:rsid w:val="004538EF"/>
    <w:rsid w:val="004546DB"/>
    <w:rsid w:val="004645E0"/>
    <w:rsid w:val="00466650"/>
    <w:rsid w:val="0047026F"/>
    <w:rsid w:val="00470E8D"/>
    <w:rsid w:val="00471C8B"/>
    <w:rsid w:val="00474CC3"/>
    <w:rsid w:val="0048240F"/>
    <w:rsid w:val="0049361C"/>
    <w:rsid w:val="00496F32"/>
    <w:rsid w:val="004A05E3"/>
    <w:rsid w:val="004B3DCF"/>
    <w:rsid w:val="004B4A07"/>
    <w:rsid w:val="004B54F1"/>
    <w:rsid w:val="004C4FF1"/>
    <w:rsid w:val="004C76D6"/>
    <w:rsid w:val="004D7EBB"/>
    <w:rsid w:val="004E25F7"/>
    <w:rsid w:val="004F02F6"/>
    <w:rsid w:val="004F73D6"/>
    <w:rsid w:val="005010FF"/>
    <w:rsid w:val="00507F7D"/>
    <w:rsid w:val="00507FD8"/>
    <w:rsid w:val="00511103"/>
    <w:rsid w:val="005131E8"/>
    <w:rsid w:val="00514A3B"/>
    <w:rsid w:val="005242CA"/>
    <w:rsid w:val="0052735F"/>
    <w:rsid w:val="00537257"/>
    <w:rsid w:val="005613B7"/>
    <w:rsid w:val="00564AA2"/>
    <w:rsid w:val="00566FEB"/>
    <w:rsid w:val="005717C2"/>
    <w:rsid w:val="00581197"/>
    <w:rsid w:val="00581409"/>
    <w:rsid w:val="00583764"/>
    <w:rsid w:val="00597ACE"/>
    <w:rsid w:val="005A26C2"/>
    <w:rsid w:val="005B1400"/>
    <w:rsid w:val="005B57D1"/>
    <w:rsid w:val="005C03FF"/>
    <w:rsid w:val="005E13F3"/>
    <w:rsid w:val="005E4EEA"/>
    <w:rsid w:val="005F1D39"/>
    <w:rsid w:val="00605243"/>
    <w:rsid w:val="006148C6"/>
    <w:rsid w:val="00627036"/>
    <w:rsid w:val="0063107B"/>
    <w:rsid w:val="0063752C"/>
    <w:rsid w:val="00642655"/>
    <w:rsid w:val="006472B9"/>
    <w:rsid w:val="00657594"/>
    <w:rsid w:val="00661495"/>
    <w:rsid w:val="006677A8"/>
    <w:rsid w:val="00683FBF"/>
    <w:rsid w:val="00696527"/>
    <w:rsid w:val="006A1998"/>
    <w:rsid w:val="006A74C7"/>
    <w:rsid w:val="006B2726"/>
    <w:rsid w:val="006B4971"/>
    <w:rsid w:val="006B6551"/>
    <w:rsid w:val="006B6757"/>
    <w:rsid w:val="006C2D4D"/>
    <w:rsid w:val="006C3558"/>
    <w:rsid w:val="006D175D"/>
    <w:rsid w:val="006D5DE5"/>
    <w:rsid w:val="006E1129"/>
    <w:rsid w:val="006E1AC3"/>
    <w:rsid w:val="006E1EE7"/>
    <w:rsid w:val="006E3627"/>
    <w:rsid w:val="006E47D5"/>
    <w:rsid w:val="006E6419"/>
    <w:rsid w:val="006F2D73"/>
    <w:rsid w:val="006F4076"/>
    <w:rsid w:val="006F6F19"/>
    <w:rsid w:val="007124AB"/>
    <w:rsid w:val="00713412"/>
    <w:rsid w:val="00716AD4"/>
    <w:rsid w:val="007174F5"/>
    <w:rsid w:val="0072225C"/>
    <w:rsid w:val="007316EE"/>
    <w:rsid w:val="007442C3"/>
    <w:rsid w:val="00750C66"/>
    <w:rsid w:val="00750DE3"/>
    <w:rsid w:val="007535B4"/>
    <w:rsid w:val="007537C1"/>
    <w:rsid w:val="00753DF3"/>
    <w:rsid w:val="007543CB"/>
    <w:rsid w:val="00756310"/>
    <w:rsid w:val="00757691"/>
    <w:rsid w:val="00767305"/>
    <w:rsid w:val="00776578"/>
    <w:rsid w:val="00782D41"/>
    <w:rsid w:val="0078490A"/>
    <w:rsid w:val="0079705F"/>
    <w:rsid w:val="007978E9"/>
    <w:rsid w:val="007A01B5"/>
    <w:rsid w:val="007A37D4"/>
    <w:rsid w:val="007A445C"/>
    <w:rsid w:val="007A64CF"/>
    <w:rsid w:val="007D1124"/>
    <w:rsid w:val="007D2F46"/>
    <w:rsid w:val="007D525E"/>
    <w:rsid w:val="007D61D1"/>
    <w:rsid w:val="007E33B0"/>
    <w:rsid w:val="007F7864"/>
    <w:rsid w:val="007F7886"/>
    <w:rsid w:val="007F7DB5"/>
    <w:rsid w:val="00803157"/>
    <w:rsid w:val="00803480"/>
    <w:rsid w:val="00803AE2"/>
    <w:rsid w:val="00804F21"/>
    <w:rsid w:val="00810158"/>
    <w:rsid w:val="008122D3"/>
    <w:rsid w:val="00812F2F"/>
    <w:rsid w:val="0081357B"/>
    <w:rsid w:val="00830704"/>
    <w:rsid w:val="008317BF"/>
    <w:rsid w:val="00834330"/>
    <w:rsid w:val="00850297"/>
    <w:rsid w:val="008543E9"/>
    <w:rsid w:val="00870AAD"/>
    <w:rsid w:val="008715EE"/>
    <w:rsid w:val="0087196F"/>
    <w:rsid w:val="008870EB"/>
    <w:rsid w:val="0089160A"/>
    <w:rsid w:val="00892A1A"/>
    <w:rsid w:val="00894237"/>
    <w:rsid w:val="00897191"/>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77E0"/>
    <w:rsid w:val="00915D0D"/>
    <w:rsid w:val="0091607B"/>
    <w:rsid w:val="00916E62"/>
    <w:rsid w:val="00924B0B"/>
    <w:rsid w:val="00936A66"/>
    <w:rsid w:val="00937E3A"/>
    <w:rsid w:val="009439D8"/>
    <w:rsid w:val="00945E70"/>
    <w:rsid w:val="009473D2"/>
    <w:rsid w:val="00950830"/>
    <w:rsid w:val="009571A5"/>
    <w:rsid w:val="00957A2E"/>
    <w:rsid w:val="00967E52"/>
    <w:rsid w:val="009812A3"/>
    <w:rsid w:val="009876A3"/>
    <w:rsid w:val="00995102"/>
    <w:rsid w:val="009A0EE2"/>
    <w:rsid w:val="009A3F96"/>
    <w:rsid w:val="009B0913"/>
    <w:rsid w:val="009B2A9A"/>
    <w:rsid w:val="009C5F01"/>
    <w:rsid w:val="009C663C"/>
    <w:rsid w:val="009C74AA"/>
    <w:rsid w:val="009D0796"/>
    <w:rsid w:val="009D0BF8"/>
    <w:rsid w:val="009D350A"/>
    <w:rsid w:val="009D50BB"/>
    <w:rsid w:val="009E0865"/>
    <w:rsid w:val="009E6BEB"/>
    <w:rsid w:val="009F077F"/>
    <w:rsid w:val="009F5CD1"/>
    <w:rsid w:val="00A0090F"/>
    <w:rsid w:val="00A03F93"/>
    <w:rsid w:val="00A06E25"/>
    <w:rsid w:val="00A12D65"/>
    <w:rsid w:val="00A152C1"/>
    <w:rsid w:val="00A15E3F"/>
    <w:rsid w:val="00A179ED"/>
    <w:rsid w:val="00A21DE7"/>
    <w:rsid w:val="00A34B93"/>
    <w:rsid w:val="00A352EC"/>
    <w:rsid w:val="00A369F5"/>
    <w:rsid w:val="00A3754E"/>
    <w:rsid w:val="00A41241"/>
    <w:rsid w:val="00A41519"/>
    <w:rsid w:val="00A43372"/>
    <w:rsid w:val="00A454F5"/>
    <w:rsid w:val="00A46ED0"/>
    <w:rsid w:val="00A47C47"/>
    <w:rsid w:val="00A54273"/>
    <w:rsid w:val="00A5738F"/>
    <w:rsid w:val="00A65A11"/>
    <w:rsid w:val="00A73565"/>
    <w:rsid w:val="00A7613F"/>
    <w:rsid w:val="00A8355A"/>
    <w:rsid w:val="00A91C7F"/>
    <w:rsid w:val="00A95721"/>
    <w:rsid w:val="00A960A6"/>
    <w:rsid w:val="00A97022"/>
    <w:rsid w:val="00AA5B72"/>
    <w:rsid w:val="00AA6E08"/>
    <w:rsid w:val="00AC05AE"/>
    <w:rsid w:val="00AC70F7"/>
    <w:rsid w:val="00AD33D1"/>
    <w:rsid w:val="00AD373D"/>
    <w:rsid w:val="00AE009F"/>
    <w:rsid w:val="00AE0541"/>
    <w:rsid w:val="00AE084D"/>
    <w:rsid w:val="00AE0DA6"/>
    <w:rsid w:val="00AE33E0"/>
    <w:rsid w:val="00AF2F1B"/>
    <w:rsid w:val="00AF3B48"/>
    <w:rsid w:val="00B016B1"/>
    <w:rsid w:val="00B01DFE"/>
    <w:rsid w:val="00B05D40"/>
    <w:rsid w:val="00B05FCB"/>
    <w:rsid w:val="00B06B29"/>
    <w:rsid w:val="00B11E11"/>
    <w:rsid w:val="00B2129D"/>
    <w:rsid w:val="00B21B97"/>
    <w:rsid w:val="00B2624A"/>
    <w:rsid w:val="00B3007E"/>
    <w:rsid w:val="00B317B5"/>
    <w:rsid w:val="00B336DE"/>
    <w:rsid w:val="00B35499"/>
    <w:rsid w:val="00B40C03"/>
    <w:rsid w:val="00B46ECB"/>
    <w:rsid w:val="00B51104"/>
    <w:rsid w:val="00B51712"/>
    <w:rsid w:val="00B62498"/>
    <w:rsid w:val="00B6754D"/>
    <w:rsid w:val="00B75941"/>
    <w:rsid w:val="00B7615B"/>
    <w:rsid w:val="00B80711"/>
    <w:rsid w:val="00B83A54"/>
    <w:rsid w:val="00B8519B"/>
    <w:rsid w:val="00B918AD"/>
    <w:rsid w:val="00B93C90"/>
    <w:rsid w:val="00BA26A2"/>
    <w:rsid w:val="00BA469F"/>
    <w:rsid w:val="00BA47FE"/>
    <w:rsid w:val="00BB2E88"/>
    <w:rsid w:val="00BB5A89"/>
    <w:rsid w:val="00BB7353"/>
    <w:rsid w:val="00BB73A8"/>
    <w:rsid w:val="00BB78DD"/>
    <w:rsid w:val="00BC00DB"/>
    <w:rsid w:val="00BC3306"/>
    <w:rsid w:val="00BC3C09"/>
    <w:rsid w:val="00BC73C3"/>
    <w:rsid w:val="00BD6000"/>
    <w:rsid w:val="00BD743C"/>
    <w:rsid w:val="00BE1F88"/>
    <w:rsid w:val="00BE2316"/>
    <w:rsid w:val="00BE53A4"/>
    <w:rsid w:val="00BF29A8"/>
    <w:rsid w:val="00C0023F"/>
    <w:rsid w:val="00C0058B"/>
    <w:rsid w:val="00C00E0A"/>
    <w:rsid w:val="00C030F0"/>
    <w:rsid w:val="00C031EF"/>
    <w:rsid w:val="00C10F8A"/>
    <w:rsid w:val="00C126F8"/>
    <w:rsid w:val="00C14A54"/>
    <w:rsid w:val="00C150E1"/>
    <w:rsid w:val="00C17E38"/>
    <w:rsid w:val="00C23B12"/>
    <w:rsid w:val="00C27F4E"/>
    <w:rsid w:val="00C3117A"/>
    <w:rsid w:val="00C46F76"/>
    <w:rsid w:val="00C57086"/>
    <w:rsid w:val="00C63A15"/>
    <w:rsid w:val="00C65842"/>
    <w:rsid w:val="00C672FD"/>
    <w:rsid w:val="00C70663"/>
    <w:rsid w:val="00C744E6"/>
    <w:rsid w:val="00C8156F"/>
    <w:rsid w:val="00C833F3"/>
    <w:rsid w:val="00C93CE6"/>
    <w:rsid w:val="00C95C21"/>
    <w:rsid w:val="00C963D9"/>
    <w:rsid w:val="00C97092"/>
    <w:rsid w:val="00CA0D5C"/>
    <w:rsid w:val="00CA0E16"/>
    <w:rsid w:val="00CA2FF3"/>
    <w:rsid w:val="00CA6987"/>
    <w:rsid w:val="00CC4069"/>
    <w:rsid w:val="00CC4D0E"/>
    <w:rsid w:val="00CD3FD7"/>
    <w:rsid w:val="00CE0DAB"/>
    <w:rsid w:val="00CE150A"/>
    <w:rsid w:val="00CF0B71"/>
    <w:rsid w:val="00CF3625"/>
    <w:rsid w:val="00CF4E76"/>
    <w:rsid w:val="00CF60A5"/>
    <w:rsid w:val="00CF7C74"/>
    <w:rsid w:val="00D000C6"/>
    <w:rsid w:val="00D127FF"/>
    <w:rsid w:val="00D15777"/>
    <w:rsid w:val="00D2158F"/>
    <w:rsid w:val="00D25E62"/>
    <w:rsid w:val="00D26534"/>
    <w:rsid w:val="00D3128B"/>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28B"/>
    <w:rsid w:val="00DB6399"/>
    <w:rsid w:val="00DB7F67"/>
    <w:rsid w:val="00DC09AA"/>
    <w:rsid w:val="00DC520D"/>
    <w:rsid w:val="00DC5824"/>
    <w:rsid w:val="00DD68D4"/>
    <w:rsid w:val="00DD6E67"/>
    <w:rsid w:val="00DE12AA"/>
    <w:rsid w:val="00DE1EF2"/>
    <w:rsid w:val="00DF7911"/>
    <w:rsid w:val="00E01C9D"/>
    <w:rsid w:val="00E05D4B"/>
    <w:rsid w:val="00E134C8"/>
    <w:rsid w:val="00E16AC5"/>
    <w:rsid w:val="00E254CE"/>
    <w:rsid w:val="00E25F78"/>
    <w:rsid w:val="00E27F52"/>
    <w:rsid w:val="00E326DD"/>
    <w:rsid w:val="00E347B6"/>
    <w:rsid w:val="00E41BC6"/>
    <w:rsid w:val="00E424E7"/>
    <w:rsid w:val="00E42CB0"/>
    <w:rsid w:val="00E452CD"/>
    <w:rsid w:val="00E45D6E"/>
    <w:rsid w:val="00E570FD"/>
    <w:rsid w:val="00E625B2"/>
    <w:rsid w:val="00E62F82"/>
    <w:rsid w:val="00E672EB"/>
    <w:rsid w:val="00E84240"/>
    <w:rsid w:val="00E843A6"/>
    <w:rsid w:val="00E847C3"/>
    <w:rsid w:val="00E85F3E"/>
    <w:rsid w:val="00E863F1"/>
    <w:rsid w:val="00E8657A"/>
    <w:rsid w:val="00E87DEC"/>
    <w:rsid w:val="00E915FE"/>
    <w:rsid w:val="00E96A9C"/>
    <w:rsid w:val="00EA2F61"/>
    <w:rsid w:val="00EA7992"/>
    <w:rsid w:val="00EA7A99"/>
    <w:rsid w:val="00EB308C"/>
    <w:rsid w:val="00EB41EC"/>
    <w:rsid w:val="00EB5975"/>
    <w:rsid w:val="00EB7FCA"/>
    <w:rsid w:val="00EC1110"/>
    <w:rsid w:val="00EC570E"/>
    <w:rsid w:val="00ED2D12"/>
    <w:rsid w:val="00ED3200"/>
    <w:rsid w:val="00EE0401"/>
    <w:rsid w:val="00EE2C82"/>
    <w:rsid w:val="00EE3193"/>
    <w:rsid w:val="00EE3E41"/>
    <w:rsid w:val="00EE6D6D"/>
    <w:rsid w:val="00F03DA7"/>
    <w:rsid w:val="00F17BA5"/>
    <w:rsid w:val="00F22914"/>
    <w:rsid w:val="00F22A55"/>
    <w:rsid w:val="00F23252"/>
    <w:rsid w:val="00F317DA"/>
    <w:rsid w:val="00F35EE7"/>
    <w:rsid w:val="00F410C4"/>
    <w:rsid w:val="00F468AB"/>
    <w:rsid w:val="00F5301C"/>
    <w:rsid w:val="00F56B61"/>
    <w:rsid w:val="00F750E3"/>
    <w:rsid w:val="00F8116F"/>
    <w:rsid w:val="00F837F0"/>
    <w:rsid w:val="00F91EC9"/>
    <w:rsid w:val="00FA2EF5"/>
    <w:rsid w:val="00FA7437"/>
    <w:rsid w:val="00FB44B0"/>
    <w:rsid w:val="00FB7CCA"/>
    <w:rsid w:val="00FC1076"/>
    <w:rsid w:val="00FD6F31"/>
    <w:rsid w:val="00FE2288"/>
    <w:rsid w:val="00FE2DD8"/>
    <w:rsid w:val="00FE2F1E"/>
    <w:rsid w:val="00FE3F17"/>
    <w:rsid w:val="00FE558D"/>
    <w:rsid w:val="00FE7850"/>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 w:type="paragraph" w:styleId="ListParagraph">
    <w:name w:val="List Paragraph"/>
    <w:basedOn w:val="Normal"/>
    <w:uiPriority w:val="34"/>
    <w:qFormat/>
    <w:rsid w:val="00D3128B"/>
    <w:pPr>
      <w:ind w:left="720"/>
      <w:contextualSpacing/>
    </w:pPr>
  </w:style>
  <w:style w:type="character" w:styleId="CommentReference">
    <w:name w:val="annotation reference"/>
    <w:basedOn w:val="DefaultParagraphFont"/>
    <w:semiHidden/>
    <w:unhideWhenUsed/>
    <w:rsid w:val="00C8156F"/>
    <w:rPr>
      <w:sz w:val="16"/>
      <w:szCs w:val="16"/>
    </w:rPr>
  </w:style>
  <w:style w:type="paragraph" w:styleId="CommentText">
    <w:name w:val="annotation text"/>
    <w:basedOn w:val="Normal"/>
    <w:link w:val="CommentTextChar"/>
    <w:semiHidden/>
    <w:unhideWhenUsed/>
    <w:rsid w:val="00C8156F"/>
    <w:pPr>
      <w:spacing w:line="240" w:lineRule="auto"/>
    </w:pPr>
    <w:rPr>
      <w:sz w:val="20"/>
      <w:szCs w:val="20"/>
    </w:rPr>
  </w:style>
  <w:style w:type="character" w:customStyle="1" w:styleId="CommentTextChar">
    <w:name w:val="Comment Text Char"/>
    <w:basedOn w:val="DefaultParagraphFont"/>
    <w:link w:val="CommentText"/>
    <w:semiHidden/>
    <w:rsid w:val="00C8156F"/>
    <w:rPr>
      <w:rFonts w:ascii="Courier New" w:eastAsia="Batang" w:hAnsi="Courier New" w:cs="Courier New"/>
      <w:lang w:eastAsia="en-US"/>
    </w:rPr>
  </w:style>
  <w:style w:type="paragraph" w:styleId="CommentSubject">
    <w:name w:val="annotation subject"/>
    <w:basedOn w:val="CommentText"/>
    <w:next w:val="CommentText"/>
    <w:link w:val="CommentSubjectChar"/>
    <w:semiHidden/>
    <w:unhideWhenUsed/>
    <w:rsid w:val="00C8156F"/>
    <w:rPr>
      <w:b/>
      <w:bCs/>
    </w:rPr>
  </w:style>
  <w:style w:type="character" w:customStyle="1" w:styleId="CommentSubjectChar">
    <w:name w:val="Comment Subject Char"/>
    <w:basedOn w:val="CommentTextChar"/>
    <w:link w:val="CommentSubject"/>
    <w:semiHidden/>
    <w:rsid w:val="00C8156F"/>
    <w:rPr>
      <w:rFonts w:ascii="Courier New" w:eastAsia="Batang" w:hAnsi="Courier New" w:cs="Courier New"/>
      <w:b/>
      <w:bCs/>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810489200">
      <w:bodyDiv w:val="1"/>
      <w:marLeft w:val="0"/>
      <w:marRight w:val="0"/>
      <w:marTop w:val="0"/>
      <w:marBottom w:val="0"/>
      <w:divBdr>
        <w:top w:val="none" w:sz="0" w:space="0" w:color="auto"/>
        <w:left w:val="none" w:sz="0" w:space="0" w:color="auto"/>
        <w:bottom w:val="none" w:sz="0" w:space="0" w:color="auto"/>
        <w:right w:val="none" w:sz="0" w:space="0" w:color="auto"/>
      </w:divBdr>
      <w:divsChild>
        <w:div w:id="77682108">
          <w:marLeft w:val="0"/>
          <w:marRight w:val="0"/>
          <w:marTop w:val="0"/>
          <w:marBottom w:val="0"/>
          <w:divBdr>
            <w:top w:val="none" w:sz="0" w:space="0" w:color="auto"/>
            <w:left w:val="none" w:sz="0" w:space="0" w:color="auto"/>
            <w:bottom w:val="none" w:sz="0" w:space="0" w:color="auto"/>
            <w:right w:val="none" w:sz="0" w:space="0" w:color="auto"/>
          </w:divBdr>
        </w:div>
      </w:divsChild>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king@lancaster.ac.uk" TargetMode="External"/><Relationship Id="rId17" Type="http://schemas.openxmlformats.org/officeDocument/2006/relationships/fontTable" Target="fontTable.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uyunbin@ritt.cn"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talo.busi@huawei.com" TargetMode="External"/><Relationship Id="rId4" Type="http://schemas.openxmlformats.org/officeDocument/2006/relationships/settings" Target="settings.xml"/><Relationship Id="rId9" Type="http://schemas.openxmlformats.org/officeDocument/2006/relationships/hyperlink" Target="mailto:zhenghaomian@huawei.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40D2E-5C94-464F-9484-B1939A1CB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179</TotalTime>
  <Pages>13</Pages>
  <Words>3420</Words>
  <Characters>19495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22870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11</cp:revision>
  <cp:lastPrinted>2004-10-23T02:03:00Z</cp:lastPrinted>
  <dcterms:created xsi:type="dcterms:W3CDTF">2017-10-24T17:19:00Z</dcterms:created>
  <dcterms:modified xsi:type="dcterms:W3CDTF">2017-10-30T14:39:00Z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(3)XdJziRl5Vu1MBaxFFLU/0hagKj+Nd8d213+aTi6DKE7oZP3ZZmxfiVy3QIB8dAmH2G23doWO
ipYldSkBMe7oz++Iqg5SiyIjkynmqJDLtAJAWJEXvarGY9OLYv/iY/KD9aqw9O0Wl3lfrwC8
nWK8rLvKF227vNVKXfdP1ex+yESMTN5pbQtUnTI2a4aSYEzvOEv8OCrWZ/tEgwrWAFPXWHT9
KcLJpafe0kEFWqzqzq</vt:lpwstr>
  </property>
  <property fmtid="{D5CDD505-2E9C-101B-9397-08002B2CF9AE}" pid="3" name="_2015_ms_pID_7253431">
    <vt:lpwstr>D/G5To5Ich0HxpqVOspB1QeZ6C1JNt6RNUnX0iztIr6tXwiDZGr1hK
an+yuw/awIYuvNWi86vftmMI4uZ+wrj6r8gCa/DzE4WyzsyBhokIIpRwOdbuIzbXUPlTlWIa
6+qfaRenpeu2x6MPSwJe3xTTzqtEballHYXmVS2jzcI+EXxGPGuiRUSexUvxTsv5TUJi9qAK
savMuPWNH5QWBBs5obWiEB08AFj8sp19weh0</vt:lpwstr>
  </property>
  <property fmtid="{D5CDD505-2E9C-101B-9397-08002B2CF9AE}" pid="4" name="_2015_ms_pID_7253432">
    <vt:lpwstr>ug==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1509360322</vt:lpwstr>
  </property>
</Properties>
</file>