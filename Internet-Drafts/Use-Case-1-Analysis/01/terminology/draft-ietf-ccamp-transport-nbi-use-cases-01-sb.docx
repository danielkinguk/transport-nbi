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502D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CCAMP Working Group                                      I. Busi (Ed.)</w:t>
      </w:r>
    </w:p>
    <w:p w14:paraId="104B7E3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Internet Draft                                                 Huawei</w:t>
      </w:r>
    </w:p>
    <w:p w14:paraId="3B3540E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Intended status: Informational                                D. King</w:t>
      </w:r>
    </w:p>
    <w:p w14:paraId="050861C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                 Lancaster University</w:t>
      </w:r>
    </w:p>
    <w:p w14:paraId="2D9B99B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564981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Expires: April 2018                                   October 30, 2017</w:t>
      </w:r>
    </w:p>
    <w:p w14:paraId="3F2C3E7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F65425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AAE8E5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596B8A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236C8D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Transport Northbound Interface Applicability Statement and Use Cases</w:t>
      </w:r>
    </w:p>
    <w:p w14:paraId="6AC3C8B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draft-ietf-ccamp-transport-nbi-use-cases-01</w:t>
      </w:r>
    </w:p>
    <w:p w14:paraId="73F7911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B86B25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974A56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Status of this Memo</w:t>
      </w:r>
    </w:p>
    <w:p w14:paraId="0AFAF6C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8DA025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Internet-Draft is submitted in full conformance with the</w:t>
      </w:r>
    </w:p>
    <w:p w14:paraId="3E98997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provisions of BCP 78 and BCP 79.</w:t>
      </w:r>
    </w:p>
    <w:p w14:paraId="7F4496F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55F692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Internet-Drafts are working documents of the Internet Engineering</w:t>
      </w:r>
    </w:p>
    <w:p w14:paraId="3852C41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Task Force (IETF), its areas, and its working groups.  Note that</w:t>
      </w:r>
    </w:p>
    <w:p w14:paraId="5A39203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other groups may also distribute working documents as Internet-</w:t>
      </w:r>
    </w:p>
    <w:p w14:paraId="5C95958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Drafts.</w:t>
      </w:r>
    </w:p>
    <w:p w14:paraId="7195403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5CC78D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Internet-Drafts are draft documents valid for a maximum of six</w:t>
      </w:r>
    </w:p>
    <w:p w14:paraId="104465E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months and may be updated, replaced, or obsoleted by other documents</w:t>
      </w:r>
    </w:p>
    <w:p w14:paraId="2B06700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at any time.  It is inappropriate to use Internet-Drafts as</w:t>
      </w:r>
    </w:p>
    <w:p w14:paraId="3104112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reference material or to cite them other than as "work in progress."</w:t>
      </w:r>
    </w:p>
    <w:p w14:paraId="0413253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D87883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list of current Internet-Drafts can be accessed at</w:t>
      </w:r>
    </w:p>
    <w:p w14:paraId="0381B30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http://www.ietf.org/ietf/1id-abstracts.txt</w:t>
      </w:r>
    </w:p>
    <w:p w14:paraId="21BCB4C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F7035D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list of Internet-Draft Shadow Directories can be accessed at</w:t>
      </w:r>
    </w:p>
    <w:p w14:paraId="6ECD98F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http://www.ietf.org/shadow.html</w:t>
      </w:r>
    </w:p>
    <w:p w14:paraId="6072609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EEFB24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Internet-Draft will expire on April 30, 2018.</w:t>
      </w:r>
    </w:p>
    <w:p w14:paraId="6C96530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DFD526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Copyright Notice</w:t>
      </w:r>
    </w:p>
    <w:p w14:paraId="5A4FC95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1EBA26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Copyright (c) 2017 IETF Trust and the persons identified as the</w:t>
      </w:r>
    </w:p>
    <w:p w14:paraId="07C1880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document authors.  All rights reserved.</w:t>
      </w:r>
    </w:p>
    <w:p w14:paraId="268B789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F9EE83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document is subject to BCP 78 and the IETF Trust's Legal</w:t>
      </w:r>
    </w:p>
    <w:p w14:paraId="1E4057C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Provisions Relating to IETF Documents</w:t>
      </w:r>
    </w:p>
    <w:p w14:paraId="2573810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(https://trustee.ietf.org/license-info) in effect on the date of</w:t>
      </w:r>
    </w:p>
    <w:p w14:paraId="5B298AF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publication of this document.  Please review these documents</w:t>
      </w:r>
    </w:p>
    <w:p w14:paraId="63C4D9A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carefully, as they describe your rights and restrictions with respect</w:t>
      </w:r>
    </w:p>
    <w:p w14:paraId="11DED72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to this document.  Code Components extracted from this document must</w:t>
      </w:r>
    </w:p>
    <w:p w14:paraId="2CF0B3D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include Simplified BSD License text as described in Section 4.e of</w:t>
      </w:r>
    </w:p>
    <w:p w14:paraId="292FC2D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Trust Legal Provisions and are provided without warranty as</w:t>
      </w:r>
    </w:p>
    <w:p w14:paraId="2853022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described in the Simplified BSD License.</w:t>
      </w:r>
    </w:p>
    <w:p w14:paraId="1387888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18CCF5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1FB674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1]</w:t>
      </w:r>
    </w:p>
    <w:p w14:paraId="44B6798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2761A66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6839C69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B853EE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1CB749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Abstract</w:t>
      </w:r>
    </w:p>
    <w:p w14:paraId="4544C00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9880AC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network domains, including Optical Transport Network (OTN)</w:t>
      </w:r>
    </w:p>
    <w:p w14:paraId="7312A1F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and Wavelength Division Multiplexing (WDM) networks, are typically</w:t>
      </w:r>
    </w:p>
    <w:p w14:paraId="2CDCCF7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deployed based on a single vendor or technology platforms. They are</w:t>
      </w:r>
    </w:p>
    <w:p w14:paraId="2E0F9B0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often managed using proprietary interfaces to dedicated Element</w:t>
      </w:r>
    </w:p>
    <w:p w14:paraId="27BB98D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Management Systems (EMS), Network Management Systems (NMS) and</w:t>
      </w:r>
    </w:p>
    <w:p w14:paraId="62E236A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increasingly Software Defined Network (SDN) controllers.</w:t>
      </w:r>
    </w:p>
    <w:p w14:paraId="1B57B5B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EE3939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 well-defined open interface to each domain management system or</w:t>
      </w:r>
    </w:p>
    <w:p w14:paraId="4BA1B45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controller is required for network operators to facilitate control</w:t>
      </w:r>
    </w:p>
    <w:p w14:paraId="1591299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automation and orchestrate end-to-end services across multi-domain</w:t>
      </w:r>
    </w:p>
    <w:p w14:paraId="7CF4EBC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networks. These functions may be enabled using standardized data</w:t>
      </w:r>
    </w:p>
    <w:p w14:paraId="5B06296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models (e.g. YANG), and appropriate protocol (e.g., RESTCONF).</w:t>
      </w:r>
    </w:p>
    <w:p w14:paraId="166F34D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34B604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document describes the key use cases and requirements to be</w:t>
      </w:r>
    </w:p>
    <w:p w14:paraId="3DB8FF1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used as the basis for applicability statements analyzing how IETF</w:t>
      </w:r>
    </w:p>
    <w:p w14:paraId="7D1E44B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data models can be used for transport network control and</w:t>
      </w:r>
    </w:p>
    <w:p w14:paraId="0D3FA90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management.</w:t>
      </w:r>
    </w:p>
    <w:p w14:paraId="5E453FF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1B31A2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Table of Contents</w:t>
      </w:r>
    </w:p>
    <w:p w14:paraId="6EFF31F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F2BDA5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1. Introduction ................................................ 3</w:t>
      </w:r>
    </w:p>
    <w:p w14:paraId="60643C1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1.1. Scope of this document                                   4</w:t>
      </w:r>
    </w:p>
    <w:p w14:paraId="0062C55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2. Terminology ................................................. 4</w:t>
      </w:r>
    </w:p>
    <w:p w14:paraId="6839FCF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3. Conventions used in this document                             4</w:t>
      </w:r>
    </w:p>
    <w:p w14:paraId="13AA5F7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3.1. Topology and traffic flow processing ................... 4</w:t>
      </w:r>
    </w:p>
    <w:p w14:paraId="0A1CD78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4. Use Case 1: Single-domain with single-layer ................. 5</w:t>
      </w:r>
    </w:p>
    <w:p w14:paraId="0F864A7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4.1. Reference Network ...................................... 5</w:t>
      </w:r>
    </w:p>
    <w:p w14:paraId="2DE27B1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4.1.1. Single Transport Domain - OTN Network ............. 5</w:t>
      </w:r>
    </w:p>
    <w:p w14:paraId="6498D10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4.2. Topology Abstractions .................................. 8</w:t>
      </w:r>
    </w:p>
    <w:p w14:paraId="559727A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4.3. Service Configuration .................................. 9</w:t>
      </w:r>
    </w:p>
    <w:p w14:paraId="22D8D0B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4.3.1. ODU Transit ....................................... 9</w:t>
      </w:r>
    </w:p>
    <w:p w14:paraId="72CAD16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4.3.2. EPL over ODU ..................................... 10</w:t>
      </w:r>
    </w:p>
    <w:p w14:paraId="69D0DBC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4.3.3. Other OTN Client Services ........................ 10</w:t>
      </w:r>
    </w:p>
    <w:p w14:paraId="0C8C15F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4.3.4. EVPL over ODU .................................... 11</w:t>
      </w:r>
    </w:p>
    <w:p w14:paraId="7533992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4.3.5. EVPLAN and 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 xml:space="preserve"> Services ...................... 12</w:t>
      </w:r>
    </w:p>
    <w:p w14:paraId="5787EAC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4.4. Multi-functional Access Links ......................... 13</w:t>
      </w:r>
    </w:p>
    <w:p w14:paraId="14478EC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4.5. Protection Requirements ............................... 14</w:t>
      </w:r>
    </w:p>
    <w:p w14:paraId="183CDC4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4.5.1. Linear Protection ................................ 15</w:t>
      </w:r>
    </w:p>
    <w:p w14:paraId="71DC73C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5. Use Case 2: Single-domain with multi-layer ................. 15</w:t>
      </w:r>
    </w:p>
    <w:p w14:paraId="3152722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5.1. Reference Network ..................................... 15</w:t>
      </w:r>
    </w:p>
    <w:p w14:paraId="42F252D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5.2. Topology Abstractions ................................. 16</w:t>
      </w:r>
    </w:p>
    <w:p w14:paraId="65616BB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5.3. Service Configuration ................................. 16</w:t>
      </w:r>
    </w:p>
    <w:p w14:paraId="656ECC6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6. Use Case 3: Multi-domain with single-layer ................. 16</w:t>
      </w:r>
    </w:p>
    <w:p w14:paraId="66A4AC1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6.1. Reference Network ..................................... 16</w:t>
      </w:r>
    </w:p>
    <w:p w14:paraId="5669CC6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6.2. Topology Abstractions ................................. 19</w:t>
      </w:r>
    </w:p>
    <w:p w14:paraId="33D4AA5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098D58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2438B4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2]</w:t>
      </w:r>
    </w:p>
    <w:p w14:paraId="744325B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4F09E92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4A42536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D86BF9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5717CB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6.3. Service Configuration ................................. 19</w:t>
      </w:r>
    </w:p>
    <w:p w14:paraId="4DC974F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6.3.1. ODU Transit ...................................... 20</w:t>
      </w:r>
    </w:p>
    <w:p w14:paraId="4499A37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6.3.2. EPL over ODU ..................................... 20</w:t>
      </w:r>
    </w:p>
    <w:p w14:paraId="5521D83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6.3.3. Other OTN Client Services ........................ 21</w:t>
      </w:r>
    </w:p>
    <w:p w14:paraId="0E71703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6.3.4. EVPL over ODU .................................... 21</w:t>
      </w:r>
    </w:p>
    <w:p w14:paraId="30EB59A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6.3.5. EVPLAN and 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 xml:space="preserve"> Services ...................... 21</w:t>
      </w:r>
    </w:p>
    <w:p w14:paraId="4FDA594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6.4. Multi-functional Access Links ......................... 22</w:t>
      </w:r>
    </w:p>
    <w:p w14:paraId="06A069F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6.5. Protection Scenarios .................................. 22</w:t>
      </w:r>
    </w:p>
    <w:p w14:paraId="530EDD4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6.5.1. Linear Protection (end-to-end) ................... 23</w:t>
      </w:r>
    </w:p>
    <w:p w14:paraId="7C4C133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6.5.2. Segmented Protection ............................. 23</w:t>
      </w:r>
    </w:p>
    <w:p w14:paraId="0D89C25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7. Use Case 4: Multi-domain and multi-layer ................... 24</w:t>
      </w:r>
    </w:p>
    <w:p w14:paraId="78F1D85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7.1. Reference Network ..................................... 24</w:t>
      </w:r>
    </w:p>
    <w:p w14:paraId="7104DBF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7.2. Topology Abstractions ................................. 25</w:t>
      </w:r>
    </w:p>
    <w:p w14:paraId="6278723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7.3. Service Configuration ................................. 25</w:t>
      </w:r>
    </w:p>
    <w:p w14:paraId="41C2AB2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8. Security Considerations .................................... 25</w:t>
      </w:r>
    </w:p>
    <w:p w14:paraId="642DDF9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9. IANA Considerations ........................................ 26</w:t>
      </w:r>
    </w:p>
    <w:p w14:paraId="4EE6D86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10. References ................................................ 26</w:t>
      </w:r>
    </w:p>
    <w:p w14:paraId="0908C4A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10.1. Normative References ................................. 26</w:t>
      </w:r>
    </w:p>
    <w:p w14:paraId="306C2CD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10.2. Informative References ............................... 26</w:t>
      </w:r>
    </w:p>
    <w:p w14:paraId="4100A0C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11. Acknowledgments ........................................... 27</w:t>
      </w:r>
    </w:p>
    <w:p w14:paraId="5024AB0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9C17F3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1. Introduction</w:t>
      </w:r>
    </w:p>
    <w:p w14:paraId="7F3919E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CA34EA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of packet services are critical for a wide-range of</w:t>
      </w:r>
    </w:p>
    <w:p w14:paraId="300CCB8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applications and services, including: data center and LAN</w:t>
      </w:r>
    </w:p>
    <w:p w14:paraId="75E8239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interconnects, Internet service backhauling, mobile backhaul and</w:t>
      </w:r>
    </w:p>
    <w:p w14:paraId="65A9A71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enterprise Carrier Ethernet Services. These services are typically</w:t>
      </w:r>
    </w:p>
    <w:p w14:paraId="387B7AA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setup using stovepipe NMS and EMS platforms, often requiring</w:t>
      </w:r>
    </w:p>
    <w:p w14:paraId="741DA1C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propriety management platforms and legacy management interfaces. A</w:t>
      </w:r>
    </w:p>
    <w:p w14:paraId="2FD416D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clear goal of operators will be to automate setup of transport</w:t>
      </w:r>
    </w:p>
    <w:p w14:paraId="767D6EA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services across multiple transport technology domains.</w:t>
      </w:r>
    </w:p>
    <w:p w14:paraId="450AE51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E0491D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 common open interface (API) to each domain controller and or</w:t>
      </w:r>
    </w:p>
    <w:p w14:paraId="205B5B5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management system is pre-requisite for network operators to control</w:t>
      </w:r>
    </w:p>
    <w:p w14:paraId="6BCCE77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multi-vendor and multi-domain networks and enable also service</w:t>
      </w:r>
    </w:p>
    <w:p w14:paraId="2ED86A3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provisioning coordination/automation. This can be achieved by using</w:t>
      </w:r>
    </w:p>
    <w:p w14:paraId="3F6EA8D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standardized YANG models, used together with an appropriate protocol</w:t>
      </w:r>
    </w:p>
    <w:p w14:paraId="13507EE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(e.g., [RESTCONF]).</w:t>
      </w:r>
    </w:p>
    <w:p w14:paraId="12201C6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4EDC09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document describes key use cases for analyzing the</w:t>
      </w:r>
    </w:p>
    <w:p w14:paraId="6002CE7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applicability of the models defined by the IETF for transport</w:t>
      </w:r>
    </w:p>
    <w:p w14:paraId="66B7116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networks. The intention of this document is to provide the base</w:t>
      </w:r>
    </w:p>
    <w:p w14:paraId="18229CE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reference scenarios for applicability statements that will describe</w:t>
      </w:r>
    </w:p>
    <w:p w14:paraId="02E9AAD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details how IETF transport models are applied to solve the</w:t>
      </w:r>
    </w:p>
    <w:p w14:paraId="594B2BE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described use cases and requirements.</w:t>
      </w:r>
    </w:p>
    <w:p w14:paraId="33DF3EA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673EE2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88330D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BF4B10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538DB3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3]</w:t>
      </w:r>
    </w:p>
    <w:p w14:paraId="013EE69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6520C9E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35EE92B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C7F35B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73CB95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1.1. Scope of this document</w:t>
      </w:r>
    </w:p>
    <w:p w14:paraId="4FA0501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42CA53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document assumes a reference architecture, including</w:t>
      </w:r>
    </w:p>
    <w:p w14:paraId="4FCB37A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interfaces, based on the Abstraction and Control of Traffic-</w:t>
      </w:r>
    </w:p>
    <w:p w14:paraId="4222C12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Engineered Networks (ACTN), defined in [ACTN-Frame]</w:t>
      </w:r>
    </w:p>
    <w:p w14:paraId="4A58096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E6E466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focus of this document is on the MPI (interface between the</w:t>
      </w:r>
    </w:p>
    <w:p w14:paraId="5790CDC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Multi Domain Service Coordinator (MDSC) and a Physical Network</w:t>
      </w:r>
    </w:p>
    <w:p w14:paraId="6932AFF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Controller (PNC), controlling a transport network domain).</w:t>
      </w:r>
    </w:p>
    <w:p w14:paraId="5894A54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995E19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relationship between the current IETF YANG models and the type</w:t>
      </w:r>
    </w:p>
    <w:p w14:paraId="65FB882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of ACTN interfaces can be found in [ACTN-YANG].</w:t>
      </w:r>
    </w:p>
    <w:p w14:paraId="7DA2885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F558BC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ONF Technical Recommendations for Functional Requirements for</w:t>
      </w:r>
    </w:p>
    <w:p w14:paraId="6FE1572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transport API in [ONF TR-527] and the ONF transport API multi-</w:t>
      </w:r>
    </w:p>
    <w:p w14:paraId="32D9033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layer examples in [ONF GitHub] have been considered as an input for</w:t>
      </w:r>
    </w:p>
    <w:p w14:paraId="4A5CB6E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work.</w:t>
      </w:r>
    </w:p>
    <w:p w14:paraId="61E2CEE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52788B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Considerations about the CMI (interface between the Customer Network</w:t>
      </w:r>
    </w:p>
    <w:p w14:paraId="68B3F14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Controller (CNC) and the MDSC) are outside the scope of this</w:t>
      </w:r>
    </w:p>
    <w:p w14:paraId="5A3BF7C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document.</w:t>
      </w:r>
    </w:p>
    <w:p w14:paraId="499C5B1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62D9E4F" w14:textId="77777777" w:rsidR="00582F5E" w:rsidRDefault="007D331B" w:rsidP="00582F5E">
      <w:pPr>
        <w:pStyle w:val="PlainText"/>
        <w:rPr>
          <w:ins w:id="0" w:author="Belotti, Sergio (Nokia - IT/Vimercate)" w:date="2018-01-19T12:17:00Z"/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2. Terminology</w:t>
      </w:r>
    </w:p>
    <w:p w14:paraId="0132DD0D" w14:textId="77777777" w:rsidR="00582F5E" w:rsidRDefault="00582F5E" w:rsidP="00582F5E">
      <w:pPr>
        <w:pStyle w:val="PlainText"/>
        <w:rPr>
          <w:ins w:id="1" w:author="Belotti, Sergio (Nokia - IT/Vimercate)" w:date="2018-01-19T12:17:00Z"/>
          <w:rFonts w:ascii="Courier New" w:hAnsi="Courier New" w:cs="Courier New"/>
        </w:rPr>
      </w:pPr>
    </w:p>
    <w:p w14:paraId="7A5D4924" w14:textId="77777777" w:rsidR="00582F5E" w:rsidRDefault="00582F5E" w:rsidP="00582F5E">
      <w:pPr>
        <w:pStyle w:val="PlainText"/>
        <w:rPr>
          <w:ins w:id="2" w:author="Belotti, Sergio (Nokia - IT/Vimercate)" w:date="2018-01-19T12:17:00Z"/>
          <w:rFonts w:ascii="Courier New" w:hAnsi="Courier New" w:cs="Courier New"/>
        </w:rPr>
      </w:pPr>
    </w:p>
    <w:p w14:paraId="0020A569" w14:textId="006FB7D3" w:rsidR="00582F5E" w:rsidRPr="006672B8" w:rsidRDefault="00582F5E">
      <w:pPr>
        <w:pStyle w:val="PlainText"/>
        <w:ind w:left="375"/>
        <w:rPr>
          <w:rFonts w:ascii="Courier New" w:hAnsi="Courier New" w:cs="Courier New"/>
        </w:rPr>
        <w:pPrChange w:id="3" w:author="Belotti, Sergio (Nokia - IT/Vimercate)" w:date="2018-01-19T12:17:00Z">
          <w:pPr>
            <w:pStyle w:val="PlainText"/>
          </w:pPr>
        </w:pPrChange>
      </w:pPr>
      <w:proofErr w:type="gramStart"/>
      <w:ins w:id="4" w:author="Belotti, Sergio (Nokia - IT/Vimercate)" w:date="2018-01-19T12:15:00Z">
        <w:r w:rsidRPr="00582F5E">
          <w:rPr>
            <w:rFonts w:ascii="Courier New" w:hAnsi="Courier New" w:cs="Courier New"/>
          </w:rPr>
          <w:t>Domain</w:t>
        </w:r>
        <w:r>
          <w:rPr>
            <w:rFonts w:ascii="Courier New" w:hAnsi="Courier New" w:cs="Courier New"/>
          </w:rPr>
          <w:t xml:space="preserve"> :</w:t>
        </w:r>
        <w:proofErr w:type="gramEnd"/>
        <w:r w:rsidRPr="00582F5E">
          <w:rPr>
            <w:rFonts w:ascii="Courier New" w:hAnsi="Courier New" w:cs="Courier New"/>
          </w:rPr>
          <w:t xml:space="preserve"> is considered to be any</w:t>
        </w:r>
        <w:r>
          <w:rPr>
            <w:rFonts w:ascii="Courier New" w:hAnsi="Courier New" w:cs="Courier New"/>
          </w:rPr>
          <w:t xml:space="preserve"> </w:t>
        </w:r>
        <w:r w:rsidRPr="00582F5E">
          <w:rPr>
            <w:rFonts w:ascii="Courier New" w:hAnsi="Courier New" w:cs="Courier New"/>
          </w:rPr>
          <w:t>collec</w:t>
        </w:r>
        <w:r>
          <w:rPr>
            <w:rFonts w:ascii="Courier New" w:hAnsi="Courier New" w:cs="Courier New"/>
          </w:rPr>
          <w:t xml:space="preserve">tion of network elements within                </w:t>
        </w:r>
      </w:ins>
      <w:ins w:id="5" w:author="Belotti, Sergio (Nokia - IT/Vimercate)" w:date="2018-01-19T12:16:00Z">
        <w:r>
          <w:rPr>
            <w:rFonts w:ascii="Courier New" w:hAnsi="Courier New" w:cs="Courier New"/>
          </w:rPr>
          <w:t xml:space="preserve">     </w:t>
        </w:r>
      </w:ins>
      <w:ins w:id="6" w:author="Belotti, Sergio (Nokia - IT/Vimercate)" w:date="2018-01-19T12:15:00Z">
        <w:r w:rsidRPr="00582F5E">
          <w:rPr>
            <w:rFonts w:ascii="Courier New" w:hAnsi="Courier New" w:cs="Courier New"/>
          </w:rPr>
          <w:t>a common realm of address space</w:t>
        </w:r>
      </w:ins>
      <w:ins w:id="7" w:author="Belotti, Sergio (Nokia - IT/Vimercate)" w:date="2018-01-19T12:16:00Z">
        <w:r>
          <w:rPr>
            <w:rFonts w:ascii="Courier New" w:hAnsi="Courier New" w:cs="Courier New"/>
          </w:rPr>
          <w:t xml:space="preserve"> </w:t>
        </w:r>
      </w:ins>
      <w:ins w:id="8" w:author="Belotti, Sergio (Nokia - IT/Vimercate)" w:date="2018-01-19T12:15:00Z">
        <w:r w:rsidRPr="00582F5E">
          <w:rPr>
            <w:rFonts w:ascii="Courier New" w:hAnsi="Courier New" w:cs="Courier New"/>
          </w:rPr>
          <w:t>or path computation responsibility</w:t>
        </w:r>
        <w:r w:rsidR="00CF256E">
          <w:rPr>
            <w:rFonts w:ascii="Courier New" w:hAnsi="Courier New" w:cs="Courier New"/>
          </w:rPr>
          <w:t xml:space="preserve"> </w:t>
        </w:r>
      </w:ins>
      <w:ins w:id="9" w:author="Belotti, Sergio (Nokia - IT/Vimercate)" w:date="2018-01-19T12:19:00Z">
        <w:r w:rsidR="00CF256E">
          <w:rPr>
            <w:rFonts w:ascii="Courier New" w:hAnsi="Courier New" w:cs="Courier New"/>
          </w:rPr>
          <w:t>[RFC</w:t>
        </w:r>
        <w:r w:rsidR="002A54DB">
          <w:rPr>
            <w:rFonts w:ascii="Courier New" w:hAnsi="Courier New" w:cs="Courier New"/>
          </w:rPr>
          <w:t>5151]</w:t>
        </w:r>
      </w:ins>
    </w:p>
    <w:p w14:paraId="1E0F0DA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28C29F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E-LINE: Ethernet Line</w:t>
      </w:r>
    </w:p>
    <w:p w14:paraId="1632E89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A108B2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EPL: Ethernet Private Line</w:t>
      </w:r>
    </w:p>
    <w:p w14:paraId="27B6D21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9D1B03D" w14:textId="48F32F7D" w:rsidR="00151869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EVPL: Ethernet Virtual Private Line</w:t>
      </w:r>
    </w:p>
    <w:p w14:paraId="17D86DF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4FFCFB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OTH: Optical Network Hierarchy</w:t>
      </w:r>
    </w:p>
    <w:p w14:paraId="44D136D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930A966" w14:textId="442F9F74" w:rsidR="008478E4" w:rsidRDefault="007D331B" w:rsidP="006672B8">
      <w:pPr>
        <w:pStyle w:val="PlainText"/>
        <w:rPr>
          <w:ins w:id="10" w:author="Belotti, Sergio (Nokia - IT/Vimercate)" w:date="2018-01-17T17:42:00Z"/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OTN: Optical Transport Network</w:t>
      </w:r>
    </w:p>
    <w:p w14:paraId="7204F10A" w14:textId="546B5330" w:rsidR="00551281" w:rsidRDefault="00551281" w:rsidP="006672B8">
      <w:pPr>
        <w:pStyle w:val="PlainText"/>
        <w:rPr>
          <w:ins w:id="11" w:author="Belotti, Sergio (Nokia - IT/Vimercate)" w:date="2018-01-17T17:42:00Z"/>
          <w:rFonts w:ascii="Courier New" w:hAnsi="Courier New" w:cs="Courier New"/>
        </w:rPr>
      </w:pPr>
    </w:p>
    <w:p w14:paraId="3463422A" w14:textId="7775BDD2" w:rsidR="00551281" w:rsidRDefault="00551281">
      <w:pPr>
        <w:pStyle w:val="PlainText"/>
        <w:ind w:left="375"/>
        <w:rPr>
          <w:ins w:id="12" w:author="Belotti, Sergio (Nokia - IT/Vimercate)" w:date="2018-01-17T17:39:00Z"/>
          <w:rFonts w:ascii="Courier New" w:hAnsi="Courier New" w:cs="Courier New"/>
        </w:rPr>
        <w:pPrChange w:id="13" w:author="Belotti, Sergio (Nokia - IT/Vimercate)" w:date="2018-01-17T17:47:00Z">
          <w:pPr>
            <w:pStyle w:val="PlainText"/>
          </w:pPr>
        </w:pPrChange>
      </w:pPr>
      <w:ins w:id="14" w:author="Belotti, Sergio (Nokia - IT/Vimercate)" w:date="2018-01-17T17:42:00Z">
        <w:r>
          <w:rPr>
            <w:rFonts w:ascii="Courier New" w:hAnsi="Courier New" w:cs="Courier New"/>
          </w:rPr>
          <w:t xml:space="preserve">Service: </w:t>
        </w:r>
      </w:ins>
      <w:ins w:id="15" w:author="Belotti, Sergio (Nokia - IT/Vimercate)" w:date="2018-01-17T17:43:00Z">
        <w:r>
          <w:rPr>
            <w:rFonts w:ascii="Courier New" w:hAnsi="Courier New" w:cs="Courier New"/>
          </w:rPr>
          <w:t xml:space="preserve">[RFC8309] A service in the context of this document can be </w:t>
        </w:r>
      </w:ins>
      <w:ins w:id="16" w:author="Belotti, Sergio (Nokia - IT/Vimercate)" w:date="2018-01-17T17:47:00Z">
        <w:r>
          <w:rPr>
            <w:rFonts w:ascii="Courier New" w:hAnsi="Courier New" w:cs="Courier New"/>
          </w:rPr>
          <w:t xml:space="preserve">       </w:t>
        </w:r>
      </w:ins>
      <w:ins w:id="17" w:author="Belotti, Sergio (Nokia - IT/Vimercate)" w:date="2018-01-17T17:43:00Z">
        <w:r>
          <w:rPr>
            <w:rFonts w:ascii="Courier New" w:hAnsi="Courier New" w:cs="Courier New"/>
          </w:rPr>
          <w:t>considered as some form of connectivity between customer sites across the network operator</w:t>
        </w:r>
      </w:ins>
      <w:ins w:id="18" w:author="Belotti, Sergio (Nokia - IT/Vimercate)" w:date="2018-01-17T17:45:00Z">
        <w:r>
          <w:rPr>
            <w:rFonts w:ascii="Courier New" w:hAnsi="Courier New" w:cs="Courier New"/>
          </w:rPr>
          <w:t xml:space="preserve">’s network </w:t>
        </w:r>
      </w:ins>
    </w:p>
    <w:p w14:paraId="105DE8C0" w14:textId="77777777" w:rsidR="00551281" w:rsidRDefault="00551281">
      <w:pPr>
        <w:pStyle w:val="PlainText"/>
        <w:jc w:val="both"/>
        <w:rPr>
          <w:ins w:id="19" w:author="Belotti, Sergio (Nokia - IT/Vimercate)" w:date="2018-01-17T17:40:00Z"/>
          <w:rFonts w:ascii="Courier New" w:hAnsi="Courier New" w:cs="Courier New"/>
        </w:rPr>
        <w:pPrChange w:id="20" w:author="Belotti, Sergio (Nokia - IT/Vimercate)" w:date="2018-01-17T17:40:00Z">
          <w:pPr>
            <w:pStyle w:val="PlainText"/>
          </w:pPr>
        </w:pPrChange>
      </w:pPr>
      <w:ins w:id="21" w:author="Belotti, Sergio (Nokia - IT/Vimercate)" w:date="2018-01-17T17:40:00Z">
        <w:r>
          <w:rPr>
            <w:rFonts w:ascii="Courier New" w:hAnsi="Courier New" w:cs="Courier New"/>
          </w:rPr>
          <w:t xml:space="preserve">   </w:t>
        </w:r>
      </w:ins>
    </w:p>
    <w:p w14:paraId="4E83785F" w14:textId="31642309" w:rsidR="00D45F09" w:rsidRDefault="00551281">
      <w:pPr>
        <w:pStyle w:val="PlainText"/>
        <w:ind w:left="375"/>
        <w:jc w:val="both"/>
        <w:rPr>
          <w:ins w:id="22" w:author="Belotti, Sergio (Nokia - IT/Vimercate)" w:date="2018-01-17T17:50:00Z"/>
          <w:rFonts w:ascii="Courier New" w:hAnsi="Courier New" w:cs="Courier New"/>
        </w:rPr>
        <w:pPrChange w:id="23" w:author="Belotti, Sergio (Nokia - IT/Vimercate)" w:date="2018-01-17T17:50:00Z">
          <w:pPr>
            <w:pStyle w:val="PlainText"/>
          </w:pPr>
        </w:pPrChange>
      </w:pPr>
      <w:ins w:id="24" w:author="Belotti, Sergio (Nokia - IT/Vimercate)" w:date="2018-01-17T17:42:00Z">
        <w:r>
          <w:rPr>
            <w:rFonts w:ascii="Courier New" w:hAnsi="Courier New" w:cs="Courier New"/>
          </w:rPr>
          <w:t>Service</w:t>
        </w:r>
      </w:ins>
      <w:ins w:id="25" w:author="Belotti, Sergio (Nokia - IT/Vimercate)" w:date="2018-01-17T17:39:00Z">
        <w:r>
          <w:rPr>
            <w:rFonts w:ascii="Courier New" w:hAnsi="Courier New" w:cs="Courier New"/>
          </w:rPr>
          <w:t xml:space="preserve"> </w:t>
        </w:r>
      </w:ins>
      <w:ins w:id="26" w:author="Belotti, Sergio (Nokia - IT/Vimercate)" w:date="2018-01-17T17:42:00Z">
        <w:r>
          <w:rPr>
            <w:rFonts w:ascii="Courier New" w:hAnsi="Courier New" w:cs="Courier New"/>
          </w:rPr>
          <w:t>Model</w:t>
        </w:r>
      </w:ins>
      <w:ins w:id="27" w:author="Belotti, Sergio (Nokia - IT/Vimercate)" w:date="2018-01-17T17:41:00Z">
        <w:r>
          <w:rPr>
            <w:rFonts w:ascii="Courier New" w:hAnsi="Courier New" w:cs="Courier New"/>
          </w:rPr>
          <w:t>: As described in [RFC8309]</w:t>
        </w:r>
      </w:ins>
      <w:ins w:id="28" w:author="Belotti, Sergio (Nokia - IT/Vimercate)" w:date="2018-01-17T17:48:00Z">
        <w:r>
          <w:rPr>
            <w:rFonts w:ascii="Courier New" w:hAnsi="Courier New" w:cs="Courier New"/>
          </w:rPr>
          <w:t xml:space="preserve"> it describes a service and the parameters of the service in a portable way that can be used uniformly and independent of the equipment and operating </w:t>
        </w:r>
      </w:ins>
      <w:ins w:id="29" w:author="Belotti, Sergio (Nokia - IT/Vimercate)" w:date="2018-01-17T17:49:00Z">
        <w:r>
          <w:rPr>
            <w:rFonts w:ascii="Courier New" w:hAnsi="Courier New" w:cs="Courier New"/>
          </w:rPr>
          <w:t>environment</w:t>
        </w:r>
      </w:ins>
      <w:ins w:id="30" w:author="Belotti, Sergio (Nokia - IT/Vimercate)" w:date="2018-01-17T17:48:00Z">
        <w:r>
          <w:rPr>
            <w:rFonts w:ascii="Courier New" w:hAnsi="Courier New" w:cs="Courier New"/>
          </w:rPr>
          <w:t>.</w:t>
        </w:r>
      </w:ins>
    </w:p>
    <w:p w14:paraId="69A0EB4E" w14:textId="5C98A79A" w:rsidR="00F57224" w:rsidRDefault="00F57224">
      <w:pPr>
        <w:pStyle w:val="PlainText"/>
        <w:ind w:left="375"/>
        <w:jc w:val="both"/>
        <w:rPr>
          <w:ins w:id="31" w:author="Belotti, Sergio (Nokia - IT/Vimercate)" w:date="2018-01-17T17:50:00Z"/>
          <w:rFonts w:ascii="Courier New" w:hAnsi="Courier New" w:cs="Courier New"/>
        </w:rPr>
        <w:pPrChange w:id="32" w:author="Belotti, Sergio (Nokia - IT/Vimercate)" w:date="2018-01-17T17:50:00Z">
          <w:pPr>
            <w:pStyle w:val="PlainText"/>
          </w:pPr>
        </w:pPrChange>
      </w:pPr>
    </w:p>
    <w:p w14:paraId="67629436" w14:textId="6DD2D889" w:rsidR="00F57224" w:rsidRDefault="00F57224">
      <w:pPr>
        <w:pStyle w:val="PlainText"/>
        <w:ind w:left="375"/>
        <w:jc w:val="both"/>
        <w:rPr>
          <w:ins w:id="33" w:author="Belotti, Sergio (Nokia - IT/Vimercate)" w:date="2018-01-19T11:42:00Z"/>
          <w:rFonts w:ascii="Courier New" w:hAnsi="Courier New" w:cs="Courier New"/>
        </w:rPr>
        <w:pPrChange w:id="34" w:author="Belotti, Sergio (Nokia - IT/Vimercate)" w:date="2018-01-17T17:50:00Z">
          <w:pPr>
            <w:pStyle w:val="PlainText"/>
          </w:pPr>
        </w:pPrChange>
      </w:pPr>
      <w:ins w:id="35" w:author="Belotti, Sergio (Nokia - IT/Vimercate)" w:date="2018-01-17T17:50:00Z">
        <w:r>
          <w:rPr>
            <w:rFonts w:ascii="Courier New" w:hAnsi="Courier New" w:cs="Courier New"/>
          </w:rPr>
          <w:t xml:space="preserve">UNI: </w:t>
        </w:r>
      </w:ins>
      <w:ins w:id="36" w:author="Belotti, Sergio (Nokia - IT/Vimercate)" w:date="2018-01-17T18:05:00Z">
        <w:r w:rsidR="00FF002E">
          <w:rPr>
            <w:rFonts w:ascii="Courier New" w:hAnsi="Courier New" w:cs="Courier New"/>
          </w:rPr>
          <w:t xml:space="preserve">User Network Interface </w:t>
        </w:r>
      </w:ins>
    </w:p>
    <w:p w14:paraId="4CC9F329" w14:textId="7A823B3E" w:rsidR="004544B9" w:rsidRDefault="004544B9">
      <w:pPr>
        <w:pStyle w:val="PlainText"/>
        <w:ind w:left="375"/>
        <w:jc w:val="both"/>
        <w:rPr>
          <w:ins w:id="37" w:author="Belotti, Sergio (Nokia - IT/Vimercate)" w:date="2018-01-19T11:42:00Z"/>
          <w:rFonts w:ascii="Courier New" w:hAnsi="Courier New" w:cs="Courier New"/>
        </w:rPr>
        <w:pPrChange w:id="38" w:author="Belotti, Sergio (Nokia - IT/Vimercate)" w:date="2018-01-17T17:50:00Z">
          <w:pPr>
            <w:pStyle w:val="PlainText"/>
          </w:pPr>
        </w:pPrChange>
      </w:pPr>
    </w:p>
    <w:p w14:paraId="7127A112" w14:textId="03FBB2E7" w:rsidR="004544B9" w:rsidRDefault="004544B9">
      <w:pPr>
        <w:pStyle w:val="PlainText"/>
        <w:ind w:left="375"/>
        <w:jc w:val="both"/>
        <w:rPr>
          <w:ins w:id="39" w:author="Belotti, Sergio (Nokia - IT/Vimercate)" w:date="2018-01-19T11:42:00Z"/>
          <w:rFonts w:ascii="Courier New" w:hAnsi="Courier New" w:cs="Courier New"/>
        </w:rPr>
        <w:pPrChange w:id="40" w:author="Belotti, Sergio (Nokia - IT/Vimercate)" w:date="2018-01-17T17:50:00Z">
          <w:pPr>
            <w:pStyle w:val="PlainText"/>
          </w:pPr>
        </w:pPrChange>
      </w:pPr>
      <w:proofErr w:type="gramStart"/>
      <w:ins w:id="41" w:author="Belotti, Sergio (Nokia - IT/Vimercate)" w:date="2018-01-19T11:42:00Z">
        <w:r>
          <w:rPr>
            <w:rFonts w:ascii="Courier New" w:hAnsi="Courier New" w:cs="Courier New"/>
          </w:rPr>
          <w:t>MDSC :</w:t>
        </w:r>
        <w:proofErr w:type="gramEnd"/>
        <w:r>
          <w:rPr>
            <w:rFonts w:ascii="Courier New" w:hAnsi="Courier New" w:cs="Courier New"/>
          </w:rPr>
          <w:t xml:space="preserve"> </w:t>
        </w:r>
        <w:r w:rsidRPr="004544B9">
          <w:rPr>
            <w:rFonts w:ascii="Courier New" w:hAnsi="Courier New" w:cs="Courier New"/>
          </w:rPr>
          <w:t>Multi-D</w:t>
        </w:r>
        <w:r>
          <w:rPr>
            <w:rFonts w:ascii="Courier New" w:hAnsi="Courier New" w:cs="Courier New"/>
          </w:rPr>
          <w:t>omain Service Coordinator</w:t>
        </w:r>
      </w:ins>
    </w:p>
    <w:p w14:paraId="6A0B09ED" w14:textId="4488CA46" w:rsidR="004544B9" w:rsidRDefault="004544B9">
      <w:pPr>
        <w:pStyle w:val="PlainText"/>
        <w:ind w:left="375"/>
        <w:jc w:val="both"/>
        <w:rPr>
          <w:ins w:id="42" w:author="Belotti, Sergio (Nokia - IT/Vimercate)" w:date="2018-01-19T11:43:00Z"/>
          <w:rFonts w:ascii="Courier New" w:hAnsi="Courier New" w:cs="Courier New"/>
        </w:rPr>
        <w:pPrChange w:id="43" w:author="Belotti, Sergio (Nokia - IT/Vimercate)" w:date="2018-01-17T17:50:00Z">
          <w:pPr>
            <w:pStyle w:val="PlainText"/>
          </w:pPr>
        </w:pPrChange>
      </w:pPr>
    </w:p>
    <w:p w14:paraId="4EC4BEF6" w14:textId="36BAF08C" w:rsidR="004544B9" w:rsidRDefault="00DD3B73">
      <w:pPr>
        <w:pStyle w:val="PlainText"/>
        <w:ind w:left="375"/>
        <w:jc w:val="both"/>
        <w:rPr>
          <w:ins w:id="44" w:author="Belotti, Sergio (Nokia - IT/Vimercate)" w:date="2018-01-19T11:43:00Z"/>
          <w:rFonts w:ascii="Courier New" w:hAnsi="Courier New" w:cs="Courier New"/>
        </w:rPr>
        <w:pPrChange w:id="45" w:author="Belotti, Sergio (Nokia - IT/Vimercate)" w:date="2018-01-17T17:50:00Z">
          <w:pPr>
            <w:pStyle w:val="PlainText"/>
          </w:pPr>
        </w:pPrChange>
      </w:pPr>
      <w:proofErr w:type="gramStart"/>
      <w:ins w:id="46" w:author="Belotti, Sergio (Nokia - IT/Vimercate)" w:date="2018-01-19T11:43:00Z">
        <w:r>
          <w:rPr>
            <w:rFonts w:ascii="Courier New" w:hAnsi="Courier New" w:cs="Courier New"/>
          </w:rPr>
          <w:t>CNC :</w:t>
        </w:r>
        <w:proofErr w:type="gramEnd"/>
        <w:r>
          <w:rPr>
            <w:rFonts w:ascii="Courier New" w:hAnsi="Courier New" w:cs="Courier New"/>
          </w:rPr>
          <w:t xml:space="preserve"> Customer Network Controller</w:t>
        </w:r>
      </w:ins>
    </w:p>
    <w:p w14:paraId="3CAB0081" w14:textId="073F1FF2" w:rsidR="00DD3B73" w:rsidRDefault="00DD3B73">
      <w:pPr>
        <w:pStyle w:val="PlainText"/>
        <w:ind w:left="375"/>
        <w:jc w:val="both"/>
        <w:rPr>
          <w:ins w:id="47" w:author="Belotti, Sergio (Nokia - IT/Vimercate)" w:date="2018-01-19T11:43:00Z"/>
          <w:rFonts w:ascii="Courier New" w:hAnsi="Courier New" w:cs="Courier New"/>
        </w:rPr>
        <w:pPrChange w:id="48" w:author="Belotti, Sergio (Nokia - IT/Vimercate)" w:date="2018-01-17T17:50:00Z">
          <w:pPr>
            <w:pStyle w:val="PlainText"/>
          </w:pPr>
        </w:pPrChange>
      </w:pPr>
    </w:p>
    <w:p w14:paraId="1BB93A8B" w14:textId="3471B1D7" w:rsidR="00DD3B73" w:rsidRDefault="00DD3B73">
      <w:pPr>
        <w:pStyle w:val="PlainText"/>
        <w:ind w:left="375"/>
        <w:jc w:val="both"/>
        <w:rPr>
          <w:ins w:id="49" w:author="Belotti, Sergio (Nokia - IT/Vimercate)" w:date="2018-02-26T14:06:00Z"/>
          <w:rFonts w:ascii="Courier New" w:hAnsi="Courier New" w:cs="Courier New"/>
        </w:rPr>
        <w:pPrChange w:id="50" w:author="Belotti, Sergio (Nokia - IT/Vimercate)" w:date="2018-01-17T17:50:00Z">
          <w:pPr>
            <w:pStyle w:val="PlainText"/>
          </w:pPr>
        </w:pPrChange>
      </w:pPr>
      <w:ins w:id="51" w:author="Belotti, Sergio (Nokia - IT/Vimercate)" w:date="2018-01-19T11:43:00Z">
        <w:r>
          <w:rPr>
            <w:rFonts w:ascii="Courier New" w:hAnsi="Courier New" w:cs="Courier New"/>
          </w:rPr>
          <w:t xml:space="preserve">PNC: </w:t>
        </w:r>
      </w:ins>
      <w:ins w:id="52" w:author="Belotti, Sergio (Nokia - IT/Vimercate)" w:date="2018-01-19T11:46:00Z">
        <w:r>
          <w:rPr>
            <w:rFonts w:ascii="Courier New" w:hAnsi="Courier New" w:cs="Courier New"/>
          </w:rPr>
          <w:t>Provisioning Network Controller</w:t>
        </w:r>
      </w:ins>
    </w:p>
    <w:p w14:paraId="08C0605F" w14:textId="573DD921" w:rsidR="00151869" w:rsidRDefault="00151869">
      <w:pPr>
        <w:pStyle w:val="PlainText"/>
        <w:ind w:left="375"/>
        <w:jc w:val="both"/>
        <w:rPr>
          <w:ins w:id="53" w:author="Belotti, Sergio (Nokia - IT/Vimercate)" w:date="2018-02-26T14:06:00Z"/>
          <w:rFonts w:ascii="Courier New" w:hAnsi="Courier New" w:cs="Courier New"/>
        </w:rPr>
        <w:pPrChange w:id="54" w:author="Belotti, Sergio (Nokia - IT/Vimercate)" w:date="2018-01-17T17:50:00Z">
          <w:pPr>
            <w:pStyle w:val="PlainText"/>
          </w:pPr>
        </w:pPrChange>
      </w:pPr>
    </w:p>
    <w:p w14:paraId="7ABF9ECD" w14:textId="2ABE732B" w:rsidR="00151869" w:rsidRDefault="007E0083">
      <w:pPr>
        <w:pStyle w:val="PlainText"/>
        <w:ind w:left="375"/>
        <w:jc w:val="both"/>
        <w:rPr>
          <w:ins w:id="55" w:author="Belotti, Sergio (Nokia - IT/Vimercate)" w:date="2018-02-26T12:01:00Z"/>
          <w:rFonts w:ascii="Courier New" w:hAnsi="Courier New" w:cs="Courier New"/>
        </w:rPr>
        <w:pPrChange w:id="56" w:author="Belotti, Sergio (Nokia - IT/Vimercate)" w:date="2018-01-17T17:50:00Z">
          <w:pPr>
            <w:pStyle w:val="PlainText"/>
          </w:pPr>
        </w:pPrChange>
      </w:pPr>
      <w:ins w:id="57" w:author="Belotti, Sergio (Nokia - IT/Vimercate)" w:date="2018-02-26T14:06:00Z">
        <w:r>
          <w:rPr>
            <w:rFonts w:ascii="Courier New" w:hAnsi="Courier New" w:cs="Courier New"/>
          </w:rPr>
          <w:lastRenderedPageBreak/>
          <w:t>MAC bridging: Virtual LANs (VLANs) on IEEE 802.3 Ethernet network</w:t>
        </w:r>
      </w:ins>
    </w:p>
    <w:p w14:paraId="531805D4" w14:textId="3A3A6F14" w:rsidR="009A652F" w:rsidRDefault="009A652F" w:rsidP="00151869">
      <w:pPr>
        <w:pStyle w:val="PlainText"/>
        <w:jc w:val="both"/>
        <w:rPr>
          <w:ins w:id="58" w:author="Belotti, Sergio (Nokia - IT/Vimercate)" w:date="2018-01-17T18:08:00Z"/>
          <w:rFonts w:ascii="Courier New" w:hAnsi="Courier New" w:cs="Courier New"/>
        </w:rPr>
        <w:pPrChange w:id="59" w:author="Belotti, Sergio (Nokia - IT/Vimercate)" w:date="2018-02-26T14:05:00Z">
          <w:pPr>
            <w:pStyle w:val="PlainText"/>
          </w:pPr>
        </w:pPrChange>
      </w:pPr>
      <w:ins w:id="60" w:author="Belotti, Sergio (Nokia - IT/Vimercate)" w:date="2018-02-26T12:01:00Z">
        <w:r>
          <w:rPr>
            <w:rFonts w:ascii="Courier New" w:hAnsi="Courier New" w:cs="Courier New"/>
          </w:rPr>
          <w:t xml:space="preserve"> </w:t>
        </w:r>
      </w:ins>
    </w:p>
    <w:p w14:paraId="27712D85" w14:textId="77777777" w:rsidR="007D331B" w:rsidRPr="006672B8" w:rsidRDefault="007D331B">
      <w:pPr>
        <w:pStyle w:val="PlainText"/>
        <w:ind w:left="375"/>
        <w:jc w:val="both"/>
        <w:rPr>
          <w:rFonts w:ascii="Courier New" w:hAnsi="Courier New" w:cs="Courier New"/>
        </w:rPr>
        <w:pPrChange w:id="61" w:author="Belotti, Sergio (Nokia - IT/Vimercate)" w:date="2018-01-17T17:50:00Z">
          <w:pPr>
            <w:pStyle w:val="PlainText"/>
          </w:pPr>
        </w:pPrChange>
      </w:pPr>
    </w:p>
    <w:p w14:paraId="4ADF6DB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881FAF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3. Conventions used in this document</w:t>
      </w:r>
    </w:p>
    <w:p w14:paraId="2D86F4D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D6B744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3.1. Topology and traffic flow processing</w:t>
      </w:r>
    </w:p>
    <w:p w14:paraId="0E59C7E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555B9A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different nodes is specified as an ordered</w:t>
      </w:r>
    </w:p>
    <w:p w14:paraId="64C067B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list of nodes, separated with commas, indicating within the brackets</w:t>
      </w:r>
    </w:p>
    <w:p w14:paraId="4457400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processing within each node:</w:t>
      </w:r>
    </w:p>
    <w:p w14:paraId="62402C0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2E4E59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&lt;node&gt; (&lt;processing&gt;) {, &lt;node&gt; (&lt;processing&gt;)}</w:t>
      </w:r>
    </w:p>
    <w:p w14:paraId="32480F9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18C0AB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order represents the order of traffic flow being forwarded</w:t>
      </w:r>
    </w:p>
    <w:p w14:paraId="44842B6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through the network.</w:t>
      </w:r>
    </w:p>
    <w:p w14:paraId="1D810FB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B44B36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5A33AA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20EEAF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4]</w:t>
      </w:r>
    </w:p>
    <w:p w14:paraId="01590A0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4FE38C6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678D688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6EF57E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70B615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processing can be either an adaptation of a client layer into a</w:t>
      </w:r>
    </w:p>
    <w:p w14:paraId="2AA1A06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server layer "(client -&gt; server)" or switching at a given layer</w:t>
      </w:r>
    </w:p>
    <w:p w14:paraId="1593041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"([switching])". Multi-layer switching is indicated by two </w:t>
      </w:r>
      <w:proofErr w:type="gramStart"/>
      <w:r w:rsidRPr="006672B8">
        <w:rPr>
          <w:rFonts w:ascii="Courier New" w:hAnsi="Courier New" w:cs="Courier New"/>
        </w:rPr>
        <w:t>layer</w:t>
      </w:r>
      <w:proofErr w:type="gramEnd"/>
    </w:p>
    <w:p w14:paraId="4411493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switching with client/server adaptation: "([client] -&gt; [server])".</w:t>
      </w:r>
    </w:p>
    <w:p w14:paraId="6633834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140E82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For example, the following traffic flow:</w:t>
      </w:r>
    </w:p>
    <w:p w14:paraId="12170F7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9B80B6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ODU2), S3 ([ODU2]), S5 ([ODU2]), S6 ([ODU2]),</w:t>
      </w:r>
    </w:p>
    <w:p w14:paraId="449A9F2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C-R3 (ODU2 -&gt; [PKT])</w:t>
      </w:r>
    </w:p>
    <w:p w14:paraId="7AD947A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C9DD3D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Node C-R1 is switching at the packet (PKT) layer and mapping packets</w:t>
      </w:r>
    </w:p>
    <w:p w14:paraId="4DD5A02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into a ODU2 before transmission to node S3. Nodes S3, S5 and S6 are</w:t>
      </w:r>
    </w:p>
    <w:p w14:paraId="176E9E9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switching at the ODU2 layer: S3 sends the ODU2 traffic to S5 which</w:t>
      </w:r>
    </w:p>
    <w:p w14:paraId="09C5C75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then sends it to S6 which finally sends to C-R3. Node C-R3</w:t>
      </w:r>
    </w:p>
    <w:p w14:paraId="037D23F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terminates the ODU2 from S6 before switching at the packet (PKT)</w:t>
      </w:r>
    </w:p>
    <w:p w14:paraId="72D92F3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layer.</w:t>
      </w:r>
    </w:p>
    <w:p w14:paraId="10F445B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622578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paths of working and protection transport entities are specified</w:t>
      </w:r>
    </w:p>
    <w:p w14:paraId="6E842FF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as an ordered list of nodes, separated with commas:</w:t>
      </w:r>
    </w:p>
    <w:p w14:paraId="60317F8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5F66C0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&lt;node&gt; {, &lt;node&gt;}</w:t>
      </w:r>
    </w:p>
    <w:p w14:paraId="399B50C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6762B3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order represents the order of traffic flow being forwarded</w:t>
      </w:r>
    </w:p>
    <w:p w14:paraId="4E64F02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through the network in the forward direction. In case of</w:t>
      </w:r>
    </w:p>
    <w:p w14:paraId="115D650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bidirectional paths, the forward and backward directions are</w:t>
      </w:r>
    </w:p>
    <w:p w14:paraId="46F9901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selected arbitrarily, but the convention is consistent between</w:t>
      </w:r>
    </w:p>
    <w:p w14:paraId="6F1A88D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working/protection path pairs as well as across multiple domains.</w:t>
      </w:r>
    </w:p>
    <w:p w14:paraId="67FFA36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52D5CD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4. Use Case 1: Single-domain with single-layer</w:t>
      </w:r>
    </w:p>
    <w:p w14:paraId="484FB8E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575B8C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4.1. Reference Network</w:t>
      </w:r>
    </w:p>
    <w:p w14:paraId="003FA1D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43050E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current considerations discussed in this document are based on</w:t>
      </w:r>
    </w:p>
    <w:p w14:paraId="6C9C96A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following reference networks:</w:t>
      </w:r>
    </w:p>
    <w:p w14:paraId="4E4D03C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B9795A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- single transport domain: OTN network</w:t>
      </w:r>
    </w:p>
    <w:p w14:paraId="0156159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E882D5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4.1.1. Single Transport Domain - OTN Network</w:t>
      </w:r>
    </w:p>
    <w:p w14:paraId="293FF50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5A859C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As shown in Figure 1 the network physical topology composed of a</w:t>
      </w:r>
    </w:p>
    <w:p w14:paraId="7689C6C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single-domain transport network providing transport services to an</w:t>
      </w:r>
    </w:p>
    <w:p w14:paraId="1E9C31D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IP network through five access links.</w:t>
      </w:r>
    </w:p>
    <w:p w14:paraId="6931B62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325482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84E38D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BE86CA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E9DDC0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90EAE5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343297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29B206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5]</w:t>
      </w:r>
    </w:p>
    <w:p w14:paraId="743735F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051ED63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0B0CFBE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C27E94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22C993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................................................</w:t>
      </w:r>
    </w:p>
    <w:p w14:paraId="33FE9FB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           IP domain              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</w:p>
    <w:p w14:paraId="4A41BC9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  ..............................        :</w:t>
      </w:r>
    </w:p>
    <w:p w14:paraId="56ECE4E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  :  ........................  :        :</w:t>
      </w:r>
    </w:p>
    <w:p w14:paraId="5915D83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  :  :                      :  :        :</w:t>
      </w:r>
    </w:p>
    <w:p w14:paraId="3614AA9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:      S1 -------- S2 ------ C-R4  :</w:t>
      </w:r>
    </w:p>
    <w:p w14:paraId="51E06EC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  :  :     /             |  :  :        :</w:t>
      </w:r>
    </w:p>
    <w:p w14:paraId="2A072DB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  :  :    /              |  :  :        :</w:t>
      </w:r>
    </w:p>
    <w:p w14:paraId="7071F31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C-R1 ------ S3 ----- S4      </w:t>
      </w:r>
      <w:proofErr w:type="gramStart"/>
      <w:r w:rsidRPr="006672B8">
        <w:rPr>
          <w:rFonts w:ascii="Courier New" w:hAnsi="Courier New" w:cs="Courier New"/>
        </w:rPr>
        <w:t>|  :</w:t>
      </w:r>
      <w:proofErr w:type="gramEnd"/>
      <w:r w:rsidRPr="006672B8">
        <w:rPr>
          <w:rFonts w:ascii="Courier New" w:hAnsi="Courier New" w:cs="Courier New"/>
        </w:rPr>
        <w:t xml:space="preserve">  :        :</w:t>
      </w:r>
    </w:p>
    <w:p w14:paraId="5E878DD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  :  :    \        \     |  :  :        :</w:t>
      </w:r>
    </w:p>
    <w:p w14:paraId="115AA00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  :  :     \        \    |  :  :        :</w:t>
      </w:r>
    </w:p>
    <w:p w14:paraId="5CB9AAE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:      S5       \   |  :  :        :</w:t>
      </w:r>
    </w:p>
    <w:p w14:paraId="59DDED2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C-R2 -----+    </w:t>
      </w:r>
      <w:proofErr w:type="gramStart"/>
      <w:r w:rsidRPr="006672B8">
        <w:rPr>
          <w:rFonts w:ascii="Courier New" w:hAnsi="Courier New" w:cs="Courier New"/>
        </w:rPr>
        <w:t>/  \</w:t>
      </w:r>
      <w:proofErr w:type="gramEnd"/>
      <w:r w:rsidRPr="006672B8">
        <w:rPr>
          <w:rFonts w:ascii="Courier New" w:hAnsi="Courier New" w:cs="Courier New"/>
        </w:rPr>
        <w:t xml:space="preserve">       \  |  :  :        :</w:t>
      </w:r>
    </w:p>
    <w:p w14:paraId="31E0DD5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  :  : \  /    \       \ |  :  :        :</w:t>
      </w:r>
    </w:p>
    <w:p w14:paraId="1A9763F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:  S6 ---- S7 ---- S8 ------ C-R5  :</w:t>
      </w:r>
    </w:p>
    <w:p w14:paraId="3CE1BD2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  :  : /                    :  :        :</w:t>
      </w:r>
    </w:p>
    <w:p w14:paraId="3B22B8F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C-R3 -----+               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:        :</w:t>
      </w:r>
    </w:p>
    <w:p w14:paraId="3E1ECB3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:   Transport domain   :  :        :</w:t>
      </w:r>
    </w:p>
    <w:p w14:paraId="3E672E5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        :  :                      :  :        :</w:t>
      </w:r>
    </w:p>
    <w:p w14:paraId="176970E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:........:  :......................:  :........:</w:t>
      </w:r>
    </w:p>
    <w:p w14:paraId="431D620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Figure 1 Reference network for Use Case 1</w:t>
      </w:r>
    </w:p>
    <w:p w14:paraId="59476A8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3CECD2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IP and transport (OTN) domains are respectively composed by five</w:t>
      </w:r>
    </w:p>
    <w:p w14:paraId="4FA0502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routers C-R1 to C-R5 and by eight ODU switches S1 to S8. The</w:t>
      </w:r>
    </w:p>
    <w:p w14:paraId="542F572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domain acts as a transit network providing connectivity</w:t>
      </w:r>
    </w:p>
    <w:p w14:paraId="372F90D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for IP layer services.</w:t>
      </w:r>
    </w:p>
    <w:p w14:paraId="36D3825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B3CD47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behavior of the transport domain is the same whether the</w:t>
      </w:r>
    </w:p>
    <w:p w14:paraId="17B0D42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ingress or egress service nodes in the IP domain are only attached</w:t>
      </w:r>
    </w:p>
    <w:p w14:paraId="75C7585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to the transport domain, or if there are other routers in between</w:t>
      </w:r>
    </w:p>
    <w:p w14:paraId="7B951E0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ingress or egress nodes of the IP domain not also attached to</w:t>
      </w:r>
    </w:p>
    <w:p w14:paraId="22AEE31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transport domain. In other words, the behavior of the transport</w:t>
      </w:r>
    </w:p>
    <w:p w14:paraId="2A4BBC4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network does not depend on whether C-R1, C-R2, ..., C-R5 are PE or P</w:t>
      </w:r>
    </w:p>
    <w:p w14:paraId="3681F8F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routers for the IP services.</w:t>
      </w:r>
    </w:p>
    <w:p w14:paraId="3338A5B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F397D9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transport domain </w:t>
      </w:r>
      <w:r w:rsidRPr="002E7BA3">
        <w:rPr>
          <w:rFonts w:ascii="Courier New" w:hAnsi="Courier New" w:cs="Courier New"/>
          <w:highlight w:val="yellow"/>
          <w:rPrChange w:id="62" w:author="Belotti, Sergio (Nokia - IT/Vimercate)" w:date="2018-01-18T10:24:00Z">
            <w:rPr>
              <w:rFonts w:ascii="Courier New" w:hAnsi="Courier New" w:cs="Courier New"/>
            </w:rPr>
          </w:rPrChange>
        </w:rPr>
        <w:t xml:space="preserve">control </w:t>
      </w:r>
      <w:commentRangeStart w:id="63"/>
      <w:r w:rsidRPr="002E7BA3">
        <w:rPr>
          <w:rFonts w:ascii="Courier New" w:hAnsi="Courier New" w:cs="Courier New"/>
          <w:highlight w:val="yellow"/>
          <w:rPrChange w:id="64" w:author="Belotti, Sergio (Nokia - IT/Vimercate)" w:date="2018-01-18T10:24:00Z">
            <w:rPr>
              <w:rFonts w:ascii="Courier New" w:hAnsi="Courier New" w:cs="Courier New"/>
            </w:rPr>
          </w:rPrChange>
        </w:rPr>
        <w:t>plane</w:t>
      </w:r>
      <w:commentRangeEnd w:id="63"/>
      <w:r w:rsidR="002E7BA3">
        <w:rPr>
          <w:rStyle w:val="CommentReference"/>
          <w:rFonts w:ascii="FuturaA Bk BT" w:hAnsi="FuturaA Bk BT" w:cs="Times New Roman"/>
        </w:rPr>
        <w:commentReference w:id="63"/>
      </w:r>
      <w:r w:rsidRPr="006672B8">
        <w:rPr>
          <w:rFonts w:ascii="Courier New" w:hAnsi="Courier New" w:cs="Courier New"/>
        </w:rPr>
        <w:t xml:space="preserve"> architecture follows the ACTN</w:t>
      </w:r>
    </w:p>
    <w:p w14:paraId="7B93370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architecture and framework document [ACTN-Frame], and functional</w:t>
      </w:r>
    </w:p>
    <w:p w14:paraId="59B41F4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components:</w:t>
      </w:r>
    </w:p>
    <w:p w14:paraId="6E21B9B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EDDAAA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Customer Network Controller (CNC) act as a client with respect to</w:t>
      </w:r>
    </w:p>
    <w:p w14:paraId="38E852C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the </w:t>
      </w:r>
      <w:bookmarkStart w:id="65" w:name="_Hlk504125474"/>
      <w:r w:rsidRPr="006672B8">
        <w:rPr>
          <w:rFonts w:ascii="Courier New" w:hAnsi="Courier New" w:cs="Courier New"/>
        </w:rPr>
        <w:t>Multi-Domain Service Coordinator (MDSC)</w:t>
      </w:r>
      <w:bookmarkEnd w:id="65"/>
      <w:r w:rsidRPr="006672B8">
        <w:rPr>
          <w:rFonts w:ascii="Courier New" w:hAnsi="Courier New" w:cs="Courier New"/>
        </w:rPr>
        <w:t xml:space="preserve"> via the CNC-MDSC</w:t>
      </w:r>
    </w:p>
    <w:p w14:paraId="43BCB08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Interface (CMI);</w:t>
      </w:r>
    </w:p>
    <w:p w14:paraId="38CC034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5A6A06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464283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167CAE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5DFE29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904E9F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C906F2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C056E3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6]</w:t>
      </w:r>
    </w:p>
    <w:p w14:paraId="0761B9E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4B2593C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7BA42B3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41AAD9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E82D7DE" w14:textId="0EA6FF83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MDSC is connected to a plurality of </w:t>
      </w:r>
      <w:ins w:id="66" w:author="Belotti, Sergio (Nokia - IT/Vimercate)" w:date="2018-01-19T11:50:00Z">
        <w:r w:rsidR="00DD3B73">
          <w:rPr>
            <w:rFonts w:ascii="Courier New" w:hAnsi="Courier New" w:cs="Courier New"/>
          </w:rPr>
          <w:t xml:space="preserve">PNCs </w:t>
        </w:r>
      </w:ins>
      <w:r w:rsidRPr="00DD3B73">
        <w:rPr>
          <w:rFonts w:ascii="Courier New" w:hAnsi="Courier New" w:cs="Courier New"/>
          <w:highlight w:val="yellow"/>
          <w:rPrChange w:id="67" w:author="Belotti, Sergio (Nokia - IT/Vimercate)" w:date="2018-01-19T11:50:00Z">
            <w:rPr>
              <w:rFonts w:ascii="Courier New" w:hAnsi="Courier New" w:cs="Courier New"/>
            </w:rPr>
          </w:rPrChange>
        </w:rPr>
        <w:t xml:space="preserve">Physical Network </w:t>
      </w:r>
      <w:commentRangeStart w:id="68"/>
      <w:r w:rsidRPr="00DD3B73">
        <w:rPr>
          <w:rFonts w:ascii="Courier New" w:hAnsi="Courier New" w:cs="Courier New"/>
          <w:highlight w:val="yellow"/>
          <w:rPrChange w:id="69" w:author="Belotti, Sergio (Nokia - IT/Vimercate)" w:date="2018-01-19T11:50:00Z">
            <w:rPr>
              <w:rFonts w:ascii="Courier New" w:hAnsi="Courier New" w:cs="Courier New"/>
            </w:rPr>
          </w:rPrChange>
        </w:rPr>
        <w:t>Control</w:t>
      </w:r>
      <w:ins w:id="70" w:author="Belotti, Sergio (Nokia - IT/Vimercate)" w:date="2018-01-19T11:47:00Z">
        <w:r w:rsidR="00DD3B73" w:rsidRPr="00DD3B73">
          <w:rPr>
            <w:rFonts w:ascii="Courier New" w:hAnsi="Courier New" w:cs="Courier New"/>
            <w:highlight w:val="yellow"/>
            <w:rPrChange w:id="71" w:author="Belotti, Sergio (Nokia - IT/Vimercate)" w:date="2018-01-19T11:50:00Z">
              <w:rPr>
                <w:rFonts w:ascii="Courier New" w:hAnsi="Courier New" w:cs="Courier New"/>
              </w:rPr>
            </w:rPrChange>
          </w:rPr>
          <w:t>ler</w:t>
        </w:r>
      </w:ins>
      <w:commentRangeEnd w:id="68"/>
      <w:ins w:id="72" w:author="Belotti, Sergio (Nokia - IT/Vimercate)" w:date="2018-01-19T11:50:00Z">
        <w:r w:rsidR="00DD3B73">
          <w:rPr>
            <w:rStyle w:val="CommentReference"/>
            <w:rFonts w:ascii="FuturaA Bk BT" w:hAnsi="FuturaA Bk BT" w:cs="Times New Roman"/>
          </w:rPr>
          <w:commentReference w:id="68"/>
        </w:r>
      </w:ins>
      <w:del w:id="73" w:author="Belotti, Sergio (Nokia - IT/Vimercate)" w:date="2018-01-19T11:47:00Z">
        <w:r w:rsidRPr="006672B8" w:rsidDel="00DD3B73">
          <w:rPr>
            <w:rFonts w:ascii="Courier New" w:hAnsi="Courier New" w:cs="Courier New"/>
          </w:rPr>
          <w:delText>lers</w:delText>
        </w:r>
      </w:del>
    </w:p>
    <w:p w14:paraId="2CA04135" w14:textId="5031E5D0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</w:t>
      </w:r>
      <w:del w:id="74" w:author="Belotti, Sergio (Nokia - IT/Vimercate)" w:date="2018-01-19T11:51:00Z">
        <w:r w:rsidRPr="006672B8" w:rsidDel="00DD3B73">
          <w:rPr>
            <w:rFonts w:ascii="Courier New" w:hAnsi="Courier New" w:cs="Courier New"/>
          </w:rPr>
          <w:delText xml:space="preserve">  (PNC</w:delText>
        </w:r>
      </w:del>
      <w:ins w:id="75" w:author="Belotti, Sergio (Nokia - IT/Vimercate)" w:date="2018-01-19T11:51:00Z">
        <w:r w:rsidR="00DD3B73">
          <w:rPr>
            <w:rFonts w:ascii="Courier New" w:hAnsi="Courier New" w:cs="Courier New"/>
          </w:rPr>
          <w:t xml:space="preserve">  </w:t>
        </w:r>
      </w:ins>
      <w:del w:id="76" w:author="Belotti, Sergio (Nokia - IT/Vimercate)" w:date="2018-01-19T11:51:00Z">
        <w:r w:rsidRPr="006672B8" w:rsidDel="00DD3B73">
          <w:rPr>
            <w:rFonts w:ascii="Courier New" w:hAnsi="Courier New" w:cs="Courier New"/>
          </w:rPr>
          <w:delText xml:space="preserve">s), </w:delText>
        </w:r>
      </w:del>
      <w:r w:rsidRPr="006672B8">
        <w:rPr>
          <w:rFonts w:ascii="Courier New" w:hAnsi="Courier New" w:cs="Courier New"/>
        </w:rPr>
        <w:t>one for each domain, via a MDSC-PNC Interface (MPI). Each</w:t>
      </w:r>
    </w:p>
    <w:p w14:paraId="1AF254E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PNC is responsible only for the control of its domain and the</w:t>
      </w:r>
    </w:p>
    <w:p w14:paraId="5DB0537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MDSC is the only entity capable of multi-domain functionalities</w:t>
      </w:r>
    </w:p>
    <w:p w14:paraId="50801BB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as well as of managing the inter-domain links;</w:t>
      </w:r>
    </w:p>
    <w:p w14:paraId="5DB3D02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64593D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ACTN framework facilitates the detachment of the network and</w:t>
      </w:r>
    </w:p>
    <w:p w14:paraId="46450B2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service control from the underlying technology and help the customer</w:t>
      </w:r>
    </w:p>
    <w:p w14:paraId="61CA8B0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express the network as desired by business needs. Therefore, care</w:t>
      </w:r>
    </w:p>
    <w:p w14:paraId="3245331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must be taken to keep minimal dependency on the CMI (or no</w:t>
      </w:r>
    </w:p>
    <w:p w14:paraId="23C4AF4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dependency at all) with respect to the network domain technologies.</w:t>
      </w:r>
    </w:p>
    <w:p w14:paraId="4B84EEB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MPI instead requires some specialization according to the domain</w:t>
      </w:r>
    </w:p>
    <w:p w14:paraId="45C5C31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technology.</w:t>
      </w:r>
    </w:p>
    <w:p w14:paraId="4EDAD59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C4132E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C4AF6C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+-----+</w:t>
      </w:r>
    </w:p>
    <w:p w14:paraId="52EAEE5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| CNC |</w:t>
      </w:r>
    </w:p>
    <w:p w14:paraId="19C7421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+-----+</w:t>
      </w:r>
    </w:p>
    <w:p w14:paraId="0C3F8A8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   |</w:t>
      </w:r>
    </w:p>
    <w:p w14:paraId="7CB247E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   |CMI I/F</w:t>
      </w:r>
    </w:p>
    <w:p w14:paraId="5E7CD06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   |</w:t>
      </w:r>
    </w:p>
    <w:p w14:paraId="7554639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+-----------------------+</w:t>
      </w:r>
    </w:p>
    <w:p w14:paraId="417CDBE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|         MDSC          |</w:t>
      </w:r>
    </w:p>
    <w:p w14:paraId="6E0D6DD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+-----------------------+</w:t>
      </w:r>
    </w:p>
    <w:p w14:paraId="143C603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   |</w:t>
      </w:r>
    </w:p>
    <w:p w14:paraId="6B433EE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   |MPI I/F</w:t>
      </w:r>
    </w:p>
    <w:p w14:paraId="0DD0C42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   |</w:t>
      </w:r>
    </w:p>
    <w:p w14:paraId="1D0150C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+-------+</w:t>
      </w:r>
    </w:p>
    <w:p w14:paraId="5683AE0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</w:t>
      </w:r>
      <w:proofErr w:type="gramStart"/>
      <w:r w:rsidRPr="006672B8">
        <w:rPr>
          <w:rFonts w:ascii="Courier New" w:hAnsi="Courier New" w:cs="Courier New"/>
        </w:rPr>
        <w:t>|  PNC</w:t>
      </w:r>
      <w:proofErr w:type="gramEnd"/>
      <w:r w:rsidRPr="006672B8">
        <w:rPr>
          <w:rFonts w:ascii="Courier New" w:hAnsi="Courier New" w:cs="Courier New"/>
        </w:rPr>
        <w:t xml:space="preserve">  |</w:t>
      </w:r>
    </w:p>
    <w:p w14:paraId="14B7A83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+-------+</w:t>
      </w:r>
    </w:p>
    <w:p w14:paraId="64BE35B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   |</w:t>
      </w:r>
    </w:p>
    <w:p w14:paraId="70200D4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 -----</w:t>
      </w:r>
    </w:p>
    <w:p w14:paraId="18AABF3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(       )</w:t>
      </w:r>
    </w:p>
    <w:p w14:paraId="6976EAE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</w:t>
      </w:r>
      <w:proofErr w:type="gramStart"/>
      <w:r w:rsidRPr="006672B8">
        <w:rPr>
          <w:rFonts w:ascii="Courier New" w:hAnsi="Courier New" w:cs="Courier New"/>
        </w:rPr>
        <w:t xml:space="preserve">(  </w:t>
      </w:r>
      <w:proofErr w:type="gramEnd"/>
      <w:r w:rsidRPr="006672B8">
        <w:rPr>
          <w:rFonts w:ascii="Courier New" w:hAnsi="Courier New" w:cs="Courier New"/>
        </w:rPr>
        <w:t xml:space="preserve"> OTN   )</w:t>
      </w:r>
    </w:p>
    <w:p w14:paraId="121EDA7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</w:t>
      </w:r>
      <w:proofErr w:type="gramStart"/>
      <w:r w:rsidRPr="006672B8">
        <w:rPr>
          <w:rFonts w:ascii="Courier New" w:hAnsi="Courier New" w:cs="Courier New"/>
        </w:rPr>
        <w:t>( Physical</w:t>
      </w:r>
      <w:proofErr w:type="gramEnd"/>
      <w:r w:rsidRPr="006672B8">
        <w:rPr>
          <w:rFonts w:ascii="Courier New" w:hAnsi="Courier New" w:cs="Courier New"/>
        </w:rPr>
        <w:t xml:space="preserve">  )</w:t>
      </w:r>
    </w:p>
    <w:p w14:paraId="44B0D23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</w:t>
      </w:r>
      <w:proofErr w:type="gramStart"/>
      <w:r w:rsidRPr="006672B8">
        <w:rPr>
          <w:rFonts w:ascii="Courier New" w:hAnsi="Courier New" w:cs="Courier New"/>
        </w:rPr>
        <w:t>( Network</w:t>
      </w:r>
      <w:proofErr w:type="gramEnd"/>
      <w:r w:rsidRPr="006672B8">
        <w:rPr>
          <w:rFonts w:ascii="Courier New" w:hAnsi="Courier New" w:cs="Courier New"/>
        </w:rPr>
        <w:t xml:space="preserve"> )</w:t>
      </w:r>
    </w:p>
    <w:p w14:paraId="4E7C610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(       )</w:t>
      </w:r>
    </w:p>
    <w:p w14:paraId="14A3A22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 -----</w:t>
      </w:r>
    </w:p>
    <w:p w14:paraId="6490DD7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48C8DD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Figure 2 Controlling Hierarchy for Use Case 1</w:t>
      </w:r>
    </w:p>
    <w:p w14:paraId="3F29939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910140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Once the service request is processed by the MDSC the mapping of the</w:t>
      </w:r>
    </w:p>
    <w:p w14:paraId="38DDE46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client IP traffic between the routers (across the transport network)</w:t>
      </w:r>
    </w:p>
    <w:p w14:paraId="3391222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is made in the IP routers only and is not controlled by the</w:t>
      </w:r>
    </w:p>
    <w:p w14:paraId="61D83C5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PNC, and therefore transparent to the transport nodes.</w:t>
      </w:r>
    </w:p>
    <w:p w14:paraId="3F8F86F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03A3FE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5B31A6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3098B5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0332BE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7]</w:t>
      </w:r>
    </w:p>
    <w:p w14:paraId="3627DF3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32ABE1F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0709243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4BF172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1E78CA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4.2. Topology Abstractions</w:t>
      </w:r>
    </w:p>
    <w:p w14:paraId="1B0BD4F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FF4AEB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Abstraction provides a selective method for representing</w:t>
      </w:r>
    </w:p>
    <w:p w14:paraId="58E0614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connectivity information within a domain. There are multiple methods</w:t>
      </w:r>
    </w:p>
    <w:p w14:paraId="33019C3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to abstract a network topology. This document assumes the</w:t>
      </w:r>
    </w:p>
    <w:p w14:paraId="5FD3C51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abstraction method defined in [RFC7926]:</w:t>
      </w:r>
    </w:p>
    <w:p w14:paraId="5A3E24D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D18C34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"Abstraction is the process of applying policy to the available TE</w:t>
      </w:r>
    </w:p>
    <w:p w14:paraId="5A08F70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information within a domain, to produce selective information that</w:t>
      </w:r>
    </w:p>
    <w:p w14:paraId="24F8A44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represents the potential ability to connect across the domain.</w:t>
      </w:r>
    </w:p>
    <w:p w14:paraId="71C2F32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Thus, abstraction does not necessarily offer all possible</w:t>
      </w:r>
    </w:p>
    <w:p w14:paraId="5EF65A2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connectivity options, but presents a general view of potential</w:t>
      </w:r>
    </w:p>
    <w:p w14:paraId="2BEDA5A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connectivity according to the policies that determine how the</w:t>
      </w:r>
    </w:p>
    <w:p w14:paraId="56F8811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domain's administrator wants to allow the domain resources to be</w:t>
      </w:r>
    </w:p>
    <w:p w14:paraId="167DE4A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used."</w:t>
      </w:r>
    </w:p>
    <w:p w14:paraId="76BA314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000B99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[TE-Topo] describes a YANG base model for TE topology without any</w:t>
      </w:r>
    </w:p>
    <w:p w14:paraId="16DBF4F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technology specific parameters. Moreover, it defines how to abstract</w:t>
      </w:r>
    </w:p>
    <w:p w14:paraId="0F51D39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for TE-network topologies.</w:t>
      </w:r>
    </w:p>
    <w:p w14:paraId="5130221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E9900C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[ACTN-Frame] provides the context of topology abstraction in the</w:t>
      </w:r>
    </w:p>
    <w:p w14:paraId="0EBFE17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ACTN architecture and discusses a few alternatives for the</w:t>
      </w:r>
    </w:p>
    <w:p w14:paraId="723A09F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abstraction methods for both packet and optical networks. This is an</w:t>
      </w:r>
    </w:p>
    <w:p w14:paraId="379C4FB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important consideration since the choice of the abstraction method</w:t>
      </w:r>
    </w:p>
    <w:p w14:paraId="02AB38B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impacts protocol design and the information it carries.  According</w:t>
      </w:r>
    </w:p>
    <w:p w14:paraId="7DAB630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to [ACTN-Frame], there are three types of topology:</w:t>
      </w:r>
    </w:p>
    <w:p w14:paraId="3303C7C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3134CB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White topology: This is a case where the Physical Network</w:t>
      </w:r>
    </w:p>
    <w:p w14:paraId="06740B1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Controller (PNC) provides the actual network topology to the</w:t>
      </w:r>
    </w:p>
    <w:p w14:paraId="2CDB153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multi-domain Service Coordinator (MDSC) without any hiding or</w:t>
      </w:r>
    </w:p>
    <w:p w14:paraId="6BC9322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filtering. In this case, the MDSC has the full knowledge of the</w:t>
      </w:r>
    </w:p>
    <w:p w14:paraId="2096AA5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underlying network topology;</w:t>
      </w:r>
    </w:p>
    <w:p w14:paraId="4F12664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FEBCB3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Black topology: The entire domain network is abstracted as a</w:t>
      </w:r>
    </w:p>
    <w:p w14:paraId="63DF4FF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single virtual node with the access/egress links without</w:t>
      </w:r>
    </w:p>
    <w:p w14:paraId="090AF0C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disclosing any node internal connectivity information;</w:t>
      </w:r>
    </w:p>
    <w:p w14:paraId="03C2B69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FE290B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Grey topology: This abstraction level is between black topology</w:t>
      </w:r>
    </w:p>
    <w:p w14:paraId="11D6DDF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and white topology from a granularity point of view. This is</w:t>
      </w:r>
    </w:p>
    <w:p w14:paraId="7B0D9DD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abstraction of TE tunnels for all pairs of border nodes. We may</w:t>
      </w:r>
    </w:p>
    <w:p w14:paraId="546C8CB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further differentiate from a perspective of how to abstract</w:t>
      </w:r>
    </w:p>
    <w:p w14:paraId="635FBD1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internal TE resources between the pairs of border nodes:</w:t>
      </w:r>
    </w:p>
    <w:p w14:paraId="6AE72A4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14D9B5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- Grey topology type A: border nodes with a TE links between</w:t>
      </w:r>
    </w:p>
    <w:p w14:paraId="594E3A3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them in a full mesh fashion;</w:t>
      </w:r>
    </w:p>
    <w:p w14:paraId="291B49D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6ED518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95D119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277AEA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473573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8]</w:t>
      </w:r>
    </w:p>
    <w:p w14:paraId="07E5B53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1265EFE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6BB11A2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4443A1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875063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- Grey topology type B: border nodes with some internal</w:t>
      </w:r>
    </w:p>
    <w:p w14:paraId="4C7CCDA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abstracted nodes and abstracted links.</w:t>
      </w:r>
    </w:p>
    <w:p w14:paraId="6AEAD07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D4D548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For single-domain with single-layer use-case, the white topology may</w:t>
      </w:r>
    </w:p>
    <w:p w14:paraId="2AB0A87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be disseminated from the PNC to the MDSC in most cases. There may be</w:t>
      </w:r>
    </w:p>
    <w:p w14:paraId="563BCCD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some exception to this in the case where the underlay network may</w:t>
      </w:r>
    </w:p>
    <w:p w14:paraId="4F2F799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have complex optical parameters, which do not warrant the</w:t>
      </w:r>
    </w:p>
    <w:p w14:paraId="6B57F23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distribution of such details to the MDSC. In such case, the topology</w:t>
      </w:r>
    </w:p>
    <w:p w14:paraId="27F309F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disseminated from the PNC to the MDSC may not have the entire TE</w:t>
      </w:r>
    </w:p>
    <w:p w14:paraId="31D1D2D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information but a streamlined TE information. This case would incur</w:t>
      </w:r>
    </w:p>
    <w:p w14:paraId="5992965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another action from the MDSC's standpoint when provisioning a path.</w:t>
      </w:r>
    </w:p>
    <w:p w14:paraId="679D5FD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MDSC may make a path compute request to the PNC to verify the</w:t>
      </w:r>
    </w:p>
    <w:p w14:paraId="1B72A0B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feasibility of the estimated path before making the final</w:t>
      </w:r>
    </w:p>
    <w:p w14:paraId="178C254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provisioning request to the PNC, as outlined in [Path-Compute].</w:t>
      </w:r>
    </w:p>
    <w:p w14:paraId="767F19B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50A642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Topology abstraction for the CMI is for further study (to be</w:t>
      </w:r>
    </w:p>
    <w:p w14:paraId="7AB15B4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addressed in future revisions of this document).</w:t>
      </w:r>
    </w:p>
    <w:p w14:paraId="0107793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6C2760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4.3. Service Configuration</w:t>
      </w:r>
    </w:p>
    <w:p w14:paraId="3D36706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C8271B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the following use cases, the Multi Domain Service Coordinator</w:t>
      </w:r>
    </w:p>
    <w:p w14:paraId="6352A49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(</w:t>
      </w:r>
      <w:commentRangeStart w:id="77"/>
      <w:r w:rsidRPr="006672B8">
        <w:rPr>
          <w:rFonts w:ascii="Courier New" w:hAnsi="Courier New" w:cs="Courier New"/>
        </w:rPr>
        <w:t>MDSC</w:t>
      </w:r>
      <w:commentRangeEnd w:id="77"/>
      <w:r w:rsidR="00CC503D">
        <w:rPr>
          <w:rStyle w:val="CommentReference"/>
          <w:rFonts w:ascii="FuturaA Bk BT" w:hAnsi="FuturaA Bk BT" w:cs="Times New Roman"/>
        </w:rPr>
        <w:commentReference w:id="77"/>
      </w:r>
      <w:r w:rsidRPr="006672B8">
        <w:rPr>
          <w:rFonts w:ascii="Courier New" w:hAnsi="Courier New" w:cs="Courier New"/>
        </w:rPr>
        <w:t>) needs to be capable to request service connectivity from the</w:t>
      </w:r>
    </w:p>
    <w:p w14:paraId="74805C5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Physical Network Controller (PNC) to support IP routers</w:t>
      </w:r>
    </w:p>
    <w:p w14:paraId="7B64482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connectivity. The type of services could depend of the type of</w:t>
      </w:r>
    </w:p>
    <w:p w14:paraId="51300D0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physical links (e.g. OTN link, ETH link or SDH link) between the</w:t>
      </w:r>
    </w:p>
    <w:p w14:paraId="3B6FB24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routers and transport network.</w:t>
      </w:r>
    </w:p>
    <w:p w14:paraId="47185D7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CC64CC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As described in section 4.1.1, the control of different adaptations</w:t>
      </w:r>
    </w:p>
    <w:p w14:paraId="2E7BA6F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inside IP routers, C-Ri (PKT -&gt; foo) and C-</w:t>
      </w:r>
      <w:proofErr w:type="spellStart"/>
      <w:r w:rsidRPr="006672B8">
        <w:rPr>
          <w:rFonts w:ascii="Courier New" w:hAnsi="Courier New" w:cs="Courier New"/>
        </w:rPr>
        <w:t>Rj</w:t>
      </w:r>
      <w:proofErr w:type="spellEnd"/>
      <w:r w:rsidRPr="006672B8">
        <w:rPr>
          <w:rFonts w:ascii="Courier New" w:hAnsi="Courier New" w:cs="Courier New"/>
        </w:rPr>
        <w:t xml:space="preserve"> (foo -&gt; PKT), are</w:t>
      </w:r>
    </w:p>
    <w:p w14:paraId="58C1083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assumed to be performed by means that are not under the control of,</w:t>
      </w:r>
    </w:p>
    <w:p w14:paraId="00648EC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and not visible to, transport PNC. Therefore, these mechanisms are</w:t>
      </w:r>
    </w:p>
    <w:p w14:paraId="2CC5501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outside the scope of this document.</w:t>
      </w:r>
    </w:p>
    <w:p w14:paraId="289F45C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143971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4.3.1. ODU Transit</w:t>
      </w:r>
    </w:p>
    <w:p w14:paraId="19090E8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B7E0B9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use case assumes that the physical links interconnecting the IP</w:t>
      </w:r>
    </w:p>
    <w:p w14:paraId="7D902D1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routers and the transport network are OTN links. The</w:t>
      </w:r>
    </w:p>
    <w:p w14:paraId="1F1F6DA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physical/optical interconnection below the ODU layer is supposed to</w:t>
      </w:r>
    </w:p>
    <w:p w14:paraId="13BEF6F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be pre-configured and not exposed at the MPI to the MDSC.</w:t>
      </w:r>
    </w:p>
    <w:p w14:paraId="2014296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0855AE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To setup a 10Gb IP link between C-R1 to C-R3, an ODU2 end-to-end</w:t>
      </w:r>
    </w:p>
    <w:p w14:paraId="56FD9E9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data plane connection needs to be created between C-R1 and C-R3,</w:t>
      </w:r>
    </w:p>
    <w:p w14:paraId="5AB91F8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crossing transport nodes S3, S5, and S6.</w:t>
      </w:r>
    </w:p>
    <w:p w14:paraId="0AFB6BB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A61088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C-R3 can be summarized as:</w:t>
      </w:r>
    </w:p>
    <w:p w14:paraId="2790045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B0388B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1A1ECF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C0D8B7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EAB264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9]</w:t>
      </w:r>
    </w:p>
    <w:p w14:paraId="26E7219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0BFF99F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67C3180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27CFF2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0559A1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ODU2), S3 ([ODU2]), S5 ([ODU2]), S6 ([ODU2]),</w:t>
      </w:r>
    </w:p>
    <w:p w14:paraId="7F05482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C-R3 (ODU2 -&gt; [PKT])</w:t>
      </w:r>
    </w:p>
    <w:p w14:paraId="08AE24A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BC04FA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MDSC should be capable via the MPI to request the setup of an</w:t>
      </w:r>
    </w:p>
    <w:p w14:paraId="3BBD0D6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ODU2 transit service with enough information that enable the</w:t>
      </w:r>
    </w:p>
    <w:p w14:paraId="5EB8817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PNC to instantiate and control the ODU2 data plane</w:t>
      </w:r>
    </w:p>
    <w:p w14:paraId="674C540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commentRangeStart w:id="78"/>
      <w:r w:rsidRPr="006672B8">
        <w:rPr>
          <w:rFonts w:ascii="Courier New" w:hAnsi="Courier New" w:cs="Courier New"/>
        </w:rPr>
        <w:t>connection segment</w:t>
      </w:r>
      <w:commentRangeEnd w:id="78"/>
      <w:r w:rsidR="009D7A76">
        <w:rPr>
          <w:rStyle w:val="CommentReference"/>
          <w:rFonts w:ascii="FuturaA Bk BT" w:hAnsi="FuturaA Bk BT" w:cs="Times New Roman"/>
        </w:rPr>
        <w:commentReference w:id="78"/>
      </w:r>
      <w:r w:rsidRPr="006672B8">
        <w:rPr>
          <w:rFonts w:ascii="Courier New" w:hAnsi="Courier New" w:cs="Courier New"/>
        </w:rPr>
        <w:t xml:space="preserve"> through nodes S3, S5, S6.</w:t>
      </w:r>
    </w:p>
    <w:p w14:paraId="7641670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61ACF3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4.3.2. EPL over ODU</w:t>
      </w:r>
    </w:p>
    <w:p w14:paraId="0D8B354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0880AF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use case assumes that the physical links interconnecting the IP</w:t>
      </w:r>
    </w:p>
    <w:p w14:paraId="6E1A3AB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routers and the transport network are Ethernet links.</w:t>
      </w:r>
    </w:p>
    <w:p w14:paraId="7F4C52A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E0BC36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setup a 10Gb IP link between C-R1 to C-R3, an EPL</w:t>
      </w:r>
    </w:p>
    <w:p w14:paraId="1453640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service needs to be created between C-R1 and C-R3, supported by an</w:t>
      </w:r>
    </w:p>
    <w:p w14:paraId="5E319A8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ODU2 end-to-end connection between S3 and S6, crossing transport</w:t>
      </w:r>
    </w:p>
    <w:p w14:paraId="30018D5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node S5.</w:t>
      </w:r>
    </w:p>
    <w:p w14:paraId="46986F8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0FBE3A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C-R3 can be summarized as:</w:t>
      </w:r>
    </w:p>
    <w:p w14:paraId="3A59C52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0EC4AB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ETH), S3 (ETH -&gt; [ODU2]), S5 ([ODU2]),</w:t>
      </w:r>
    </w:p>
    <w:p w14:paraId="23FA61F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S6 ([ODU2] -&gt; ETH), C-R3 (ETH-&gt; [PKT])</w:t>
      </w:r>
    </w:p>
    <w:p w14:paraId="578DD9C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7E8DAA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MDSC should be capable via the MPI to request the setup of an</w:t>
      </w:r>
    </w:p>
    <w:p w14:paraId="3B19CC7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EPL service with enough information that can permit the transport</w:t>
      </w:r>
    </w:p>
    <w:p w14:paraId="67C655F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PNC to instantiate and control the ODU2 end-to-end data plane</w:t>
      </w:r>
    </w:p>
    <w:p w14:paraId="3EDD937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connection through nodes S3, S5, S6, as well as the adaptation</w:t>
      </w:r>
    </w:p>
    <w:p w14:paraId="556E294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functions inside S3 and S6: S3&amp;S6 (ETH -&gt; ODU2) and S9&amp;S6 (ODU2 -&gt;</w:t>
      </w:r>
    </w:p>
    <w:p w14:paraId="7E331AE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ETH).</w:t>
      </w:r>
    </w:p>
    <w:p w14:paraId="099B148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D6EB94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4.3.3. Other OTN Client Services</w:t>
      </w:r>
    </w:p>
    <w:p w14:paraId="3BC6FB3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BA1253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[ITU-T G.709-2016] defines mappings of different client layers into</w:t>
      </w:r>
    </w:p>
    <w:p w14:paraId="501D381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ODU. Most of them are used to provide Private Line services over</w:t>
      </w:r>
    </w:p>
    <w:p w14:paraId="0BFEDD4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an OTN transport network supporting a variety of types of physical</w:t>
      </w:r>
    </w:p>
    <w:p w14:paraId="4B7A878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access links (e.g., Ethernet, SDH STM-N, </w:t>
      </w:r>
      <w:proofErr w:type="spellStart"/>
      <w:r w:rsidRPr="006672B8">
        <w:rPr>
          <w:rFonts w:ascii="Courier New" w:hAnsi="Courier New" w:cs="Courier New"/>
        </w:rPr>
        <w:t>Fibre</w:t>
      </w:r>
      <w:proofErr w:type="spellEnd"/>
      <w:r w:rsidRPr="006672B8">
        <w:rPr>
          <w:rFonts w:ascii="Courier New" w:hAnsi="Courier New" w:cs="Courier New"/>
        </w:rPr>
        <w:t xml:space="preserve"> Channel, InfiniBand,</w:t>
      </w:r>
    </w:p>
    <w:p w14:paraId="36AD8D5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etc.).</w:t>
      </w:r>
    </w:p>
    <w:p w14:paraId="3B136FB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3B25D2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use case assumes that the physical links interconnecting the IP</w:t>
      </w:r>
    </w:p>
    <w:p w14:paraId="1CAD9E6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routers and the transport network are any one of these possible</w:t>
      </w:r>
    </w:p>
    <w:p w14:paraId="4BA2B67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options.</w:t>
      </w:r>
    </w:p>
    <w:p w14:paraId="3C3E3C3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A99973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setup a 10Gb IP link between C-R1 to C-R3 using, for</w:t>
      </w:r>
    </w:p>
    <w:p w14:paraId="314A4B5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example STM-64 physical links between the IP routers and the</w:t>
      </w:r>
    </w:p>
    <w:p w14:paraId="0A39B50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network, an STM-64 Private Line service needs to be</w:t>
      </w:r>
    </w:p>
    <w:p w14:paraId="62E1C41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created between C-R1 and C-R3, supported by an ODU2 end-to-end data</w:t>
      </w:r>
    </w:p>
    <w:p w14:paraId="0A2DD48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plane connection between S3 and S6, crossing transport node S5.</w:t>
      </w:r>
    </w:p>
    <w:p w14:paraId="1B3EC47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202D98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25FC58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10]</w:t>
      </w:r>
    </w:p>
    <w:p w14:paraId="3F2A337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51066C5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7E776AA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644283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FC8B1C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C-R3 can be summarized as:</w:t>
      </w:r>
    </w:p>
    <w:p w14:paraId="1158342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FD5530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STM-64), S3 (STM-64 -&gt; [ODU2]), S5 ([ODU2]),</w:t>
      </w:r>
    </w:p>
    <w:p w14:paraId="35DED00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S6 ([ODU2] -&gt; STM-64), C-R3 (STM-64 -&gt; [PKT])</w:t>
      </w:r>
    </w:p>
    <w:p w14:paraId="3FDF043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9B0A45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MDSC should be capable via the MPI to request the setup of an</w:t>
      </w:r>
    </w:p>
    <w:p w14:paraId="389E787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STM-64 Private Line service with enough information that can permit</w:t>
      </w:r>
    </w:p>
    <w:p w14:paraId="327FA68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transport PNC to instantiate and control the ODU2 end-to-end</w:t>
      </w:r>
    </w:p>
    <w:p w14:paraId="6623445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connection through nodes S3, S5, S6, as well as the adaptation</w:t>
      </w:r>
    </w:p>
    <w:p w14:paraId="7202385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functions inside S3 and S6: S3&amp;S6 (STM-64 -&gt; ODU2) and S9&amp;S3 (STM-64</w:t>
      </w:r>
    </w:p>
    <w:p w14:paraId="5A374C6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-&gt; PKT).</w:t>
      </w:r>
    </w:p>
    <w:p w14:paraId="167BB2B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283C40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4.3.4. EVPL over ODU</w:t>
      </w:r>
    </w:p>
    <w:p w14:paraId="340477E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A7851E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use case assumes that the physical links interconnecting the IP</w:t>
      </w:r>
    </w:p>
    <w:p w14:paraId="64E9D55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routers and the transport network are Ethernet links and that</w:t>
      </w:r>
    </w:p>
    <w:p w14:paraId="79AB4C9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different Ethernet services (</w:t>
      </w:r>
      <w:proofErr w:type="spellStart"/>
      <w:r w:rsidRPr="006672B8">
        <w:rPr>
          <w:rFonts w:ascii="Courier New" w:hAnsi="Courier New" w:cs="Courier New"/>
        </w:rPr>
        <w:t>e.g</w:t>
      </w:r>
      <w:proofErr w:type="spellEnd"/>
      <w:r w:rsidRPr="006672B8">
        <w:rPr>
          <w:rFonts w:ascii="Courier New" w:hAnsi="Courier New" w:cs="Courier New"/>
        </w:rPr>
        <w:t>, EVPL) can share the same physical</w:t>
      </w:r>
    </w:p>
    <w:p w14:paraId="3BA5333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link using different VLANs.</w:t>
      </w:r>
    </w:p>
    <w:p w14:paraId="4BAA850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7BEDC7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setup two 1Gb IP links between C-R1 to C-R3 and between</w:t>
      </w:r>
    </w:p>
    <w:p w14:paraId="201BFF5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C-R1 and C-R4, two EVPL services need to be created, supported by</w:t>
      </w:r>
    </w:p>
    <w:p w14:paraId="6D209FF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two ODU0 end-to-end connections respectively between S3 and S6,</w:t>
      </w:r>
    </w:p>
    <w:p w14:paraId="17A50F3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crossing transport node S5, and between S3 and S2, crossing</w:t>
      </w:r>
    </w:p>
    <w:p w14:paraId="32454DA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node S1.</w:t>
      </w:r>
    </w:p>
    <w:p w14:paraId="27C1D57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2280EF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Since the two EVPL services are sharing the same Ethernet physical</w:t>
      </w:r>
    </w:p>
    <w:p w14:paraId="65D35C3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link between C-R1 and S3, different VLAN IDs are associated with</w:t>
      </w:r>
    </w:p>
    <w:p w14:paraId="7886A50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different EVPL services: for </w:t>
      </w:r>
      <w:proofErr w:type="gramStart"/>
      <w:r w:rsidRPr="006672B8">
        <w:rPr>
          <w:rFonts w:ascii="Courier New" w:hAnsi="Courier New" w:cs="Courier New"/>
        </w:rPr>
        <w:t>example</w:t>
      </w:r>
      <w:proofErr w:type="gramEnd"/>
      <w:r w:rsidRPr="006672B8">
        <w:rPr>
          <w:rFonts w:ascii="Courier New" w:hAnsi="Courier New" w:cs="Courier New"/>
        </w:rPr>
        <w:t xml:space="preserve"> VLAN IDs 10 and 20</w:t>
      </w:r>
    </w:p>
    <w:p w14:paraId="60766DC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respectively.</w:t>
      </w:r>
    </w:p>
    <w:p w14:paraId="3A5DB8D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889ED1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C-R3 can be summarized as:</w:t>
      </w:r>
    </w:p>
    <w:p w14:paraId="1E5A9B4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502A9B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VLAN), S3 (VLAN -&gt; [ODU0]), S5 ([ODU0]),</w:t>
      </w:r>
    </w:p>
    <w:p w14:paraId="22348AB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S6 ([ODU0] -&gt; VLAN), C-R3 (VLAN -&gt; [PKT])</w:t>
      </w:r>
    </w:p>
    <w:p w14:paraId="54B9ACA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220476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C-R4 can be summarized as:</w:t>
      </w:r>
    </w:p>
    <w:p w14:paraId="5B60D72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D2A894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VLAN), S3 (VLAN -&gt; [ODU0]), S1 ([ODU0]),</w:t>
      </w:r>
    </w:p>
    <w:p w14:paraId="53E10C4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S2 ([ODU0] -&gt; VLAN), C-R4 (VLAN -&gt; [PKT])</w:t>
      </w:r>
    </w:p>
    <w:p w14:paraId="7BA2104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357955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MDSC should be capable via the MPI to request the setup of these</w:t>
      </w:r>
    </w:p>
    <w:p w14:paraId="2208F5C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EVPL services with enough information that can permit the transport</w:t>
      </w:r>
    </w:p>
    <w:p w14:paraId="4CC8F46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PNC to instantiate and control the ODU0 end-to-end data plane</w:t>
      </w:r>
    </w:p>
    <w:p w14:paraId="545621D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connections as well as the adaptation functions on the boundary</w:t>
      </w:r>
    </w:p>
    <w:p w14:paraId="075BFA1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nodes: S3&amp;S2&amp;S6 (VLAN -&gt; ODU0) and S3&amp;S2&amp;S6 (ODU0 -&gt; VLAN).</w:t>
      </w:r>
    </w:p>
    <w:p w14:paraId="6E95E97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82990E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DA7F94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012139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085A38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11]</w:t>
      </w:r>
    </w:p>
    <w:p w14:paraId="21DF43A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0D32BD0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6E8986D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D070CD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28523E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4.3.5. EVPLAN and 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 xml:space="preserve"> Services</w:t>
      </w:r>
    </w:p>
    <w:p w14:paraId="48BDF49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A5CD86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use case assumes that the physical links interconnecting the IP</w:t>
      </w:r>
    </w:p>
    <w:p w14:paraId="16E734A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routers and the transport network are Ethernet links and that</w:t>
      </w:r>
    </w:p>
    <w:p w14:paraId="3EDB8B7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different Ethernet services (e.g., EVPL, EVPLAN and 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>) can</w:t>
      </w:r>
    </w:p>
    <w:p w14:paraId="0783035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share the same physical link using different VLANs.</w:t>
      </w:r>
    </w:p>
    <w:p w14:paraId="48230A2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34937D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Note - it is assumed that EPLAN and </w:t>
      </w:r>
      <w:proofErr w:type="spellStart"/>
      <w:r w:rsidRPr="006672B8">
        <w:rPr>
          <w:rFonts w:ascii="Courier New" w:hAnsi="Courier New" w:cs="Courier New"/>
        </w:rPr>
        <w:t>EPTree</w:t>
      </w:r>
      <w:proofErr w:type="spellEnd"/>
      <w:r w:rsidRPr="006672B8">
        <w:rPr>
          <w:rFonts w:ascii="Courier New" w:hAnsi="Courier New" w:cs="Courier New"/>
        </w:rPr>
        <w:t xml:space="preserve"> services can be supported</w:t>
      </w:r>
    </w:p>
    <w:p w14:paraId="2AEFD30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by configuring EVPLAN and 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 xml:space="preserve"> with port mapping.</w:t>
      </w:r>
    </w:p>
    <w:p w14:paraId="4D7F758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DCDBA6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setup an IP subnet between C-R1, C-R2, C-R3 and C-R4, an</w:t>
      </w:r>
    </w:p>
    <w:p w14:paraId="4874D7E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EVPLAN/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 xml:space="preserve"> service needs to be created, supported by two 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</w:p>
    <w:p w14:paraId="458AEA7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end-to-end connections respectively between S3 and S6, crossing</w:t>
      </w:r>
    </w:p>
    <w:p w14:paraId="7D51D09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node S5, and between S3 and S2, crossing transport node</w:t>
      </w:r>
    </w:p>
    <w:p w14:paraId="46BCFAC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S1.</w:t>
      </w:r>
    </w:p>
    <w:p w14:paraId="5AED020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174863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support this EVPLAN/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 xml:space="preserve"> service, some Ethernet</w:t>
      </w:r>
    </w:p>
    <w:p w14:paraId="7E4CB4A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Bridging capabilities are required on some nodes at the edge of the</w:t>
      </w:r>
    </w:p>
    <w:p w14:paraId="5FBA727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network: for </w:t>
      </w:r>
      <w:proofErr w:type="gramStart"/>
      <w:r w:rsidRPr="006672B8">
        <w:rPr>
          <w:rFonts w:ascii="Courier New" w:hAnsi="Courier New" w:cs="Courier New"/>
        </w:rPr>
        <w:t>example</w:t>
      </w:r>
      <w:proofErr w:type="gramEnd"/>
      <w:r w:rsidRPr="006672B8">
        <w:rPr>
          <w:rFonts w:ascii="Courier New" w:hAnsi="Courier New" w:cs="Courier New"/>
        </w:rPr>
        <w:t xml:space="preserve"> Ethernet Bridging capabilities can be</w:t>
      </w:r>
    </w:p>
    <w:p w14:paraId="0EC6CB6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configured in nodes S3 and S6 but not in node S2.</w:t>
      </w:r>
    </w:p>
    <w:p w14:paraId="7B75E56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4EEF9C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Since this EVPLAN/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 xml:space="preserve"> service can share the same Ethernet</w:t>
      </w:r>
    </w:p>
    <w:p w14:paraId="0EF16B9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physical links between IP routers and transport nodes (e.g., with</w:t>
      </w:r>
    </w:p>
    <w:p w14:paraId="5EBA268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EVPL services described in section 4.3.4), a different VLAN ID</w:t>
      </w:r>
    </w:p>
    <w:p w14:paraId="2665B1C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(e.g., 30) can be associated with this EVPLAN/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 xml:space="preserve"> service.</w:t>
      </w:r>
    </w:p>
    <w:p w14:paraId="266144B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C95967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support an 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 xml:space="preserve"> service instead of an EVPLAN,</w:t>
      </w:r>
    </w:p>
    <w:p w14:paraId="11B939D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additional configuration of the Ethernet Bridging capabilities on</w:t>
      </w:r>
    </w:p>
    <w:p w14:paraId="09ED411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nodes at the edge of the transport network is required.</w:t>
      </w:r>
    </w:p>
    <w:p w14:paraId="6DE670C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C81A4A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MAC bridging </w:t>
      </w:r>
      <w:commentRangeStart w:id="79"/>
      <w:r w:rsidRPr="006672B8">
        <w:rPr>
          <w:rFonts w:ascii="Courier New" w:hAnsi="Courier New" w:cs="Courier New"/>
        </w:rPr>
        <w:t>function</w:t>
      </w:r>
      <w:commentRangeEnd w:id="79"/>
      <w:r w:rsidR="007E0083">
        <w:rPr>
          <w:rStyle w:val="CommentReference"/>
          <w:rFonts w:ascii="FuturaA Bk BT" w:hAnsi="FuturaA Bk BT" w:cs="Times New Roman"/>
        </w:rPr>
        <w:commentReference w:id="79"/>
      </w:r>
      <w:r w:rsidRPr="006672B8">
        <w:rPr>
          <w:rFonts w:ascii="Courier New" w:hAnsi="Courier New" w:cs="Courier New"/>
        </w:rPr>
        <w:t xml:space="preserve"> in node S3 is needed to select, based on</w:t>
      </w:r>
    </w:p>
    <w:p w14:paraId="5496D8E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MAC Destination Address, whether the Ethernet frames form C-R1</w:t>
      </w:r>
    </w:p>
    <w:p w14:paraId="3A0C439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should be sent to the 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 xml:space="preserve"> terminating on node S6 or to the other</w:t>
      </w:r>
    </w:p>
    <w:p w14:paraId="038A467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 xml:space="preserve"> terminating on node S2.</w:t>
      </w:r>
    </w:p>
    <w:p w14:paraId="6ABCE1D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B310D4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MAC bridging function in node S6 is needed to select, based on</w:t>
      </w:r>
    </w:p>
    <w:p w14:paraId="53D77FF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MAC Destination Address, whether the Ethernet frames received</w:t>
      </w:r>
    </w:p>
    <w:p w14:paraId="0D55D81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from the 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 xml:space="preserve"> should be set to C-R2 or C-R3, as well as whether</w:t>
      </w:r>
    </w:p>
    <w:p w14:paraId="314EBEC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Ethernet frames received from C-R2 (or C-R3) should be sent to</w:t>
      </w:r>
    </w:p>
    <w:p w14:paraId="34F9670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C-R3 (or C-R2) or to the 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.</w:t>
      </w:r>
    </w:p>
    <w:p w14:paraId="5EF3559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8280D2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For example, the traffic flow between C-R1 and C-R3 can be</w:t>
      </w:r>
    </w:p>
    <w:p w14:paraId="738C5B1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summarized as:</w:t>
      </w:r>
    </w:p>
    <w:p w14:paraId="6A8F72B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C30F64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VLAN), S3 (VLAN -&gt; [MAC] -&gt; 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</w:t>
      </w:r>
    </w:p>
    <w:p w14:paraId="1D65D2A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S5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 S6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 -&gt; [MAC] -&gt; VLAN),</w:t>
      </w:r>
    </w:p>
    <w:p w14:paraId="664FDD2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C-R3 (VLAN -&gt; [PKT])</w:t>
      </w:r>
    </w:p>
    <w:p w14:paraId="20E35A9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D17024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6BF838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12]</w:t>
      </w:r>
    </w:p>
    <w:p w14:paraId="7C25F08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5688D84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5ADF3F5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18CE07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48D01F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MAC bridging function in node S3 is also needed to select, based</w:t>
      </w:r>
    </w:p>
    <w:p w14:paraId="409213F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on the MAC Destination Address, whether the Ethernet frames one</w:t>
      </w:r>
    </w:p>
    <w:p w14:paraId="3F13AD8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 xml:space="preserve"> should be sent to C-R1 or to the other 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.</w:t>
      </w:r>
    </w:p>
    <w:p w14:paraId="70F5485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CE44CA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For example, the traffic flow between C-R3 and C-R4 can be</w:t>
      </w:r>
    </w:p>
    <w:p w14:paraId="2D5E6F6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summarized as:</w:t>
      </w:r>
    </w:p>
    <w:p w14:paraId="1AE575A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FDE4A7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C-R3 ([PKT] -&gt; VLAN), S6 (VLAN -&gt; [MAC] -&gt; 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</w:t>
      </w:r>
    </w:p>
    <w:p w14:paraId="3DDBEB8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S5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 S3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 -&gt; [MAC] -&gt; 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</w:t>
      </w:r>
    </w:p>
    <w:p w14:paraId="38E6B54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S1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 S2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 -&gt; VLAN), C-R4 (VLAN -&gt; [PKT])</w:t>
      </w:r>
    </w:p>
    <w:p w14:paraId="05C4BFC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7FE197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node S2 there is no need for any MAC bridging function since all</w:t>
      </w:r>
    </w:p>
    <w:p w14:paraId="1A240B2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Ethernet frames received from C-R4 should be sent to the 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</w:p>
    <w:p w14:paraId="73CD9D7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toward S3 and </w:t>
      </w:r>
      <w:proofErr w:type="spellStart"/>
      <w:r w:rsidRPr="006672B8">
        <w:rPr>
          <w:rFonts w:ascii="Courier New" w:hAnsi="Courier New" w:cs="Courier New"/>
        </w:rPr>
        <w:t>viceversa</w:t>
      </w:r>
      <w:proofErr w:type="spellEnd"/>
      <w:r w:rsidRPr="006672B8">
        <w:rPr>
          <w:rFonts w:ascii="Courier New" w:hAnsi="Courier New" w:cs="Courier New"/>
        </w:rPr>
        <w:t>.</w:t>
      </w:r>
    </w:p>
    <w:p w14:paraId="321F533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6C9708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C-R4 can be summarized as:</w:t>
      </w:r>
    </w:p>
    <w:p w14:paraId="28EEC05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A548BC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VLAN), S3 (VLAN -&gt; [MAC] -&gt; 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</w:t>
      </w:r>
    </w:p>
    <w:p w14:paraId="488480B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S1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 S2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 -&gt; VLAN), C-R4 (VLAN -&gt; [PKT])</w:t>
      </w:r>
    </w:p>
    <w:p w14:paraId="1E4B5B6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BFF481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MDSC should be capable via the MPI to request the setup of this</w:t>
      </w:r>
    </w:p>
    <w:p w14:paraId="1B7DEFA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EVPLAN/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 xml:space="preserve"> services with enough information that can permit the</w:t>
      </w:r>
    </w:p>
    <w:p w14:paraId="49609EB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PNC to instantiate and control the 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 xml:space="preserve"> end-to-end data</w:t>
      </w:r>
    </w:p>
    <w:p w14:paraId="1AB55DF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plane connections as well as the Ethernet Bridging and adaptation</w:t>
      </w:r>
    </w:p>
    <w:p w14:paraId="3AE1DEB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functions on the boundary nodes: S3&amp;S6 (VLAN -&gt; MAC -&gt; ODU2), S3&amp;S6</w:t>
      </w:r>
    </w:p>
    <w:p w14:paraId="062AB9A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(ODU2 -&gt; ETH -&gt; VLAN), S2 (VLAN -&gt; ODU2) and S2 (ODU2 -&gt; VLAN).</w:t>
      </w:r>
    </w:p>
    <w:p w14:paraId="301FF51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50AFFA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4.4. Multi-functional Access Links</w:t>
      </w:r>
    </w:p>
    <w:p w14:paraId="21FF54C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B645AB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use case assumes that some physical links interconnecting the</w:t>
      </w:r>
    </w:p>
    <w:p w14:paraId="33F8109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IP routers and the transport network can be configured in different</w:t>
      </w:r>
    </w:p>
    <w:p w14:paraId="4EA0637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modes, e.g., as OTU2 or STM-64 or 10GE.</w:t>
      </w:r>
    </w:p>
    <w:p w14:paraId="7A14AF6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69B220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configuration can be done a-priori by means outside the scope</w:t>
      </w:r>
    </w:p>
    <w:p w14:paraId="0875EF6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of this document. In this case, these links will appear at the MPI</w:t>
      </w:r>
    </w:p>
    <w:p w14:paraId="2F6E932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either as an ODU Link or as an STM-64 Link or as a 10GE Link</w:t>
      </w:r>
    </w:p>
    <w:p w14:paraId="4010B46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(depending on the a-priori configuration) and will be controlled at</w:t>
      </w:r>
    </w:p>
    <w:p w14:paraId="5BE5E72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MPI as discussed in section 4.3.</w:t>
      </w:r>
    </w:p>
    <w:p w14:paraId="1DE28AA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6EF0D2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It is also possible not to configure these links a-priori and give</w:t>
      </w:r>
    </w:p>
    <w:p w14:paraId="6BD95AA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control to the MPI to decide, based on the service</w:t>
      </w:r>
    </w:p>
    <w:p w14:paraId="0C769FD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configuration, how to configure it.</w:t>
      </w:r>
    </w:p>
    <w:p w14:paraId="3DDDD9C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2F8CB1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For example, if the physical link between C-R1 and S3 is a multi-</w:t>
      </w:r>
    </w:p>
    <w:p w14:paraId="1D93E76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functional access link while the physical links between C-R3 and S6</w:t>
      </w:r>
    </w:p>
    <w:p w14:paraId="4E204CA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and between C-R4 and S2 are STM-64 and 10GE physical links</w:t>
      </w:r>
    </w:p>
    <w:p w14:paraId="4829A06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respectively, it is possible at the MPI to configure either an STM-</w:t>
      </w:r>
    </w:p>
    <w:p w14:paraId="7FFB3AF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4116A9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B324B4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13]</w:t>
      </w:r>
    </w:p>
    <w:p w14:paraId="237E3C9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3CE6E18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00675AE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818103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E33BB5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64 Private Line service between C-R1 and C-R3 or an EPL service</w:t>
      </w:r>
    </w:p>
    <w:p w14:paraId="51A6F63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between C-R1 and C-R4.</w:t>
      </w:r>
    </w:p>
    <w:p w14:paraId="0D417B5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424C79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C-R3 can be summarized as:</w:t>
      </w:r>
    </w:p>
    <w:p w14:paraId="320AAF2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EEEFC5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STM-64), S3 (STM-64 -&gt; [ODU2]), S5 ([ODU2]),</w:t>
      </w:r>
    </w:p>
    <w:p w14:paraId="115412F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S6 ([ODU2] -&gt; STM-64), C-R3 (STM-64 -&gt; [PKT])</w:t>
      </w:r>
    </w:p>
    <w:p w14:paraId="61675FE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5D6C4C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C-R4 can be summarized as:</w:t>
      </w:r>
    </w:p>
    <w:p w14:paraId="2B49134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D74D7E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ETH), S3 (ETH -&gt; [ODU2]), S1 ([ODU2]),</w:t>
      </w:r>
    </w:p>
    <w:p w14:paraId="768C1F6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S2 ([ODU2] -&gt; ETH), C-R4 (ETH-&gt; [PKT])</w:t>
      </w:r>
    </w:p>
    <w:p w14:paraId="789D5B6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7C8660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MDSC should be capable via the MPI to request the setup of</w:t>
      </w:r>
    </w:p>
    <w:p w14:paraId="6DFF95E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either service with enough information that can permit the transport</w:t>
      </w:r>
    </w:p>
    <w:p w14:paraId="01278E7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PNC to instantiate and control the ODU2 end-to-end data plane</w:t>
      </w:r>
    </w:p>
    <w:p w14:paraId="6590943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connection as well as the adaptation functions inside S3 and S2 or</w:t>
      </w:r>
    </w:p>
    <w:p w14:paraId="7693C66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S6.</w:t>
      </w:r>
    </w:p>
    <w:p w14:paraId="1E2FEF8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00412C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4.5. Protection Requirements</w:t>
      </w:r>
    </w:p>
    <w:p w14:paraId="27518A9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E3E164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Protection switching provides a pre-allocated survivability</w:t>
      </w:r>
    </w:p>
    <w:p w14:paraId="2EE9525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mechanism, typically provided via linear protection methods and</w:t>
      </w:r>
    </w:p>
    <w:p w14:paraId="4808EEC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would be configured to operate as 1+1 unidirectional (the most</w:t>
      </w:r>
    </w:p>
    <w:p w14:paraId="19BD4F5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common OTN protection method), 1+1 bidirectional or </w:t>
      </w:r>
      <w:proofErr w:type="gramStart"/>
      <w:r w:rsidRPr="006672B8">
        <w:rPr>
          <w:rFonts w:ascii="Courier New" w:hAnsi="Courier New" w:cs="Courier New"/>
        </w:rPr>
        <w:t>1:n</w:t>
      </w:r>
      <w:proofErr w:type="gramEnd"/>
    </w:p>
    <w:p w14:paraId="0E98960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bidirectional. This ensures fast and simple service survivability.</w:t>
      </w:r>
    </w:p>
    <w:p w14:paraId="0EC0DFA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850608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MDSC needs to be capable to request the transport PNC to</w:t>
      </w:r>
    </w:p>
    <w:p w14:paraId="5E9425F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configure protection when requesting the setup of the connectivity</w:t>
      </w:r>
    </w:p>
    <w:p w14:paraId="74811F1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services described in section 4.3.</w:t>
      </w:r>
    </w:p>
    <w:p w14:paraId="18919AB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4E8C8D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Since in this use case it is assumed that switching within the</w:t>
      </w:r>
    </w:p>
    <w:p w14:paraId="116D33E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network domain is performed only in one layer, also</w:t>
      </w:r>
    </w:p>
    <w:p w14:paraId="256CD1F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protection switching within the transport network domain can only be</w:t>
      </w:r>
    </w:p>
    <w:p w14:paraId="5ABF377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provided at the OTN ODU layer, for all the services defined in</w:t>
      </w:r>
    </w:p>
    <w:p w14:paraId="74C0729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section 4.3.</w:t>
      </w:r>
    </w:p>
    <w:p w14:paraId="15F86C2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659429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It may be necessary to consider not only protection, but also</w:t>
      </w:r>
    </w:p>
    <w:p w14:paraId="595BBC4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restoration functions in the future. Restoration methods would</w:t>
      </w:r>
    </w:p>
    <w:p w14:paraId="2F5380C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provide capability to reroute and restore connectivity traffic</w:t>
      </w:r>
    </w:p>
    <w:p w14:paraId="317F617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around network faults, without the network penalty imposed with</w:t>
      </w:r>
    </w:p>
    <w:p w14:paraId="7ECA63D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dedicated 1+1 protection schemes.</w:t>
      </w:r>
    </w:p>
    <w:p w14:paraId="35656B5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ED333C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776575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200D28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49A95C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9701D3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D1D12A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F627F4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14]</w:t>
      </w:r>
    </w:p>
    <w:p w14:paraId="20BA312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21FD1F0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069D2D2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6DA45E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EB877C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4.5.1. Linear Protection</w:t>
      </w:r>
    </w:p>
    <w:p w14:paraId="55D6C98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BFD420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It is possible to protect any service defined in section 4.3 from</w:t>
      </w:r>
    </w:p>
    <w:p w14:paraId="2DDA595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failures within the OTN transport domain by configuring OTN linear</w:t>
      </w:r>
    </w:p>
    <w:p w14:paraId="2CA30A5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protection in the data plane between node S3 and node S6.</w:t>
      </w:r>
    </w:p>
    <w:p w14:paraId="05CFB4D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C59A02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It is assumed that the OTN linear protection is configured to with</w:t>
      </w:r>
    </w:p>
    <w:p w14:paraId="6560EDC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1+1 unidirectional protection switching type, as defined in [ITU-T</w:t>
      </w:r>
    </w:p>
    <w:p w14:paraId="528EB25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G.808.1-2014] and [ITU-T G.873.1-2014], as well as in [RFC4427].</w:t>
      </w:r>
    </w:p>
    <w:p w14:paraId="475BFB7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ECB9C0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these scenarios, a working transport entity and a protection</w:t>
      </w:r>
    </w:p>
    <w:p w14:paraId="542D025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entity, as defined in [ITU-T G.808.1-2014], (or a working</w:t>
      </w:r>
    </w:p>
    <w:p w14:paraId="5DC0C3D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LSP and a protection LSP, as defined in [RFC4427]) should be</w:t>
      </w:r>
    </w:p>
    <w:p w14:paraId="4725D3F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configured in the data plane, for example:</w:t>
      </w:r>
    </w:p>
    <w:p w14:paraId="114181C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91D4B8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Working transport entity: S3, S5, S6</w:t>
      </w:r>
    </w:p>
    <w:p w14:paraId="13E61F8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E554AF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Protection transport entity: S3, S4, S8, S7, S6</w:t>
      </w:r>
    </w:p>
    <w:p w14:paraId="2929273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AD33CC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Transport PNC should be capable to report to the MDSC which is</w:t>
      </w:r>
    </w:p>
    <w:p w14:paraId="04CF948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active transport entity, as defined in [ITU-T G.808.1-2014], in</w:t>
      </w:r>
    </w:p>
    <w:p w14:paraId="2A81F10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data plane.</w:t>
      </w:r>
    </w:p>
    <w:p w14:paraId="5607BE2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215E11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Given the fast dynamic of protection switching operations in the</w:t>
      </w:r>
    </w:p>
    <w:p w14:paraId="1C69E94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data plane (50ms recovery time), this reporting is not expected to</w:t>
      </w:r>
    </w:p>
    <w:p w14:paraId="2628320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be in real-time.</w:t>
      </w:r>
    </w:p>
    <w:p w14:paraId="6F13F51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BAF005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It is also worth noting that with unidirectional protection</w:t>
      </w:r>
    </w:p>
    <w:p w14:paraId="33AD33C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switching, e.g., 1+1 unidirectional protection switching, the active</w:t>
      </w:r>
    </w:p>
    <w:p w14:paraId="16A7D38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entity may be different in the two directions.</w:t>
      </w:r>
    </w:p>
    <w:p w14:paraId="3F6A960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70B001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5. Use Case 2: Single-domain with multi-layer</w:t>
      </w:r>
    </w:p>
    <w:p w14:paraId="7C0F088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7C7409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5.1. Reference Network</w:t>
      </w:r>
    </w:p>
    <w:p w14:paraId="6206C6F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90AC15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current considerations discussed in this document are based on</w:t>
      </w:r>
    </w:p>
    <w:p w14:paraId="6CA85D3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following reference network:</w:t>
      </w:r>
    </w:p>
    <w:p w14:paraId="120C86F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5A3250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- single transport domain: OTN and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multi-layer network</w:t>
      </w:r>
    </w:p>
    <w:p w14:paraId="5ED028D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2BC0C9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this use case, the same reference network shown in Figure 1 is</w:t>
      </w:r>
    </w:p>
    <w:p w14:paraId="333BA4B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considered. The only difference is that all the transport nodes are</w:t>
      </w:r>
    </w:p>
    <w:p w14:paraId="122AF29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capable to switch in the ODU as well as in the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layer.</w:t>
      </w:r>
    </w:p>
    <w:p w14:paraId="14A9A39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AF485D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All the physical links within the transport network are therefore</w:t>
      </w:r>
    </w:p>
    <w:p w14:paraId="21BF10E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assumed to be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links. Therefore, </w:t>
      </w:r>
      <w:proofErr w:type="gramStart"/>
      <w:r w:rsidRPr="006672B8">
        <w:rPr>
          <w:rFonts w:ascii="Courier New" w:hAnsi="Courier New" w:cs="Courier New"/>
        </w:rPr>
        <w:t>with the exception of</w:t>
      </w:r>
      <w:proofErr w:type="gramEnd"/>
      <w:r w:rsidRPr="006672B8">
        <w:rPr>
          <w:rFonts w:ascii="Courier New" w:hAnsi="Courier New" w:cs="Courier New"/>
        </w:rPr>
        <w:t xml:space="preserve"> the access</w:t>
      </w:r>
    </w:p>
    <w:p w14:paraId="39F81D3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E84F89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E422C4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BAA3F4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15]</w:t>
      </w:r>
    </w:p>
    <w:p w14:paraId="2D4AF85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3026D2A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5C6BA2A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84C195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A75FB2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links, no ODU internal link exists before an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end-to-end data</w:t>
      </w:r>
    </w:p>
    <w:p w14:paraId="6B31A08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plane connection is created within the network.</w:t>
      </w:r>
    </w:p>
    <w:p w14:paraId="69E810D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6DAF22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controlling hierarchy is the same as described in Figure 2.</w:t>
      </w:r>
    </w:p>
    <w:p w14:paraId="1887B6A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976F64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interface within the scope of this document is the Transport MPI</w:t>
      </w:r>
    </w:p>
    <w:p w14:paraId="53D2612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which should be capable to control both the OTN and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layers.</w:t>
      </w:r>
    </w:p>
    <w:p w14:paraId="48E4DAF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EB14DD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5.2. Topology Abstractions</w:t>
      </w:r>
    </w:p>
    <w:p w14:paraId="4303DA3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5D84BA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 grey topology type B abstraction is assumed: abstract nodes and</w:t>
      </w:r>
    </w:p>
    <w:p w14:paraId="55DAF1F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links exposed at the MPI corresponds 1:1 with the physical nodes and</w:t>
      </w:r>
    </w:p>
    <w:p w14:paraId="4B80DE8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links controlled by the PNC but the PNC abstracts/hides at least</w:t>
      </w:r>
    </w:p>
    <w:p w14:paraId="29E5C66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some optical parameters to be used within the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layer.</w:t>
      </w:r>
    </w:p>
    <w:p w14:paraId="6EF9EDD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526D57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5.3. Service Configuration</w:t>
      </w:r>
    </w:p>
    <w:p w14:paraId="3DD8B15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D173DE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same service scenarios, as described in section 4.3, are also</w:t>
      </w:r>
    </w:p>
    <w:p w14:paraId="3FAE99B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applicable to these use cases with the only difference that end-to-</w:t>
      </w:r>
    </w:p>
    <w:p w14:paraId="284BD04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end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data plane connections will need to be setup before ODU data</w:t>
      </w:r>
    </w:p>
    <w:p w14:paraId="7F831D7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plane connections.</w:t>
      </w:r>
    </w:p>
    <w:p w14:paraId="640E7C5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AC4868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6. Use Case 3: Multi-domain with single-layer</w:t>
      </w:r>
    </w:p>
    <w:p w14:paraId="006A6F2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E36A07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6.1. Reference Network</w:t>
      </w:r>
    </w:p>
    <w:p w14:paraId="60B65CF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F18E7A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this section we focus on a multi-domain reference network with</w:t>
      </w:r>
    </w:p>
    <w:p w14:paraId="097CB0B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homogeneous technologies:</w:t>
      </w:r>
    </w:p>
    <w:p w14:paraId="0F94204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0A79F7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- multiple transport domains: OTN networks</w:t>
      </w:r>
    </w:p>
    <w:p w14:paraId="799E216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2743F9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Figure 3 shows the network physical topology composed of three</w:t>
      </w:r>
    </w:p>
    <w:p w14:paraId="00B84F5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network domains providing transport services to an IP</w:t>
      </w:r>
    </w:p>
    <w:p w14:paraId="39C7602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customer network through eight access links:</w:t>
      </w:r>
    </w:p>
    <w:p w14:paraId="30C11CA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B74049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CE1B06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938860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87A9FF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358D13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15F84E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87940F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EBD46E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E55CE3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CD57DD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5492A6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2EC529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F2A166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CAAE85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16]</w:t>
      </w:r>
    </w:p>
    <w:p w14:paraId="53A0C19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593002E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21ECC04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298FB2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1E8943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........................</w:t>
      </w:r>
    </w:p>
    <w:p w14:paraId="228BA60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..........   :                      :</w:t>
      </w:r>
    </w:p>
    <w:p w14:paraId="626E1BE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  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 :   Network domain 1   :   .............</w:t>
      </w:r>
    </w:p>
    <w:p w14:paraId="353195A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:Customer</w:t>
      </w:r>
      <w:proofErr w:type="gramEnd"/>
      <w:r w:rsidRPr="006672B8">
        <w:rPr>
          <w:rFonts w:ascii="Courier New" w:hAnsi="Courier New" w:cs="Courier New"/>
        </w:rPr>
        <w:t>:   :                      :   :           :</w:t>
      </w:r>
    </w:p>
    <w:p w14:paraId="4A4729F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:domain</w:t>
      </w:r>
      <w:proofErr w:type="gramEnd"/>
      <w:r w:rsidRPr="006672B8">
        <w:rPr>
          <w:rFonts w:ascii="Courier New" w:hAnsi="Courier New" w:cs="Courier New"/>
        </w:rPr>
        <w:t xml:space="preserve"> 1:   :     S1 -------+      :   :  Network  :</w:t>
      </w:r>
    </w:p>
    <w:p w14:paraId="2721E41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  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 :    /           \     :   :  domain 3 :   ..........</w:t>
      </w:r>
    </w:p>
    <w:p w14:paraId="5A3712E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  C-R1 ------- S3 ----- S4    \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 :           :   :        :</w:t>
      </w:r>
    </w:p>
    <w:p w14:paraId="0DDD00A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  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 :    \        \    S2 --------+        :   :Customer:</w:t>
      </w:r>
    </w:p>
    <w:p w14:paraId="726E231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  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 :     \        \    |  :   :   \       :   :domain 3:</w:t>
      </w:r>
    </w:p>
    <w:p w14:paraId="0644F3D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  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 :      S5       \   |  :   :    \      :   :        :</w:t>
      </w:r>
    </w:p>
    <w:p w14:paraId="1E4B218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  C-R2 ------+    </w:t>
      </w:r>
      <w:proofErr w:type="gramStart"/>
      <w:r w:rsidRPr="006672B8">
        <w:rPr>
          <w:rFonts w:ascii="Courier New" w:hAnsi="Courier New" w:cs="Courier New"/>
        </w:rPr>
        <w:t>/  \</w:t>
      </w:r>
      <w:proofErr w:type="gramEnd"/>
      <w:r w:rsidRPr="006672B8">
        <w:rPr>
          <w:rFonts w:ascii="Courier New" w:hAnsi="Courier New" w:cs="Courier New"/>
        </w:rPr>
        <w:t xml:space="preserve">       \  |  :   :    S31 --------- C-R7  :</w:t>
      </w:r>
    </w:p>
    <w:p w14:paraId="4350ED4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        :   : \  /    \       \ |  :   :   /   \   :   :        :</w:t>
      </w:r>
    </w:p>
    <w:p w14:paraId="12ABF5C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  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 :  S6 ---- S7 ---- S8 ------ S32   S33 ------ C-R8  :</w:t>
      </w:r>
    </w:p>
    <w:p w14:paraId="6A01324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        :   : /        |       |   :   : / \   /   :   :........:</w:t>
      </w:r>
    </w:p>
    <w:p w14:paraId="4AF2BD3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  C-R3 ------+         |       |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 :/   S34    :</w:t>
      </w:r>
    </w:p>
    <w:p w14:paraId="5D519E4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        :   :..........|.......|...:   /    /      :</w:t>
      </w:r>
    </w:p>
    <w:p w14:paraId="1F31E59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:........:              |       |      /:.../.......:</w:t>
      </w:r>
    </w:p>
    <w:p w14:paraId="58414C2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|       |     /    /</w:t>
      </w:r>
    </w:p>
    <w:p w14:paraId="5C13A23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...........|.......|..../..../...</w:t>
      </w:r>
    </w:p>
    <w:p w14:paraId="7843630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          |       |   /    /   :    ..........</w:t>
      </w:r>
    </w:p>
    <w:p w14:paraId="4C3B338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 </w:t>
      </w:r>
      <w:proofErr w:type="gramStart"/>
      <w:r w:rsidRPr="006672B8">
        <w:rPr>
          <w:rFonts w:ascii="Courier New" w:hAnsi="Courier New" w:cs="Courier New"/>
        </w:rPr>
        <w:t>Network  |</w:t>
      </w:r>
      <w:proofErr w:type="gramEnd"/>
      <w:r w:rsidRPr="006672B8">
        <w:rPr>
          <w:rFonts w:ascii="Courier New" w:hAnsi="Courier New" w:cs="Courier New"/>
        </w:rPr>
        <w:t xml:space="preserve">       |  /    /    :    :        :</w:t>
      </w:r>
    </w:p>
    <w:p w14:paraId="163575A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 domain 2 |       | /    /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  :Customer:</w:t>
      </w:r>
    </w:p>
    <w:p w14:paraId="1BEE46F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         S11 ---- S12   / 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  :domain 2:</w:t>
      </w:r>
    </w:p>
    <w:p w14:paraId="1F24D19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        /          | \ /       :    :        :</w:t>
      </w:r>
    </w:p>
    <w:p w14:paraId="6289444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     S13     S14   | S15 ------------- C-R</w:t>
      </w:r>
      <w:proofErr w:type="gramStart"/>
      <w:r w:rsidRPr="006672B8">
        <w:rPr>
          <w:rFonts w:ascii="Courier New" w:hAnsi="Courier New" w:cs="Courier New"/>
        </w:rPr>
        <w:t>4  :</w:t>
      </w:r>
      <w:proofErr w:type="gramEnd"/>
    </w:p>
    <w:p w14:paraId="470C468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     |  \   /   \  |    \      :    :        :</w:t>
      </w:r>
    </w:p>
    <w:p w14:paraId="3CF9BB5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     |   S16     \ |     \   </w:t>
      </w:r>
      <w:proofErr w:type="gramStart"/>
      <w:r w:rsidRPr="006672B8">
        <w:rPr>
          <w:rFonts w:ascii="Courier New" w:hAnsi="Courier New" w:cs="Courier New"/>
        </w:rPr>
        <w:t xml:space="preserve">  :</w:t>
      </w:r>
      <w:proofErr w:type="gramEnd"/>
      <w:r w:rsidRPr="006672B8">
        <w:rPr>
          <w:rFonts w:ascii="Courier New" w:hAnsi="Courier New" w:cs="Courier New"/>
        </w:rPr>
        <w:t xml:space="preserve">    :        :</w:t>
      </w:r>
    </w:p>
    <w:p w14:paraId="5395222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     </w:t>
      </w:r>
      <w:proofErr w:type="gramStart"/>
      <w:r w:rsidRPr="006672B8">
        <w:rPr>
          <w:rFonts w:ascii="Courier New" w:hAnsi="Courier New" w:cs="Courier New"/>
        </w:rPr>
        <w:t>|  /</w:t>
      </w:r>
      <w:proofErr w:type="gramEnd"/>
      <w:r w:rsidRPr="006672B8">
        <w:rPr>
          <w:rFonts w:ascii="Courier New" w:hAnsi="Courier New" w:cs="Courier New"/>
        </w:rPr>
        <w:t xml:space="preserve">         S17 -- S18 --------- C-R5  :</w:t>
      </w:r>
    </w:p>
    <w:p w14:paraId="1B4CA77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     | /             \   /     :    :        :</w:t>
      </w:r>
    </w:p>
    <w:p w14:paraId="66C20E0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    S19 ---- S20 ---- S21 ------------ C-R</w:t>
      </w:r>
      <w:proofErr w:type="gramStart"/>
      <w:r w:rsidRPr="006672B8">
        <w:rPr>
          <w:rFonts w:ascii="Courier New" w:hAnsi="Courier New" w:cs="Courier New"/>
        </w:rPr>
        <w:t>6  :</w:t>
      </w:r>
      <w:proofErr w:type="gramEnd"/>
    </w:p>
    <w:p w14:paraId="3DA1BF9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                               :    :        :</w:t>
      </w:r>
    </w:p>
    <w:p w14:paraId="013F1C6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:...............................:    :........:</w:t>
      </w:r>
    </w:p>
    <w:p w14:paraId="6D3094F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BD0D9B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Figure 3 Reference network for Use Case 3</w:t>
      </w:r>
    </w:p>
    <w:p w14:paraId="163D608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BADF30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It is worth noting that the network domain 1 is identical to the</w:t>
      </w:r>
    </w:p>
    <w:p w14:paraId="6B519D1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domain shown in Figure 1.</w:t>
      </w:r>
    </w:p>
    <w:p w14:paraId="3504B97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14B43E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F77ACB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D298EC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E56EE7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80614A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C524B7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C24F78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139E3B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4E0E6B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30036D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A45156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17]</w:t>
      </w:r>
    </w:p>
    <w:p w14:paraId="2752B97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2BA26BD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110FEDE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B256AE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5826F5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--------------</w:t>
      </w:r>
    </w:p>
    <w:p w14:paraId="07F7280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|    Client    |</w:t>
      </w:r>
    </w:p>
    <w:p w14:paraId="2FC6E42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</w:t>
      </w:r>
      <w:proofErr w:type="gramStart"/>
      <w:r w:rsidRPr="006672B8">
        <w:rPr>
          <w:rFonts w:ascii="Courier New" w:hAnsi="Courier New" w:cs="Courier New"/>
        </w:rPr>
        <w:t>|  Controller</w:t>
      </w:r>
      <w:proofErr w:type="gramEnd"/>
      <w:r w:rsidRPr="006672B8">
        <w:rPr>
          <w:rFonts w:ascii="Courier New" w:hAnsi="Courier New" w:cs="Courier New"/>
        </w:rPr>
        <w:t xml:space="preserve">  |</w:t>
      </w:r>
    </w:p>
    <w:p w14:paraId="7C2B05E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--------------</w:t>
      </w:r>
    </w:p>
    <w:p w14:paraId="198D698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|</w:t>
      </w:r>
    </w:p>
    <w:p w14:paraId="6116ED6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....................|.......................</w:t>
      </w:r>
    </w:p>
    <w:p w14:paraId="479EAEE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|</w:t>
      </w:r>
    </w:p>
    <w:p w14:paraId="2DA8EB5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----------------</w:t>
      </w:r>
    </w:p>
    <w:p w14:paraId="445992D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|                |</w:t>
      </w:r>
    </w:p>
    <w:p w14:paraId="3B63365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|      MDSC      |</w:t>
      </w:r>
    </w:p>
    <w:p w14:paraId="6827B71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|                |</w:t>
      </w:r>
    </w:p>
    <w:p w14:paraId="56A6C16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----------------</w:t>
      </w:r>
    </w:p>
    <w:p w14:paraId="56561EB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/   |    \</w:t>
      </w:r>
    </w:p>
    <w:p w14:paraId="40E49F2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/    |     \</w:t>
      </w:r>
    </w:p>
    <w:p w14:paraId="1DBA8B1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............../.....|......\................</w:t>
      </w:r>
    </w:p>
    <w:p w14:paraId="1877994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/      |       \</w:t>
      </w:r>
    </w:p>
    <w:p w14:paraId="3F3EEB3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/   ----------   \</w:t>
      </w:r>
    </w:p>
    <w:p w14:paraId="6BD1807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/   |   PNC2   |   \</w:t>
      </w:r>
    </w:p>
    <w:p w14:paraId="5F39D12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/     ----------     \</w:t>
      </w:r>
    </w:p>
    <w:p w14:paraId="481AD96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----------         |           \</w:t>
      </w:r>
    </w:p>
    <w:p w14:paraId="491342B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|   PNC1   |      -----          \</w:t>
      </w:r>
    </w:p>
    <w:p w14:paraId="02F47CA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----------     (       )      ----------</w:t>
      </w:r>
    </w:p>
    <w:p w14:paraId="785F797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|      </w:t>
      </w:r>
      <w:proofErr w:type="gramStart"/>
      <w:r w:rsidRPr="006672B8">
        <w:rPr>
          <w:rFonts w:ascii="Courier New" w:hAnsi="Courier New" w:cs="Courier New"/>
        </w:rPr>
        <w:t xml:space="preserve">   (</w:t>
      </w:r>
      <w:proofErr w:type="gramEnd"/>
      <w:r w:rsidRPr="006672B8">
        <w:rPr>
          <w:rFonts w:ascii="Courier New" w:hAnsi="Courier New" w:cs="Courier New"/>
        </w:rPr>
        <w:t xml:space="preserve">         )    |   PNC3   |</w:t>
      </w:r>
    </w:p>
    <w:p w14:paraId="01C2F5A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-----   </w:t>
      </w:r>
      <w:proofErr w:type="gramStart"/>
      <w:r w:rsidRPr="006672B8">
        <w:rPr>
          <w:rFonts w:ascii="Courier New" w:hAnsi="Courier New" w:cs="Courier New"/>
        </w:rPr>
        <w:t xml:space="preserve">   (</w:t>
      </w:r>
      <w:proofErr w:type="gramEnd"/>
      <w:r w:rsidRPr="006672B8">
        <w:rPr>
          <w:rFonts w:ascii="Courier New" w:hAnsi="Courier New" w:cs="Courier New"/>
        </w:rPr>
        <w:t xml:space="preserve">  Network  )    ----------</w:t>
      </w:r>
    </w:p>
    <w:p w14:paraId="2F565C4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</w:t>
      </w:r>
      <w:proofErr w:type="gramStart"/>
      <w:r w:rsidRPr="006672B8">
        <w:rPr>
          <w:rFonts w:ascii="Courier New" w:hAnsi="Courier New" w:cs="Courier New"/>
        </w:rPr>
        <w:t xml:space="preserve">(  </w:t>
      </w:r>
      <w:proofErr w:type="gramEnd"/>
      <w:r w:rsidRPr="006672B8">
        <w:rPr>
          <w:rFonts w:ascii="Courier New" w:hAnsi="Courier New" w:cs="Courier New"/>
        </w:rPr>
        <w:t xml:space="preserve">     )    (  Domain 2 )        |</w:t>
      </w:r>
    </w:p>
    <w:p w14:paraId="1F1F2FD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(         )    (         )       -----</w:t>
      </w:r>
    </w:p>
    <w:p w14:paraId="0A7B3B5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</w:t>
      </w:r>
      <w:proofErr w:type="gramStart"/>
      <w:r w:rsidRPr="006672B8">
        <w:rPr>
          <w:rFonts w:ascii="Courier New" w:hAnsi="Courier New" w:cs="Courier New"/>
        </w:rPr>
        <w:t>(  Network</w:t>
      </w:r>
      <w:proofErr w:type="gramEnd"/>
      <w:r w:rsidRPr="006672B8">
        <w:rPr>
          <w:rFonts w:ascii="Courier New" w:hAnsi="Courier New" w:cs="Courier New"/>
        </w:rPr>
        <w:t xml:space="preserve">  )    (       )      (       )</w:t>
      </w:r>
    </w:p>
    <w:p w14:paraId="34A0A2E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</w:t>
      </w:r>
      <w:proofErr w:type="gramStart"/>
      <w:r w:rsidRPr="006672B8">
        <w:rPr>
          <w:rFonts w:ascii="Courier New" w:hAnsi="Courier New" w:cs="Courier New"/>
        </w:rPr>
        <w:t>(  Domain</w:t>
      </w:r>
      <w:proofErr w:type="gramEnd"/>
      <w:r w:rsidRPr="006672B8">
        <w:rPr>
          <w:rFonts w:ascii="Courier New" w:hAnsi="Courier New" w:cs="Courier New"/>
        </w:rPr>
        <w:t xml:space="preserve"> 1 )      -----       (         )</w:t>
      </w:r>
    </w:p>
    <w:p w14:paraId="1196E63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</w:t>
      </w:r>
      <w:proofErr w:type="gramStart"/>
      <w:r w:rsidRPr="006672B8">
        <w:rPr>
          <w:rFonts w:ascii="Courier New" w:hAnsi="Courier New" w:cs="Courier New"/>
        </w:rPr>
        <w:t xml:space="preserve">(  </w:t>
      </w:r>
      <w:proofErr w:type="gramEnd"/>
      <w:r w:rsidRPr="006672B8">
        <w:rPr>
          <w:rFonts w:ascii="Courier New" w:hAnsi="Courier New" w:cs="Courier New"/>
        </w:rPr>
        <w:t xml:space="preserve">       )                  (  Network  )</w:t>
      </w:r>
    </w:p>
    <w:p w14:paraId="6509B0F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</w:t>
      </w:r>
      <w:proofErr w:type="gramStart"/>
      <w:r w:rsidRPr="006672B8">
        <w:rPr>
          <w:rFonts w:ascii="Courier New" w:hAnsi="Courier New" w:cs="Courier New"/>
        </w:rPr>
        <w:t xml:space="preserve">(  </w:t>
      </w:r>
      <w:proofErr w:type="gramEnd"/>
      <w:r w:rsidRPr="006672B8">
        <w:rPr>
          <w:rFonts w:ascii="Courier New" w:hAnsi="Courier New" w:cs="Courier New"/>
        </w:rPr>
        <w:t xml:space="preserve">     )                   (  Domain 3 )</w:t>
      </w:r>
    </w:p>
    <w:p w14:paraId="3FD6619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-----                      (         )</w:t>
      </w:r>
    </w:p>
    <w:p w14:paraId="1E6B061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     (       )</w:t>
      </w:r>
    </w:p>
    <w:p w14:paraId="0AD4B21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              -----</w:t>
      </w:r>
    </w:p>
    <w:p w14:paraId="1CBFDB4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74B962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Figure 4 Controlling Hierarchy for Use Case 3</w:t>
      </w:r>
    </w:p>
    <w:p w14:paraId="79CCE0F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3E01CE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this section we address the case where the CNC controls the</w:t>
      </w:r>
    </w:p>
    <w:p w14:paraId="07C2BA3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customer IP network and requests transport connectivity among IP</w:t>
      </w:r>
    </w:p>
    <w:p w14:paraId="546DBA9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routers, via the CMI, to an MDSC which coordinates, via three MPIs,</w:t>
      </w:r>
    </w:p>
    <w:p w14:paraId="109B6BE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control of a multi-domain transport network through three PNCs.</w:t>
      </w:r>
    </w:p>
    <w:p w14:paraId="35872FD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E44454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interfaces within the scope of this document are the three MPIs</w:t>
      </w:r>
    </w:p>
    <w:p w14:paraId="3C2237F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while the interface between the CNC and the IP routers is out of its</w:t>
      </w:r>
    </w:p>
    <w:p w14:paraId="07C8E42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scope and considerations about the CMI are outside the scope of this</w:t>
      </w:r>
    </w:p>
    <w:p w14:paraId="40E5909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document.</w:t>
      </w:r>
    </w:p>
    <w:p w14:paraId="41E81A2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040910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808963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C78235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7F1650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18]</w:t>
      </w:r>
    </w:p>
    <w:p w14:paraId="02BE7B6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609072E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209433D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096045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630744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6.2. Topology Abstractions</w:t>
      </w:r>
    </w:p>
    <w:p w14:paraId="4BE90A4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63C1AC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Each PNC should provide the MDSC a topology abstraction of the</w:t>
      </w:r>
    </w:p>
    <w:p w14:paraId="0ADB83E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domain's network topology.</w:t>
      </w:r>
    </w:p>
    <w:p w14:paraId="22611A2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2360C9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Each PNC provides topology abstraction of its own domain topology</w:t>
      </w:r>
    </w:p>
    <w:p w14:paraId="6E8DA0F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independently from each other and therefore it is possible that</w:t>
      </w:r>
    </w:p>
    <w:p w14:paraId="4A65391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different PNCs provide different types of topology abstractions.</w:t>
      </w:r>
    </w:p>
    <w:p w14:paraId="284B0C0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21953F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As an example, we can assume that:</w:t>
      </w:r>
    </w:p>
    <w:p w14:paraId="00B7FCE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D6D3A2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PNC1 provides a white topology abstraction (likewise use case 1</w:t>
      </w:r>
    </w:p>
    <w:p w14:paraId="525BB72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described in section 4.2)</w:t>
      </w:r>
    </w:p>
    <w:p w14:paraId="238EADE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3B308D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PNC2 provides a type A grey topology abstraction</w:t>
      </w:r>
    </w:p>
    <w:p w14:paraId="7667966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F017C8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PNC3 provides a type B grey topology abstraction, with two</w:t>
      </w:r>
    </w:p>
    <w:p w14:paraId="771421B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abstract nodes (AN31 and AN32). They abstract respectively nodes</w:t>
      </w:r>
    </w:p>
    <w:p w14:paraId="5A5F148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S31+S33 and nodes S32+S34. At the MPI, only the abstract nodes</w:t>
      </w:r>
    </w:p>
    <w:p w14:paraId="0CA3097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should be reported: the mapping between the abstract nodes (AN31</w:t>
      </w:r>
    </w:p>
    <w:p w14:paraId="65AEB0D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and AN32) and the physical nodes (S31, S32, S33 and S34) should</w:t>
      </w:r>
    </w:p>
    <w:p w14:paraId="79C3BC3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be done internally by the PNC.</w:t>
      </w:r>
    </w:p>
    <w:p w14:paraId="6518711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5B70A1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MDSC should be capable to glue together these different abstract</w:t>
      </w:r>
    </w:p>
    <w:p w14:paraId="0A0A2D6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topologies to build its own view of the multi-domain network</w:t>
      </w:r>
    </w:p>
    <w:p w14:paraId="437CB2B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topology. This might require proper administrative configuration or</w:t>
      </w:r>
    </w:p>
    <w:p w14:paraId="21E1F33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other mechanisms (to be defined/</w:t>
      </w:r>
      <w:proofErr w:type="spellStart"/>
      <w:r w:rsidRPr="006672B8">
        <w:rPr>
          <w:rFonts w:ascii="Courier New" w:hAnsi="Courier New" w:cs="Courier New"/>
        </w:rPr>
        <w:t>analysed</w:t>
      </w:r>
      <w:proofErr w:type="spellEnd"/>
      <w:r w:rsidRPr="006672B8">
        <w:rPr>
          <w:rFonts w:ascii="Courier New" w:hAnsi="Courier New" w:cs="Courier New"/>
        </w:rPr>
        <w:t>).</w:t>
      </w:r>
    </w:p>
    <w:p w14:paraId="743BACA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05AE38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6.3. Service Configuration</w:t>
      </w:r>
    </w:p>
    <w:p w14:paraId="29D669C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1A4238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the following use cases, it is assumed that the CNC is capable to</w:t>
      </w:r>
    </w:p>
    <w:p w14:paraId="30F3A2A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request service connectivity from the MDSC to support IP routers</w:t>
      </w:r>
    </w:p>
    <w:p w14:paraId="0DB475E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connectivity.</w:t>
      </w:r>
    </w:p>
    <w:p w14:paraId="5F1BFB7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F8A777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same service scenarios, as described in section 4.3, are also</w:t>
      </w:r>
    </w:p>
    <w:p w14:paraId="0E16FB4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application to this use cases with the only difference that the two</w:t>
      </w:r>
    </w:p>
    <w:p w14:paraId="22B1EEB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IP routers to be interconnected are attached to transport nodes</w:t>
      </w:r>
    </w:p>
    <w:p w14:paraId="1F1EBC5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which belong to different PNCs domains and are under the control of</w:t>
      </w:r>
    </w:p>
    <w:p w14:paraId="792D213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CNC.</w:t>
      </w:r>
    </w:p>
    <w:p w14:paraId="5360F8C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A33C4A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Likewise, the service scenarios in section 4.3, the type of services</w:t>
      </w:r>
    </w:p>
    <w:p w14:paraId="3F0B170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could depend of the type of physical links (e.g. OTN link, ETH link</w:t>
      </w:r>
    </w:p>
    <w:p w14:paraId="277F266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or SDH link) between the customer's routers and the multi-domain</w:t>
      </w:r>
    </w:p>
    <w:p w14:paraId="53F14CD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network and the configuration of the different adaptations</w:t>
      </w:r>
    </w:p>
    <w:p w14:paraId="6B1D542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inside IP routers is performed by means that are outside the scope</w:t>
      </w:r>
    </w:p>
    <w:p w14:paraId="5F33498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of this document because not under control of and not visible to the</w:t>
      </w:r>
    </w:p>
    <w:p w14:paraId="4D9840D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MDSC nor to the PNCs. It is assumed that the CNC is capable to</w:t>
      </w:r>
    </w:p>
    <w:p w14:paraId="64FD5E6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71BD33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1829C2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19]</w:t>
      </w:r>
    </w:p>
    <w:p w14:paraId="7AAC6BD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43B1E66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1ADFF7F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D38D20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7DEA78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request the proper configuration of the different adaptation</w:t>
      </w:r>
    </w:p>
    <w:p w14:paraId="23CD63A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functions inside the customer's IP routers, by means which are</w:t>
      </w:r>
    </w:p>
    <w:p w14:paraId="197491F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outside the scope of this document.</w:t>
      </w:r>
    </w:p>
    <w:p w14:paraId="2810DFE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A6AE16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It is also assumed that the CNC is capable via the CMI to request</w:t>
      </w:r>
    </w:p>
    <w:p w14:paraId="615644F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MDSC the setup of these services with enough information that</w:t>
      </w:r>
    </w:p>
    <w:p w14:paraId="45A0D76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enable the MDSC to coordinate the different PNCs to instantiate and</w:t>
      </w:r>
    </w:p>
    <w:p w14:paraId="4674672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control the ODU2 data plane connection through nodes S3, S1, S2,</w:t>
      </w:r>
    </w:p>
    <w:p w14:paraId="7AA7249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S31, S33, S34, S15 and S18, as well as the adaptation functions</w:t>
      </w:r>
    </w:p>
    <w:p w14:paraId="7934206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inside nodes S3 and S18, when needed.</w:t>
      </w:r>
    </w:p>
    <w:p w14:paraId="5FCCF8C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571860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As described in section 6.2, the MDSC should have its own view of</w:t>
      </w:r>
    </w:p>
    <w:p w14:paraId="7F304F5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end-to-end network topology and use it for its own path</w:t>
      </w:r>
    </w:p>
    <w:p w14:paraId="7B60229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computation to understand that it needs to coordinate with PNC1,</w:t>
      </w:r>
    </w:p>
    <w:p w14:paraId="321C6D1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PNC2 and PNC3 the setup and control of a multi-domain ODU2 data</w:t>
      </w:r>
    </w:p>
    <w:p w14:paraId="07923B5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plane connection.</w:t>
      </w:r>
    </w:p>
    <w:p w14:paraId="0FFC2C1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835196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6.3.1. ODU Transit</w:t>
      </w:r>
    </w:p>
    <w:p w14:paraId="081C0EC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76F04D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setup a 10Gb IP link between C-R1 and C-R5, an ODU2 end-</w:t>
      </w:r>
    </w:p>
    <w:p w14:paraId="391A6AB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to-end data plane connection needs be created between C-R1 and C-R5,</w:t>
      </w:r>
    </w:p>
    <w:p w14:paraId="457C3BC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crossing transport nodes S3, S1, S2, S31, S33, S34, S15 and S18</w:t>
      </w:r>
    </w:p>
    <w:p w14:paraId="4A0D361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which belong to different PNC domains.</w:t>
      </w:r>
    </w:p>
    <w:p w14:paraId="77E0645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67778C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C-R5 can be summarized as:</w:t>
      </w:r>
    </w:p>
    <w:p w14:paraId="6062976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157548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ODU2), S3 ([ODU2]), S1 ([ODU2]), S2 ([ODU2]),</w:t>
      </w:r>
    </w:p>
    <w:p w14:paraId="4E51F65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S31 ([ODU2]), S33 ([ODU2]), S34 ([ODU2]),</w:t>
      </w:r>
    </w:p>
    <w:p w14:paraId="3965204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S15 ([ODU2]), S18 ([ODU2]), C-R5 (ODU2 -&gt; [PKT])</w:t>
      </w:r>
    </w:p>
    <w:p w14:paraId="7794437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DED403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6.3.2. EPL over ODU</w:t>
      </w:r>
    </w:p>
    <w:p w14:paraId="61C54DE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94B760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setup a 10Gb IP link between C-R1 and C-R5, an EPL</w:t>
      </w:r>
    </w:p>
    <w:p w14:paraId="0EFBF13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service needs to be created between C-R1 and C-R5, supported by an</w:t>
      </w:r>
    </w:p>
    <w:p w14:paraId="7260A7E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ODU2 end-to-end data plane connection between transport nodes S3 and</w:t>
      </w:r>
    </w:p>
    <w:p w14:paraId="0117727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S18, crossing transport nodes S1, S2, S31, S33, S34 and S15 which</w:t>
      </w:r>
    </w:p>
    <w:p w14:paraId="7B8DFAD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belong to different PNC domains.</w:t>
      </w:r>
    </w:p>
    <w:p w14:paraId="10DD073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A6B7B3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C-R5 can be summarized as:</w:t>
      </w:r>
    </w:p>
    <w:p w14:paraId="5862AE7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CCC01F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ETH), S3 (ETH -&gt; [ODU2]), S1 ([ODU2]),</w:t>
      </w:r>
    </w:p>
    <w:p w14:paraId="1975434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S2 ([ODU2]), S31 ([ODU2]), S33 ([ODU2]), S34 ([ODU2]),</w:t>
      </w:r>
    </w:p>
    <w:p w14:paraId="42A35BC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S15 ([ODU2]), S18 ([ODU2] -&gt; ETH), C-R5 (ETH -&gt; [PKT])</w:t>
      </w:r>
    </w:p>
    <w:p w14:paraId="1005B33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5B94CD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0C5208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57EC29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AFD424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0E4629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4A6980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20]</w:t>
      </w:r>
    </w:p>
    <w:p w14:paraId="7622998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2868EC9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5C4861B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FDACBE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7CC5B5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6.3.3. Other OTN Client Services</w:t>
      </w:r>
    </w:p>
    <w:p w14:paraId="25D9FCD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6C4A55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setup a 10Gb IP link between C-R1 and C-R5 using, for</w:t>
      </w:r>
    </w:p>
    <w:p w14:paraId="31078BB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example SDH physical links between the IP routers and the transport</w:t>
      </w:r>
    </w:p>
    <w:p w14:paraId="0986C8A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network, an STM-64 Private Line service needs to be created between</w:t>
      </w:r>
    </w:p>
    <w:p w14:paraId="12CCE08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C-R1 and C-R5, supported by ODU2 end-to-end data plane connection</w:t>
      </w:r>
    </w:p>
    <w:p w14:paraId="58CF3CF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between transport nodes S3 and S18, crossing transport nodes S1, S2,</w:t>
      </w:r>
    </w:p>
    <w:p w14:paraId="2161BA7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S31, S33, S34 and S15 which belong to different PNC domains.</w:t>
      </w:r>
    </w:p>
    <w:p w14:paraId="3D3B946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1B8916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C-R5 can be summarized as:</w:t>
      </w:r>
    </w:p>
    <w:p w14:paraId="10AEE46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07DF26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STM-64), S3 (STM-64 -&gt; [ODU2]), S1 ([ODU2]),</w:t>
      </w:r>
    </w:p>
    <w:p w14:paraId="1ACA2EB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S2 ([ODU2]), S31 ([ODU2]), S33 ([ODU2]), S34 ([ODU2]),</w:t>
      </w:r>
    </w:p>
    <w:p w14:paraId="596F0AA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S15 ([ODU2]), S18 ([ODU2] -&gt; STM-64), C-R5 (STM-64 -&gt; [PKT])</w:t>
      </w:r>
    </w:p>
    <w:p w14:paraId="13F7AEC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FF8346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6.3.4. EVPL over ODU</w:t>
      </w:r>
    </w:p>
    <w:p w14:paraId="0FFE0FE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0B5FB2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setup two 1Gb IP links between C-R1 to C-R3 and between</w:t>
      </w:r>
    </w:p>
    <w:p w14:paraId="006FB00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C-R1 and C-R5, two EVPL services need to be created, supported by</w:t>
      </w:r>
    </w:p>
    <w:p w14:paraId="57C1A9C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two ODU0 end-to-end connections respectively between S3 and S6,</w:t>
      </w:r>
    </w:p>
    <w:p w14:paraId="3B9A327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crossing transport node S5, and between S3 and S18, crossing</w:t>
      </w:r>
    </w:p>
    <w:p w14:paraId="258E22D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nodes S1, S2, S31, S33, S34 and S15 which belong to</w:t>
      </w:r>
    </w:p>
    <w:p w14:paraId="58DB93B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different PNC domains.</w:t>
      </w:r>
    </w:p>
    <w:p w14:paraId="7ABF4FE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8699BD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VLAN configuration on the access links is the same as described</w:t>
      </w:r>
    </w:p>
    <w:p w14:paraId="268BC2F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section 4.3.4.</w:t>
      </w:r>
    </w:p>
    <w:p w14:paraId="5AC4863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05D635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C-R3 is the same as described in</w:t>
      </w:r>
    </w:p>
    <w:p w14:paraId="59B9C4E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section 4.3.4.</w:t>
      </w:r>
    </w:p>
    <w:p w14:paraId="46C3646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0F07E4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C-R5 can be summarized as:</w:t>
      </w:r>
    </w:p>
    <w:p w14:paraId="3528DA4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B4AE55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VLAN), S3 (VLAN -&gt; [ODU2]), S1 ([ODU2]),</w:t>
      </w:r>
    </w:p>
    <w:p w14:paraId="034DAEC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S2 ([ODU2]), S31 ([ODU2]), S33 ([ODU2]), S34 ([ODU2]),</w:t>
      </w:r>
    </w:p>
    <w:p w14:paraId="5637A0C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S15 ([ODU2]), S18 ([ODU2] -&gt; VLAN), C-R5 (VLAN -&gt; [PKT])</w:t>
      </w:r>
    </w:p>
    <w:p w14:paraId="2F1EBB0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8F9946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6.3.5. EVPLAN and 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 xml:space="preserve"> Services</w:t>
      </w:r>
    </w:p>
    <w:p w14:paraId="29BFB26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A2BD19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setup an IP subnet between C-R1, C-R2, C-R3 and C-R7, an</w:t>
      </w:r>
    </w:p>
    <w:p w14:paraId="3E1556B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EVPLAN/</w:t>
      </w:r>
      <w:proofErr w:type="spellStart"/>
      <w:r w:rsidRPr="006672B8">
        <w:rPr>
          <w:rFonts w:ascii="Courier New" w:hAnsi="Courier New" w:cs="Courier New"/>
        </w:rPr>
        <w:t>EVPTree</w:t>
      </w:r>
      <w:proofErr w:type="spellEnd"/>
      <w:r w:rsidRPr="006672B8">
        <w:rPr>
          <w:rFonts w:ascii="Courier New" w:hAnsi="Courier New" w:cs="Courier New"/>
        </w:rPr>
        <w:t xml:space="preserve"> service needs to be created, supported by two 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</w:p>
    <w:p w14:paraId="53AC8CC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end-to-end connections respectively between S3 and S6, crossing</w:t>
      </w:r>
    </w:p>
    <w:p w14:paraId="1DA1E0D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node S5, and between S3 and S18, crossing transport nodes</w:t>
      </w:r>
    </w:p>
    <w:p w14:paraId="663BB8E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S1, S2, S31, S33, S34 and S15 which belong to different PNC domains.</w:t>
      </w:r>
    </w:p>
    <w:p w14:paraId="1C31481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9A8645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VLAN configuration on the access links is the same as described</w:t>
      </w:r>
    </w:p>
    <w:p w14:paraId="3C1E355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section 4.3.5.</w:t>
      </w:r>
    </w:p>
    <w:p w14:paraId="6DF165B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0D7AA7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CB29B3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AF9C24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21]</w:t>
      </w:r>
    </w:p>
    <w:p w14:paraId="5AA01A0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4B145E5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6773B52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CF95D9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587CA6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configuration of the Ethernet Bridging capabilities on nodes S3</w:t>
      </w:r>
    </w:p>
    <w:p w14:paraId="256C06B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and S6 is the same as described in section 4.3.5 while the</w:t>
      </w:r>
    </w:p>
    <w:p w14:paraId="3C4A70A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configuration on node S18 </w:t>
      </w:r>
      <w:proofErr w:type="gramStart"/>
      <w:r w:rsidRPr="006672B8">
        <w:rPr>
          <w:rFonts w:ascii="Courier New" w:hAnsi="Courier New" w:cs="Courier New"/>
        </w:rPr>
        <w:t>similar to</w:t>
      </w:r>
      <w:proofErr w:type="gramEnd"/>
      <w:r w:rsidRPr="006672B8">
        <w:rPr>
          <w:rFonts w:ascii="Courier New" w:hAnsi="Courier New" w:cs="Courier New"/>
        </w:rPr>
        <w:t xml:space="preserve"> the configuration of node S2</w:t>
      </w:r>
    </w:p>
    <w:p w14:paraId="0ED065C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described in section 4.3.5.</w:t>
      </w:r>
    </w:p>
    <w:p w14:paraId="6BDE269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47C374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C-R3 is the same as described in</w:t>
      </w:r>
    </w:p>
    <w:p w14:paraId="6C610AA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section 4.3.5.</w:t>
      </w:r>
    </w:p>
    <w:p w14:paraId="61E1EE5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382A6B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C-R5 can be summarized as:</w:t>
      </w:r>
    </w:p>
    <w:p w14:paraId="3642FCD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2EACB0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VLAN), S3 (VLAN -&gt; [MAC] -&gt; 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</w:t>
      </w:r>
    </w:p>
    <w:p w14:paraId="447C90B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S1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 S2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 S31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</w:t>
      </w:r>
    </w:p>
    <w:p w14:paraId="79C93C0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S33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 S34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</w:t>
      </w:r>
    </w:p>
    <w:p w14:paraId="3811FB6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S15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]), S18 ([</w:t>
      </w:r>
      <w:proofErr w:type="spellStart"/>
      <w:r w:rsidRPr="006672B8">
        <w:rPr>
          <w:rFonts w:ascii="Courier New" w:hAnsi="Courier New" w:cs="Courier New"/>
        </w:rPr>
        <w:t>ODUflex</w:t>
      </w:r>
      <w:proofErr w:type="spellEnd"/>
      <w:r w:rsidRPr="006672B8">
        <w:rPr>
          <w:rFonts w:ascii="Courier New" w:hAnsi="Courier New" w:cs="Courier New"/>
        </w:rPr>
        <w:t>] -&gt; VLAN), C-R5 (VLAN -&gt; [PKT])</w:t>
      </w:r>
    </w:p>
    <w:p w14:paraId="24E6138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988FB7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6.4. Multi-functional Access Links</w:t>
      </w:r>
    </w:p>
    <w:p w14:paraId="0723C5A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262146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same considerations of section 4.4 apply with the only</w:t>
      </w:r>
    </w:p>
    <w:p w14:paraId="07B45AA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difference that the ODU data plane connections could be setup across</w:t>
      </w:r>
    </w:p>
    <w:p w14:paraId="2D067FD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multiple PNC domains.</w:t>
      </w:r>
    </w:p>
    <w:p w14:paraId="6D63AE1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41AAC7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For example, if the physical link between C-R1 and S3 is a multi-</w:t>
      </w:r>
    </w:p>
    <w:p w14:paraId="2E5830D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functional access link while the physical links between C-R7 and S31</w:t>
      </w:r>
    </w:p>
    <w:p w14:paraId="08579F5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and between C-R5 and S18 are STM-64 and 10GE physical links</w:t>
      </w:r>
    </w:p>
    <w:p w14:paraId="2488E5F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respectively, it is possible to configure either an STM-64 Private</w:t>
      </w:r>
    </w:p>
    <w:p w14:paraId="32EBC76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Line service between C-R1 and C-R7 or an EPL service between C-R1</w:t>
      </w:r>
    </w:p>
    <w:p w14:paraId="1A4E29A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and C-R5.</w:t>
      </w:r>
    </w:p>
    <w:p w14:paraId="43A137C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AE578A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C-R7 can be summarized as:</w:t>
      </w:r>
    </w:p>
    <w:p w14:paraId="7053653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A5E6C5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STM-64), S3 (STM-64 -&gt; [ODU2]), S1 ([ODU2]),</w:t>
      </w:r>
    </w:p>
    <w:p w14:paraId="236FD1A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S2 ([ODU2]), S31 ([ODU2] -&gt; STM-64), C-R3 (STM-64 -&gt; [PKT])</w:t>
      </w:r>
    </w:p>
    <w:p w14:paraId="13C9B68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C6D076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traffic flow between C-R1 and C-R5 can be summarized as:</w:t>
      </w:r>
    </w:p>
    <w:p w14:paraId="3DC0EB0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D046C3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C-R1 ([PKT] -&gt; ETH), S3 (ETH -&gt; [ODU2]), S1 ([ODU2]),</w:t>
      </w:r>
    </w:p>
    <w:p w14:paraId="1DB9491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S2 ([ODU2]), S31 ([ODU2]), S33 ([ODU2]), S34 ([ODU2]),</w:t>
      </w:r>
    </w:p>
    <w:p w14:paraId="6834A9A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S15 ([ODU2]), S18 ([ODU2] -&gt; ETH), C-R5 (ETH -&gt; [PKT])</w:t>
      </w:r>
    </w:p>
    <w:p w14:paraId="475E3AE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506565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6.5. Protection Scenarios</w:t>
      </w:r>
    </w:p>
    <w:p w14:paraId="5F2BC1D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CB92F3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MDSC needs to be capable to coordinate different PNCs to</w:t>
      </w:r>
    </w:p>
    <w:p w14:paraId="5754914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configure protection switching when requesting the setup of the</w:t>
      </w:r>
    </w:p>
    <w:p w14:paraId="6256B4F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connectivity services described in section 6.3.</w:t>
      </w:r>
    </w:p>
    <w:p w14:paraId="3368ABC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193323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Since in this use case it is assumed that switching within the</w:t>
      </w:r>
    </w:p>
    <w:p w14:paraId="16FAF71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network domain is performed only in one layer, also</w:t>
      </w:r>
    </w:p>
    <w:p w14:paraId="34E54E1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BF2DA4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EAC6F3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22]</w:t>
      </w:r>
    </w:p>
    <w:p w14:paraId="08329AB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1867531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4EEBCB6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6E65E9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EC8C27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protection switching within the transport network domain can only be</w:t>
      </w:r>
    </w:p>
    <w:p w14:paraId="46D84A3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provided at the OTN ODU layer, for all the services defined in</w:t>
      </w:r>
    </w:p>
    <w:p w14:paraId="72A4A9D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section 6.3.</w:t>
      </w:r>
    </w:p>
    <w:p w14:paraId="3213EF2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1CB5E0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6.5.1. Linear Protection (end-to-end)</w:t>
      </w:r>
    </w:p>
    <w:p w14:paraId="31E1F8D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51558C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protect any service defined in section 6.3 from failures</w:t>
      </w:r>
    </w:p>
    <w:p w14:paraId="5EFCAFD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within the OTN multi-domain transport network, the MDSC should be</w:t>
      </w:r>
    </w:p>
    <w:p w14:paraId="1EF30FF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capable to coordinate different PNCs to configure and control OTN</w:t>
      </w:r>
    </w:p>
    <w:p w14:paraId="6DB770E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linear protection in the data plane between nodes S3 and node S18.</w:t>
      </w:r>
    </w:p>
    <w:p w14:paraId="317364C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2ECE5F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considerations in section 4.5.1 are also applicable here with</w:t>
      </w:r>
    </w:p>
    <w:p w14:paraId="453E911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only difference that MDSC needs to coordinate with different</w:t>
      </w:r>
    </w:p>
    <w:p w14:paraId="0C50015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PNCs the setup and control of the OTN linear protection as well as</w:t>
      </w:r>
    </w:p>
    <w:p w14:paraId="744FF0A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of the working and protection transport entities (working and</w:t>
      </w:r>
    </w:p>
    <w:p w14:paraId="39CFD0D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protection LSPs).</w:t>
      </w:r>
    </w:p>
    <w:p w14:paraId="748ACAE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B96C5C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Two cases can be considered.</w:t>
      </w:r>
    </w:p>
    <w:p w14:paraId="322D3BA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C574F6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one case, the working and protection transport entities pass</w:t>
      </w:r>
    </w:p>
    <w:p w14:paraId="0C8D664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through the same PNC domains:</w:t>
      </w:r>
    </w:p>
    <w:p w14:paraId="2798849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1223D9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Working transport entity:   S3, S1, S2,</w:t>
      </w:r>
    </w:p>
    <w:p w14:paraId="39A182F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S31, S33, S34,</w:t>
      </w:r>
    </w:p>
    <w:p w14:paraId="04298DD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S15, S18</w:t>
      </w:r>
    </w:p>
    <w:p w14:paraId="4933BB6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0A9957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Protection transport entity: S3, S4, S8,</w:t>
      </w:r>
    </w:p>
    <w:p w14:paraId="64D7ECC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S32,</w:t>
      </w:r>
    </w:p>
    <w:p w14:paraId="4AA302A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S12, S17, S18</w:t>
      </w:r>
    </w:p>
    <w:p w14:paraId="6AAAA12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EF4599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another case, the working and protection transport entities can</w:t>
      </w:r>
    </w:p>
    <w:p w14:paraId="6F1EA1B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pass through different PNC domains:</w:t>
      </w:r>
    </w:p>
    <w:p w14:paraId="052EE6D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35A753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Working transport entity:   S3, S5, S7,</w:t>
      </w:r>
    </w:p>
    <w:p w14:paraId="7050624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S11, S12, S17, S18</w:t>
      </w:r>
    </w:p>
    <w:p w14:paraId="56D8063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872D7D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Protection transport entity: S3, S1, S2,</w:t>
      </w:r>
    </w:p>
    <w:p w14:paraId="28CE98D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S31, S33, S34,</w:t>
      </w:r>
    </w:p>
    <w:p w14:paraId="18C9314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             S15, S18</w:t>
      </w:r>
    </w:p>
    <w:p w14:paraId="7973BF0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874CB7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6.5.2. Segmented Protection</w:t>
      </w:r>
    </w:p>
    <w:p w14:paraId="63AE25D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AEE76E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In order to</w:t>
      </w:r>
      <w:proofErr w:type="gramEnd"/>
      <w:r w:rsidRPr="006672B8">
        <w:rPr>
          <w:rFonts w:ascii="Courier New" w:hAnsi="Courier New" w:cs="Courier New"/>
        </w:rPr>
        <w:t xml:space="preserve"> protect any service defined in section 6.3 from failures</w:t>
      </w:r>
    </w:p>
    <w:p w14:paraId="1953846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within the OTN multi-domain transport network, the MDSC should be</w:t>
      </w:r>
    </w:p>
    <w:p w14:paraId="340B6E7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capable to request each PNC to configure OTN intra-domain protection</w:t>
      </w:r>
    </w:p>
    <w:p w14:paraId="359A69A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when requesting the setup of the ODU2 data plane connection segment.</w:t>
      </w:r>
    </w:p>
    <w:p w14:paraId="7FD521D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E80D31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F2F991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010B88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23]</w:t>
      </w:r>
    </w:p>
    <w:p w14:paraId="1C83331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704AAC8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7BC8A11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AD99DB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983662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If linear protection is used within a domain, the considerations in</w:t>
      </w:r>
    </w:p>
    <w:p w14:paraId="70F260E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section 4.5.1 are also applicable here only for the PNC controlling</w:t>
      </w:r>
    </w:p>
    <w:p w14:paraId="1D7D228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domain where intra-domain linear protection is provided.</w:t>
      </w:r>
    </w:p>
    <w:p w14:paraId="64A1E14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14BDA3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If PNC1 provides linear protection, the working and protection</w:t>
      </w:r>
    </w:p>
    <w:p w14:paraId="45FEB0F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entities could be:</w:t>
      </w:r>
    </w:p>
    <w:p w14:paraId="56D7D6C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157BBC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Working transport entity:   S3, S1, S2</w:t>
      </w:r>
    </w:p>
    <w:p w14:paraId="0DCC9F1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DFED86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Protection transport entity: S3, S4, S8, S2</w:t>
      </w:r>
    </w:p>
    <w:p w14:paraId="34C05B4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27AA2C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If PNC2 provides linear protection, the working and protection</w:t>
      </w:r>
    </w:p>
    <w:p w14:paraId="45C4CE3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entities could be:</w:t>
      </w:r>
    </w:p>
    <w:p w14:paraId="2A2901B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23346C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Working transport entity:   S15, S18</w:t>
      </w:r>
    </w:p>
    <w:p w14:paraId="042F522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6707B4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Protection transport entity: S15, S12, S17, S18</w:t>
      </w:r>
    </w:p>
    <w:p w14:paraId="4436A8C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FF5C24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If PNC3 provides linear protection, the working and protection</w:t>
      </w:r>
    </w:p>
    <w:p w14:paraId="122A259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transport entities could be:</w:t>
      </w:r>
    </w:p>
    <w:p w14:paraId="75F19E0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148298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Working transport entity:   S31, S33, S34</w:t>
      </w:r>
    </w:p>
    <w:p w14:paraId="586E798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13A486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Protection transport entity: S31, S32, S34</w:t>
      </w:r>
    </w:p>
    <w:p w14:paraId="53F86F0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CC7868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7. Use Case 4: Multi-domain and multi-layer</w:t>
      </w:r>
    </w:p>
    <w:p w14:paraId="0D80CAF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0F79BE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7.1. Reference Network</w:t>
      </w:r>
    </w:p>
    <w:p w14:paraId="5623F66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CAFD9C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current considerations discussed in this document are based on</w:t>
      </w:r>
    </w:p>
    <w:p w14:paraId="4143834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following reference network:</w:t>
      </w:r>
    </w:p>
    <w:p w14:paraId="560F697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84F03E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- multiple transport domains: OTN and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multi-layer networks</w:t>
      </w:r>
    </w:p>
    <w:p w14:paraId="7A559BC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146A3A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 this use case, the reference network shown in Figure 3 is used.</w:t>
      </w:r>
    </w:p>
    <w:p w14:paraId="4E00D62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only difference is that all the transport nodes are capable to</w:t>
      </w:r>
    </w:p>
    <w:p w14:paraId="112518A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switch either in the ODU or in the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layer.</w:t>
      </w:r>
    </w:p>
    <w:p w14:paraId="57304B4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2C5105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All the physical links within each transport network domain are</w:t>
      </w:r>
    </w:p>
    <w:p w14:paraId="0D10341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</w:t>
      </w:r>
      <w:proofErr w:type="gramStart"/>
      <w:r w:rsidRPr="006672B8">
        <w:rPr>
          <w:rFonts w:ascii="Courier New" w:hAnsi="Courier New" w:cs="Courier New"/>
        </w:rPr>
        <w:t>therefore</w:t>
      </w:r>
      <w:proofErr w:type="gramEnd"/>
      <w:r w:rsidRPr="006672B8">
        <w:rPr>
          <w:rFonts w:ascii="Courier New" w:hAnsi="Courier New" w:cs="Courier New"/>
        </w:rPr>
        <w:t xml:space="preserve"> assumed to be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links, while the inter-domain links are</w:t>
      </w:r>
    </w:p>
    <w:p w14:paraId="41AA4A0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assumed to be ODU links as described in section 6.1 (multi-domain</w:t>
      </w:r>
    </w:p>
    <w:p w14:paraId="3CE64D2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with single layer - OTN network).</w:t>
      </w:r>
    </w:p>
    <w:p w14:paraId="6A299E0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99FCDA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Therefore, </w:t>
      </w:r>
      <w:proofErr w:type="gramStart"/>
      <w:r w:rsidRPr="006672B8">
        <w:rPr>
          <w:rFonts w:ascii="Courier New" w:hAnsi="Courier New" w:cs="Courier New"/>
        </w:rPr>
        <w:t>with the exception of</w:t>
      </w:r>
      <w:proofErr w:type="gramEnd"/>
      <w:r w:rsidRPr="006672B8">
        <w:rPr>
          <w:rFonts w:ascii="Courier New" w:hAnsi="Courier New" w:cs="Courier New"/>
        </w:rPr>
        <w:t xml:space="preserve"> the access and inter-domain links,</w:t>
      </w:r>
    </w:p>
    <w:p w14:paraId="62A257F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no ODU link exists within each domain before an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single-domain</w:t>
      </w:r>
    </w:p>
    <w:p w14:paraId="09156AB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end-to-end data plane connection is created within the network.</w:t>
      </w:r>
    </w:p>
    <w:p w14:paraId="15AB82A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FBF7BB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FFAB0F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F62D8B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24]</w:t>
      </w:r>
    </w:p>
    <w:p w14:paraId="3E20525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7903FBF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28E6388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31462F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024C31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controlling hierarchy is the same as described in Figure 4.</w:t>
      </w:r>
    </w:p>
    <w:p w14:paraId="7D5C454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7D9C5E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interfaces within the scope of this document are the three MPIs</w:t>
      </w:r>
    </w:p>
    <w:p w14:paraId="5889E8F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which should be capable to control both the OTN and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layers</w:t>
      </w:r>
    </w:p>
    <w:p w14:paraId="3DBC02F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within each PNC domain.</w:t>
      </w:r>
    </w:p>
    <w:p w14:paraId="70CB458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138216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7.2. Topology Abstractions</w:t>
      </w:r>
    </w:p>
    <w:p w14:paraId="2166CEA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011B84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Each PNC should provide the MDSC a topology abstraction of its own</w:t>
      </w:r>
    </w:p>
    <w:p w14:paraId="42D741B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network topology as described in section 5.2.</w:t>
      </w:r>
    </w:p>
    <w:p w14:paraId="57005BE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3D369C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As an example, it is assumed that:</w:t>
      </w:r>
    </w:p>
    <w:p w14:paraId="208E4A4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DC4E5E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PNC1 provides a type A grey topology abstraction (likewise in use</w:t>
      </w:r>
    </w:p>
    <w:p w14:paraId="55B4B3C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case 2 described in section 5.2)</w:t>
      </w:r>
    </w:p>
    <w:p w14:paraId="1061792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671152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PNC2 provides a type B grey topology abstraction (likewise in use</w:t>
      </w:r>
    </w:p>
    <w:p w14:paraId="3B44253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case 3 described in section 6.2)</w:t>
      </w:r>
    </w:p>
    <w:p w14:paraId="4053CE5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A1F13D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PNC3 provides a type B grey topology abstraction with two</w:t>
      </w:r>
    </w:p>
    <w:p w14:paraId="454979E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abstract nodes, likewise in use case 3 described in section 6.2,</w:t>
      </w:r>
    </w:p>
    <w:p w14:paraId="2ED62F0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and hiding at least some optical parameters to be used within the</w:t>
      </w:r>
    </w:p>
    <w:p w14:paraId="69D68AB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layer, likewise in use case 2 described in section 5.2.</w:t>
      </w:r>
    </w:p>
    <w:p w14:paraId="6694554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398C44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7.3. Service Configuration</w:t>
      </w:r>
    </w:p>
    <w:p w14:paraId="76AFEF0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671C1B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same service scenarios, as described in section 6.3, are also</w:t>
      </w:r>
    </w:p>
    <w:p w14:paraId="6520C81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applicable to these use cases with the only difference that single-</w:t>
      </w:r>
    </w:p>
    <w:p w14:paraId="35A81E6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domain end-to-end </w:t>
      </w:r>
      <w:proofErr w:type="spellStart"/>
      <w:r w:rsidRPr="006672B8">
        <w:rPr>
          <w:rFonts w:ascii="Courier New" w:hAnsi="Courier New" w:cs="Courier New"/>
        </w:rPr>
        <w:t>OCh</w:t>
      </w:r>
      <w:proofErr w:type="spellEnd"/>
      <w:r w:rsidRPr="006672B8">
        <w:rPr>
          <w:rFonts w:ascii="Courier New" w:hAnsi="Courier New" w:cs="Courier New"/>
        </w:rPr>
        <w:t xml:space="preserve"> data plane connections needs to be setup</w:t>
      </w:r>
    </w:p>
    <w:p w14:paraId="0DA404C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before ODU data plane connections.</w:t>
      </w:r>
    </w:p>
    <w:p w14:paraId="6859181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CFD3E1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8. Security Considerations</w:t>
      </w:r>
    </w:p>
    <w:p w14:paraId="5A4399C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E6F1B3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Typically, OTN networks ensure a high level of security and data</w:t>
      </w:r>
    </w:p>
    <w:p w14:paraId="3774087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privacy through hard partitioning of traffic onto isolated circuits.</w:t>
      </w:r>
    </w:p>
    <w:p w14:paraId="79757DE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B6B8AA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There may be additional security considerations applied to specific</w:t>
      </w:r>
    </w:p>
    <w:p w14:paraId="57B378E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use cases, but common security considerations do exist and these</w:t>
      </w:r>
    </w:p>
    <w:p w14:paraId="1B31BA9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must be considered for controlling underlying infrastructure to</w:t>
      </w:r>
    </w:p>
    <w:p w14:paraId="5DCF0A3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deliver transport services:</w:t>
      </w:r>
    </w:p>
    <w:p w14:paraId="6AC6D88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96CE3D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use of RESCONF and the need to reuse security between RESTCONF</w:t>
      </w:r>
    </w:p>
    <w:p w14:paraId="116DAF9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components;</w:t>
      </w:r>
    </w:p>
    <w:p w14:paraId="37F6BAD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F6B2C7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use of authentication and policy to govern which transport</w:t>
      </w:r>
    </w:p>
    <w:p w14:paraId="1D95A0F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services may be requested by the user or application;</w:t>
      </w:r>
    </w:p>
    <w:p w14:paraId="104C94A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4F050C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257579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BC7A39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25]</w:t>
      </w:r>
    </w:p>
    <w:p w14:paraId="54DB444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7AD8082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4CBD934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FC75C1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E25982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o how secure and isolated connectivity may also be requested as an</w:t>
      </w:r>
    </w:p>
    <w:p w14:paraId="434B054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element of a service and mapped down to the OTN level.</w:t>
      </w:r>
    </w:p>
    <w:p w14:paraId="3016715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80652A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9. IANA Considerations</w:t>
      </w:r>
    </w:p>
    <w:p w14:paraId="559D677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29662A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document requires no IANA actions.</w:t>
      </w:r>
    </w:p>
    <w:p w14:paraId="2E5332C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8D0BAA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10. References</w:t>
      </w:r>
    </w:p>
    <w:p w14:paraId="0A95DD9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2625E1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10.1. Normative References</w:t>
      </w:r>
    </w:p>
    <w:p w14:paraId="02C084B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EAFB9E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[RFC7926] </w:t>
      </w:r>
      <w:proofErr w:type="spellStart"/>
      <w:r w:rsidRPr="006672B8">
        <w:rPr>
          <w:rFonts w:ascii="Courier New" w:hAnsi="Courier New" w:cs="Courier New"/>
        </w:rPr>
        <w:t>Farrel</w:t>
      </w:r>
      <w:proofErr w:type="spellEnd"/>
      <w:r w:rsidRPr="006672B8">
        <w:rPr>
          <w:rFonts w:ascii="Courier New" w:hAnsi="Courier New" w:cs="Courier New"/>
        </w:rPr>
        <w:t>, A. et al., "Problem Statement and Architecture for</w:t>
      </w:r>
    </w:p>
    <w:p w14:paraId="267B4B2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Information Exchange between Interconnected Traffic-</w:t>
      </w:r>
    </w:p>
    <w:p w14:paraId="62FDFFA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Engineered Networks", BCP 206, RFC 7926, July 2016.</w:t>
      </w:r>
    </w:p>
    <w:p w14:paraId="4545EBF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679EF9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[RFC4427] Mannie, E., Papadimitriou, D., "Recovery (Protection and</w:t>
      </w:r>
    </w:p>
    <w:p w14:paraId="2EEA638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Restoration) Terminology for Generalized Multi-Protocol</w:t>
      </w:r>
    </w:p>
    <w:p w14:paraId="70F917C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Label Switching (GMPLS)", RFC 4427, March 2006.</w:t>
      </w:r>
    </w:p>
    <w:p w14:paraId="1F12BA3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C7E800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[ACTN-Frame] Ceccarelli, D., Lee, Y. et al., "Framework for</w:t>
      </w:r>
    </w:p>
    <w:p w14:paraId="0C01B72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Abstraction and Control of Transport Networks", draft-</w:t>
      </w:r>
    </w:p>
    <w:p w14:paraId="38DB1DC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</w:t>
      </w:r>
      <w:proofErr w:type="spellStart"/>
      <w:r w:rsidRPr="006672B8">
        <w:rPr>
          <w:rFonts w:ascii="Courier New" w:hAnsi="Courier New" w:cs="Courier New"/>
        </w:rPr>
        <w:t>ietf</w:t>
      </w:r>
      <w:proofErr w:type="spellEnd"/>
      <w:r w:rsidRPr="006672B8">
        <w:rPr>
          <w:rFonts w:ascii="Courier New" w:hAnsi="Courier New" w:cs="Courier New"/>
        </w:rPr>
        <w:t>-teas-</w:t>
      </w:r>
      <w:proofErr w:type="spellStart"/>
      <w:r w:rsidRPr="006672B8">
        <w:rPr>
          <w:rFonts w:ascii="Courier New" w:hAnsi="Courier New" w:cs="Courier New"/>
        </w:rPr>
        <w:t>actn</w:t>
      </w:r>
      <w:proofErr w:type="spellEnd"/>
      <w:r w:rsidRPr="006672B8">
        <w:rPr>
          <w:rFonts w:ascii="Courier New" w:hAnsi="Courier New" w:cs="Courier New"/>
        </w:rPr>
        <w:t>-framework, work in progress.</w:t>
      </w:r>
    </w:p>
    <w:p w14:paraId="4911CB8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ABB013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[ITU-T G.709-2016] ITU-T Recommendation G.709 (06/16), "Interfaces</w:t>
      </w:r>
    </w:p>
    <w:p w14:paraId="032B8EA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for the optical transport network", June 2016.</w:t>
      </w:r>
    </w:p>
    <w:p w14:paraId="390B679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590FE8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[ITU-T G.808.1-2014] ITU-T Recommendation G.808.1 (05/14), "Generic</w:t>
      </w:r>
    </w:p>
    <w:p w14:paraId="2681F55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protection switching - Linear trail and subnetwork</w:t>
      </w:r>
    </w:p>
    <w:p w14:paraId="62ACB73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protection", May 2014.</w:t>
      </w:r>
    </w:p>
    <w:p w14:paraId="16FE42F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35C43E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[ITU-T G.873.1-2014] ITU-T Recommendation G.873.1 (05/14), "Optical</w:t>
      </w:r>
    </w:p>
    <w:p w14:paraId="75A652B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transport network (OTN): Linear protection", May 2014.</w:t>
      </w:r>
    </w:p>
    <w:p w14:paraId="08BFB66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DC586BA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10.2. Informative References</w:t>
      </w:r>
    </w:p>
    <w:p w14:paraId="5DCE6A5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2D213C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[TE-Topo] Liu, X. et al., "YANG Data Model for TE Topologies",</w:t>
      </w:r>
    </w:p>
    <w:p w14:paraId="604D650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draft-</w:t>
      </w:r>
      <w:proofErr w:type="spellStart"/>
      <w:r w:rsidRPr="006672B8">
        <w:rPr>
          <w:rFonts w:ascii="Courier New" w:hAnsi="Courier New" w:cs="Courier New"/>
        </w:rPr>
        <w:t>ietf</w:t>
      </w:r>
      <w:proofErr w:type="spellEnd"/>
      <w:r w:rsidRPr="006672B8">
        <w:rPr>
          <w:rFonts w:ascii="Courier New" w:hAnsi="Courier New" w:cs="Courier New"/>
        </w:rPr>
        <w:t>-teas-yang-</w:t>
      </w:r>
      <w:proofErr w:type="spellStart"/>
      <w:r w:rsidRPr="006672B8">
        <w:rPr>
          <w:rFonts w:ascii="Courier New" w:hAnsi="Courier New" w:cs="Courier New"/>
        </w:rPr>
        <w:t>te</w:t>
      </w:r>
      <w:proofErr w:type="spellEnd"/>
      <w:r w:rsidRPr="006672B8">
        <w:rPr>
          <w:rFonts w:ascii="Courier New" w:hAnsi="Courier New" w:cs="Courier New"/>
        </w:rPr>
        <w:t>-topo, work in progress.</w:t>
      </w:r>
    </w:p>
    <w:p w14:paraId="142A809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D92C9D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[ACTN-YANG] Zhang, X. et al., "Applicability of YANG models for</w:t>
      </w:r>
    </w:p>
    <w:p w14:paraId="4354FE9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Abstraction and Control of Traffic Engineered Networks",</w:t>
      </w:r>
    </w:p>
    <w:p w14:paraId="2EB6B786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draft-</w:t>
      </w:r>
      <w:proofErr w:type="spellStart"/>
      <w:r w:rsidRPr="006672B8">
        <w:rPr>
          <w:rFonts w:ascii="Courier New" w:hAnsi="Courier New" w:cs="Courier New"/>
        </w:rPr>
        <w:t>zhang</w:t>
      </w:r>
      <w:proofErr w:type="spellEnd"/>
      <w:r w:rsidRPr="006672B8">
        <w:rPr>
          <w:rFonts w:ascii="Courier New" w:hAnsi="Courier New" w:cs="Courier New"/>
        </w:rPr>
        <w:t>-teas-</w:t>
      </w:r>
      <w:proofErr w:type="spellStart"/>
      <w:r w:rsidRPr="006672B8">
        <w:rPr>
          <w:rFonts w:ascii="Courier New" w:hAnsi="Courier New" w:cs="Courier New"/>
        </w:rPr>
        <w:t>actn</w:t>
      </w:r>
      <w:proofErr w:type="spellEnd"/>
      <w:r w:rsidRPr="006672B8">
        <w:rPr>
          <w:rFonts w:ascii="Courier New" w:hAnsi="Courier New" w:cs="Courier New"/>
        </w:rPr>
        <w:t>-yang, work in progress.</w:t>
      </w:r>
    </w:p>
    <w:p w14:paraId="32AB680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4C2679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[Path-Compute] Busi, I., Belotti, S. et al., " Yang model for</w:t>
      </w:r>
    </w:p>
    <w:p w14:paraId="610C517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requesting Path Computation", draft-</w:t>
      </w:r>
      <w:proofErr w:type="spellStart"/>
      <w:r w:rsidRPr="006672B8">
        <w:rPr>
          <w:rFonts w:ascii="Courier New" w:hAnsi="Courier New" w:cs="Courier New"/>
        </w:rPr>
        <w:t>busibel</w:t>
      </w:r>
      <w:proofErr w:type="spellEnd"/>
      <w:r w:rsidRPr="006672B8">
        <w:rPr>
          <w:rFonts w:ascii="Courier New" w:hAnsi="Courier New" w:cs="Courier New"/>
        </w:rPr>
        <w:t>-teas-yang-</w:t>
      </w:r>
    </w:p>
    <w:p w14:paraId="309EEF3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path-computation, work in progress.</w:t>
      </w:r>
    </w:p>
    <w:p w14:paraId="5C4C03C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B3980E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812B35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077356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84767C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26]</w:t>
      </w:r>
    </w:p>
    <w:p w14:paraId="06646D0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55B82A9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1546DCC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A9012F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43527D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[ONF TR-527] ONF Technical Recommendation TR-527, "Functional</w:t>
      </w:r>
    </w:p>
    <w:p w14:paraId="664611D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Requirements for Transport API", June 2016.</w:t>
      </w:r>
    </w:p>
    <w:p w14:paraId="29280BF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05F39C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[ONF GitHub] ONF Open Transport (SNOWMASS)</w:t>
      </w:r>
    </w:p>
    <w:p w14:paraId="603757B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https://github.com/OpenNetworkingFoundation/Snowmass-</w:t>
      </w:r>
    </w:p>
    <w:p w14:paraId="462DB11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          </w:t>
      </w:r>
      <w:proofErr w:type="spellStart"/>
      <w:r w:rsidRPr="006672B8">
        <w:rPr>
          <w:rFonts w:ascii="Courier New" w:hAnsi="Courier New" w:cs="Courier New"/>
        </w:rPr>
        <w:t>ONFOpenTransport</w:t>
      </w:r>
      <w:proofErr w:type="spellEnd"/>
    </w:p>
    <w:p w14:paraId="61EFE03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A79EA3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11. Acknowledgments</w:t>
      </w:r>
    </w:p>
    <w:p w14:paraId="421BDF7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25949CD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authors would like to thank all members of the Transport NBI</w:t>
      </w:r>
    </w:p>
    <w:p w14:paraId="7671085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Design Team involved in the definition of use cases, gap analysis</w:t>
      </w:r>
    </w:p>
    <w:p w14:paraId="6959439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and guidelines for using the IETF YANG models at the Northbound</w:t>
      </w:r>
    </w:p>
    <w:p w14:paraId="208330B5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Interface (NBI) of a Transport SDN Controller.</w:t>
      </w:r>
    </w:p>
    <w:p w14:paraId="63F0475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3EE18F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authors would like to thank Xian Zhang, Anurag Sharma, Sergio</w:t>
      </w:r>
    </w:p>
    <w:p w14:paraId="3041A53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Belotti, Tara Cummings, Michael Scharf, Karthik Sethuraman, Oscar</w:t>
      </w:r>
    </w:p>
    <w:p w14:paraId="616ADEE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Gonzalez de Dios, Hans </w:t>
      </w:r>
      <w:proofErr w:type="spellStart"/>
      <w:r w:rsidRPr="006672B8">
        <w:rPr>
          <w:rFonts w:ascii="Courier New" w:hAnsi="Courier New" w:cs="Courier New"/>
        </w:rPr>
        <w:t>Bjursrom</w:t>
      </w:r>
      <w:proofErr w:type="spellEnd"/>
      <w:r w:rsidRPr="006672B8">
        <w:rPr>
          <w:rFonts w:ascii="Courier New" w:hAnsi="Courier New" w:cs="Courier New"/>
        </w:rPr>
        <w:t xml:space="preserve"> and Italo Busi for having initiated</w:t>
      </w:r>
    </w:p>
    <w:p w14:paraId="5BF6342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the work on gap analysis for transport NBI and having provided</w:t>
      </w:r>
    </w:p>
    <w:p w14:paraId="0F3BE67C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foundations work for the development of this document.</w:t>
      </w:r>
    </w:p>
    <w:p w14:paraId="0805D18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2430D0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This document was prepared using 2-Word-v2.0.template.dot.</w:t>
      </w:r>
    </w:p>
    <w:p w14:paraId="4157336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95C1EA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E0FFE5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69E745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7E1910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386BE7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346E40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1A5DA5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2B655F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80C78B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180B13F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11C756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BD1077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D188DF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20C055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236B48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7B95121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B6A128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F5610C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3CE5132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D0DE04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861D9F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CF387DD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5AFE66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827C5D5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8DD34E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69424D90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FA6858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27]</w:t>
      </w:r>
    </w:p>
    <w:p w14:paraId="225C407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4821DB3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lastRenderedPageBreak/>
        <w:t>Internet-Draft         Transport NBI Use Cases            October 2017</w:t>
      </w:r>
    </w:p>
    <w:p w14:paraId="55E3997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783EEF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B73F13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>Authors' Addresses</w:t>
      </w:r>
    </w:p>
    <w:p w14:paraId="69F9C99B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EB83E7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Italo Busi (Editor)</w:t>
      </w:r>
    </w:p>
    <w:p w14:paraId="6D41181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Huawei</w:t>
      </w:r>
    </w:p>
    <w:p w14:paraId="7545574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Email: italo.busi@huawei.com</w:t>
      </w:r>
    </w:p>
    <w:p w14:paraId="00316E6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364F66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Daniel King (Editor)</w:t>
      </w:r>
    </w:p>
    <w:p w14:paraId="534E965B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Lancaster University</w:t>
      </w:r>
    </w:p>
    <w:p w14:paraId="08EAF25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Email: d.king@lancaster.ac.uk</w:t>
      </w:r>
    </w:p>
    <w:p w14:paraId="385FE00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1224003" w14:textId="77777777" w:rsidR="008478E4" w:rsidRPr="008F17C4" w:rsidRDefault="007D331B" w:rsidP="006672B8">
      <w:pPr>
        <w:pStyle w:val="PlainText"/>
        <w:rPr>
          <w:rFonts w:ascii="Courier New" w:hAnsi="Courier New" w:cs="Courier New"/>
          <w:lang w:val="it-IT"/>
        </w:rPr>
      </w:pPr>
      <w:r w:rsidRPr="006672B8">
        <w:rPr>
          <w:rFonts w:ascii="Courier New" w:hAnsi="Courier New" w:cs="Courier New"/>
        </w:rPr>
        <w:t xml:space="preserve">   </w:t>
      </w:r>
      <w:r w:rsidRPr="008F17C4">
        <w:rPr>
          <w:rFonts w:ascii="Courier New" w:hAnsi="Courier New" w:cs="Courier New"/>
          <w:lang w:val="it-IT"/>
        </w:rPr>
        <w:t>Sergio Belotti</w:t>
      </w:r>
    </w:p>
    <w:p w14:paraId="29FE9A45" w14:textId="77777777" w:rsidR="008478E4" w:rsidRPr="008F17C4" w:rsidRDefault="007D331B" w:rsidP="006672B8">
      <w:pPr>
        <w:pStyle w:val="PlainText"/>
        <w:rPr>
          <w:rFonts w:ascii="Courier New" w:hAnsi="Courier New" w:cs="Courier New"/>
          <w:lang w:val="it-IT"/>
        </w:rPr>
      </w:pPr>
      <w:r w:rsidRPr="008F17C4">
        <w:rPr>
          <w:rFonts w:ascii="Courier New" w:hAnsi="Courier New" w:cs="Courier New"/>
          <w:lang w:val="it-IT"/>
        </w:rPr>
        <w:t xml:space="preserve">   Nokia</w:t>
      </w:r>
    </w:p>
    <w:p w14:paraId="2771011D" w14:textId="77777777" w:rsidR="008478E4" w:rsidRPr="008F17C4" w:rsidRDefault="007D331B" w:rsidP="006672B8">
      <w:pPr>
        <w:pStyle w:val="PlainText"/>
        <w:rPr>
          <w:rFonts w:ascii="Courier New" w:hAnsi="Courier New" w:cs="Courier New"/>
          <w:lang w:val="it-IT"/>
        </w:rPr>
      </w:pPr>
      <w:r w:rsidRPr="008F17C4">
        <w:rPr>
          <w:rFonts w:ascii="Courier New" w:hAnsi="Courier New" w:cs="Courier New"/>
          <w:lang w:val="it-IT"/>
        </w:rPr>
        <w:t xml:space="preserve">   Email: sergio.belotti@nokia.com</w:t>
      </w:r>
    </w:p>
    <w:p w14:paraId="35448A48" w14:textId="77777777" w:rsidR="008478E4" w:rsidRPr="008F17C4" w:rsidRDefault="008478E4" w:rsidP="006672B8">
      <w:pPr>
        <w:pStyle w:val="PlainText"/>
        <w:rPr>
          <w:rFonts w:ascii="Courier New" w:hAnsi="Courier New" w:cs="Courier New"/>
          <w:lang w:val="it-IT"/>
        </w:rPr>
      </w:pPr>
    </w:p>
    <w:p w14:paraId="2179B058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8F17C4">
        <w:rPr>
          <w:rFonts w:ascii="Courier New" w:hAnsi="Courier New" w:cs="Courier New"/>
          <w:lang w:val="it-IT"/>
        </w:rPr>
        <w:t xml:space="preserve">   </w:t>
      </w:r>
      <w:r w:rsidRPr="006672B8">
        <w:rPr>
          <w:rFonts w:ascii="Courier New" w:hAnsi="Courier New" w:cs="Courier New"/>
        </w:rPr>
        <w:t>Gianmarco Bruno</w:t>
      </w:r>
    </w:p>
    <w:p w14:paraId="546EDEAF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Ericsson</w:t>
      </w:r>
    </w:p>
    <w:p w14:paraId="3C61BAB0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Email: gianmarco.bruno@ericsson.com</w:t>
      </w:r>
    </w:p>
    <w:p w14:paraId="0C43C6F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F356B3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Young Lee</w:t>
      </w:r>
    </w:p>
    <w:p w14:paraId="5F5FFE1E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Huawei</w:t>
      </w:r>
    </w:p>
    <w:p w14:paraId="00A4A184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Email: leeyoung@huawei.com</w:t>
      </w:r>
    </w:p>
    <w:p w14:paraId="46D4E58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0770639" w14:textId="77777777" w:rsidR="008478E4" w:rsidRPr="002E7BA3" w:rsidRDefault="007D331B" w:rsidP="006672B8">
      <w:pPr>
        <w:pStyle w:val="PlainText"/>
        <w:rPr>
          <w:rFonts w:ascii="Courier New" w:hAnsi="Courier New" w:cs="Courier New"/>
          <w:rPrChange w:id="81" w:author="Belotti, Sergio (Nokia - IT/Vimercate)" w:date="2018-01-18T10:23:00Z">
            <w:rPr>
              <w:rFonts w:ascii="Courier New" w:hAnsi="Courier New" w:cs="Courier New"/>
              <w:lang w:val="it-IT"/>
            </w:rPr>
          </w:rPrChange>
        </w:rPr>
      </w:pPr>
      <w:r w:rsidRPr="006672B8">
        <w:rPr>
          <w:rFonts w:ascii="Courier New" w:hAnsi="Courier New" w:cs="Courier New"/>
        </w:rPr>
        <w:t xml:space="preserve">   </w:t>
      </w:r>
      <w:r w:rsidRPr="002E7BA3">
        <w:rPr>
          <w:rFonts w:ascii="Courier New" w:hAnsi="Courier New" w:cs="Courier New"/>
          <w:rPrChange w:id="82" w:author="Belotti, Sergio (Nokia - IT/Vimercate)" w:date="2018-01-18T10:23:00Z">
            <w:rPr>
              <w:rFonts w:ascii="Courier New" w:hAnsi="Courier New" w:cs="Courier New"/>
              <w:lang w:val="it-IT"/>
            </w:rPr>
          </w:rPrChange>
        </w:rPr>
        <w:t>Victor Lopez</w:t>
      </w:r>
    </w:p>
    <w:p w14:paraId="2136A043" w14:textId="77777777" w:rsidR="008478E4" w:rsidRPr="008F17C4" w:rsidRDefault="007D331B" w:rsidP="006672B8">
      <w:pPr>
        <w:pStyle w:val="PlainText"/>
        <w:rPr>
          <w:rFonts w:ascii="Courier New" w:hAnsi="Courier New" w:cs="Courier New"/>
          <w:lang w:val="it-IT"/>
        </w:rPr>
      </w:pPr>
      <w:r w:rsidRPr="002E7BA3">
        <w:rPr>
          <w:rFonts w:ascii="Courier New" w:hAnsi="Courier New" w:cs="Courier New"/>
          <w:rPrChange w:id="83" w:author="Belotti, Sergio (Nokia - IT/Vimercate)" w:date="2018-01-18T10:23:00Z">
            <w:rPr>
              <w:rFonts w:ascii="Courier New" w:hAnsi="Courier New" w:cs="Courier New"/>
              <w:lang w:val="it-IT"/>
            </w:rPr>
          </w:rPrChange>
        </w:rPr>
        <w:t xml:space="preserve">   </w:t>
      </w:r>
      <w:r w:rsidRPr="008F17C4">
        <w:rPr>
          <w:rFonts w:ascii="Courier New" w:hAnsi="Courier New" w:cs="Courier New"/>
          <w:lang w:val="it-IT"/>
        </w:rPr>
        <w:t>Telefonica</w:t>
      </w:r>
    </w:p>
    <w:p w14:paraId="47AEDF04" w14:textId="77777777" w:rsidR="008478E4" w:rsidRPr="008F17C4" w:rsidRDefault="007D331B" w:rsidP="006672B8">
      <w:pPr>
        <w:pStyle w:val="PlainText"/>
        <w:rPr>
          <w:rFonts w:ascii="Courier New" w:hAnsi="Courier New" w:cs="Courier New"/>
          <w:lang w:val="it-IT"/>
        </w:rPr>
      </w:pPr>
      <w:r w:rsidRPr="008F17C4">
        <w:rPr>
          <w:rFonts w:ascii="Courier New" w:hAnsi="Courier New" w:cs="Courier New"/>
          <w:lang w:val="it-IT"/>
        </w:rPr>
        <w:t xml:space="preserve">   Email: victor.lopezalvarez@telefonica.com</w:t>
      </w:r>
    </w:p>
    <w:p w14:paraId="1AAE6A88" w14:textId="77777777" w:rsidR="008478E4" w:rsidRPr="008F17C4" w:rsidRDefault="008478E4" w:rsidP="006672B8">
      <w:pPr>
        <w:pStyle w:val="PlainText"/>
        <w:rPr>
          <w:rFonts w:ascii="Courier New" w:hAnsi="Courier New" w:cs="Courier New"/>
          <w:lang w:val="it-IT"/>
        </w:rPr>
      </w:pPr>
    </w:p>
    <w:p w14:paraId="3039A139" w14:textId="77777777" w:rsidR="008478E4" w:rsidRPr="008F17C4" w:rsidRDefault="007D331B" w:rsidP="006672B8">
      <w:pPr>
        <w:pStyle w:val="PlainText"/>
        <w:rPr>
          <w:rFonts w:ascii="Courier New" w:hAnsi="Courier New" w:cs="Courier New"/>
          <w:lang w:val="it-IT"/>
        </w:rPr>
      </w:pPr>
      <w:r w:rsidRPr="008F17C4">
        <w:rPr>
          <w:rFonts w:ascii="Courier New" w:hAnsi="Courier New" w:cs="Courier New"/>
          <w:lang w:val="it-IT"/>
        </w:rPr>
        <w:t xml:space="preserve">   Carlo Perocchio</w:t>
      </w:r>
    </w:p>
    <w:p w14:paraId="2DEADBEE" w14:textId="77777777" w:rsidR="008478E4" w:rsidRPr="002E7BA3" w:rsidRDefault="007D331B" w:rsidP="006672B8">
      <w:pPr>
        <w:pStyle w:val="PlainText"/>
        <w:rPr>
          <w:rFonts w:ascii="Courier New" w:hAnsi="Courier New" w:cs="Courier New"/>
          <w:lang w:val="it-IT"/>
          <w:rPrChange w:id="84" w:author="Belotti, Sergio (Nokia - IT/Vimercate)" w:date="2018-01-18T10:23:00Z">
            <w:rPr>
              <w:rFonts w:ascii="Courier New" w:hAnsi="Courier New" w:cs="Courier New"/>
            </w:rPr>
          </w:rPrChange>
        </w:rPr>
      </w:pPr>
      <w:r w:rsidRPr="008F17C4">
        <w:rPr>
          <w:rFonts w:ascii="Courier New" w:hAnsi="Courier New" w:cs="Courier New"/>
          <w:lang w:val="it-IT"/>
        </w:rPr>
        <w:t xml:space="preserve">   </w:t>
      </w:r>
      <w:r w:rsidRPr="002E7BA3">
        <w:rPr>
          <w:rFonts w:ascii="Courier New" w:hAnsi="Courier New" w:cs="Courier New"/>
          <w:lang w:val="it-IT"/>
          <w:rPrChange w:id="85" w:author="Belotti, Sergio (Nokia - IT/Vimercate)" w:date="2018-01-18T10:23:00Z">
            <w:rPr>
              <w:rFonts w:ascii="Courier New" w:hAnsi="Courier New" w:cs="Courier New"/>
            </w:rPr>
          </w:rPrChange>
        </w:rPr>
        <w:t>Ericsson</w:t>
      </w:r>
    </w:p>
    <w:p w14:paraId="2603F33C" w14:textId="77777777" w:rsidR="008478E4" w:rsidRPr="002E7BA3" w:rsidRDefault="007D331B" w:rsidP="006672B8">
      <w:pPr>
        <w:pStyle w:val="PlainText"/>
        <w:rPr>
          <w:rFonts w:ascii="Courier New" w:hAnsi="Courier New" w:cs="Courier New"/>
          <w:lang w:val="it-IT"/>
          <w:rPrChange w:id="86" w:author="Belotti, Sergio (Nokia - IT/Vimercate)" w:date="2018-01-18T10:23:00Z">
            <w:rPr>
              <w:rFonts w:ascii="Courier New" w:hAnsi="Courier New" w:cs="Courier New"/>
            </w:rPr>
          </w:rPrChange>
        </w:rPr>
      </w:pPr>
      <w:r w:rsidRPr="002E7BA3">
        <w:rPr>
          <w:rFonts w:ascii="Courier New" w:hAnsi="Courier New" w:cs="Courier New"/>
          <w:lang w:val="it-IT"/>
          <w:rPrChange w:id="87" w:author="Belotti, Sergio (Nokia - IT/Vimercate)" w:date="2018-01-18T10:23:00Z">
            <w:rPr>
              <w:rFonts w:ascii="Courier New" w:hAnsi="Courier New" w:cs="Courier New"/>
            </w:rPr>
          </w:rPrChange>
        </w:rPr>
        <w:t xml:space="preserve">   Email: carlo.perocchio@ericsson.com</w:t>
      </w:r>
    </w:p>
    <w:p w14:paraId="0096FA00" w14:textId="77777777" w:rsidR="008478E4" w:rsidRPr="002E7BA3" w:rsidRDefault="008478E4" w:rsidP="006672B8">
      <w:pPr>
        <w:pStyle w:val="PlainText"/>
        <w:rPr>
          <w:rFonts w:ascii="Courier New" w:hAnsi="Courier New" w:cs="Courier New"/>
          <w:lang w:val="it-IT"/>
          <w:rPrChange w:id="88" w:author="Belotti, Sergio (Nokia - IT/Vimercate)" w:date="2018-01-18T10:23:00Z">
            <w:rPr>
              <w:rFonts w:ascii="Courier New" w:hAnsi="Courier New" w:cs="Courier New"/>
            </w:rPr>
          </w:rPrChange>
        </w:rPr>
      </w:pPr>
    </w:p>
    <w:p w14:paraId="3B018421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2E7BA3">
        <w:rPr>
          <w:rFonts w:ascii="Courier New" w:hAnsi="Courier New" w:cs="Courier New"/>
          <w:lang w:val="it-IT"/>
          <w:rPrChange w:id="89" w:author="Belotti, Sergio (Nokia - IT/Vimercate)" w:date="2018-01-18T10:23:00Z">
            <w:rPr>
              <w:rFonts w:ascii="Courier New" w:hAnsi="Courier New" w:cs="Courier New"/>
            </w:rPr>
          </w:rPrChange>
        </w:rPr>
        <w:t xml:space="preserve">   </w:t>
      </w:r>
      <w:r w:rsidRPr="006672B8">
        <w:rPr>
          <w:rFonts w:ascii="Courier New" w:hAnsi="Courier New" w:cs="Courier New"/>
        </w:rPr>
        <w:t>Haomian Zheng</w:t>
      </w:r>
    </w:p>
    <w:p w14:paraId="4436AD52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Huawei</w:t>
      </w:r>
    </w:p>
    <w:p w14:paraId="00A40519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   Email: zhenghaomian@huawei.com</w:t>
      </w:r>
    </w:p>
    <w:p w14:paraId="2F644F8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64C81E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021652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C32A20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0D7E88A4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A4CA17E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78DC352A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2F076A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E04E22C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2C65955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01EFEE6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025A4A8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4F2A9879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302832D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11328C77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p w14:paraId="5B437377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t xml:space="preserve">Busi &amp; King, et al.    Expires April 30, 2018             </w:t>
      </w:r>
      <w:proofErr w:type="gramStart"/>
      <w:r w:rsidRPr="006672B8">
        <w:rPr>
          <w:rFonts w:ascii="Courier New" w:hAnsi="Courier New" w:cs="Courier New"/>
        </w:rPr>
        <w:t xml:space="preserve">   [</w:t>
      </w:r>
      <w:proofErr w:type="gramEnd"/>
      <w:r w:rsidRPr="006672B8">
        <w:rPr>
          <w:rFonts w:ascii="Courier New" w:hAnsi="Courier New" w:cs="Courier New"/>
        </w:rPr>
        <w:t>Page 28]</w:t>
      </w:r>
    </w:p>
    <w:p w14:paraId="45B18BF3" w14:textId="77777777" w:rsidR="008478E4" w:rsidRPr="006672B8" w:rsidRDefault="007D331B" w:rsidP="006672B8">
      <w:pPr>
        <w:pStyle w:val="PlainText"/>
        <w:rPr>
          <w:rFonts w:ascii="Courier New" w:hAnsi="Courier New" w:cs="Courier New"/>
        </w:rPr>
      </w:pPr>
      <w:r w:rsidRPr="006672B8">
        <w:rPr>
          <w:rFonts w:ascii="Courier New" w:hAnsi="Courier New" w:cs="Courier New"/>
        </w:rPr>
        <w:br w:type="page"/>
      </w:r>
    </w:p>
    <w:p w14:paraId="4752BC73" w14:textId="77777777" w:rsidR="008478E4" w:rsidRPr="006672B8" w:rsidRDefault="008478E4" w:rsidP="006672B8">
      <w:pPr>
        <w:pStyle w:val="PlainText"/>
        <w:rPr>
          <w:rFonts w:ascii="Courier New" w:hAnsi="Courier New" w:cs="Courier New"/>
        </w:rPr>
      </w:pPr>
    </w:p>
    <w:sectPr w:rsidR="008478E4" w:rsidRPr="006672B8" w:rsidSect="006672B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3" w:author="Belotti, Sergio (Nokia - IT/Vimercate)" w:date="2018-01-18T10:24:00Z" w:initials="BS(-I">
    <w:p w14:paraId="117B924D" w14:textId="2A4C876C" w:rsidR="009A652F" w:rsidRDefault="009A652F">
      <w:pPr>
        <w:pStyle w:val="CommentText"/>
      </w:pPr>
      <w:r>
        <w:rPr>
          <w:rStyle w:val="CommentReference"/>
        </w:rPr>
        <w:annotationRef/>
      </w:r>
      <w:r>
        <w:t>ACTN does not deal specifically with control plane architecture aspect, so I would delete “control plane” here</w:t>
      </w:r>
    </w:p>
  </w:comment>
  <w:comment w:id="68" w:author="Belotti, Sergio (Nokia - IT/Vimercate)" w:date="2018-01-19T11:50:00Z" w:initials="BS(-I">
    <w:p w14:paraId="661C4782" w14:textId="58120B71" w:rsidR="009A652F" w:rsidRDefault="009A652F">
      <w:pPr>
        <w:pStyle w:val="CommentText"/>
      </w:pPr>
      <w:r>
        <w:rPr>
          <w:rStyle w:val="CommentReference"/>
        </w:rPr>
        <w:annotationRef/>
      </w:r>
      <w:r>
        <w:t>To be deleted</w:t>
      </w:r>
    </w:p>
  </w:comment>
  <w:comment w:id="77" w:author="Belotti, Sergio (Nokia - IT/Vimercate)" w:date="2018-02-26T12:15:00Z" w:initials="BS(-I">
    <w:p w14:paraId="7F22CF26" w14:textId="497DED0B" w:rsidR="00CC503D" w:rsidRDefault="00CC503D">
      <w:pPr>
        <w:pStyle w:val="CommentText"/>
      </w:pPr>
      <w:r>
        <w:rPr>
          <w:rStyle w:val="CommentReference"/>
        </w:rPr>
        <w:annotationRef/>
      </w:r>
      <w:r>
        <w:t>No need to show all the meaning of MDSC, PNC and CNC since we added terminology reference</w:t>
      </w:r>
    </w:p>
  </w:comment>
  <w:comment w:id="78" w:author="Belotti, Sergio (Nokia - IT/Vimercate)" w:date="2018-02-26T13:56:00Z" w:initials="BS(-I">
    <w:p w14:paraId="72E59FD0" w14:textId="534E7343" w:rsidR="009D7A76" w:rsidRDefault="009D7A76">
      <w:pPr>
        <w:pStyle w:val="CommentText"/>
      </w:pPr>
      <w:r>
        <w:rPr>
          <w:rStyle w:val="CommentReference"/>
        </w:rPr>
        <w:annotationRef/>
      </w:r>
      <w:r>
        <w:t xml:space="preserve">We should create an homogeneous terminology </w:t>
      </w:r>
      <w:proofErr w:type="gramStart"/>
      <w:r>
        <w:t>here :</w:t>
      </w:r>
      <w:proofErr w:type="gramEnd"/>
      <w:r>
        <w:t xml:space="preserve"> is it connection segment, tunnel segment or path segment as shown in draft-tutorial</w:t>
      </w:r>
      <w:r w:rsidR="00151869">
        <w:t xml:space="preserve">  </w:t>
      </w:r>
      <w:r w:rsidR="00151869" w:rsidRPr="00151869">
        <w:rPr>
          <w:rFonts w:ascii="CourierNewPSMT" w:hAnsi="CourierNewPSMT" w:cs="CourierNewPSMT"/>
          <w:sz w:val="24"/>
          <w:lang w:eastAsia="en-US"/>
        </w:rPr>
        <w:t>draft-</w:t>
      </w:r>
      <w:proofErr w:type="spellStart"/>
      <w:r w:rsidR="00151869" w:rsidRPr="00151869">
        <w:rPr>
          <w:rFonts w:ascii="CourierNewPSMT" w:hAnsi="CourierNewPSMT" w:cs="CourierNewPSMT"/>
          <w:sz w:val="24"/>
          <w:lang w:eastAsia="en-US"/>
        </w:rPr>
        <w:t>bryskin</w:t>
      </w:r>
      <w:proofErr w:type="spellEnd"/>
      <w:r w:rsidR="00151869" w:rsidRPr="00151869">
        <w:rPr>
          <w:rFonts w:ascii="CourierNewPSMT" w:hAnsi="CourierNewPSMT" w:cs="CourierNewPSMT"/>
          <w:sz w:val="24"/>
          <w:lang w:eastAsia="en-US"/>
        </w:rPr>
        <w:t>-teas-</w:t>
      </w:r>
      <w:proofErr w:type="spellStart"/>
      <w:r w:rsidR="00151869" w:rsidRPr="00151869">
        <w:rPr>
          <w:rFonts w:ascii="CourierNewPSMT" w:hAnsi="CourierNewPSMT" w:cs="CourierNewPSMT"/>
          <w:sz w:val="24"/>
          <w:lang w:eastAsia="en-US"/>
        </w:rPr>
        <w:t>te</w:t>
      </w:r>
      <w:proofErr w:type="spellEnd"/>
      <w:r w:rsidR="00151869" w:rsidRPr="00151869">
        <w:rPr>
          <w:rFonts w:ascii="CourierNewPSMT" w:hAnsi="CourierNewPSMT" w:cs="CourierNewPSMT"/>
          <w:sz w:val="24"/>
          <w:lang w:eastAsia="en-US"/>
        </w:rPr>
        <w:t>-topo-and-tunnel-modeling</w:t>
      </w:r>
      <w:r>
        <w:t>?</w:t>
      </w:r>
    </w:p>
  </w:comment>
  <w:comment w:id="79" w:author="Belotti, Sergio (Nokia - IT/Vimercate)" w:date="2018-02-26T14:14:00Z" w:initials="BS(-I">
    <w:p w14:paraId="67550772" w14:textId="4D5D1D4E" w:rsidR="007E0083" w:rsidRDefault="007E0083">
      <w:pPr>
        <w:pStyle w:val="CommentText"/>
      </w:pPr>
      <w:r>
        <w:rPr>
          <w:rStyle w:val="CommentReference"/>
        </w:rPr>
        <w:annotationRef/>
      </w:r>
      <w:r>
        <w:t xml:space="preserve">Need a definition in </w:t>
      </w:r>
      <w:r>
        <w:t>Termi</w:t>
      </w:r>
      <w:bookmarkStart w:id="80" w:name="_GoBack"/>
      <w:bookmarkEnd w:id="80"/>
      <w:r>
        <w:t>nology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7B924D" w15:done="0"/>
  <w15:commentEx w15:paraId="661C4782" w15:done="0"/>
  <w15:commentEx w15:paraId="7F22CF26" w15:done="0"/>
  <w15:commentEx w15:paraId="72E59FD0" w15:done="0"/>
  <w15:commentEx w15:paraId="675507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7B924D" w16cid:durableId="1E13421C"/>
  <w16cid:commentId w16cid:paraId="661C4782" w16cid:durableId="1E13421D"/>
  <w16cid:commentId w16cid:paraId="7F22CF26" w16cid:durableId="1E3E78CA"/>
  <w16cid:commentId w16cid:paraId="72E59FD0" w16cid:durableId="1E3E9096"/>
  <w16cid:commentId w16cid:paraId="67550772" w16cid:durableId="1E3E94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lotti, Sergio (Nokia - IT/Vimercate)">
    <w15:presenceInfo w15:providerId="AD" w15:userId="S-1-5-21-1593251271-2640304127-1825641215-21290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283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DB"/>
    <w:rsid w:val="000A30A5"/>
    <w:rsid w:val="00151869"/>
    <w:rsid w:val="001E745E"/>
    <w:rsid w:val="001F73AA"/>
    <w:rsid w:val="002A54DB"/>
    <w:rsid w:val="002E7BA3"/>
    <w:rsid w:val="003774E1"/>
    <w:rsid w:val="0045084A"/>
    <w:rsid w:val="004544B9"/>
    <w:rsid w:val="00467925"/>
    <w:rsid w:val="00491B1A"/>
    <w:rsid w:val="004E2AF2"/>
    <w:rsid w:val="00537F2C"/>
    <w:rsid w:val="00551281"/>
    <w:rsid w:val="005517DB"/>
    <w:rsid w:val="00582F5E"/>
    <w:rsid w:val="006672B8"/>
    <w:rsid w:val="007852C3"/>
    <w:rsid w:val="00796342"/>
    <w:rsid w:val="007D331B"/>
    <w:rsid w:val="007E0083"/>
    <w:rsid w:val="008478E4"/>
    <w:rsid w:val="008F17C4"/>
    <w:rsid w:val="0091540A"/>
    <w:rsid w:val="009916B5"/>
    <w:rsid w:val="009A652F"/>
    <w:rsid w:val="009D7A76"/>
    <w:rsid w:val="00A05133"/>
    <w:rsid w:val="00B45671"/>
    <w:rsid w:val="00C61F64"/>
    <w:rsid w:val="00CC503D"/>
    <w:rsid w:val="00CF256E"/>
    <w:rsid w:val="00D45F09"/>
    <w:rsid w:val="00DB307A"/>
    <w:rsid w:val="00DD3B73"/>
    <w:rsid w:val="00F57224"/>
    <w:rsid w:val="00FF002E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6C9923"/>
  <w15:chartTrackingRefBased/>
  <w15:docId w15:val="{8886CC7C-B2FB-4240-9256-CB4F665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FuturaA Bk BT" w:hAnsi="FuturaA Bk BT"/>
      <w:sz w:val="22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672B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6672B8"/>
    <w:rPr>
      <w:rFonts w:ascii="Consolas" w:hAnsi="Consolas" w:cs="Consolas"/>
      <w:sz w:val="21"/>
      <w:szCs w:val="21"/>
      <w:lang w:eastAsia="ja-JP"/>
    </w:rPr>
  </w:style>
  <w:style w:type="paragraph" w:styleId="BalloonText">
    <w:name w:val="Balloon Text"/>
    <w:basedOn w:val="Normal"/>
    <w:link w:val="BalloonTextChar"/>
    <w:semiHidden/>
    <w:unhideWhenUsed/>
    <w:rsid w:val="00551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51281"/>
    <w:rPr>
      <w:rFonts w:ascii="Segoe UI" w:hAnsi="Segoe UI" w:cs="Segoe UI"/>
      <w:sz w:val="18"/>
      <w:szCs w:val="18"/>
      <w:lang w:eastAsia="ja-JP"/>
    </w:rPr>
  </w:style>
  <w:style w:type="character" w:styleId="CommentReference">
    <w:name w:val="annotation reference"/>
    <w:basedOn w:val="DefaultParagraphFont"/>
    <w:rsid w:val="002E7B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7B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E7BA3"/>
    <w:rPr>
      <w:rFonts w:ascii="FuturaA Bk BT" w:hAnsi="FuturaA Bk BT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2E7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7BA3"/>
    <w:rPr>
      <w:rFonts w:ascii="FuturaA Bk BT" w:hAnsi="FuturaA Bk BT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30</Pages>
  <Words>8770</Words>
  <Characters>49989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Belotti, Sergio (Nokia - IT/Vimercate)</dc:creator>
  <cp:keywords/>
  <dc:description/>
  <cp:lastModifiedBy>Belotti, Sergio (Nokia - IT/Vimercate)</cp:lastModifiedBy>
  <cp:revision>3</cp:revision>
  <dcterms:created xsi:type="dcterms:W3CDTF">2018-01-24T16:36:00Z</dcterms:created>
  <dcterms:modified xsi:type="dcterms:W3CDTF">2018-02-26T13:19:00Z</dcterms:modified>
</cp:coreProperties>
</file>