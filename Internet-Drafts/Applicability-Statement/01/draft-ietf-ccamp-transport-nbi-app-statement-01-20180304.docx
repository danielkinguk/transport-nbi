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3BB9B4BC"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del w:id="1" w:author="Italo Busi" w:date="2018-02-27T11:22:00Z">
        <w:r w:rsidR="00883323" w:rsidRPr="00883323" w:rsidDel="0057538E">
          <w:delText xml:space="preserve"> and Use Cases</w:delText>
        </w:r>
      </w:del>
      <w:r w:rsidR="00883323">
        <w:t xml:space="preserve"> </w:t>
      </w:r>
      <w:r w:rsidR="00CC4069">
        <w:br/>
      </w:r>
      <w:r w:rsidR="00883323" w:rsidRPr="00883323">
        <w:rPr>
          <w:lang w:val="en"/>
        </w:rPr>
        <w:t>draft-ietf-ccamp-transport-nbi-app-statement</w:t>
      </w:r>
      <w:r w:rsidR="00883323">
        <w:rPr>
          <w:lang w:val="en"/>
        </w:rPr>
        <w:t>-01</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777777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015CA5">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015CA5">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015CA5">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5CA5"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015CA5"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015CA5"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2" w:author="Italo Busi [2]" w:date="2018-03-04T10:33:00Z">
        <w:r w:rsidR="00015CA5">
          <w:rPr>
            <w:noProof/>
          </w:rPr>
          <w:t>4,</w:t>
        </w:r>
      </w:ins>
      <w:del w:id="3" w:author="Italo Busi [2]" w:date="2018-03-04T10:33:00Z">
        <w:r w:rsidR="009C0E27" w:rsidDel="00015CA5">
          <w:rPr>
            <w:noProof/>
          </w:rPr>
          <w:delText>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015CA5">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015CA5">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883323">
        <w:rPr>
          <w:noProof/>
        </w:rPr>
        <w:instrText>2017</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883323"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015CA5">
        <w:rPr>
          <w:noProof/>
        </w:rPr>
        <w:t>2018</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015CA5">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 xml:space="preserve">in effect on the date of </w:t>
      </w:r>
      <w:r w:rsidR="006677A8" w:rsidRPr="003362AE">
        <w:lastRenderedPageBreak/>
        <w:t>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30A2CCC1" w14:textId="0B609CCF" w:rsidR="00CB119E" w:rsidRPr="00D87A26" w:rsidDel="007445AC" w:rsidRDefault="00CB119E" w:rsidP="00CB119E">
      <w:pPr>
        <w:rPr>
          <w:del w:id="4" w:author="Italo Busi" w:date="2018-02-27T16:01:00Z"/>
          <w:i/>
          <w:iCs/>
        </w:rPr>
      </w:pPr>
      <w:del w:id="5" w:author="Italo Busi" w:date="2018-02-27T16:01:00Z">
        <w:r w:rsidRPr="00CB119E" w:rsidDel="007445AC">
          <w:rPr>
            <w:i/>
            <w:highlight w:val="green"/>
          </w:rPr>
          <w:delText>[</w:delText>
        </w:r>
        <w:r w:rsidRPr="00CB119E" w:rsidDel="007445AC">
          <w:rPr>
            <w:b/>
            <w:i/>
            <w:highlight w:val="green"/>
          </w:rPr>
          <w:delText>Editor’s Note:]</w:delText>
        </w:r>
        <w:r w:rsidRPr="00CB119E" w:rsidDel="007445AC">
          <w:rPr>
            <w:i/>
            <w:highlight w:val="green"/>
          </w:rPr>
          <w:delText xml:space="preserve"> </w:delText>
        </w:r>
        <w:r w:rsidRPr="00CB119E" w:rsidDel="007445AC">
          <w:rPr>
            <w:i/>
            <w:iCs/>
            <w:highlight w:val="green"/>
          </w:rPr>
          <w:delText>Merged from the abstracts of draft-ietf-ccamp-transport-nbi-use-cases-01, draft-tnbidt-ccamp-transport-nbi-analysis-uc1-01 and draft-tnbidt-ccamp-transport-nbi-analysis-uc3-00</w:delText>
        </w:r>
      </w:del>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81B53B7" w14:textId="77777777" w:rsidR="00045659" w:rsidRDefault="00045659" w:rsidP="00045659">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proofErr w:type="spellStart"/>
      <w:r>
        <w:t>multi domain</w:t>
      </w:r>
      <w:proofErr w:type="spellEnd"/>
      <w:r>
        <w:t xml:space="preserve"> scenarios.</w:t>
      </w:r>
    </w:p>
    <w:p w14:paraId="4B679E66" w14:textId="77777777" w:rsidR="006F6F19" w:rsidRDefault="006F6F19" w:rsidP="00CC4069">
      <w:pPr>
        <w:pStyle w:val="RFCH1-noTOCnonum"/>
      </w:pPr>
      <w:r w:rsidRPr="003362AE">
        <w:t>Table of Contents</w:t>
      </w:r>
    </w:p>
    <w:p w14:paraId="0B269604" w14:textId="77777777" w:rsidR="006F1654"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07866094" w:history="1">
        <w:r w:rsidR="006F1654" w:rsidRPr="004E3FF7">
          <w:rPr>
            <w:rStyle w:val="Hyperlink"/>
          </w:rPr>
          <w:t>1. Introduction</w:t>
        </w:r>
        <w:r w:rsidR="006F1654">
          <w:rPr>
            <w:webHidden/>
          </w:rPr>
          <w:tab/>
        </w:r>
        <w:r w:rsidR="006F1654">
          <w:rPr>
            <w:webHidden/>
          </w:rPr>
          <w:fldChar w:fldCharType="begin"/>
        </w:r>
        <w:r w:rsidR="006F1654">
          <w:rPr>
            <w:webHidden/>
          </w:rPr>
          <w:instrText xml:space="preserve"> PAGEREF _Toc507866094 \h </w:instrText>
        </w:r>
        <w:r w:rsidR="006F1654">
          <w:rPr>
            <w:webHidden/>
          </w:rPr>
        </w:r>
        <w:r w:rsidR="006F1654">
          <w:rPr>
            <w:webHidden/>
          </w:rPr>
          <w:fldChar w:fldCharType="separate"/>
        </w:r>
        <w:r w:rsidR="006F1654">
          <w:rPr>
            <w:webHidden/>
          </w:rPr>
          <w:t>3</w:t>
        </w:r>
        <w:r w:rsidR="006F1654">
          <w:rPr>
            <w:webHidden/>
          </w:rPr>
          <w:fldChar w:fldCharType="end"/>
        </w:r>
      </w:hyperlink>
    </w:p>
    <w:p w14:paraId="6255DA24" w14:textId="77777777" w:rsidR="006F1654" w:rsidRDefault="007E0C5A">
      <w:pPr>
        <w:pStyle w:val="TOC2"/>
        <w:rPr>
          <w:rFonts w:asciiTheme="minorHAnsi" w:eastAsiaTheme="minorEastAsia" w:hAnsiTheme="minorHAnsi" w:cstheme="minorBidi"/>
          <w:sz w:val="22"/>
          <w:szCs w:val="22"/>
          <w:lang w:eastAsia="zh-CN"/>
        </w:rPr>
      </w:pPr>
      <w:hyperlink w:anchor="_Toc507866095" w:history="1">
        <w:r w:rsidR="006F1654" w:rsidRPr="004E3FF7">
          <w:rPr>
            <w:rStyle w:val="Hyperlink"/>
          </w:rPr>
          <w:t>1.1. Scope of this document</w:t>
        </w:r>
        <w:r w:rsidR="006F1654">
          <w:rPr>
            <w:webHidden/>
          </w:rPr>
          <w:tab/>
        </w:r>
        <w:r w:rsidR="006F1654">
          <w:rPr>
            <w:webHidden/>
          </w:rPr>
          <w:fldChar w:fldCharType="begin"/>
        </w:r>
        <w:r w:rsidR="006F1654">
          <w:rPr>
            <w:webHidden/>
          </w:rPr>
          <w:instrText xml:space="preserve"> PAGEREF _Toc507866095 \h </w:instrText>
        </w:r>
        <w:r w:rsidR="006F1654">
          <w:rPr>
            <w:webHidden/>
          </w:rPr>
        </w:r>
        <w:r w:rsidR="006F1654">
          <w:rPr>
            <w:webHidden/>
          </w:rPr>
          <w:fldChar w:fldCharType="separate"/>
        </w:r>
        <w:r w:rsidR="006F1654">
          <w:rPr>
            <w:webHidden/>
          </w:rPr>
          <w:t>4</w:t>
        </w:r>
        <w:r w:rsidR="006F1654">
          <w:rPr>
            <w:webHidden/>
          </w:rPr>
          <w:fldChar w:fldCharType="end"/>
        </w:r>
      </w:hyperlink>
    </w:p>
    <w:p w14:paraId="129E7AE0" w14:textId="77777777" w:rsidR="006F1654" w:rsidRDefault="007E0C5A">
      <w:pPr>
        <w:pStyle w:val="TOC2"/>
        <w:rPr>
          <w:rFonts w:asciiTheme="minorHAnsi" w:eastAsiaTheme="minorEastAsia" w:hAnsiTheme="minorHAnsi" w:cstheme="minorBidi"/>
          <w:sz w:val="22"/>
          <w:szCs w:val="22"/>
          <w:lang w:eastAsia="zh-CN"/>
        </w:rPr>
      </w:pPr>
      <w:hyperlink w:anchor="_Toc507866096" w:history="1">
        <w:r w:rsidR="006F1654" w:rsidRPr="004E3FF7">
          <w:rPr>
            <w:rStyle w:val="Hyperlink"/>
          </w:rPr>
          <w:t>1.2. Assumptions</w:t>
        </w:r>
        <w:r w:rsidR="006F1654">
          <w:rPr>
            <w:webHidden/>
          </w:rPr>
          <w:tab/>
        </w:r>
        <w:r w:rsidR="006F1654">
          <w:rPr>
            <w:webHidden/>
          </w:rPr>
          <w:fldChar w:fldCharType="begin"/>
        </w:r>
        <w:r w:rsidR="006F1654">
          <w:rPr>
            <w:webHidden/>
          </w:rPr>
          <w:instrText xml:space="preserve"> PAGEREF _Toc507866096 \h </w:instrText>
        </w:r>
        <w:r w:rsidR="006F1654">
          <w:rPr>
            <w:webHidden/>
          </w:rPr>
        </w:r>
        <w:r w:rsidR="006F1654">
          <w:rPr>
            <w:webHidden/>
          </w:rPr>
          <w:fldChar w:fldCharType="separate"/>
        </w:r>
        <w:r w:rsidR="006F1654">
          <w:rPr>
            <w:webHidden/>
          </w:rPr>
          <w:t>5</w:t>
        </w:r>
        <w:r w:rsidR="006F1654">
          <w:rPr>
            <w:webHidden/>
          </w:rPr>
          <w:fldChar w:fldCharType="end"/>
        </w:r>
      </w:hyperlink>
    </w:p>
    <w:p w14:paraId="64DCABD4" w14:textId="77777777" w:rsidR="006F1654" w:rsidRDefault="007E0C5A">
      <w:pPr>
        <w:pStyle w:val="TOC2"/>
        <w:rPr>
          <w:rFonts w:asciiTheme="minorHAnsi" w:eastAsiaTheme="minorEastAsia" w:hAnsiTheme="minorHAnsi" w:cstheme="minorBidi"/>
          <w:sz w:val="22"/>
          <w:szCs w:val="22"/>
          <w:lang w:eastAsia="zh-CN"/>
        </w:rPr>
      </w:pPr>
      <w:hyperlink w:anchor="_Toc507866097" w:history="1">
        <w:r w:rsidR="006F1654" w:rsidRPr="004E3FF7">
          <w:rPr>
            <w:rStyle w:val="Hyperlink"/>
            <w:highlight w:val="yellow"/>
          </w:rPr>
          <w:t>1.3. Feedbacks provided to the IETF Working Groups</w:t>
        </w:r>
        <w:r w:rsidR="006F1654">
          <w:rPr>
            <w:webHidden/>
          </w:rPr>
          <w:tab/>
        </w:r>
        <w:r w:rsidR="006F1654">
          <w:rPr>
            <w:webHidden/>
          </w:rPr>
          <w:fldChar w:fldCharType="begin"/>
        </w:r>
        <w:r w:rsidR="006F1654">
          <w:rPr>
            <w:webHidden/>
          </w:rPr>
          <w:instrText xml:space="preserve"> PAGEREF _Toc507866097 \h </w:instrText>
        </w:r>
        <w:r w:rsidR="006F1654">
          <w:rPr>
            <w:webHidden/>
          </w:rPr>
        </w:r>
        <w:r w:rsidR="006F1654">
          <w:rPr>
            <w:webHidden/>
          </w:rPr>
          <w:fldChar w:fldCharType="separate"/>
        </w:r>
        <w:r w:rsidR="006F1654">
          <w:rPr>
            <w:webHidden/>
          </w:rPr>
          <w:t>5</w:t>
        </w:r>
        <w:r w:rsidR="006F1654">
          <w:rPr>
            <w:webHidden/>
          </w:rPr>
          <w:fldChar w:fldCharType="end"/>
        </w:r>
      </w:hyperlink>
    </w:p>
    <w:p w14:paraId="00B8D6A9" w14:textId="77777777" w:rsidR="006F1654" w:rsidRDefault="007E0C5A">
      <w:pPr>
        <w:pStyle w:val="TOC1"/>
        <w:rPr>
          <w:rFonts w:asciiTheme="minorHAnsi" w:eastAsiaTheme="minorEastAsia" w:hAnsiTheme="minorHAnsi" w:cstheme="minorBidi"/>
          <w:sz w:val="22"/>
          <w:szCs w:val="22"/>
          <w:lang w:eastAsia="zh-CN"/>
        </w:rPr>
      </w:pPr>
      <w:hyperlink w:anchor="_Toc507866098" w:history="1">
        <w:r w:rsidR="006F1654" w:rsidRPr="004E3FF7">
          <w:rPr>
            <w:rStyle w:val="Hyperlink"/>
          </w:rPr>
          <w:t>2. Terminology</w:t>
        </w:r>
        <w:r w:rsidR="006F1654">
          <w:rPr>
            <w:webHidden/>
          </w:rPr>
          <w:tab/>
        </w:r>
        <w:r w:rsidR="006F1654">
          <w:rPr>
            <w:webHidden/>
          </w:rPr>
          <w:fldChar w:fldCharType="begin"/>
        </w:r>
        <w:r w:rsidR="006F1654">
          <w:rPr>
            <w:webHidden/>
          </w:rPr>
          <w:instrText xml:space="preserve"> PAGEREF _Toc507866098 \h </w:instrText>
        </w:r>
        <w:r w:rsidR="006F1654">
          <w:rPr>
            <w:webHidden/>
          </w:rPr>
        </w:r>
        <w:r w:rsidR="006F1654">
          <w:rPr>
            <w:webHidden/>
          </w:rPr>
          <w:fldChar w:fldCharType="separate"/>
        </w:r>
        <w:r w:rsidR="006F1654">
          <w:rPr>
            <w:webHidden/>
          </w:rPr>
          <w:t>5</w:t>
        </w:r>
        <w:r w:rsidR="006F1654">
          <w:rPr>
            <w:webHidden/>
          </w:rPr>
          <w:fldChar w:fldCharType="end"/>
        </w:r>
      </w:hyperlink>
    </w:p>
    <w:p w14:paraId="4E0FC16C" w14:textId="77777777" w:rsidR="006F1654" w:rsidRDefault="007E0C5A">
      <w:pPr>
        <w:pStyle w:val="TOC1"/>
        <w:rPr>
          <w:rFonts w:asciiTheme="minorHAnsi" w:eastAsiaTheme="minorEastAsia" w:hAnsiTheme="minorHAnsi" w:cstheme="minorBidi"/>
          <w:sz w:val="22"/>
          <w:szCs w:val="22"/>
          <w:lang w:eastAsia="zh-CN"/>
        </w:rPr>
      </w:pPr>
      <w:hyperlink w:anchor="_Toc507866099" w:history="1">
        <w:r w:rsidR="006F1654" w:rsidRPr="004E3FF7">
          <w:rPr>
            <w:rStyle w:val="Hyperlink"/>
          </w:rPr>
          <w:t>3. Conventions used in this document</w:t>
        </w:r>
        <w:r w:rsidR="006F1654">
          <w:rPr>
            <w:webHidden/>
          </w:rPr>
          <w:tab/>
        </w:r>
        <w:r w:rsidR="006F1654">
          <w:rPr>
            <w:webHidden/>
          </w:rPr>
          <w:fldChar w:fldCharType="begin"/>
        </w:r>
        <w:r w:rsidR="006F1654">
          <w:rPr>
            <w:webHidden/>
          </w:rPr>
          <w:instrText xml:space="preserve"> PAGEREF _Toc507866099 \h </w:instrText>
        </w:r>
        <w:r w:rsidR="006F1654">
          <w:rPr>
            <w:webHidden/>
          </w:rPr>
        </w:r>
        <w:r w:rsidR="006F1654">
          <w:rPr>
            <w:webHidden/>
          </w:rPr>
          <w:fldChar w:fldCharType="separate"/>
        </w:r>
        <w:r w:rsidR="006F1654">
          <w:rPr>
            <w:webHidden/>
          </w:rPr>
          <w:t>6</w:t>
        </w:r>
        <w:r w:rsidR="006F1654">
          <w:rPr>
            <w:webHidden/>
          </w:rPr>
          <w:fldChar w:fldCharType="end"/>
        </w:r>
      </w:hyperlink>
    </w:p>
    <w:p w14:paraId="4D7C36A2" w14:textId="77777777" w:rsidR="006F1654" w:rsidRDefault="007E0C5A">
      <w:pPr>
        <w:pStyle w:val="TOC2"/>
        <w:rPr>
          <w:rFonts w:asciiTheme="minorHAnsi" w:eastAsiaTheme="minorEastAsia" w:hAnsiTheme="minorHAnsi" w:cstheme="minorBidi"/>
          <w:sz w:val="22"/>
          <w:szCs w:val="22"/>
          <w:lang w:eastAsia="zh-CN"/>
        </w:rPr>
      </w:pPr>
      <w:hyperlink w:anchor="_Toc507866100" w:history="1">
        <w:r w:rsidR="006F1654" w:rsidRPr="004E3FF7">
          <w:rPr>
            <w:rStyle w:val="Hyperlink"/>
          </w:rPr>
          <w:t>3.1. Topology and traffic flow processing</w:t>
        </w:r>
        <w:r w:rsidR="006F1654">
          <w:rPr>
            <w:webHidden/>
          </w:rPr>
          <w:tab/>
        </w:r>
        <w:r w:rsidR="006F1654">
          <w:rPr>
            <w:webHidden/>
          </w:rPr>
          <w:fldChar w:fldCharType="begin"/>
        </w:r>
        <w:r w:rsidR="006F1654">
          <w:rPr>
            <w:webHidden/>
          </w:rPr>
          <w:instrText xml:space="preserve"> PAGEREF _Toc507866100 \h </w:instrText>
        </w:r>
        <w:r w:rsidR="006F1654">
          <w:rPr>
            <w:webHidden/>
          </w:rPr>
        </w:r>
        <w:r w:rsidR="006F1654">
          <w:rPr>
            <w:webHidden/>
          </w:rPr>
          <w:fldChar w:fldCharType="separate"/>
        </w:r>
        <w:r w:rsidR="006F1654">
          <w:rPr>
            <w:webHidden/>
          </w:rPr>
          <w:t>6</w:t>
        </w:r>
        <w:r w:rsidR="006F1654">
          <w:rPr>
            <w:webHidden/>
          </w:rPr>
          <w:fldChar w:fldCharType="end"/>
        </w:r>
      </w:hyperlink>
    </w:p>
    <w:p w14:paraId="3148C775" w14:textId="77777777" w:rsidR="006F1654" w:rsidRDefault="007E0C5A">
      <w:pPr>
        <w:pStyle w:val="TOC2"/>
        <w:rPr>
          <w:rFonts w:asciiTheme="minorHAnsi" w:eastAsiaTheme="minorEastAsia" w:hAnsiTheme="minorHAnsi" w:cstheme="minorBidi"/>
          <w:sz w:val="22"/>
          <w:szCs w:val="22"/>
          <w:lang w:eastAsia="zh-CN"/>
        </w:rPr>
      </w:pPr>
      <w:hyperlink w:anchor="_Toc507866101" w:history="1">
        <w:r w:rsidR="006F1654" w:rsidRPr="004E3FF7">
          <w:rPr>
            <w:rStyle w:val="Hyperlink"/>
          </w:rPr>
          <w:t>3.2. JSON code</w:t>
        </w:r>
        <w:r w:rsidR="006F1654">
          <w:rPr>
            <w:webHidden/>
          </w:rPr>
          <w:tab/>
        </w:r>
        <w:r w:rsidR="006F1654">
          <w:rPr>
            <w:webHidden/>
          </w:rPr>
          <w:fldChar w:fldCharType="begin"/>
        </w:r>
        <w:r w:rsidR="006F1654">
          <w:rPr>
            <w:webHidden/>
          </w:rPr>
          <w:instrText xml:space="preserve"> PAGEREF _Toc507866101 \h </w:instrText>
        </w:r>
        <w:r w:rsidR="006F1654">
          <w:rPr>
            <w:webHidden/>
          </w:rPr>
        </w:r>
        <w:r w:rsidR="006F1654">
          <w:rPr>
            <w:webHidden/>
          </w:rPr>
          <w:fldChar w:fldCharType="separate"/>
        </w:r>
        <w:r w:rsidR="006F1654">
          <w:rPr>
            <w:webHidden/>
          </w:rPr>
          <w:t>7</w:t>
        </w:r>
        <w:r w:rsidR="006F1654">
          <w:rPr>
            <w:webHidden/>
          </w:rPr>
          <w:fldChar w:fldCharType="end"/>
        </w:r>
      </w:hyperlink>
    </w:p>
    <w:p w14:paraId="5018AED7" w14:textId="77777777" w:rsidR="006F1654" w:rsidRDefault="007E0C5A">
      <w:pPr>
        <w:pStyle w:val="TOC1"/>
        <w:rPr>
          <w:rFonts w:asciiTheme="minorHAnsi" w:eastAsiaTheme="minorEastAsia" w:hAnsiTheme="minorHAnsi" w:cstheme="minorBidi"/>
          <w:sz w:val="22"/>
          <w:szCs w:val="22"/>
          <w:lang w:eastAsia="zh-CN"/>
        </w:rPr>
      </w:pPr>
      <w:hyperlink w:anchor="_Toc507866102" w:history="1">
        <w:r w:rsidR="006F1654" w:rsidRPr="004E3FF7">
          <w:rPr>
            <w:rStyle w:val="Hyperlink"/>
          </w:rPr>
          <w:t>4. Scenarios Description</w:t>
        </w:r>
        <w:r w:rsidR="006F1654">
          <w:rPr>
            <w:webHidden/>
          </w:rPr>
          <w:tab/>
        </w:r>
        <w:r w:rsidR="006F1654">
          <w:rPr>
            <w:webHidden/>
          </w:rPr>
          <w:fldChar w:fldCharType="begin"/>
        </w:r>
        <w:r w:rsidR="006F1654">
          <w:rPr>
            <w:webHidden/>
          </w:rPr>
          <w:instrText xml:space="preserve"> PAGEREF _Toc507866102 \h </w:instrText>
        </w:r>
        <w:r w:rsidR="006F1654">
          <w:rPr>
            <w:webHidden/>
          </w:rPr>
        </w:r>
        <w:r w:rsidR="006F1654">
          <w:rPr>
            <w:webHidden/>
          </w:rPr>
          <w:fldChar w:fldCharType="separate"/>
        </w:r>
        <w:r w:rsidR="006F1654">
          <w:rPr>
            <w:webHidden/>
          </w:rPr>
          <w:t>8</w:t>
        </w:r>
        <w:r w:rsidR="006F1654">
          <w:rPr>
            <w:webHidden/>
          </w:rPr>
          <w:fldChar w:fldCharType="end"/>
        </w:r>
      </w:hyperlink>
    </w:p>
    <w:p w14:paraId="5DF8580D" w14:textId="77777777" w:rsidR="006F1654" w:rsidRDefault="007E0C5A">
      <w:pPr>
        <w:pStyle w:val="TOC2"/>
        <w:rPr>
          <w:rFonts w:asciiTheme="minorHAnsi" w:eastAsiaTheme="minorEastAsia" w:hAnsiTheme="minorHAnsi" w:cstheme="minorBidi"/>
          <w:sz w:val="22"/>
          <w:szCs w:val="22"/>
          <w:lang w:eastAsia="zh-CN"/>
        </w:rPr>
      </w:pPr>
      <w:hyperlink w:anchor="_Toc507866103" w:history="1">
        <w:r w:rsidR="006F1654" w:rsidRPr="004E3FF7">
          <w:rPr>
            <w:rStyle w:val="Hyperlink"/>
          </w:rPr>
          <w:t>4.1. Reference Network</w:t>
        </w:r>
        <w:r w:rsidR="006F1654">
          <w:rPr>
            <w:webHidden/>
          </w:rPr>
          <w:tab/>
        </w:r>
        <w:r w:rsidR="006F1654">
          <w:rPr>
            <w:webHidden/>
          </w:rPr>
          <w:fldChar w:fldCharType="begin"/>
        </w:r>
        <w:r w:rsidR="006F1654">
          <w:rPr>
            <w:webHidden/>
          </w:rPr>
          <w:instrText xml:space="preserve"> PAGEREF _Toc507866103 \h </w:instrText>
        </w:r>
        <w:r w:rsidR="006F1654">
          <w:rPr>
            <w:webHidden/>
          </w:rPr>
        </w:r>
        <w:r w:rsidR="006F1654">
          <w:rPr>
            <w:webHidden/>
          </w:rPr>
          <w:fldChar w:fldCharType="separate"/>
        </w:r>
        <w:r w:rsidR="006F1654">
          <w:rPr>
            <w:webHidden/>
          </w:rPr>
          <w:t>8</w:t>
        </w:r>
        <w:r w:rsidR="006F1654">
          <w:rPr>
            <w:webHidden/>
          </w:rPr>
          <w:fldChar w:fldCharType="end"/>
        </w:r>
      </w:hyperlink>
    </w:p>
    <w:p w14:paraId="1B56E4C9" w14:textId="77777777" w:rsidR="006F1654" w:rsidRDefault="007E0C5A">
      <w:pPr>
        <w:pStyle w:val="TOC3"/>
        <w:rPr>
          <w:rFonts w:asciiTheme="minorHAnsi" w:eastAsiaTheme="minorEastAsia" w:hAnsiTheme="minorHAnsi" w:cstheme="minorBidi"/>
          <w:sz w:val="22"/>
          <w:szCs w:val="22"/>
          <w:lang w:eastAsia="zh-CN"/>
        </w:rPr>
      </w:pPr>
      <w:hyperlink w:anchor="_Toc507866104" w:history="1">
        <w:r w:rsidR="006F1654" w:rsidRPr="004E3FF7">
          <w:rPr>
            <w:rStyle w:val="Hyperlink"/>
          </w:rPr>
          <w:t>4.1.1. Single-Domain Scenario</w:t>
        </w:r>
        <w:r w:rsidR="006F1654">
          <w:rPr>
            <w:webHidden/>
          </w:rPr>
          <w:tab/>
        </w:r>
        <w:r w:rsidR="006F1654">
          <w:rPr>
            <w:webHidden/>
          </w:rPr>
          <w:fldChar w:fldCharType="begin"/>
        </w:r>
        <w:r w:rsidR="006F1654">
          <w:rPr>
            <w:webHidden/>
          </w:rPr>
          <w:instrText xml:space="preserve"> PAGEREF _Toc507866104 \h </w:instrText>
        </w:r>
        <w:r w:rsidR="006F1654">
          <w:rPr>
            <w:webHidden/>
          </w:rPr>
        </w:r>
        <w:r w:rsidR="006F1654">
          <w:rPr>
            <w:webHidden/>
          </w:rPr>
          <w:fldChar w:fldCharType="separate"/>
        </w:r>
        <w:r w:rsidR="006F1654">
          <w:rPr>
            <w:webHidden/>
          </w:rPr>
          <w:t>11</w:t>
        </w:r>
        <w:r w:rsidR="006F1654">
          <w:rPr>
            <w:webHidden/>
          </w:rPr>
          <w:fldChar w:fldCharType="end"/>
        </w:r>
      </w:hyperlink>
    </w:p>
    <w:p w14:paraId="6F93A25F" w14:textId="77777777" w:rsidR="006F1654" w:rsidRDefault="007E0C5A">
      <w:pPr>
        <w:pStyle w:val="TOC3"/>
        <w:rPr>
          <w:rFonts w:asciiTheme="minorHAnsi" w:eastAsiaTheme="minorEastAsia" w:hAnsiTheme="minorHAnsi" w:cstheme="minorBidi"/>
          <w:sz w:val="22"/>
          <w:szCs w:val="22"/>
          <w:lang w:eastAsia="zh-CN"/>
        </w:rPr>
      </w:pPr>
      <w:hyperlink w:anchor="_Toc507866105" w:history="1">
        <w:r w:rsidR="006F1654" w:rsidRPr="004E3FF7">
          <w:rPr>
            <w:rStyle w:val="Hyperlink"/>
          </w:rPr>
          <w:t>4.1.2. Multi-Domain Scenario</w:t>
        </w:r>
        <w:r w:rsidR="006F1654">
          <w:rPr>
            <w:webHidden/>
          </w:rPr>
          <w:tab/>
        </w:r>
        <w:r w:rsidR="006F1654">
          <w:rPr>
            <w:webHidden/>
          </w:rPr>
          <w:fldChar w:fldCharType="begin"/>
        </w:r>
        <w:r w:rsidR="006F1654">
          <w:rPr>
            <w:webHidden/>
          </w:rPr>
          <w:instrText xml:space="preserve"> PAGEREF _Toc507866105 \h </w:instrText>
        </w:r>
        <w:r w:rsidR="006F1654">
          <w:rPr>
            <w:webHidden/>
          </w:rPr>
        </w:r>
        <w:r w:rsidR="006F1654">
          <w:rPr>
            <w:webHidden/>
          </w:rPr>
          <w:fldChar w:fldCharType="separate"/>
        </w:r>
        <w:r w:rsidR="006F1654">
          <w:rPr>
            <w:webHidden/>
          </w:rPr>
          <w:t>11</w:t>
        </w:r>
        <w:r w:rsidR="006F1654">
          <w:rPr>
            <w:webHidden/>
          </w:rPr>
          <w:fldChar w:fldCharType="end"/>
        </w:r>
      </w:hyperlink>
    </w:p>
    <w:p w14:paraId="0DC90EED" w14:textId="77777777" w:rsidR="006F1654" w:rsidRDefault="007E0C5A">
      <w:pPr>
        <w:pStyle w:val="TOC2"/>
        <w:rPr>
          <w:rFonts w:asciiTheme="minorHAnsi" w:eastAsiaTheme="minorEastAsia" w:hAnsiTheme="minorHAnsi" w:cstheme="minorBidi"/>
          <w:sz w:val="22"/>
          <w:szCs w:val="22"/>
          <w:lang w:eastAsia="zh-CN"/>
        </w:rPr>
      </w:pPr>
      <w:hyperlink w:anchor="_Toc507866106" w:history="1">
        <w:r w:rsidR="006F1654" w:rsidRPr="004E3FF7">
          <w:rPr>
            <w:rStyle w:val="Hyperlink"/>
          </w:rPr>
          <w:t>4.2. Topology Abstractions</w:t>
        </w:r>
        <w:r w:rsidR="006F1654">
          <w:rPr>
            <w:webHidden/>
          </w:rPr>
          <w:tab/>
        </w:r>
        <w:r w:rsidR="006F1654">
          <w:rPr>
            <w:webHidden/>
          </w:rPr>
          <w:fldChar w:fldCharType="begin"/>
        </w:r>
        <w:r w:rsidR="006F1654">
          <w:rPr>
            <w:webHidden/>
          </w:rPr>
          <w:instrText xml:space="preserve"> PAGEREF _Toc507866106 \h </w:instrText>
        </w:r>
        <w:r w:rsidR="006F1654">
          <w:rPr>
            <w:webHidden/>
          </w:rPr>
        </w:r>
        <w:r w:rsidR="006F1654">
          <w:rPr>
            <w:webHidden/>
          </w:rPr>
          <w:fldChar w:fldCharType="separate"/>
        </w:r>
        <w:r w:rsidR="006F1654">
          <w:rPr>
            <w:webHidden/>
          </w:rPr>
          <w:t>11</w:t>
        </w:r>
        <w:r w:rsidR="006F1654">
          <w:rPr>
            <w:webHidden/>
          </w:rPr>
          <w:fldChar w:fldCharType="end"/>
        </w:r>
      </w:hyperlink>
    </w:p>
    <w:p w14:paraId="754E49AD" w14:textId="77777777" w:rsidR="006F1654" w:rsidRDefault="007E0C5A">
      <w:pPr>
        <w:pStyle w:val="TOC2"/>
        <w:rPr>
          <w:rFonts w:asciiTheme="minorHAnsi" w:eastAsiaTheme="minorEastAsia" w:hAnsiTheme="minorHAnsi" w:cstheme="minorBidi"/>
          <w:sz w:val="22"/>
          <w:szCs w:val="22"/>
          <w:lang w:eastAsia="zh-CN"/>
        </w:rPr>
      </w:pPr>
      <w:hyperlink w:anchor="_Toc507866107" w:history="1">
        <w:r w:rsidR="006F1654" w:rsidRPr="004E3FF7">
          <w:rPr>
            <w:rStyle w:val="Hyperlink"/>
          </w:rPr>
          <w:t>4.3. Service Configuration</w:t>
        </w:r>
        <w:r w:rsidR="006F1654">
          <w:rPr>
            <w:webHidden/>
          </w:rPr>
          <w:tab/>
        </w:r>
        <w:r w:rsidR="006F1654">
          <w:rPr>
            <w:webHidden/>
          </w:rPr>
          <w:fldChar w:fldCharType="begin"/>
        </w:r>
        <w:r w:rsidR="006F1654">
          <w:rPr>
            <w:webHidden/>
          </w:rPr>
          <w:instrText xml:space="preserve"> PAGEREF _Toc507866107 \h </w:instrText>
        </w:r>
        <w:r w:rsidR="006F1654">
          <w:rPr>
            <w:webHidden/>
          </w:rPr>
        </w:r>
        <w:r w:rsidR="006F1654">
          <w:rPr>
            <w:webHidden/>
          </w:rPr>
          <w:fldChar w:fldCharType="separate"/>
        </w:r>
        <w:r w:rsidR="006F1654">
          <w:rPr>
            <w:webHidden/>
          </w:rPr>
          <w:t>13</w:t>
        </w:r>
        <w:r w:rsidR="006F1654">
          <w:rPr>
            <w:webHidden/>
          </w:rPr>
          <w:fldChar w:fldCharType="end"/>
        </w:r>
      </w:hyperlink>
    </w:p>
    <w:p w14:paraId="576D58CC" w14:textId="77777777" w:rsidR="006F1654" w:rsidRDefault="007E0C5A">
      <w:pPr>
        <w:pStyle w:val="TOC3"/>
        <w:rPr>
          <w:rFonts w:asciiTheme="minorHAnsi" w:eastAsiaTheme="minorEastAsia" w:hAnsiTheme="minorHAnsi" w:cstheme="minorBidi"/>
          <w:sz w:val="22"/>
          <w:szCs w:val="22"/>
          <w:lang w:eastAsia="zh-CN"/>
        </w:rPr>
      </w:pPr>
      <w:hyperlink w:anchor="_Toc507866108" w:history="1">
        <w:r w:rsidR="006F1654" w:rsidRPr="004E3FF7">
          <w:rPr>
            <w:rStyle w:val="Hyperlink"/>
          </w:rPr>
          <w:t>4.3.1. ODU Transit</w:t>
        </w:r>
        <w:r w:rsidR="006F1654">
          <w:rPr>
            <w:webHidden/>
          </w:rPr>
          <w:tab/>
        </w:r>
        <w:r w:rsidR="006F1654">
          <w:rPr>
            <w:webHidden/>
          </w:rPr>
          <w:fldChar w:fldCharType="begin"/>
        </w:r>
        <w:r w:rsidR="006F1654">
          <w:rPr>
            <w:webHidden/>
          </w:rPr>
          <w:instrText xml:space="preserve"> PAGEREF _Toc507866108 \h </w:instrText>
        </w:r>
        <w:r w:rsidR="006F1654">
          <w:rPr>
            <w:webHidden/>
          </w:rPr>
        </w:r>
        <w:r w:rsidR="006F1654">
          <w:rPr>
            <w:webHidden/>
          </w:rPr>
          <w:fldChar w:fldCharType="separate"/>
        </w:r>
        <w:r w:rsidR="006F1654">
          <w:rPr>
            <w:webHidden/>
          </w:rPr>
          <w:t>13</w:t>
        </w:r>
        <w:r w:rsidR="006F1654">
          <w:rPr>
            <w:webHidden/>
          </w:rPr>
          <w:fldChar w:fldCharType="end"/>
        </w:r>
      </w:hyperlink>
    </w:p>
    <w:p w14:paraId="18F47A21" w14:textId="77777777" w:rsidR="006F1654" w:rsidRDefault="007E0C5A">
      <w:pPr>
        <w:pStyle w:val="TOC3"/>
        <w:rPr>
          <w:rFonts w:asciiTheme="minorHAnsi" w:eastAsiaTheme="minorEastAsia" w:hAnsiTheme="minorHAnsi" w:cstheme="minorBidi"/>
          <w:sz w:val="22"/>
          <w:szCs w:val="22"/>
          <w:lang w:eastAsia="zh-CN"/>
        </w:rPr>
      </w:pPr>
      <w:hyperlink w:anchor="_Toc507866109" w:history="1">
        <w:r w:rsidR="006F1654" w:rsidRPr="004E3FF7">
          <w:rPr>
            <w:rStyle w:val="Hyperlink"/>
          </w:rPr>
          <w:t>4.3.2. EPL over ODU</w:t>
        </w:r>
        <w:r w:rsidR="006F1654">
          <w:rPr>
            <w:webHidden/>
          </w:rPr>
          <w:tab/>
        </w:r>
        <w:r w:rsidR="006F1654">
          <w:rPr>
            <w:webHidden/>
          </w:rPr>
          <w:fldChar w:fldCharType="begin"/>
        </w:r>
        <w:r w:rsidR="006F1654">
          <w:rPr>
            <w:webHidden/>
          </w:rPr>
          <w:instrText xml:space="preserve"> PAGEREF _Toc507866109 \h </w:instrText>
        </w:r>
        <w:r w:rsidR="006F1654">
          <w:rPr>
            <w:webHidden/>
          </w:rPr>
        </w:r>
        <w:r w:rsidR="006F1654">
          <w:rPr>
            <w:webHidden/>
          </w:rPr>
          <w:fldChar w:fldCharType="separate"/>
        </w:r>
        <w:r w:rsidR="006F1654">
          <w:rPr>
            <w:webHidden/>
          </w:rPr>
          <w:t>14</w:t>
        </w:r>
        <w:r w:rsidR="006F1654">
          <w:rPr>
            <w:webHidden/>
          </w:rPr>
          <w:fldChar w:fldCharType="end"/>
        </w:r>
      </w:hyperlink>
    </w:p>
    <w:p w14:paraId="75FE0CAA" w14:textId="77777777" w:rsidR="006F1654" w:rsidRDefault="007E0C5A">
      <w:pPr>
        <w:pStyle w:val="TOC3"/>
        <w:rPr>
          <w:rFonts w:asciiTheme="minorHAnsi" w:eastAsiaTheme="minorEastAsia" w:hAnsiTheme="minorHAnsi" w:cstheme="minorBidi"/>
          <w:sz w:val="22"/>
          <w:szCs w:val="22"/>
          <w:lang w:eastAsia="zh-CN"/>
        </w:rPr>
      </w:pPr>
      <w:hyperlink w:anchor="_Toc507866110" w:history="1">
        <w:r w:rsidR="006F1654" w:rsidRPr="004E3FF7">
          <w:rPr>
            <w:rStyle w:val="Hyperlink"/>
          </w:rPr>
          <w:t>4.3.3. Other OTN Clients Services</w:t>
        </w:r>
        <w:r w:rsidR="006F1654">
          <w:rPr>
            <w:webHidden/>
          </w:rPr>
          <w:tab/>
        </w:r>
        <w:r w:rsidR="006F1654">
          <w:rPr>
            <w:webHidden/>
          </w:rPr>
          <w:fldChar w:fldCharType="begin"/>
        </w:r>
        <w:r w:rsidR="006F1654">
          <w:rPr>
            <w:webHidden/>
          </w:rPr>
          <w:instrText xml:space="preserve"> PAGEREF _Toc507866110 \h </w:instrText>
        </w:r>
        <w:r w:rsidR="006F1654">
          <w:rPr>
            <w:webHidden/>
          </w:rPr>
        </w:r>
        <w:r w:rsidR="006F1654">
          <w:rPr>
            <w:webHidden/>
          </w:rPr>
          <w:fldChar w:fldCharType="separate"/>
        </w:r>
        <w:r w:rsidR="006F1654">
          <w:rPr>
            <w:webHidden/>
          </w:rPr>
          <w:t>15</w:t>
        </w:r>
        <w:r w:rsidR="006F1654">
          <w:rPr>
            <w:webHidden/>
          </w:rPr>
          <w:fldChar w:fldCharType="end"/>
        </w:r>
      </w:hyperlink>
    </w:p>
    <w:p w14:paraId="2E38DD4E" w14:textId="77777777" w:rsidR="006F1654" w:rsidRDefault="007E0C5A">
      <w:pPr>
        <w:pStyle w:val="TOC3"/>
        <w:rPr>
          <w:rFonts w:asciiTheme="minorHAnsi" w:eastAsiaTheme="minorEastAsia" w:hAnsiTheme="minorHAnsi" w:cstheme="minorBidi"/>
          <w:sz w:val="22"/>
          <w:szCs w:val="22"/>
          <w:lang w:eastAsia="zh-CN"/>
        </w:rPr>
      </w:pPr>
      <w:hyperlink w:anchor="_Toc507866111" w:history="1">
        <w:r w:rsidR="006F1654" w:rsidRPr="004E3FF7">
          <w:rPr>
            <w:rStyle w:val="Hyperlink"/>
          </w:rPr>
          <w:t>4.3.4. EVPL over ODU</w:t>
        </w:r>
        <w:r w:rsidR="006F1654">
          <w:rPr>
            <w:webHidden/>
          </w:rPr>
          <w:tab/>
        </w:r>
        <w:r w:rsidR="006F1654">
          <w:rPr>
            <w:webHidden/>
          </w:rPr>
          <w:fldChar w:fldCharType="begin"/>
        </w:r>
        <w:r w:rsidR="006F1654">
          <w:rPr>
            <w:webHidden/>
          </w:rPr>
          <w:instrText xml:space="preserve"> PAGEREF _Toc507866111 \h </w:instrText>
        </w:r>
        <w:r w:rsidR="006F1654">
          <w:rPr>
            <w:webHidden/>
          </w:rPr>
        </w:r>
        <w:r w:rsidR="006F1654">
          <w:rPr>
            <w:webHidden/>
          </w:rPr>
          <w:fldChar w:fldCharType="separate"/>
        </w:r>
        <w:r w:rsidR="006F1654">
          <w:rPr>
            <w:webHidden/>
          </w:rPr>
          <w:t>16</w:t>
        </w:r>
        <w:r w:rsidR="006F1654">
          <w:rPr>
            <w:webHidden/>
          </w:rPr>
          <w:fldChar w:fldCharType="end"/>
        </w:r>
      </w:hyperlink>
    </w:p>
    <w:p w14:paraId="568EC370" w14:textId="77777777" w:rsidR="006F1654" w:rsidRDefault="007E0C5A">
      <w:pPr>
        <w:pStyle w:val="TOC3"/>
        <w:rPr>
          <w:rFonts w:asciiTheme="minorHAnsi" w:eastAsiaTheme="minorEastAsia" w:hAnsiTheme="minorHAnsi" w:cstheme="minorBidi"/>
          <w:sz w:val="22"/>
          <w:szCs w:val="22"/>
          <w:lang w:eastAsia="zh-CN"/>
        </w:rPr>
      </w:pPr>
      <w:hyperlink w:anchor="_Toc507866112" w:history="1">
        <w:r w:rsidR="006F1654" w:rsidRPr="004E3FF7">
          <w:rPr>
            <w:rStyle w:val="Hyperlink"/>
          </w:rPr>
          <w:t>4.3.5. EVPLAN and EVPTree Services</w:t>
        </w:r>
        <w:r w:rsidR="006F1654">
          <w:rPr>
            <w:webHidden/>
          </w:rPr>
          <w:tab/>
        </w:r>
        <w:r w:rsidR="006F1654">
          <w:rPr>
            <w:webHidden/>
          </w:rPr>
          <w:fldChar w:fldCharType="begin"/>
        </w:r>
        <w:r w:rsidR="006F1654">
          <w:rPr>
            <w:webHidden/>
          </w:rPr>
          <w:instrText xml:space="preserve"> PAGEREF _Toc507866112 \h </w:instrText>
        </w:r>
        <w:r w:rsidR="006F1654">
          <w:rPr>
            <w:webHidden/>
          </w:rPr>
        </w:r>
        <w:r w:rsidR="006F1654">
          <w:rPr>
            <w:webHidden/>
          </w:rPr>
          <w:fldChar w:fldCharType="separate"/>
        </w:r>
        <w:r w:rsidR="006F1654">
          <w:rPr>
            <w:webHidden/>
          </w:rPr>
          <w:t>17</w:t>
        </w:r>
        <w:r w:rsidR="006F1654">
          <w:rPr>
            <w:webHidden/>
          </w:rPr>
          <w:fldChar w:fldCharType="end"/>
        </w:r>
      </w:hyperlink>
    </w:p>
    <w:p w14:paraId="3DEC922E" w14:textId="77777777" w:rsidR="006F1654" w:rsidRDefault="007E0C5A">
      <w:pPr>
        <w:pStyle w:val="TOC3"/>
        <w:rPr>
          <w:rFonts w:asciiTheme="minorHAnsi" w:eastAsiaTheme="minorEastAsia" w:hAnsiTheme="minorHAnsi" w:cstheme="minorBidi"/>
          <w:sz w:val="22"/>
          <w:szCs w:val="22"/>
          <w:lang w:eastAsia="zh-CN"/>
        </w:rPr>
      </w:pPr>
      <w:hyperlink w:anchor="_Toc507866115" w:history="1">
        <w:r w:rsidR="006F1654" w:rsidRPr="004E3FF7">
          <w:rPr>
            <w:rStyle w:val="Hyperlink"/>
          </w:rPr>
          <w:t>4.3.6. Dynamic Service Configuration</w:t>
        </w:r>
        <w:r w:rsidR="006F1654">
          <w:rPr>
            <w:webHidden/>
          </w:rPr>
          <w:tab/>
        </w:r>
        <w:r w:rsidR="006F1654">
          <w:rPr>
            <w:webHidden/>
          </w:rPr>
          <w:fldChar w:fldCharType="begin"/>
        </w:r>
        <w:r w:rsidR="006F1654">
          <w:rPr>
            <w:webHidden/>
          </w:rPr>
          <w:instrText xml:space="preserve"> PAGEREF _Toc507866115 \h </w:instrText>
        </w:r>
        <w:r w:rsidR="006F1654">
          <w:rPr>
            <w:webHidden/>
          </w:rPr>
        </w:r>
        <w:r w:rsidR="006F1654">
          <w:rPr>
            <w:webHidden/>
          </w:rPr>
          <w:fldChar w:fldCharType="separate"/>
        </w:r>
        <w:r w:rsidR="006F1654">
          <w:rPr>
            <w:webHidden/>
          </w:rPr>
          <w:t>19</w:t>
        </w:r>
        <w:r w:rsidR="006F1654">
          <w:rPr>
            <w:webHidden/>
          </w:rPr>
          <w:fldChar w:fldCharType="end"/>
        </w:r>
      </w:hyperlink>
    </w:p>
    <w:p w14:paraId="37B0B72B" w14:textId="77777777" w:rsidR="006F1654" w:rsidRDefault="007E0C5A">
      <w:pPr>
        <w:pStyle w:val="TOC2"/>
        <w:rPr>
          <w:rFonts w:asciiTheme="minorHAnsi" w:eastAsiaTheme="minorEastAsia" w:hAnsiTheme="minorHAnsi" w:cstheme="minorBidi"/>
          <w:sz w:val="22"/>
          <w:szCs w:val="22"/>
          <w:lang w:eastAsia="zh-CN"/>
        </w:rPr>
      </w:pPr>
      <w:hyperlink w:anchor="_Toc507866116" w:history="1">
        <w:r w:rsidR="006F1654" w:rsidRPr="004E3FF7">
          <w:rPr>
            <w:rStyle w:val="Hyperlink"/>
          </w:rPr>
          <w:t>4.4. Multi-function Access Links</w:t>
        </w:r>
        <w:r w:rsidR="006F1654">
          <w:rPr>
            <w:webHidden/>
          </w:rPr>
          <w:tab/>
        </w:r>
        <w:r w:rsidR="006F1654">
          <w:rPr>
            <w:webHidden/>
          </w:rPr>
          <w:fldChar w:fldCharType="begin"/>
        </w:r>
        <w:r w:rsidR="006F1654">
          <w:rPr>
            <w:webHidden/>
          </w:rPr>
          <w:instrText xml:space="preserve"> PAGEREF _Toc507866116 \h </w:instrText>
        </w:r>
        <w:r w:rsidR="006F1654">
          <w:rPr>
            <w:webHidden/>
          </w:rPr>
        </w:r>
        <w:r w:rsidR="006F1654">
          <w:rPr>
            <w:webHidden/>
          </w:rPr>
          <w:fldChar w:fldCharType="separate"/>
        </w:r>
        <w:r w:rsidR="006F1654">
          <w:rPr>
            <w:webHidden/>
          </w:rPr>
          <w:t>19</w:t>
        </w:r>
        <w:r w:rsidR="006F1654">
          <w:rPr>
            <w:webHidden/>
          </w:rPr>
          <w:fldChar w:fldCharType="end"/>
        </w:r>
      </w:hyperlink>
    </w:p>
    <w:p w14:paraId="116FB8E7" w14:textId="77777777" w:rsidR="006F1654" w:rsidRDefault="007E0C5A">
      <w:pPr>
        <w:pStyle w:val="TOC2"/>
        <w:rPr>
          <w:rFonts w:asciiTheme="minorHAnsi" w:eastAsiaTheme="minorEastAsia" w:hAnsiTheme="minorHAnsi" w:cstheme="minorBidi"/>
          <w:sz w:val="22"/>
          <w:szCs w:val="22"/>
          <w:lang w:eastAsia="zh-CN"/>
        </w:rPr>
      </w:pPr>
      <w:hyperlink w:anchor="_Toc507866118" w:history="1">
        <w:r w:rsidR="006F1654" w:rsidRPr="004E3FF7">
          <w:rPr>
            <w:rStyle w:val="Hyperlink"/>
          </w:rPr>
          <w:t>4.5. Protection and Restoration Configuration</w:t>
        </w:r>
        <w:r w:rsidR="006F1654">
          <w:rPr>
            <w:webHidden/>
          </w:rPr>
          <w:tab/>
        </w:r>
        <w:r w:rsidR="006F1654">
          <w:rPr>
            <w:webHidden/>
          </w:rPr>
          <w:fldChar w:fldCharType="begin"/>
        </w:r>
        <w:r w:rsidR="006F1654">
          <w:rPr>
            <w:webHidden/>
          </w:rPr>
          <w:instrText xml:space="preserve"> PAGEREF _Toc507866118 \h </w:instrText>
        </w:r>
        <w:r w:rsidR="006F1654">
          <w:rPr>
            <w:webHidden/>
          </w:rPr>
        </w:r>
        <w:r w:rsidR="006F1654">
          <w:rPr>
            <w:webHidden/>
          </w:rPr>
          <w:fldChar w:fldCharType="separate"/>
        </w:r>
        <w:r w:rsidR="006F1654">
          <w:rPr>
            <w:webHidden/>
          </w:rPr>
          <w:t>20</w:t>
        </w:r>
        <w:r w:rsidR="006F1654">
          <w:rPr>
            <w:webHidden/>
          </w:rPr>
          <w:fldChar w:fldCharType="end"/>
        </w:r>
      </w:hyperlink>
    </w:p>
    <w:p w14:paraId="061525F3" w14:textId="77777777" w:rsidR="006F1654" w:rsidRDefault="007E0C5A">
      <w:pPr>
        <w:pStyle w:val="TOC3"/>
        <w:rPr>
          <w:rFonts w:asciiTheme="minorHAnsi" w:eastAsiaTheme="minorEastAsia" w:hAnsiTheme="minorHAnsi" w:cstheme="minorBidi"/>
          <w:sz w:val="22"/>
          <w:szCs w:val="22"/>
          <w:lang w:eastAsia="zh-CN"/>
        </w:rPr>
      </w:pPr>
      <w:hyperlink w:anchor="_Toc507866119" w:history="1">
        <w:r w:rsidR="006F1654" w:rsidRPr="004E3FF7">
          <w:rPr>
            <w:rStyle w:val="Hyperlink"/>
          </w:rPr>
          <w:t>4.5.1. Linear Protection (end-to-end)</w:t>
        </w:r>
        <w:r w:rsidR="006F1654">
          <w:rPr>
            <w:webHidden/>
          </w:rPr>
          <w:tab/>
        </w:r>
        <w:r w:rsidR="006F1654">
          <w:rPr>
            <w:webHidden/>
          </w:rPr>
          <w:fldChar w:fldCharType="begin"/>
        </w:r>
        <w:r w:rsidR="006F1654">
          <w:rPr>
            <w:webHidden/>
          </w:rPr>
          <w:instrText xml:space="preserve"> PAGEREF _Toc507866119 \h </w:instrText>
        </w:r>
        <w:r w:rsidR="006F1654">
          <w:rPr>
            <w:webHidden/>
          </w:rPr>
        </w:r>
        <w:r w:rsidR="006F1654">
          <w:rPr>
            <w:webHidden/>
          </w:rPr>
          <w:fldChar w:fldCharType="separate"/>
        </w:r>
        <w:r w:rsidR="006F1654">
          <w:rPr>
            <w:webHidden/>
          </w:rPr>
          <w:t>20</w:t>
        </w:r>
        <w:r w:rsidR="006F1654">
          <w:rPr>
            <w:webHidden/>
          </w:rPr>
          <w:fldChar w:fldCharType="end"/>
        </w:r>
      </w:hyperlink>
    </w:p>
    <w:p w14:paraId="745D9F4F" w14:textId="77777777" w:rsidR="006F1654" w:rsidRDefault="007E0C5A">
      <w:pPr>
        <w:pStyle w:val="TOC3"/>
        <w:rPr>
          <w:rFonts w:asciiTheme="minorHAnsi" w:eastAsiaTheme="minorEastAsia" w:hAnsiTheme="minorHAnsi" w:cstheme="minorBidi"/>
          <w:sz w:val="22"/>
          <w:szCs w:val="22"/>
          <w:lang w:eastAsia="zh-CN"/>
        </w:rPr>
      </w:pPr>
      <w:hyperlink w:anchor="_Toc507866120" w:history="1">
        <w:r w:rsidR="006F1654" w:rsidRPr="004E3FF7">
          <w:rPr>
            <w:rStyle w:val="Hyperlink"/>
          </w:rPr>
          <w:t>4.5.2. Segmented Protection</w:t>
        </w:r>
        <w:r w:rsidR="006F1654">
          <w:rPr>
            <w:webHidden/>
          </w:rPr>
          <w:tab/>
        </w:r>
        <w:r w:rsidR="006F1654">
          <w:rPr>
            <w:webHidden/>
          </w:rPr>
          <w:fldChar w:fldCharType="begin"/>
        </w:r>
        <w:r w:rsidR="006F1654">
          <w:rPr>
            <w:webHidden/>
          </w:rPr>
          <w:instrText xml:space="preserve"> PAGEREF _Toc507866120 \h </w:instrText>
        </w:r>
        <w:r w:rsidR="006F1654">
          <w:rPr>
            <w:webHidden/>
          </w:rPr>
        </w:r>
        <w:r w:rsidR="006F1654">
          <w:rPr>
            <w:webHidden/>
          </w:rPr>
          <w:fldChar w:fldCharType="separate"/>
        </w:r>
        <w:r w:rsidR="006F1654">
          <w:rPr>
            <w:webHidden/>
          </w:rPr>
          <w:t>21</w:t>
        </w:r>
        <w:r w:rsidR="006F1654">
          <w:rPr>
            <w:webHidden/>
          </w:rPr>
          <w:fldChar w:fldCharType="end"/>
        </w:r>
      </w:hyperlink>
    </w:p>
    <w:p w14:paraId="46B59734" w14:textId="77777777" w:rsidR="006F1654" w:rsidRDefault="007E0C5A">
      <w:pPr>
        <w:pStyle w:val="TOC3"/>
        <w:rPr>
          <w:rFonts w:asciiTheme="minorHAnsi" w:eastAsiaTheme="minorEastAsia" w:hAnsiTheme="minorHAnsi" w:cstheme="minorBidi"/>
          <w:sz w:val="22"/>
          <w:szCs w:val="22"/>
          <w:lang w:eastAsia="zh-CN"/>
        </w:rPr>
      </w:pPr>
      <w:hyperlink w:anchor="_Toc507866121" w:history="1">
        <w:r w:rsidR="006F1654" w:rsidRPr="004E3FF7">
          <w:rPr>
            <w:rStyle w:val="Hyperlink"/>
            <w:lang w:eastAsia="zh-CN"/>
          </w:rPr>
          <w:t>4.5.3. End-to-End Dynamic restoration</w:t>
        </w:r>
        <w:r w:rsidR="006F1654">
          <w:rPr>
            <w:webHidden/>
          </w:rPr>
          <w:tab/>
        </w:r>
        <w:r w:rsidR="006F1654">
          <w:rPr>
            <w:webHidden/>
          </w:rPr>
          <w:fldChar w:fldCharType="begin"/>
        </w:r>
        <w:r w:rsidR="006F1654">
          <w:rPr>
            <w:webHidden/>
          </w:rPr>
          <w:instrText xml:space="preserve"> PAGEREF _Toc507866121 \h </w:instrText>
        </w:r>
        <w:r w:rsidR="006F1654">
          <w:rPr>
            <w:webHidden/>
          </w:rPr>
        </w:r>
        <w:r w:rsidR="006F1654">
          <w:rPr>
            <w:webHidden/>
          </w:rPr>
          <w:fldChar w:fldCharType="separate"/>
        </w:r>
        <w:r w:rsidR="006F1654">
          <w:rPr>
            <w:webHidden/>
          </w:rPr>
          <w:t>22</w:t>
        </w:r>
        <w:r w:rsidR="006F1654">
          <w:rPr>
            <w:webHidden/>
          </w:rPr>
          <w:fldChar w:fldCharType="end"/>
        </w:r>
      </w:hyperlink>
    </w:p>
    <w:p w14:paraId="3F768952" w14:textId="77777777" w:rsidR="006F1654" w:rsidRDefault="007E0C5A">
      <w:pPr>
        <w:pStyle w:val="TOC3"/>
        <w:rPr>
          <w:rFonts w:asciiTheme="minorHAnsi" w:eastAsiaTheme="minorEastAsia" w:hAnsiTheme="minorHAnsi" w:cstheme="minorBidi"/>
          <w:sz w:val="22"/>
          <w:szCs w:val="22"/>
          <w:lang w:eastAsia="zh-CN"/>
        </w:rPr>
      </w:pPr>
      <w:hyperlink w:anchor="_Toc507866123" w:history="1">
        <w:r w:rsidR="006F1654" w:rsidRPr="004E3FF7">
          <w:rPr>
            <w:rStyle w:val="Hyperlink"/>
            <w:lang w:eastAsia="zh-CN"/>
          </w:rPr>
          <w:t>4.5.4. Segmented dynamic restoration</w:t>
        </w:r>
        <w:r w:rsidR="006F1654">
          <w:rPr>
            <w:webHidden/>
          </w:rPr>
          <w:tab/>
        </w:r>
        <w:r w:rsidR="006F1654">
          <w:rPr>
            <w:webHidden/>
          </w:rPr>
          <w:fldChar w:fldCharType="begin"/>
        </w:r>
        <w:r w:rsidR="006F1654">
          <w:rPr>
            <w:webHidden/>
          </w:rPr>
          <w:instrText xml:space="preserve"> PAGEREF _Toc507866123 \h </w:instrText>
        </w:r>
        <w:r w:rsidR="006F1654">
          <w:rPr>
            <w:webHidden/>
          </w:rPr>
        </w:r>
        <w:r w:rsidR="006F1654">
          <w:rPr>
            <w:webHidden/>
          </w:rPr>
          <w:fldChar w:fldCharType="separate"/>
        </w:r>
        <w:r w:rsidR="006F1654">
          <w:rPr>
            <w:webHidden/>
          </w:rPr>
          <w:t>23</w:t>
        </w:r>
        <w:r w:rsidR="006F1654">
          <w:rPr>
            <w:webHidden/>
          </w:rPr>
          <w:fldChar w:fldCharType="end"/>
        </w:r>
      </w:hyperlink>
    </w:p>
    <w:p w14:paraId="417EEA0D" w14:textId="77777777" w:rsidR="006F1654" w:rsidRDefault="007E0C5A">
      <w:pPr>
        <w:pStyle w:val="TOC2"/>
        <w:rPr>
          <w:rFonts w:asciiTheme="minorHAnsi" w:eastAsiaTheme="minorEastAsia" w:hAnsiTheme="minorHAnsi" w:cstheme="minorBidi"/>
          <w:sz w:val="22"/>
          <w:szCs w:val="22"/>
          <w:lang w:eastAsia="zh-CN"/>
        </w:rPr>
      </w:pPr>
      <w:hyperlink w:anchor="_Toc507866124" w:history="1">
        <w:r w:rsidR="006F1654" w:rsidRPr="004E3FF7">
          <w:rPr>
            <w:rStyle w:val="Hyperlink"/>
          </w:rPr>
          <w:t>4.6. Service Modification and Deletion</w:t>
        </w:r>
        <w:r w:rsidR="006F1654">
          <w:rPr>
            <w:webHidden/>
          </w:rPr>
          <w:tab/>
        </w:r>
        <w:r w:rsidR="006F1654">
          <w:rPr>
            <w:webHidden/>
          </w:rPr>
          <w:fldChar w:fldCharType="begin"/>
        </w:r>
        <w:r w:rsidR="006F1654">
          <w:rPr>
            <w:webHidden/>
          </w:rPr>
          <w:instrText xml:space="preserve"> PAGEREF _Toc507866124 \h </w:instrText>
        </w:r>
        <w:r w:rsidR="006F1654">
          <w:rPr>
            <w:webHidden/>
          </w:rPr>
        </w:r>
        <w:r w:rsidR="006F1654">
          <w:rPr>
            <w:webHidden/>
          </w:rPr>
          <w:fldChar w:fldCharType="separate"/>
        </w:r>
        <w:r w:rsidR="006F1654">
          <w:rPr>
            <w:webHidden/>
          </w:rPr>
          <w:t>23</w:t>
        </w:r>
        <w:r w:rsidR="006F1654">
          <w:rPr>
            <w:webHidden/>
          </w:rPr>
          <w:fldChar w:fldCharType="end"/>
        </w:r>
      </w:hyperlink>
    </w:p>
    <w:p w14:paraId="3CE5D7B4" w14:textId="77777777" w:rsidR="006F1654" w:rsidRDefault="007E0C5A">
      <w:pPr>
        <w:pStyle w:val="TOC2"/>
        <w:rPr>
          <w:rFonts w:asciiTheme="minorHAnsi" w:eastAsiaTheme="minorEastAsia" w:hAnsiTheme="minorHAnsi" w:cstheme="minorBidi"/>
          <w:sz w:val="22"/>
          <w:szCs w:val="22"/>
          <w:lang w:eastAsia="zh-CN"/>
        </w:rPr>
      </w:pPr>
      <w:hyperlink w:anchor="_Toc507866125" w:history="1">
        <w:r w:rsidR="006F1654" w:rsidRPr="004E3FF7">
          <w:rPr>
            <w:rStyle w:val="Hyperlink"/>
            <w:lang w:eastAsia="zh-CN"/>
          </w:rPr>
          <w:t>4.7. Notification</w:t>
        </w:r>
        <w:r w:rsidR="006F1654">
          <w:rPr>
            <w:webHidden/>
          </w:rPr>
          <w:tab/>
        </w:r>
        <w:r w:rsidR="006F1654">
          <w:rPr>
            <w:webHidden/>
          </w:rPr>
          <w:fldChar w:fldCharType="begin"/>
        </w:r>
        <w:r w:rsidR="006F1654">
          <w:rPr>
            <w:webHidden/>
          </w:rPr>
          <w:instrText xml:space="preserve"> PAGEREF _Toc507866125 \h </w:instrText>
        </w:r>
        <w:r w:rsidR="006F1654">
          <w:rPr>
            <w:webHidden/>
          </w:rPr>
        </w:r>
        <w:r w:rsidR="006F1654">
          <w:rPr>
            <w:webHidden/>
          </w:rPr>
          <w:fldChar w:fldCharType="separate"/>
        </w:r>
        <w:r w:rsidR="006F1654">
          <w:rPr>
            <w:webHidden/>
          </w:rPr>
          <w:t>24</w:t>
        </w:r>
        <w:r w:rsidR="006F1654">
          <w:rPr>
            <w:webHidden/>
          </w:rPr>
          <w:fldChar w:fldCharType="end"/>
        </w:r>
      </w:hyperlink>
    </w:p>
    <w:p w14:paraId="5890EC35" w14:textId="77777777" w:rsidR="006F1654" w:rsidRDefault="007E0C5A">
      <w:pPr>
        <w:pStyle w:val="TOC2"/>
        <w:rPr>
          <w:rFonts w:asciiTheme="minorHAnsi" w:eastAsiaTheme="minorEastAsia" w:hAnsiTheme="minorHAnsi" w:cstheme="minorBidi"/>
          <w:sz w:val="22"/>
          <w:szCs w:val="22"/>
          <w:lang w:eastAsia="zh-CN"/>
        </w:rPr>
      </w:pPr>
      <w:hyperlink w:anchor="_Toc507866126" w:history="1">
        <w:r w:rsidR="006F1654" w:rsidRPr="004E3FF7">
          <w:rPr>
            <w:rStyle w:val="Hyperlink"/>
            <w:lang w:eastAsia="zh-CN"/>
          </w:rPr>
          <w:t>4.8. Path Computation with Constraint</w:t>
        </w:r>
        <w:r w:rsidR="006F1654">
          <w:rPr>
            <w:webHidden/>
          </w:rPr>
          <w:tab/>
        </w:r>
        <w:r w:rsidR="006F1654">
          <w:rPr>
            <w:webHidden/>
          </w:rPr>
          <w:fldChar w:fldCharType="begin"/>
        </w:r>
        <w:r w:rsidR="006F1654">
          <w:rPr>
            <w:webHidden/>
          </w:rPr>
          <w:instrText xml:space="preserve"> PAGEREF _Toc507866126 \h </w:instrText>
        </w:r>
        <w:r w:rsidR="006F1654">
          <w:rPr>
            <w:webHidden/>
          </w:rPr>
        </w:r>
        <w:r w:rsidR="006F1654">
          <w:rPr>
            <w:webHidden/>
          </w:rPr>
          <w:fldChar w:fldCharType="separate"/>
        </w:r>
        <w:r w:rsidR="006F1654">
          <w:rPr>
            <w:webHidden/>
          </w:rPr>
          <w:t>24</w:t>
        </w:r>
        <w:r w:rsidR="006F1654">
          <w:rPr>
            <w:webHidden/>
          </w:rPr>
          <w:fldChar w:fldCharType="end"/>
        </w:r>
      </w:hyperlink>
    </w:p>
    <w:p w14:paraId="4AC28299" w14:textId="77777777" w:rsidR="006F1654" w:rsidRDefault="007E0C5A">
      <w:pPr>
        <w:pStyle w:val="TOC1"/>
        <w:rPr>
          <w:rFonts w:asciiTheme="minorHAnsi" w:eastAsiaTheme="minorEastAsia" w:hAnsiTheme="minorHAnsi" w:cstheme="minorBidi"/>
          <w:sz w:val="22"/>
          <w:szCs w:val="22"/>
          <w:lang w:eastAsia="zh-CN"/>
        </w:rPr>
      </w:pPr>
      <w:hyperlink w:anchor="_Toc507866127" w:history="1">
        <w:r w:rsidR="006F1654" w:rsidRPr="004E3FF7">
          <w:rPr>
            <w:rStyle w:val="Hyperlink"/>
          </w:rPr>
          <w:t>5. YANG Model Analysis</w:t>
        </w:r>
        <w:r w:rsidR="006F1654">
          <w:rPr>
            <w:webHidden/>
          </w:rPr>
          <w:tab/>
        </w:r>
        <w:r w:rsidR="006F1654">
          <w:rPr>
            <w:webHidden/>
          </w:rPr>
          <w:fldChar w:fldCharType="begin"/>
        </w:r>
        <w:r w:rsidR="006F1654">
          <w:rPr>
            <w:webHidden/>
          </w:rPr>
          <w:instrText xml:space="preserve"> PAGEREF _Toc507866127 \h </w:instrText>
        </w:r>
        <w:r w:rsidR="006F1654">
          <w:rPr>
            <w:webHidden/>
          </w:rPr>
        </w:r>
        <w:r w:rsidR="006F1654">
          <w:rPr>
            <w:webHidden/>
          </w:rPr>
          <w:fldChar w:fldCharType="separate"/>
        </w:r>
        <w:r w:rsidR="006F1654">
          <w:rPr>
            <w:webHidden/>
          </w:rPr>
          <w:t>25</w:t>
        </w:r>
        <w:r w:rsidR="006F1654">
          <w:rPr>
            <w:webHidden/>
          </w:rPr>
          <w:fldChar w:fldCharType="end"/>
        </w:r>
      </w:hyperlink>
    </w:p>
    <w:p w14:paraId="2318FD27" w14:textId="77777777" w:rsidR="006F1654" w:rsidRDefault="007E0C5A">
      <w:pPr>
        <w:pStyle w:val="TOC2"/>
        <w:rPr>
          <w:rFonts w:asciiTheme="minorHAnsi" w:eastAsiaTheme="minorEastAsia" w:hAnsiTheme="minorHAnsi" w:cstheme="minorBidi"/>
          <w:sz w:val="22"/>
          <w:szCs w:val="22"/>
          <w:lang w:eastAsia="zh-CN"/>
        </w:rPr>
      </w:pPr>
      <w:hyperlink w:anchor="_Toc507866128" w:history="1">
        <w:r w:rsidR="006F1654" w:rsidRPr="004E3FF7">
          <w:rPr>
            <w:rStyle w:val="Hyperlink"/>
          </w:rPr>
          <w:t>5.1. YANG Models for Topology Abstraction</w:t>
        </w:r>
        <w:r w:rsidR="006F1654">
          <w:rPr>
            <w:webHidden/>
          </w:rPr>
          <w:tab/>
        </w:r>
        <w:r w:rsidR="006F1654">
          <w:rPr>
            <w:webHidden/>
          </w:rPr>
          <w:fldChar w:fldCharType="begin"/>
        </w:r>
        <w:r w:rsidR="006F1654">
          <w:rPr>
            <w:webHidden/>
          </w:rPr>
          <w:instrText xml:space="preserve"> PAGEREF _Toc507866128 \h </w:instrText>
        </w:r>
        <w:r w:rsidR="006F1654">
          <w:rPr>
            <w:webHidden/>
          </w:rPr>
        </w:r>
        <w:r w:rsidR="006F1654">
          <w:rPr>
            <w:webHidden/>
          </w:rPr>
          <w:fldChar w:fldCharType="separate"/>
        </w:r>
        <w:r w:rsidR="006F1654">
          <w:rPr>
            <w:webHidden/>
          </w:rPr>
          <w:t>25</w:t>
        </w:r>
        <w:r w:rsidR="006F1654">
          <w:rPr>
            <w:webHidden/>
          </w:rPr>
          <w:fldChar w:fldCharType="end"/>
        </w:r>
      </w:hyperlink>
    </w:p>
    <w:p w14:paraId="10B48548" w14:textId="77777777" w:rsidR="006F1654" w:rsidRDefault="007E0C5A">
      <w:pPr>
        <w:pStyle w:val="TOC3"/>
        <w:rPr>
          <w:rFonts w:asciiTheme="minorHAnsi" w:eastAsiaTheme="minorEastAsia" w:hAnsiTheme="minorHAnsi" w:cstheme="minorBidi"/>
          <w:sz w:val="22"/>
          <w:szCs w:val="22"/>
          <w:lang w:eastAsia="zh-CN"/>
        </w:rPr>
      </w:pPr>
      <w:hyperlink w:anchor="_Toc507866129" w:history="1">
        <w:r w:rsidR="006F1654" w:rsidRPr="004E3FF7">
          <w:rPr>
            <w:rStyle w:val="Hyperlink"/>
          </w:rPr>
          <w:t>5.1.1. Domain 1 Topology Abstraction</w:t>
        </w:r>
        <w:r w:rsidR="006F1654">
          <w:rPr>
            <w:webHidden/>
          </w:rPr>
          <w:tab/>
        </w:r>
        <w:r w:rsidR="006F1654">
          <w:rPr>
            <w:webHidden/>
          </w:rPr>
          <w:fldChar w:fldCharType="begin"/>
        </w:r>
        <w:r w:rsidR="006F1654">
          <w:rPr>
            <w:webHidden/>
          </w:rPr>
          <w:instrText xml:space="preserve"> PAGEREF _Toc507866129 \h </w:instrText>
        </w:r>
        <w:r w:rsidR="006F1654">
          <w:rPr>
            <w:webHidden/>
          </w:rPr>
        </w:r>
        <w:r w:rsidR="006F1654">
          <w:rPr>
            <w:webHidden/>
          </w:rPr>
          <w:fldChar w:fldCharType="separate"/>
        </w:r>
        <w:r w:rsidR="006F1654">
          <w:rPr>
            <w:webHidden/>
          </w:rPr>
          <w:t>26</w:t>
        </w:r>
        <w:r w:rsidR="006F1654">
          <w:rPr>
            <w:webHidden/>
          </w:rPr>
          <w:fldChar w:fldCharType="end"/>
        </w:r>
      </w:hyperlink>
    </w:p>
    <w:p w14:paraId="7869D2E6" w14:textId="77777777" w:rsidR="006F1654" w:rsidRDefault="007E0C5A">
      <w:pPr>
        <w:pStyle w:val="TOC3"/>
        <w:rPr>
          <w:rFonts w:asciiTheme="minorHAnsi" w:eastAsiaTheme="minorEastAsia" w:hAnsiTheme="minorHAnsi" w:cstheme="minorBidi"/>
          <w:sz w:val="22"/>
          <w:szCs w:val="22"/>
          <w:lang w:eastAsia="zh-CN"/>
        </w:rPr>
      </w:pPr>
      <w:hyperlink w:anchor="_Toc507866130" w:history="1">
        <w:r w:rsidR="006F1654" w:rsidRPr="004E3FF7">
          <w:rPr>
            <w:rStyle w:val="Hyperlink"/>
          </w:rPr>
          <w:t>5.1.2. Domain 2 Grey (Type A) Topology Abstraction</w:t>
        </w:r>
        <w:r w:rsidR="006F1654">
          <w:rPr>
            <w:webHidden/>
          </w:rPr>
          <w:tab/>
        </w:r>
        <w:r w:rsidR="006F1654">
          <w:rPr>
            <w:webHidden/>
          </w:rPr>
          <w:fldChar w:fldCharType="begin"/>
        </w:r>
        <w:r w:rsidR="006F1654">
          <w:rPr>
            <w:webHidden/>
          </w:rPr>
          <w:instrText xml:space="preserve"> PAGEREF _Toc507866130 \h </w:instrText>
        </w:r>
        <w:r w:rsidR="006F1654">
          <w:rPr>
            <w:webHidden/>
          </w:rPr>
        </w:r>
        <w:r w:rsidR="006F1654">
          <w:rPr>
            <w:webHidden/>
          </w:rPr>
          <w:fldChar w:fldCharType="separate"/>
        </w:r>
        <w:r w:rsidR="006F1654">
          <w:rPr>
            <w:webHidden/>
          </w:rPr>
          <w:t>27</w:t>
        </w:r>
        <w:r w:rsidR="006F1654">
          <w:rPr>
            <w:webHidden/>
          </w:rPr>
          <w:fldChar w:fldCharType="end"/>
        </w:r>
      </w:hyperlink>
    </w:p>
    <w:p w14:paraId="0ECCC728" w14:textId="77777777" w:rsidR="006F1654" w:rsidRDefault="007E0C5A">
      <w:pPr>
        <w:pStyle w:val="TOC3"/>
        <w:rPr>
          <w:rFonts w:asciiTheme="minorHAnsi" w:eastAsiaTheme="minorEastAsia" w:hAnsiTheme="minorHAnsi" w:cstheme="minorBidi"/>
          <w:sz w:val="22"/>
          <w:szCs w:val="22"/>
          <w:lang w:eastAsia="zh-CN"/>
        </w:rPr>
      </w:pPr>
      <w:hyperlink w:anchor="_Toc507866131" w:history="1">
        <w:r w:rsidR="006F1654" w:rsidRPr="004E3FF7">
          <w:rPr>
            <w:rStyle w:val="Hyperlink"/>
          </w:rPr>
          <w:t>5.1.3. Domain 3 Grey (Type B) Topology Abstraction</w:t>
        </w:r>
        <w:r w:rsidR="006F1654">
          <w:rPr>
            <w:webHidden/>
          </w:rPr>
          <w:tab/>
        </w:r>
        <w:r w:rsidR="006F1654">
          <w:rPr>
            <w:webHidden/>
          </w:rPr>
          <w:fldChar w:fldCharType="begin"/>
        </w:r>
        <w:r w:rsidR="006F1654">
          <w:rPr>
            <w:webHidden/>
          </w:rPr>
          <w:instrText xml:space="preserve"> PAGEREF _Toc507866131 \h </w:instrText>
        </w:r>
        <w:r w:rsidR="006F1654">
          <w:rPr>
            <w:webHidden/>
          </w:rPr>
        </w:r>
        <w:r w:rsidR="006F1654">
          <w:rPr>
            <w:webHidden/>
          </w:rPr>
          <w:fldChar w:fldCharType="separate"/>
        </w:r>
        <w:r w:rsidR="006F1654">
          <w:rPr>
            <w:webHidden/>
          </w:rPr>
          <w:t>27</w:t>
        </w:r>
        <w:r w:rsidR="006F1654">
          <w:rPr>
            <w:webHidden/>
          </w:rPr>
          <w:fldChar w:fldCharType="end"/>
        </w:r>
      </w:hyperlink>
    </w:p>
    <w:p w14:paraId="6100F7E9" w14:textId="77777777" w:rsidR="006F1654" w:rsidRDefault="007E0C5A">
      <w:pPr>
        <w:pStyle w:val="TOC3"/>
        <w:rPr>
          <w:rFonts w:asciiTheme="minorHAnsi" w:eastAsiaTheme="minorEastAsia" w:hAnsiTheme="minorHAnsi" w:cstheme="minorBidi"/>
          <w:sz w:val="22"/>
          <w:szCs w:val="22"/>
          <w:lang w:eastAsia="zh-CN"/>
        </w:rPr>
      </w:pPr>
      <w:hyperlink w:anchor="_Toc507866132" w:history="1">
        <w:r w:rsidR="006F1654" w:rsidRPr="004E3FF7">
          <w:rPr>
            <w:rStyle w:val="Hyperlink"/>
          </w:rPr>
          <w:t>5.1.4. Multi-domain Topology Stitching</w:t>
        </w:r>
        <w:r w:rsidR="006F1654">
          <w:rPr>
            <w:webHidden/>
          </w:rPr>
          <w:tab/>
        </w:r>
        <w:r w:rsidR="006F1654">
          <w:rPr>
            <w:webHidden/>
          </w:rPr>
          <w:fldChar w:fldCharType="begin"/>
        </w:r>
        <w:r w:rsidR="006F1654">
          <w:rPr>
            <w:webHidden/>
          </w:rPr>
          <w:instrText xml:space="preserve"> PAGEREF _Toc507866132 \h </w:instrText>
        </w:r>
        <w:r w:rsidR="006F1654">
          <w:rPr>
            <w:webHidden/>
          </w:rPr>
        </w:r>
        <w:r w:rsidR="006F1654">
          <w:rPr>
            <w:webHidden/>
          </w:rPr>
          <w:fldChar w:fldCharType="separate"/>
        </w:r>
        <w:r w:rsidR="006F1654">
          <w:rPr>
            <w:webHidden/>
          </w:rPr>
          <w:t>27</w:t>
        </w:r>
        <w:r w:rsidR="006F1654">
          <w:rPr>
            <w:webHidden/>
          </w:rPr>
          <w:fldChar w:fldCharType="end"/>
        </w:r>
      </w:hyperlink>
    </w:p>
    <w:p w14:paraId="7D339030" w14:textId="77777777" w:rsidR="006F1654" w:rsidRDefault="007E0C5A">
      <w:pPr>
        <w:pStyle w:val="TOC3"/>
        <w:rPr>
          <w:rFonts w:asciiTheme="minorHAnsi" w:eastAsiaTheme="minorEastAsia" w:hAnsiTheme="minorHAnsi" w:cstheme="minorBidi"/>
          <w:sz w:val="22"/>
          <w:szCs w:val="22"/>
          <w:lang w:eastAsia="zh-CN"/>
        </w:rPr>
      </w:pPr>
      <w:hyperlink w:anchor="_Toc507866133" w:history="1">
        <w:r w:rsidR="006F1654" w:rsidRPr="004E3FF7">
          <w:rPr>
            <w:rStyle w:val="Hyperlink"/>
            <w:lang w:eastAsia="zh-CN"/>
          </w:rPr>
          <w:t>5.1.5. Access Links</w:t>
        </w:r>
        <w:r w:rsidR="006F1654">
          <w:rPr>
            <w:webHidden/>
          </w:rPr>
          <w:tab/>
        </w:r>
        <w:r w:rsidR="006F1654">
          <w:rPr>
            <w:webHidden/>
          </w:rPr>
          <w:fldChar w:fldCharType="begin"/>
        </w:r>
        <w:r w:rsidR="006F1654">
          <w:rPr>
            <w:webHidden/>
          </w:rPr>
          <w:instrText xml:space="preserve"> PAGEREF _Toc507866133 \h </w:instrText>
        </w:r>
        <w:r w:rsidR="006F1654">
          <w:rPr>
            <w:webHidden/>
          </w:rPr>
        </w:r>
        <w:r w:rsidR="006F1654">
          <w:rPr>
            <w:webHidden/>
          </w:rPr>
          <w:fldChar w:fldCharType="separate"/>
        </w:r>
        <w:r w:rsidR="006F1654">
          <w:rPr>
            <w:webHidden/>
          </w:rPr>
          <w:t>28</w:t>
        </w:r>
        <w:r w:rsidR="006F1654">
          <w:rPr>
            <w:webHidden/>
          </w:rPr>
          <w:fldChar w:fldCharType="end"/>
        </w:r>
      </w:hyperlink>
    </w:p>
    <w:p w14:paraId="3E2F8CE1" w14:textId="77777777" w:rsidR="006F1654" w:rsidRDefault="007E0C5A">
      <w:pPr>
        <w:pStyle w:val="TOC2"/>
        <w:rPr>
          <w:rFonts w:asciiTheme="minorHAnsi" w:eastAsiaTheme="minorEastAsia" w:hAnsiTheme="minorHAnsi" w:cstheme="minorBidi"/>
          <w:sz w:val="22"/>
          <w:szCs w:val="22"/>
          <w:lang w:eastAsia="zh-CN"/>
        </w:rPr>
      </w:pPr>
      <w:hyperlink w:anchor="_Toc507866134" w:history="1">
        <w:r w:rsidR="006F1654" w:rsidRPr="004E3FF7">
          <w:rPr>
            <w:rStyle w:val="Hyperlink"/>
          </w:rPr>
          <w:t>5.2. YANG Models for Service Configuration</w:t>
        </w:r>
        <w:r w:rsidR="006F1654">
          <w:rPr>
            <w:webHidden/>
          </w:rPr>
          <w:tab/>
        </w:r>
        <w:r w:rsidR="006F1654">
          <w:rPr>
            <w:webHidden/>
          </w:rPr>
          <w:fldChar w:fldCharType="begin"/>
        </w:r>
        <w:r w:rsidR="006F1654">
          <w:rPr>
            <w:webHidden/>
          </w:rPr>
          <w:instrText xml:space="preserve"> PAGEREF _Toc507866134 \h </w:instrText>
        </w:r>
        <w:r w:rsidR="006F1654">
          <w:rPr>
            <w:webHidden/>
          </w:rPr>
        </w:r>
        <w:r w:rsidR="006F1654">
          <w:rPr>
            <w:webHidden/>
          </w:rPr>
          <w:fldChar w:fldCharType="separate"/>
        </w:r>
        <w:r w:rsidR="006F1654">
          <w:rPr>
            <w:webHidden/>
          </w:rPr>
          <w:t>29</w:t>
        </w:r>
        <w:r w:rsidR="006F1654">
          <w:rPr>
            <w:webHidden/>
          </w:rPr>
          <w:fldChar w:fldCharType="end"/>
        </w:r>
      </w:hyperlink>
    </w:p>
    <w:p w14:paraId="413C6EED" w14:textId="77777777" w:rsidR="006F1654" w:rsidRDefault="007E0C5A">
      <w:pPr>
        <w:pStyle w:val="TOC3"/>
        <w:rPr>
          <w:rFonts w:asciiTheme="minorHAnsi" w:eastAsiaTheme="minorEastAsia" w:hAnsiTheme="minorHAnsi" w:cstheme="minorBidi"/>
          <w:sz w:val="22"/>
          <w:szCs w:val="22"/>
          <w:lang w:eastAsia="zh-CN"/>
        </w:rPr>
      </w:pPr>
      <w:hyperlink w:anchor="_Toc507866135" w:history="1">
        <w:r w:rsidR="006F1654" w:rsidRPr="004E3FF7">
          <w:rPr>
            <w:rStyle w:val="Hyperlink"/>
          </w:rPr>
          <w:t>5.2.1. ODU Transit Service</w:t>
        </w:r>
        <w:r w:rsidR="006F1654">
          <w:rPr>
            <w:webHidden/>
          </w:rPr>
          <w:tab/>
        </w:r>
        <w:r w:rsidR="006F1654">
          <w:rPr>
            <w:webHidden/>
          </w:rPr>
          <w:fldChar w:fldCharType="begin"/>
        </w:r>
        <w:r w:rsidR="006F1654">
          <w:rPr>
            <w:webHidden/>
          </w:rPr>
          <w:instrText xml:space="preserve"> PAGEREF _Toc507866135 \h </w:instrText>
        </w:r>
        <w:r w:rsidR="006F1654">
          <w:rPr>
            <w:webHidden/>
          </w:rPr>
        </w:r>
        <w:r w:rsidR="006F1654">
          <w:rPr>
            <w:webHidden/>
          </w:rPr>
          <w:fldChar w:fldCharType="separate"/>
        </w:r>
        <w:r w:rsidR="006F1654">
          <w:rPr>
            <w:webHidden/>
          </w:rPr>
          <w:t>31</w:t>
        </w:r>
        <w:r w:rsidR="006F1654">
          <w:rPr>
            <w:webHidden/>
          </w:rPr>
          <w:fldChar w:fldCharType="end"/>
        </w:r>
      </w:hyperlink>
    </w:p>
    <w:p w14:paraId="4678561C" w14:textId="77777777" w:rsidR="006F1654" w:rsidRDefault="007E0C5A">
      <w:pPr>
        <w:pStyle w:val="TOC3"/>
        <w:rPr>
          <w:rFonts w:asciiTheme="minorHAnsi" w:eastAsiaTheme="minorEastAsia" w:hAnsiTheme="minorHAnsi" w:cstheme="minorBidi"/>
          <w:sz w:val="22"/>
          <w:szCs w:val="22"/>
          <w:lang w:eastAsia="zh-CN"/>
        </w:rPr>
      </w:pPr>
      <w:hyperlink w:anchor="_Toc507866136" w:history="1">
        <w:r w:rsidR="006F1654" w:rsidRPr="004E3FF7">
          <w:rPr>
            <w:rStyle w:val="Hyperlink"/>
          </w:rPr>
          <w:t>5.2.2. EPL over ODU Service</w:t>
        </w:r>
        <w:r w:rsidR="006F1654">
          <w:rPr>
            <w:webHidden/>
          </w:rPr>
          <w:tab/>
        </w:r>
        <w:r w:rsidR="006F1654">
          <w:rPr>
            <w:webHidden/>
          </w:rPr>
          <w:fldChar w:fldCharType="begin"/>
        </w:r>
        <w:r w:rsidR="006F1654">
          <w:rPr>
            <w:webHidden/>
          </w:rPr>
          <w:instrText xml:space="preserve"> PAGEREF _Toc507866136 \h </w:instrText>
        </w:r>
        <w:r w:rsidR="006F1654">
          <w:rPr>
            <w:webHidden/>
          </w:rPr>
        </w:r>
        <w:r w:rsidR="006F1654">
          <w:rPr>
            <w:webHidden/>
          </w:rPr>
          <w:fldChar w:fldCharType="separate"/>
        </w:r>
        <w:r w:rsidR="006F1654">
          <w:rPr>
            <w:webHidden/>
          </w:rPr>
          <w:t>33</w:t>
        </w:r>
        <w:r w:rsidR="006F1654">
          <w:rPr>
            <w:webHidden/>
          </w:rPr>
          <w:fldChar w:fldCharType="end"/>
        </w:r>
      </w:hyperlink>
    </w:p>
    <w:p w14:paraId="118C4C1D" w14:textId="77777777" w:rsidR="006F1654" w:rsidRDefault="007E0C5A">
      <w:pPr>
        <w:pStyle w:val="TOC3"/>
        <w:rPr>
          <w:rFonts w:asciiTheme="minorHAnsi" w:eastAsiaTheme="minorEastAsia" w:hAnsiTheme="minorHAnsi" w:cstheme="minorBidi"/>
          <w:sz w:val="22"/>
          <w:szCs w:val="22"/>
          <w:lang w:eastAsia="zh-CN"/>
        </w:rPr>
      </w:pPr>
      <w:hyperlink w:anchor="_Toc507866137" w:history="1">
        <w:r w:rsidR="006F1654" w:rsidRPr="004E3FF7">
          <w:rPr>
            <w:rStyle w:val="Hyperlink"/>
          </w:rPr>
          <w:t>5.2.3. Other OTN Client Services</w:t>
        </w:r>
        <w:r w:rsidR="006F1654">
          <w:rPr>
            <w:webHidden/>
          </w:rPr>
          <w:tab/>
        </w:r>
        <w:r w:rsidR="006F1654">
          <w:rPr>
            <w:webHidden/>
          </w:rPr>
          <w:fldChar w:fldCharType="begin"/>
        </w:r>
        <w:r w:rsidR="006F1654">
          <w:rPr>
            <w:webHidden/>
          </w:rPr>
          <w:instrText xml:space="preserve"> PAGEREF _Toc507866137 \h </w:instrText>
        </w:r>
        <w:r w:rsidR="006F1654">
          <w:rPr>
            <w:webHidden/>
          </w:rPr>
        </w:r>
        <w:r w:rsidR="006F1654">
          <w:rPr>
            <w:webHidden/>
          </w:rPr>
          <w:fldChar w:fldCharType="separate"/>
        </w:r>
        <w:r w:rsidR="006F1654">
          <w:rPr>
            <w:webHidden/>
          </w:rPr>
          <w:t>35</w:t>
        </w:r>
        <w:r w:rsidR="006F1654">
          <w:rPr>
            <w:webHidden/>
          </w:rPr>
          <w:fldChar w:fldCharType="end"/>
        </w:r>
      </w:hyperlink>
    </w:p>
    <w:p w14:paraId="4E50A324" w14:textId="77777777" w:rsidR="006F1654" w:rsidRDefault="007E0C5A">
      <w:pPr>
        <w:pStyle w:val="TOC3"/>
        <w:rPr>
          <w:rFonts w:asciiTheme="minorHAnsi" w:eastAsiaTheme="minorEastAsia" w:hAnsiTheme="minorHAnsi" w:cstheme="minorBidi"/>
          <w:sz w:val="22"/>
          <w:szCs w:val="22"/>
          <w:lang w:eastAsia="zh-CN"/>
        </w:rPr>
      </w:pPr>
      <w:hyperlink w:anchor="_Toc507866138" w:history="1">
        <w:r w:rsidR="006F1654" w:rsidRPr="004E3FF7">
          <w:rPr>
            <w:rStyle w:val="Hyperlink"/>
          </w:rPr>
          <w:t>5.2.4. EVPL over ODU Service</w:t>
        </w:r>
        <w:r w:rsidR="006F1654">
          <w:rPr>
            <w:webHidden/>
          </w:rPr>
          <w:tab/>
        </w:r>
        <w:r w:rsidR="006F1654">
          <w:rPr>
            <w:webHidden/>
          </w:rPr>
          <w:fldChar w:fldCharType="begin"/>
        </w:r>
        <w:r w:rsidR="006F1654">
          <w:rPr>
            <w:webHidden/>
          </w:rPr>
          <w:instrText xml:space="preserve"> PAGEREF _Toc507866138 \h </w:instrText>
        </w:r>
        <w:r w:rsidR="006F1654">
          <w:rPr>
            <w:webHidden/>
          </w:rPr>
        </w:r>
        <w:r w:rsidR="006F1654">
          <w:rPr>
            <w:webHidden/>
          </w:rPr>
          <w:fldChar w:fldCharType="separate"/>
        </w:r>
        <w:r w:rsidR="006F1654">
          <w:rPr>
            <w:webHidden/>
          </w:rPr>
          <w:t>35</w:t>
        </w:r>
        <w:r w:rsidR="006F1654">
          <w:rPr>
            <w:webHidden/>
          </w:rPr>
          <w:fldChar w:fldCharType="end"/>
        </w:r>
      </w:hyperlink>
    </w:p>
    <w:p w14:paraId="068F752C" w14:textId="77777777" w:rsidR="006F1654" w:rsidRDefault="007E0C5A">
      <w:pPr>
        <w:pStyle w:val="TOC2"/>
        <w:rPr>
          <w:rFonts w:asciiTheme="minorHAnsi" w:eastAsiaTheme="minorEastAsia" w:hAnsiTheme="minorHAnsi" w:cstheme="minorBidi"/>
          <w:sz w:val="22"/>
          <w:szCs w:val="22"/>
          <w:lang w:eastAsia="zh-CN"/>
        </w:rPr>
      </w:pPr>
      <w:hyperlink w:anchor="_Toc507866139" w:history="1">
        <w:r w:rsidR="006F1654" w:rsidRPr="004E3FF7">
          <w:rPr>
            <w:rStyle w:val="Hyperlink"/>
          </w:rPr>
          <w:t>5.3. YANG Modesl for Protection Configuration</w:t>
        </w:r>
        <w:r w:rsidR="006F1654">
          <w:rPr>
            <w:webHidden/>
          </w:rPr>
          <w:tab/>
        </w:r>
        <w:r w:rsidR="006F1654">
          <w:rPr>
            <w:webHidden/>
          </w:rPr>
          <w:fldChar w:fldCharType="begin"/>
        </w:r>
        <w:r w:rsidR="006F1654">
          <w:rPr>
            <w:webHidden/>
          </w:rPr>
          <w:instrText xml:space="preserve"> PAGEREF _Toc507866139 \h </w:instrText>
        </w:r>
        <w:r w:rsidR="006F1654">
          <w:rPr>
            <w:webHidden/>
          </w:rPr>
        </w:r>
        <w:r w:rsidR="006F1654">
          <w:rPr>
            <w:webHidden/>
          </w:rPr>
          <w:fldChar w:fldCharType="separate"/>
        </w:r>
        <w:r w:rsidR="006F1654">
          <w:rPr>
            <w:webHidden/>
          </w:rPr>
          <w:t>36</w:t>
        </w:r>
        <w:r w:rsidR="006F1654">
          <w:rPr>
            <w:webHidden/>
          </w:rPr>
          <w:fldChar w:fldCharType="end"/>
        </w:r>
      </w:hyperlink>
    </w:p>
    <w:p w14:paraId="488ECB56" w14:textId="77777777" w:rsidR="006F1654" w:rsidRDefault="007E0C5A">
      <w:pPr>
        <w:pStyle w:val="TOC3"/>
        <w:rPr>
          <w:rFonts w:asciiTheme="minorHAnsi" w:eastAsiaTheme="minorEastAsia" w:hAnsiTheme="minorHAnsi" w:cstheme="minorBidi"/>
          <w:sz w:val="22"/>
          <w:szCs w:val="22"/>
          <w:lang w:eastAsia="zh-CN"/>
        </w:rPr>
      </w:pPr>
      <w:hyperlink w:anchor="_Toc507866140" w:history="1">
        <w:r w:rsidR="006F1654" w:rsidRPr="004E3FF7">
          <w:rPr>
            <w:rStyle w:val="Hyperlink"/>
          </w:rPr>
          <w:t>5.3.1. Linear Protection (end-to-end)</w:t>
        </w:r>
        <w:r w:rsidR="006F1654">
          <w:rPr>
            <w:webHidden/>
          </w:rPr>
          <w:tab/>
        </w:r>
        <w:r w:rsidR="006F1654">
          <w:rPr>
            <w:webHidden/>
          </w:rPr>
          <w:fldChar w:fldCharType="begin"/>
        </w:r>
        <w:r w:rsidR="006F1654">
          <w:rPr>
            <w:webHidden/>
          </w:rPr>
          <w:instrText xml:space="preserve"> PAGEREF _Toc507866140 \h </w:instrText>
        </w:r>
        <w:r w:rsidR="006F1654">
          <w:rPr>
            <w:webHidden/>
          </w:rPr>
        </w:r>
        <w:r w:rsidR="006F1654">
          <w:rPr>
            <w:webHidden/>
          </w:rPr>
          <w:fldChar w:fldCharType="separate"/>
        </w:r>
        <w:r w:rsidR="006F1654">
          <w:rPr>
            <w:webHidden/>
          </w:rPr>
          <w:t>36</w:t>
        </w:r>
        <w:r w:rsidR="006F1654">
          <w:rPr>
            <w:webHidden/>
          </w:rPr>
          <w:fldChar w:fldCharType="end"/>
        </w:r>
      </w:hyperlink>
    </w:p>
    <w:p w14:paraId="291B7E7B" w14:textId="77777777" w:rsidR="006F1654" w:rsidRDefault="007E0C5A">
      <w:pPr>
        <w:pStyle w:val="TOC3"/>
        <w:rPr>
          <w:rFonts w:asciiTheme="minorHAnsi" w:eastAsiaTheme="minorEastAsia" w:hAnsiTheme="minorHAnsi" w:cstheme="minorBidi"/>
          <w:sz w:val="22"/>
          <w:szCs w:val="22"/>
          <w:lang w:eastAsia="zh-CN"/>
        </w:rPr>
      </w:pPr>
      <w:hyperlink w:anchor="_Toc507866141" w:history="1">
        <w:r w:rsidR="006F1654" w:rsidRPr="004E3FF7">
          <w:rPr>
            <w:rStyle w:val="Hyperlink"/>
          </w:rPr>
          <w:t>5.3.2. Segmented Protection</w:t>
        </w:r>
        <w:r w:rsidR="006F1654">
          <w:rPr>
            <w:webHidden/>
          </w:rPr>
          <w:tab/>
        </w:r>
        <w:r w:rsidR="006F1654">
          <w:rPr>
            <w:webHidden/>
          </w:rPr>
          <w:fldChar w:fldCharType="begin"/>
        </w:r>
        <w:r w:rsidR="006F1654">
          <w:rPr>
            <w:webHidden/>
          </w:rPr>
          <w:instrText xml:space="preserve"> PAGEREF _Toc507866141 \h </w:instrText>
        </w:r>
        <w:r w:rsidR="006F1654">
          <w:rPr>
            <w:webHidden/>
          </w:rPr>
        </w:r>
        <w:r w:rsidR="006F1654">
          <w:rPr>
            <w:webHidden/>
          </w:rPr>
          <w:fldChar w:fldCharType="separate"/>
        </w:r>
        <w:r w:rsidR="006F1654">
          <w:rPr>
            <w:webHidden/>
          </w:rPr>
          <w:t>36</w:t>
        </w:r>
        <w:r w:rsidR="006F1654">
          <w:rPr>
            <w:webHidden/>
          </w:rPr>
          <w:fldChar w:fldCharType="end"/>
        </w:r>
      </w:hyperlink>
    </w:p>
    <w:p w14:paraId="1ECFFF2A" w14:textId="77777777" w:rsidR="006F1654" w:rsidRDefault="007E0C5A">
      <w:pPr>
        <w:pStyle w:val="TOC1"/>
        <w:rPr>
          <w:rFonts w:asciiTheme="minorHAnsi" w:eastAsiaTheme="minorEastAsia" w:hAnsiTheme="minorHAnsi" w:cstheme="minorBidi"/>
          <w:sz w:val="22"/>
          <w:szCs w:val="22"/>
          <w:lang w:eastAsia="zh-CN"/>
        </w:rPr>
      </w:pPr>
      <w:hyperlink w:anchor="_Toc507866142" w:history="1">
        <w:r w:rsidR="006F1654" w:rsidRPr="004E3FF7">
          <w:rPr>
            <w:rStyle w:val="Hyperlink"/>
          </w:rPr>
          <w:t>6. Detailed JSON Examples</w:t>
        </w:r>
        <w:r w:rsidR="006F1654">
          <w:rPr>
            <w:webHidden/>
          </w:rPr>
          <w:tab/>
        </w:r>
        <w:r w:rsidR="006F1654">
          <w:rPr>
            <w:webHidden/>
          </w:rPr>
          <w:fldChar w:fldCharType="begin"/>
        </w:r>
        <w:r w:rsidR="006F1654">
          <w:rPr>
            <w:webHidden/>
          </w:rPr>
          <w:instrText xml:space="preserve"> PAGEREF _Toc507866142 \h </w:instrText>
        </w:r>
        <w:r w:rsidR="006F1654">
          <w:rPr>
            <w:webHidden/>
          </w:rPr>
        </w:r>
        <w:r w:rsidR="006F1654">
          <w:rPr>
            <w:webHidden/>
          </w:rPr>
          <w:fldChar w:fldCharType="separate"/>
        </w:r>
        <w:r w:rsidR="006F1654">
          <w:rPr>
            <w:webHidden/>
          </w:rPr>
          <w:t>37</w:t>
        </w:r>
        <w:r w:rsidR="006F1654">
          <w:rPr>
            <w:webHidden/>
          </w:rPr>
          <w:fldChar w:fldCharType="end"/>
        </w:r>
      </w:hyperlink>
    </w:p>
    <w:p w14:paraId="2C7CB6DD" w14:textId="77777777" w:rsidR="006F1654" w:rsidRDefault="007E0C5A">
      <w:pPr>
        <w:pStyle w:val="TOC2"/>
        <w:rPr>
          <w:rFonts w:asciiTheme="minorHAnsi" w:eastAsiaTheme="minorEastAsia" w:hAnsiTheme="minorHAnsi" w:cstheme="minorBidi"/>
          <w:sz w:val="22"/>
          <w:szCs w:val="22"/>
          <w:lang w:eastAsia="zh-CN"/>
        </w:rPr>
      </w:pPr>
      <w:hyperlink w:anchor="_Toc507866143" w:history="1">
        <w:r w:rsidR="006F1654" w:rsidRPr="004E3FF7">
          <w:rPr>
            <w:rStyle w:val="Hyperlink"/>
          </w:rPr>
          <w:t>6.1. JSON Examples for Topology Abstractions</w:t>
        </w:r>
        <w:r w:rsidR="006F1654">
          <w:rPr>
            <w:webHidden/>
          </w:rPr>
          <w:tab/>
        </w:r>
        <w:r w:rsidR="006F1654">
          <w:rPr>
            <w:webHidden/>
          </w:rPr>
          <w:fldChar w:fldCharType="begin"/>
        </w:r>
        <w:r w:rsidR="006F1654">
          <w:rPr>
            <w:webHidden/>
          </w:rPr>
          <w:instrText xml:space="preserve"> PAGEREF _Toc507866143 \h </w:instrText>
        </w:r>
        <w:r w:rsidR="006F1654">
          <w:rPr>
            <w:webHidden/>
          </w:rPr>
        </w:r>
        <w:r w:rsidR="006F1654">
          <w:rPr>
            <w:webHidden/>
          </w:rPr>
          <w:fldChar w:fldCharType="separate"/>
        </w:r>
        <w:r w:rsidR="006F1654">
          <w:rPr>
            <w:webHidden/>
          </w:rPr>
          <w:t>37</w:t>
        </w:r>
        <w:r w:rsidR="006F1654">
          <w:rPr>
            <w:webHidden/>
          </w:rPr>
          <w:fldChar w:fldCharType="end"/>
        </w:r>
      </w:hyperlink>
    </w:p>
    <w:p w14:paraId="47801680" w14:textId="77777777" w:rsidR="006F1654" w:rsidRDefault="007E0C5A">
      <w:pPr>
        <w:pStyle w:val="TOC3"/>
        <w:rPr>
          <w:rFonts w:asciiTheme="minorHAnsi" w:eastAsiaTheme="minorEastAsia" w:hAnsiTheme="minorHAnsi" w:cstheme="minorBidi"/>
          <w:sz w:val="22"/>
          <w:szCs w:val="22"/>
          <w:lang w:eastAsia="zh-CN"/>
        </w:rPr>
      </w:pPr>
      <w:hyperlink w:anchor="_Toc507866144" w:history="1">
        <w:r w:rsidR="006F1654" w:rsidRPr="004E3FF7">
          <w:rPr>
            <w:rStyle w:val="Hyperlink"/>
          </w:rPr>
          <w:t>6.1.1. Domain 1 White Topology Abstraction</w:t>
        </w:r>
        <w:r w:rsidR="006F1654">
          <w:rPr>
            <w:webHidden/>
          </w:rPr>
          <w:tab/>
        </w:r>
        <w:r w:rsidR="006F1654">
          <w:rPr>
            <w:webHidden/>
          </w:rPr>
          <w:fldChar w:fldCharType="begin"/>
        </w:r>
        <w:r w:rsidR="006F1654">
          <w:rPr>
            <w:webHidden/>
          </w:rPr>
          <w:instrText xml:space="preserve"> PAGEREF _Toc507866144 \h </w:instrText>
        </w:r>
        <w:r w:rsidR="006F1654">
          <w:rPr>
            <w:webHidden/>
          </w:rPr>
        </w:r>
        <w:r w:rsidR="006F1654">
          <w:rPr>
            <w:webHidden/>
          </w:rPr>
          <w:fldChar w:fldCharType="separate"/>
        </w:r>
        <w:r w:rsidR="006F1654">
          <w:rPr>
            <w:webHidden/>
          </w:rPr>
          <w:t>37</w:t>
        </w:r>
        <w:r w:rsidR="006F1654">
          <w:rPr>
            <w:webHidden/>
          </w:rPr>
          <w:fldChar w:fldCharType="end"/>
        </w:r>
      </w:hyperlink>
    </w:p>
    <w:p w14:paraId="17EBFAA7" w14:textId="77777777" w:rsidR="006F1654" w:rsidRDefault="007E0C5A">
      <w:pPr>
        <w:pStyle w:val="TOC2"/>
        <w:rPr>
          <w:rFonts w:asciiTheme="minorHAnsi" w:eastAsiaTheme="minorEastAsia" w:hAnsiTheme="minorHAnsi" w:cstheme="minorBidi"/>
          <w:sz w:val="22"/>
          <w:szCs w:val="22"/>
          <w:lang w:eastAsia="zh-CN"/>
        </w:rPr>
      </w:pPr>
      <w:hyperlink w:anchor="_Toc507866145" w:history="1">
        <w:r w:rsidR="006F1654" w:rsidRPr="004E3FF7">
          <w:rPr>
            <w:rStyle w:val="Hyperlink"/>
          </w:rPr>
          <w:t>6.2. JSON Examples for Service Configuration</w:t>
        </w:r>
        <w:r w:rsidR="006F1654">
          <w:rPr>
            <w:webHidden/>
          </w:rPr>
          <w:tab/>
        </w:r>
        <w:r w:rsidR="006F1654">
          <w:rPr>
            <w:webHidden/>
          </w:rPr>
          <w:fldChar w:fldCharType="begin"/>
        </w:r>
        <w:r w:rsidR="006F1654">
          <w:rPr>
            <w:webHidden/>
          </w:rPr>
          <w:instrText xml:space="preserve"> PAGEREF _Toc507866145 \h </w:instrText>
        </w:r>
        <w:r w:rsidR="006F1654">
          <w:rPr>
            <w:webHidden/>
          </w:rPr>
        </w:r>
        <w:r w:rsidR="006F1654">
          <w:rPr>
            <w:webHidden/>
          </w:rPr>
          <w:fldChar w:fldCharType="separate"/>
        </w:r>
        <w:r w:rsidR="006F1654">
          <w:rPr>
            <w:webHidden/>
          </w:rPr>
          <w:t>37</w:t>
        </w:r>
        <w:r w:rsidR="006F1654">
          <w:rPr>
            <w:webHidden/>
          </w:rPr>
          <w:fldChar w:fldCharType="end"/>
        </w:r>
      </w:hyperlink>
    </w:p>
    <w:p w14:paraId="52FB9D74" w14:textId="77777777" w:rsidR="006F1654" w:rsidRDefault="007E0C5A">
      <w:pPr>
        <w:pStyle w:val="TOC3"/>
        <w:rPr>
          <w:rFonts w:asciiTheme="minorHAnsi" w:eastAsiaTheme="minorEastAsia" w:hAnsiTheme="minorHAnsi" w:cstheme="minorBidi"/>
          <w:sz w:val="22"/>
          <w:szCs w:val="22"/>
          <w:lang w:eastAsia="zh-CN"/>
        </w:rPr>
      </w:pPr>
      <w:hyperlink w:anchor="_Toc507866146" w:history="1">
        <w:r w:rsidR="006F1654" w:rsidRPr="004E3FF7">
          <w:rPr>
            <w:rStyle w:val="Hyperlink"/>
          </w:rPr>
          <w:t>6.2.1. ODU Transit Service</w:t>
        </w:r>
        <w:r w:rsidR="006F1654">
          <w:rPr>
            <w:webHidden/>
          </w:rPr>
          <w:tab/>
        </w:r>
        <w:r w:rsidR="006F1654">
          <w:rPr>
            <w:webHidden/>
          </w:rPr>
          <w:fldChar w:fldCharType="begin"/>
        </w:r>
        <w:r w:rsidR="006F1654">
          <w:rPr>
            <w:webHidden/>
          </w:rPr>
          <w:instrText xml:space="preserve"> PAGEREF _Toc507866146 \h </w:instrText>
        </w:r>
        <w:r w:rsidR="006F1654">
          <w:rPr>
            <w:webHidden/>
          </w:rPr>
        </w:r>
        <w:r w:rsidR="006F1654">
          <w:rPr>
            <w:webHidden/>
          </w:rPr>
          <w:fldChar w:fldCharType="separate"/>
        </w:r>
        <w:r w:rsidR="006F1654">
          <w:rPr>
            <w:webHidden/>
          </w:rPr>
          <w:t>37</w:t>
        </w:r>
        <w:r w:rsidR="006F1654">
          <w:rPr>
            <w:webHidden/>
          </w:rPr>
          <w:fldChar w:fldCharType="end"/>
        </w:r>
      </w:hyperlink>
    </w:p>
    <w:p w14:paraId="19D43B3E" w14:textId="77777777" w:rsidR="006F1654" w:rsidRDefault="007E0C5A">
      <w:pPr>
        <w:pStyle w:val="TOC2"/>
        <w:rPr>
          <w:rFonts w:asciiTheme="minorHAnsi" w:eastAsiaTheme="minorEastAsia" w:hAnsiTheme="minorHAnsi" w:cstheme="minorBidi"/>
          <w:sz w:val="22"/>
          <w:szCs w:val="22"/>
          <w:lang w:eastAsia="zh-CN"/>
        </w:rPr>
      </w:pPr>
      <w:hyperlink w:anchor="_Toc507866147" w:history="1">
        <w:r w:rsidR="006F1654" w:rsidRPr="004E3FF7">
          <w:rPr>
            <w:rStyle w:val="Hyperlink"/>
          </w:rPr>
          <w:t>6.3. JSON Example for Protection Configuration</w:t>
        </w:r>
        <w:r w:rsidR="006F1654">
          <w:rPr>
            <w:webHidden/>
          </w:rPr>
          <w:tab/>
        </w:r>
        <w:r w:rsidR="006F1654">
          <w:rPr>
            <w:webHidden/>
          </w:rPr>
          <w:fldChar w:fldCharType="begin"/>
        </w:r>
        <w:r w:rsidR="006F1654">
          <w:rPr>
            <w:webHidden/>
          </w:rPr>
          <w:instrText xml:space="preserve"> PAGEREF _Toc507866147 \h </w:instrText>
        </w:r>
        <w:r w:rsidR="006F1654">
          <w:rPr>
            <w:webHidden/>
          </w:rPr>
        </w:r>
        <w:r w:rsidR="006F1654">
          <w:rPr>
            <w:webHidden/>
          </w:rPr>
          <w:fldChar w:fldCharType="separate"/>
        </w:r>
        <w:r w:rsidR="006F1654">
          <w:rPr>
            <w:webHidden/>
          </w:rPr>
          <w:t>37</w:t>
        </w:r>
        <w:r w:rsidR="006F1654">
          <w:rPr>
            <w:webHidden/>
          </w:rPr>
          <w:fldChar w:fldCharType="end"/>
        </w:r>
      </w:hyperlink>
    </w:p>
    <w:p w14:paraId="7DF173AA" w14:textId="77777777" w:rsidR="006F1654" w:rsidRDefault="007E0C5A">
      <w:pPr>
        <w:pStyle w:val="TOC1"/>
        <w:rPr>
          <w:rFonts w:asciiTheme="minorHAnsi" w:eastAsiaTheme="minorEastAsia" w:hAnsiTheme="minorHAnsi" w:cstheme="minorBidi"/>
          <w:sz w:val="22"/>
          <w:szCs w:val="22"/>
          <w:lang w:eastAsia="zh-CN"/>
        </w:rPr>
      </w:pPr>
      <w:hyperlink w:anchor="_Toc507866148" w:history="1">
        <w:r w:rsidR="006F1654" w:rsidRPr="004E3FF7">
          <w:rPr>
            <w:rStyle w:val="Hyperlink"/>
          </w:rPr>
          <w:t>7. Security Considerations</w:t>
        </w:r>
        <w:r w:rsidR="006F1654">
          <w:rPr>
            <w:webHidden/>
          </w:rPr>
          <w:tab/>
        </w:r>
        <w:r w:rsidR="006F1654">
          <w:rPr>
            <w:webHidden/>
          </w:rPr>
          <w:fldChar w:fldCharType="begin"/>
        </w:r>
        <w:r w:rsidR="006F1654">
          <w:rPr>
            <w:webHidden/>
          </w:rPr>
          <w:instrText xml:space="preserve"> PAGEREF _Toc507866148 \h </w:instrText>
        </w:r>
        <w:r w:rsidR="006F1654">
          <w:rPr>
            <w:webHidden/>
          </w:rPr>
        </w:r>
        <w:r w:rsidR="006F1654">
          <w:rPr>
            <w:webHidden/>
          </w:rPr>
          <w:fldChar w:fldCharType="separate"/>
        </w:r>
        <w:r w:rsidR="006F1654">
          <w:rPr>
            <w:webHidden/>
          </w:rPr>
          <w:t>37</w:t>
        </w:r>
        <w:r w:rsidR="006F1654">
          <w:rPr>
            <w:webHidden/>
          </w:rPr>
          <w:fldChar w:fldCharType="end"/>
        </w:r>
      </w:hyperlink>
    </w:p>
    <w:p w14:paraId="32EF3F2A" w14:textId="77777777" w:rsidR="006F1654" w:rsidRDefault="007E0C5A">
      <w:pPr>
        <w:pStyle w:val="TOC1"/>
        <w:rPr>
          <w:rFonts w:asciiTheme="minorHAnsi" w:eastAsiaTheme="minorEastAsia" w:hAnsiTheme="minorHAnsi" w:cstheme="minorBidi"/>
          <w:sz w:val="22"/>
          <w:szCs w:val="22"/>
          <w:lang w:eastAsia="zh-CN"/>
        </w:rPr>
      </w:pPr>
      <w:hyperlink w:anchor="_Toc507866149" w:history="1">
        <w:r w:rsidR="006F1654" w:rsidRPr="004E3FF7">
          <w:rPr>
            <w:rStyle w:val="Hyperlink"/>
          </w:rPr>
          <w:t>8. IANA Considerations</w:t>
        </w:r>
        <w:r w:rsidR="006F1654">
          <w:rPr>
            <w:webHidden/>
          </w:rPr>
          <w:tab/>
        </w:r>
        <w:r w:rsidR="006F1654">
          <w:rPr>
            <w:webHidden/>
          </w:rPr>
          <w:fldChar w:fldCharType="begin"/>
        </w:r>
        <w:r w:rsidR="006F1654">
          <w:rPr>
            <w:webHidden/>
          </w:rPr>
          <w:instrText xml:space="preserve"> PAGEREF _Toc507866149 \h </w:instrText>
        </w:r>
        <w:r w:rsidR="006F1654">
          <w:rPr>
            <w:webHidden/>
          </w:rPr>
        </w:r>
        <w:r w:rsidR="006F1654">
          <w:rPr>
            <w:webHidden/>
          </w:rPr>
          <w:fldChar w:fldCharType="separate"/>
        </w:r>
        <w:r w:rsidR="006F1654">
          <w:rPr>
            <w:webHidden/>
          </w:rPr>
          <w:t>38</w:t>
        </w:r>
        <w:r w:rsidR="006F1654">
          <w:rPr>
            <w:webHidden/>
          </w:rPr>
          <w:fldChar w:fldCharType="end"/>
        </w:r>
      </w:hyperlink>
    </w:p>
    <w:p w14:paraId="1F56F238" w14:textId="77777777" w:rsidR="006F1654" w:rsidRDefault="007E0C5A">
      <w:pPr>
        <w:pStyle w:val="TOC1"/>
        <w:rPr>
          <w:rFonts w:asciiTheme="minorHAnsi" w:eastAsiaTheme="minorEastAsia" w:hAnsiTheme="minorHAnsi" w:cstheme="minorBidi"/>
          <w:sz w:val="22"/>
          <w:szCs w:val="22"/>
          <w:lang w:eastAsia="zh-CN"/>
        </w:rPr>
      </w:pPr>
      <w:hyperlink w:anchor="_Toc507866150" w:history="1">
        <w:r w:rsidR="006F1654" w:rsidRPr="004E3FF7">
          <w:rPr>
            <w:rStyle w:val="Hyperlink"/>
          </w:rPr>
          <w:t>9. References</w:t>
        </w:r>
        <w:r w:rsidR="006F1654">
          <w:rPr>
            <w:webHidden/>
          </w:rPr>
          <w:tab/>
        </w:r>
        <w:r w:rsidR="006F1654">
          <w:rPr>
            <w:webHidden/>
          </w:rPr>
          <w:fldChar w:fldCharType="begin"/>
        </w:r>
        <w:r w:rsidR="006F1654">
          <w:rPr>
            <w:webHidden/>
          </w:rPr>
          <w:instrText xml:space="preserve"> PAGEREF _Toc507866150 \h </w:instrText>
        </w:r>
        <w:r w:rsidR="006F1654">
          <w:rPr>
            <w:webHidden/>
          </w:rPr>
        </w:r>
        <w:r w:rsidR="006F1654">
          <w:rPr>
            <w:webHidden/>
          </w:rPr>
          <w:fldChar w:fldCharType="separate"/>
        </w:r>
        <w:r w:rsidR="006F1654">
          <w:rPr>
            <w:webHidden/>
          </w:rPr>
          <w:t>38</w:t>
        </w:r>
        <w:r w:rsidR="006F1654">
          <w:rPr>
            <w:webHidden/>
          </w:rPr>
          <w:fldChar w:fldCharType="end"/>
        </w:r>
      </w:hyperlink>
    </w:p>
    <w:p w14:paraId="65971E84" w14:textId="77777777" w:rsidR="006F1654" w:rsidRDefault="007E0C5A">
      <w:pPr>
        <w:pStyle w:val="TOC2"/>
        <w:rPr>
          <w:rFonts w:asciiTheme="minorHAnsi" w:eastAsiaTheme="minorEastAsia" w:hAnsiTheme="minorHAnsi" w:cstheme="minorBidi"/>
          <w:sz w:val="22"/>
          <w:szCs w:val="22"/>
          <w:lang w:eastAsia="zh-CN"/>
        </w:rPr>
      </w:pPr>
      <w:hyperlink w:anchor="_Toc507866151" w:history="1">
        <w:r w:rsidR="006F1654" w:rsidRPr="004E3FF7">
          <w:rPr>
            <w:rStyle w:val="Hyperlink"/>
          </w:rPr>
          <w:t>9.1. Normative References</w:t>
        </w:r>
        <w:r w:rsidR="006F1654">
          <w:rPr>
            <w:webHidden/>
          </w:rPr>
          <w:tab/>
        </w:r>
        <w:r w:rsidR="006F1654">
          <w:rPr>
            <w:webHidden/>
          </w:rPr>
          <w:fldChar w:fldCharType="begin"/>
        </w:r>
        <w:r w:rsidR="006F1654">
          <w:rPr>
            <w:webHidden/>
          </w:rPr>
          <w:instrText xml:space="preserve"> PAGEREF _Toc507866151 \h </w:instrText>
        </w:r>
        <w:r w:rsidR="006F1654">
          <w:rPr>
            <w:webHidden/>
          </w:rPr>
        </w:r>
        <w:r w:rsidR="006F1654">
          <w:rPr>
            <w:webHidden/>
          </w:rPr>
          <w:fldChar w:fldCharType="separate"/>
        </w:r>
        <w:r w:rsidR="006F1654">
          <w:rPr>
            <w:webHidden/>
          </w:rPr>
          <w:t>38</w:t>
        </w:r>
        <w:r w:rsidR="006F1654">
          <w:rPr>
            <w:webHidden/>
          </w:rPr>
          <w:fldChar w:fldCharType="end"/>
        </w:r>
      </w:hyperlink>
    </w:p>
    <w:p w14:paraId="717A956D" w14:textId="77777777" w:rsidR="006F1654" w:rsidRDefault="007E0C5A">
      <w:pPr>
        <w:pStyle w:val="TOC2"/>
        <w:rPr>
          <w:rFonts w:asciiTheme="minorHAnsi" w:eastAsiaTheme="minorEastAsia" w:hAnsiTheme="minorHAnsi" w:cstheme="minorBidi"/>
          <w:sz w:val="22"/>
          <w:szCs w:val="22"/>
          <w:lang w:eastAsia="zh-CN"/>
        </w:rPr>
      </w:pPr>
      <w:hyperlink w:anchor="_Toc507866152" w:history="1">
        <w:r w:rsidR="006F1654" w:rsidRPr="004E3FF7">
          <w:rPr>
            <w:rStyle w:val="Hyperlink"/>
          </w:rPr>
          <w:t>9.2. Informative References</w:t>
        </w:r>
        <w:r w:rsidR="006F1654">
          <w:rPr>
            <w:webHidden/>
          </w:rPr>
          <w:tab/>
        </w:r>
        <w:r w:rsidR="006F1654">
          <w:rPr>
            <w:webHidden/>
          </w:rPr>
          <w:fldChar w:fldCharType="begin"/>
        </w:r>
        <w:r w:rsidR="006F1654">
          <w:rPr>
            <w:webHidden/>
          </w:rPr>
          <w:instrText xml:space="preserve"> PAGEREF _Toc507866152 \h </w:instrText>
        </w:r>
        <w:r w:rsidR="006F1654">
          <w:rPr>
            <w:webHidden/>
          </w:rPr>
        </w:r>
        <w:r w:rsidR="006F1654">
          <w:rPr>
            <w:webHidden/>
          </w:rPr>
          <w:fldChar w:fldCharType="separate"/>
        </w:r>
        <w:r w:rsidR="006F1654">
          <w:rPr>
            <w:webHidden/>
          </w:rPr>
          <w:t>39</w:t>
        </w:r>
        <w:r w:rsidR="006F1654">
          <w:rPr>
            <w:webHidden/>
          </w:rPr>
          <w:fldChar w:fldCharType="end"/>
        </w:r>
      </w:hyperlink>
    </w:p>
    <w:p w14:paraId="06C370E2" w14:textId="77777777" w:rsidR="006F1654" w:rsidRDefault="007E0C5A">
      <w:pPr>
        <w:pStyle w:val="TOC1"/>
        <w:rPr>
          <w:rFonts w:asciiTheme="minorHAnsi" w:eastAsiaTheme="minorEastAsia" w:hAnsiTheme="minorHAnsi" w:cstheme="minorBidi"/>
          <w:sz w:val="22"/>
          <w:szCs w:val="22"/>
          <w:lang w:eastAsia="zh-CN"/>
        </w:rPr>
      </w:pPr>
      <w:hyperlink w:anchor="_Toc507866153" w:history="1">
        <w:r w:rsidR="006F1654" w:rsidRPr="004E3FF7">
          <w:rPr>
            <w:rStyle w:val="Hyperlink"/>
          </w:rPr>
          <w:t>10. Acknowledgments</w:t>
        </w:r>
        <w:r w:rsidR="006F1654">
          <w:rPr>
            <w:webHidden/>
          </w:rPr>
          <w:tab/>
        </w:r>
        <w:r w:rsidR="006F1654">
          <w:rPr>
            <w:webHidden/>
          </w:rPr>
          <w:fldChar w:fldCharType="begin"/>
        </w:r>
        <w:r w:rsidR="006F1654">
          <w:rPr>
            <w:webHidden/>
          </w:rPr>
          <w:instrText xml:space="preserve"> PAGEREF _Toc507866153 \h </w:instrText>
        </w:r>
        <w:r w:rsidR="006F1654">
          <w:rPr>
            <w:webHidden/>
          </w:rPr>
        </w:r>
        <w:r w:rsidR="006F1654">
          <w:rPr>
            <w:webHidden/>
          </w:rPr>
          <w:fldChar w:fldCharType="separate"/>
        </w:r>
        <w:r w:rsidR="006F1654">
          <w:rPr>
            <w:webHidden/>
          </w:rPr>
          <w:t>39</w:t>
        </w:r>
        <w:r w:rsidR="006F1654">
          <w:rPr>
            <w:webHidden/>
          </w:rPr>
          <w:fldChar w:fldCharType="end"/>
        </w:r>
      </w:hyperlink>
    </w:p>
    <w:p w14:paraId="12CE525D" w14:textId="77777777" w:rsidR="006F1654" w:rsidRDefault="007E0C5A">
      <w:pPr>
        <w:pStyle w:val="TOC1"/>
        <w:rPr>
          <w:rFonts w:asciiTheme="minorHAnsi" w:eastAsiaTheme="minorEastAsia" w:hAnsiTheme="minorHAnsi" w:cstheme="minorBidi"/>
          <w:sz w:val="22"/>
          <w:szCs w:val="22"/>
          <w:lang w:eastAsia="zh-CN"/>
        </w:rPr>
      </w:pPr>
      <w:hyperlink w:anchor="_Toc507866154" w:history="1">
        <w:r w:rsidR="006F1654" w:rsidRPr="004E3FF7">
          <w:rPr>
            <w:rStyle w:val="Hyperlink"/>
          </w:rPr>
          <w:t>Appendix A. Validating a JSON fragment against a YANG Model</w:t>
        </w:r>
        <w:r w:rsidR="006F1654">
          <w:rPr>
            <w:webHidden/>
          </w:rPr>
          <w:tab/>
        </w:r>
        <w:r w:rsidR="006F1654">
          <w:rPr>
            <w:webHidden/>
          </w:rPr>
          <w:fldChar w:fldCharType="begin"/>
        </w:r>
        <w:r w:rsidR="006F1654">
          <w:rPr>
            <w:webHidden/>
          </w:rPr>
          <w:instrText xml:space="preserve"> PAGEREF _Toc507866154 \h </w:instrText>
        </w:r>
        <w:r w:rsidR="006F1654">
          <w:rPr>
            <w:webHidden/>
          </w:rPr>
        </w:r>
        <w:r w:rsidR="006F1654">
          <w:rPr>
            <w:webHidden/>
          </w:rPr>
          <w:fldChar w:fldCharType="separate"/>
        </w:r>
        <w:r w:rsidR="006F1654">
          <w:rPr>
            <w:webHidden/>
          </w:rPr>
          <w:t>41</w:t>
        </w:r>
        <w:r w:rsidR="006F1654">
          <w:rPr>
            <w:webHidden/>
          </w:rPr>
          <w:fldChar w:fldCharType="end"/>
        </w:r>
      </w:hyperlink>
    </w:p>
    <w:p w14:paraId="103A7F79" w14:textId="77777777" w:rsidR="006F1654" w:rsidRDefault="007E0C5A">
      <w:pPr>
        <w:pStyle w:val="TOC2"/>
        <w:rPr>
          <w:rFonts w:asciiTheme="minorHAnsi" w:eastAsiaTheme="minorEastAsia" w:hAnsiTheme="minorHAnsi" w:cstheme="minorBidi"/>
          <w:sz w:val="22"/>
          <w:szCs w:val="22"/>
          <w:lang w:eastAsia="zh-CN"/>
        </w:rPr>
      </w:pPr>
      <w:hyperlink w:anchor="_Toc507866155" w:history="1">
        <w:r w:rsidR="006F1654" w:rsidRPr="004E3FF7">
          <w:rPr>
            <w:rStyle w:val="Hyperlink"/>
          </w:rPr>
          <w:t>A.1. DSDL-based approach</w:t>
        </w:r>
        <w:r w:rsidR="006F1654">
          <w:rPr>
            <w:webHidden/>
          </w:rPr>
          <w:tab/>
        </w:r>
        <w:r w:rsidR="006F1654">
          <w:rPr>
            <w:webHidden/>
          </w:rPr>
          <w:fldChar w:fldCharType="begin"/>
        </w:r>
        <w:r w:rsidR="006F1654">
          <w:rPr>
            <w:webHidden/>
          </w:rPr>
          <w:instrText xml:space="preserve"> PAGEREF _Toc507866155 \h </w:instrText>
        </w:r>
        <w:r w:rsidR="006F1654">
          <w:rPr>
            <w:webHidden/>
          </w:rPr>
        </w:r>
        <w:r w:rsidR="006F1654">
          <w:rPr>
            <w:webHidden/>
          </w:rPr>
          <w:fldChar w:fldCharType="separate"/>
        </w:r>
        <w:r w:rsidR="006F1654">
          <w:rPr>
            <w:webHidden/>
          </w:rPr>
          <w:t>41</w:t>
        </w:r>
        <w:r w:rsidR="006F1654">
          <w:rPr>
            <w:webHidden/>
          </w:rPr>
          <w:fldChar w:fldCharType="end"/>
        </w:r>
      </w:hyperlink>
    </w:p>
    <w:p w14:paraId="2F38F596" w14:textId="77777777" w:rsidR="006F1654" w:rsidRDefault="007E0C5A">
      <w:pPr>
        <w:pStyle w:val="TOC2"/>
        <w:rPr>
          <w:rFonts w:asciiTheme="minorHAnsi" w:eastAsiaTheme="minorEastAsia" w:hAnsiTheme="minorHAnsi" w:cstheme="minorBidi"/>
          <w:sz w:val="22"/>
          <w:szCs w:val="22"/>
          <w:lang w:eastAsia="zh-CN"/>
        </w:rPr>
      </w:pPr>
      <w:hyperlink w:anchor="_Toc507866156" w:history="1">
        <w:r w:rsidR="006F1654" w:rsidRPr="004E3FF7">
          <w:rPr>
            <w:rStyle w:val="Hyperlink"/>
          </w:rPr>
          <w:t>A.2. Why not using a XSD-based approach</w:t>
        </w:r>
        <w:r w:rsidR="006F1654">
          <w:rPr>
            <w:webHidden/>
          </w:rPr>
          <w:tab/>
        </w:r>
        <w:r w:rsidR="006F1654">
          <w:rPr>
            <w:webHidden/>
          </w:rPr>
          <w:fldChar w:fldCharType="begin"/>
        </w:r>
        <w:r w:rsidR="006F1654">
          <w:rPr>
            <w:webHidden/>
          </w:rPr>
          <w:instrText xml:space="preserve"> PAGEREF _Toc507866156 \h </w:instrText>
        </w:r>
        <w:r w:rsidR="006F1654">
          <w:rPr>
            <w:webHidden/>
          </w:rPr>
        </w:r>
        <w:r w:rsidR="006F1654">
          <w:rPr>
            <w:webHidden/>
          </w:rPr>
          <w:fldChar w:fldCharType="separate"/>
        </w:r>
        <w:r w:rsidR="006F1654">
          <w:rPr>
            <w:webHidden/>
          </w:rPr>
          <w:t>41</w:t>
        </w:r>
        <w:r w:rsidR="006F1654">
          <w:rPr>
            <w:webHidden/>
          </w:rPr>
          <w:fldChar w:fldCharType="end"/>
        </w:r>
      </w:hyperlink>
    </w:p>
    <w:p w14:paraId="373250E9" w14:textId="77777777" w:rsidR="006F1654" w:rsidRDefault="007E0C5A">
      <w:pPr>
        <w:pStyle w:val="TOC2"/>
        <w:rPr>
          <w:rFonts w:asciiTheme="minorHAnsi" w:eastAsiaTheme="minorEastAsia" w:hAnsiTheme="minorHAnsi" w:cstheme="minorBidi"/>
          <w:sz w:val="22"/>
          <w:szCs w:val="22"/>
          <w:lang w:eastAsia="zh-CN"/>
        </w:rPr>
      </w:pPr>
      <w:hyperlink w:anchor="_Toc507866157" w:history="1">
        <w:r w:rsidR="006F1654" w:rsidRPr="004E3FF7">
          <w:rPr>
            <w:rStyle w:val="Hyperlink"/>
          </w:rPr>
          <w:t>A.3. JSON Code: use-case-1-topology-01.json</w:t>
        </w:r>
        <w:r w:rsidR="006F1654">
          <w:rPr>
            <w:webHidden/>
          </w:rPr>
          <w:tab/>
        </w:r>
        <w:r w:rsidR="006F1654">
          <w:rPr>
            <w:webHidden/>
          </w:rPr>
          <w:fldChar w:fldCharType="begin"/>
        </w:r>
        <w:r w:rsidR="006F1654">
          <w:rPr>
            <w:webHidden/>
          </w:rPr>
          <w:instrText xml:space="preserve"> PAGEREF _Toc507866157 \h </w:instrText>
        </w:r>
        <w:r w:rsidR="006F1654">
          <w:rPr>
            <w:webHidden/>
          </w:rPr>
        </w:r>
        <w:r w:rsidR="006F1654">
          <w:rPr>
            <w:webHidden/>
          </w:rPr>
          <w:fldChar w:fldCharType="separate"/>
        </w:r>
        <w:r w:rsidR="006F1654">
          <w:rPr>
            <w:webHidden/>
          </w:rPr>
          <w:t>42</w:t>
        </w:r>
        <w:r w:rsidR="006F1654">
          <w:rPr>
            <w:webHidden/>
          </w:rPr>
          <w:fldChar w:fldCharType="end"/>
        </w:r>
      </w:hyperlink>
    </w:p>
    <w:p w14:paraId="2056D72F" w14:textId="77777777" w:rsidR="006F1654" w:rsidRDefault="007E0C5A">
      <w:pPr>
        <w:pStyle w:val="TOC2"/>
        <w:rPr>
          <w:rFonts w:asciiTheme="minorHAnsi" w:eastAsiaTheme="minorEastAsia" w:hAnsiTheme="minorHAnsi" w:cstheme="minorBidi"/>
          <w:sz w:val="22"/>
          <w:szCs w:val="22"/>
          <w:lang w:eastAsia="zh-CN"/>
        </w:rPr>
      </w:pPr>
      <w:hyperlink w:anchor="_Toc507866158" w:history="1">
        <w:r w:rsidR="006F1654" w:rsidRPr="004E3FF7">
          <w:rPr>
            <w:rStyle w:val="Hyperlink"/>
          </w:rPr>
          <w:t>A.4. JSON Code: use-case-1-topology-01.json</w:t>
        </w:r>
        <w:r w:rsidR="006F1654">
          <w:rPr>
            <w:webHidden/>
          </w:rPr>
          <w:tab/>
        </w:r>
        <w:r w:rsidR="006F1654">
          <w:rPr>
            <w:webHidden/>
          </w:rPr>
          <w:fldChar w:fldCharType="begin"/>
        </w:r>
        <w:r w:rsidR="006F1654">
          <w:rPr>
            <w:webHidden/>
          </w:rPr>
          <w:instrText xml:space="preserve"> PAGEREF _Toc507866158 \h </w:instrText>
        </w:r>
        <w:r w:rsidR="006F1654">
          <w:rPr>
            <w:webHidden/>
          </w:rPr>
        </w:r>
        <w:r w:rsidR="006F1654">
          <w:rPr>
            <w:webHidden/>
          </w:rPr>
          <w:fldChar w:fldCharType="separate"/>
        </w:r>
        <w:r w:rsidR="006F1654">
          <w:rPr>
            <w:webHidden/>
          </w:rPr>
          <w:t>42</w:t>
        </w:r>
        <w:r w:rsidR="006F1654">
          <w:rPr>
            <w:webHidden/>
          </w:rPr>
          <w:fldChar w:fldCharType="end"/>
        </w:r>
      </w:hyperlink>
    </w:p>
    <w:p w14:paraId="29DF04A8" w14:textId="77777777" w:rsidR="00696527" w:rsidRDefault="00CD3BC9" w:rsidP="007445AC">
      <w:pPr>
        <w:pStyle w:val="TOC1"/>
      </w:pPr>
      <w:r w:rsidRPr="003362AE">
        <w:fldChar w:fldCharType="end"/>
      </w:r>
    </w:p>
    <w:p w14:paraId="6BC27240" w14:textId="77777777" w:rsidR="006F6F19" w:rsidRDefault="008E670E" w:rsidP="00237595">
      <w:pPr>
        <w:pStyle w:val="Heading1"/>
      </w:pPr>
      <w:bookmarkStart w:id="6" w:name="_Toc507866094"/>
      <w:r w:rsidRPr="00045659">
        <w:t>Introduction</w:t>
      </w:r>
      <w:bookmarkEnd w:id="6"/>
    </w:p>
    <w:p w14:paraId="1DA5FD8F" w14:textId="2F56EAA5" w:rsidR="00CB119E" w:rsidRPr="00D87A26" w:rsidDel="007445AC" w:rsidRDefault="00CB119E" w:rsidP="00CB119E">
      <w:pPr>
        <w:rPr>
          <w:del w:id="7" w:author="Italo Busi" w:date="2018-02-27T16:02:00Z"/>
          <w:i/>
          <w:iCs/>
        </w:rPr>
      </w:pPr>
      <w:del w:id="8" w:author="Italo Busi" w:date="2018-02-27T16:02: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RPr="007C4CAB" w:rsidDel="007445AC">
          <w:rPr>
            <w:i/>
            <w:iCs/>
            <w:highlight w:val="green"/>
          </w:rPr>
          <w:delText xml:space="preserve">Merged from sections 1 </w:delText>
        </w:r>
        <w:r w:rsidR="007C4CAB" w:rsidRPr="007C4CAB" w:rsidDel="007445AC">
          <w:rPr>
            <w:i/>
            <w:iCs/>
            <w:highlight w:val="green"/>
          </w:rPr>
          <w:delText>of draft-ietf-ccamp-transport-nbi-use-cases-01, draft-tnbidt-ccamp-transport-nbi-analysis-uc1-01 and draft-tnbidt-ccamp-transport-nbi-analysis-uc3-00</w:delText>
        </w:r>
      </w:del>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w:t>
      </w:r>
      <w:r>
        <w:lastRenderedPageBreak/>
        <w:t xml:space="preserve">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26F0AC17"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del w:id="9" w:author="Italo Busi" w:date="2018-03-01T18:38:00Z">
        <w:r w:rsidDel="0091245F">
          <w:delText>multi domain</w:delText>
        </w:r>
      </w:del>
      <w:ins w:id="10" w:author="Italo Busi" w:date="2018-03-01T18:38:00Z">
        <w:r w:rsidR="0091245F">
          <w:t>multi-domain</w:t>
        </w:r>
      </w:ins>
      <w:r>
        <w:t xml:space="preserve"> scenarios.</w:t>
      </w:r>
    </w:p>
    <w:p w14:paraId="1291BB6B" w14:textId="77777777" w:rsidR="00F4197B" w:rsidRDefault="00F4197B" w:rsidP="00F4197B">
      <w:pPr>
        <w:pStyle w:val="Heading2"/>
      </w:pPr>
      <w:bookmarkStart w:id="11" w:name="_Toc496630295"/>
      <w:bookmarkStart w:id="12" w:name="_Toc507866095"/>
      <w:r>
        <w:t>Scope of this document</w:t>
      </w:r>
      <w:bookmarkEnd w:id="11"/>
      <w:bookmarkEnd w:id="12"/>
    </w:p>
    <w:p w14:paraId="7BCFBDA1" w14:textId="0B2C6A3B" w:rsidR="00F4197B" w:rsidRDefault="00F4197B" w:rsidP="00F4197B">
      <w:r>
        <w:t>This document assumes a reference architecture, including interfaces, based on the Abstraction and Control of Traffic-Engineered Networks (ACTN), defined in [ACTN-Frame]</w:t>
      </w:r>
      <w:ins w:id="13" w:author="Italo Busi" w:date="2018-02-26T17:07:00Z">
        <w:r w:rsidR="00922683">
          <w:t>.</w:t>
        </w:r>
      </w:ins>
    </w:p>
    <w:p w14:paraId="6BAAB2F3" w14:textId="77777777" w:rsidR="000D1432" w:rsidRDefault="000D1432" w:rsidP="000D1432">
      <w:pPr>
        <w:rPr>
          <w:ins w:id="14" w:author="Italo Busi" w:date="2018-02-27T11:04:00Z"/>
        </w:rPr>
      </w:pPr>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ins w:id="15" w:author="Italo Busi" w:date="2018-02-27T11:04:00Z">
        <w:r>
          <w:t>It is worth noting that the same MPI analyzed in this document could be used between hierarchical MDSC controllers</w:t>
        </w:r>
      </w:ins>
      <w:ins w:id="16" w:author="Italo Busi" w:date="2018-03-01T18:39:00Z">
        <w:r w:rsidR="0091245F">
          <w:t>,</w:t>
        </w:r>
      </w:ins>
      <w:ins w:id="17" w:author="Italo Busi" w:date="2018-02-27T11:04:00Z">
        <w:r>
          <w:t xml:space="preserve"> as shown in Figure 4 of [ACTN-Frame].</w:t>
        </w:r>
      </w:ins>
    </w:p>
    <w:p w14:paraId="2E27F7DC" w14:textId="239BA485" w:rsidR="00922683" w:rsidRDefault="00922683" w:rsidP="00922683">
      <w:pPr>
        <w:rPr>
          <w:moveTo w:id="18" w:author="Italo Busi" w:date="2018-02-26T17:13:00Z"/>
        </w:rPr>
      </w:pPr>
      <w:moveToRangeStart w:id="19" w:author="Italo Busi" w:date="2018-02-26T17:13:00Z" w:name="move507428563"/>
      <w:moveTo w:id="20" w:author="Italo Busi" w:date="2018-02-26T17:13:00Z">
        <w:del w:id="21" w:author="Italo Busi" w:date="2018-02-27T11:05:00Z">
          <w:r w:rsidRPr="00935D66" w:rsidDel="004234B3">
            <w:delText>Considerations about</w:delText>
          </w:r>
        </w:del>
      </w:moveTo>
      <w:ins w:id="22" w:author="Italo Busi" w:date="2018-02-27T11:05:00Z">
        <w:r w:rsidR="004234B3">
          <w:t>Detailed analysis of</w:t>
        </w:r>
      </w:ins>
      <w:moveTo w:id="23" w:author="Italo Busi" w:date="2018-02-26T17:13:00Z">
        <w:r w:rsidRPr="00935D66">
          <w:t xml:space="preserve"> the CMI (interface between the Customer Network Controller (CNC) and the MDSC) </w:t>
        </w:r>
      </w:moveTo>
      <w:ins w:id="24" w:author="Italo Busi" w:date="2018-02-27T11:05:00Z">
        <w:r w:rsidR="004234B3">
          <w:t xml:space="preserve">as well as </w:t>
        </w:r>
      </w:ins>
      <w:ins w:id="25" w:author="Italo Busi" w:date="2018-02-27T11:06:00Z">
        <w:r w:rsidR="004234B3">
          <w:t xml:space="preserve">of </w:t>
        </w:r>
      </w:ins>
      <w:ins w:id="26" w:author="Italo Busi" w:date="2018-02-27T11:05:00Z">
        <w:r w:rsidR="004234B3">
          <w:t xml:space="preserve">the interface between service and network orchestrators </w:t>
        </w:r>
      </w:ins>
      <w:moveTo w:id="27" w:author="Italo Busi" w:date="2018-02-26T17:13:00Z">
        <w:r w:rsidRPr="00935D66">
          <w:t xml:space="preserve">are </w:t>
        </w:r>
        <w:r w:rsidRPr="00905241">
          <w:t>outside the scope of this document</w:t>
        </w:r>
        <w:r w:rsidRPr="00935D66">
          <w:t>.</w:t>
        </w:r>
      </w:moveTo>
      <w:ins w:id="28" w:author="Italo Busi" w:date="2018-02-27T11:06:00Z">
        <w:r w:rsidR="004234B3">
          <w:t xml:space="preserve"> However, some considerations and assumptions about the information could be described when needed.</w:t>
        </w:r>
      </w:ins>
    </w:p>
    <w:moveToRangeEnd w:id="19"/>
    <w:p w14:paraId="0E9FF444" w14:textId="77777777" w:rsidR="00F4197B" w:rsidRDefault="00F4197B" w:rsidP="00F4197B">
      <w:r>
        <w:t xml:space="preserve">The relationship between the current IETF YANG models and the type of ACTN interfaces can be found in [ACTN-YANG]. Therefore it </w:t>
      </w:r>
      <w:r w:rsidRPr="00C57086">
        <w:t xml:space="preserve">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77777777" w:rsidR="000D1432" w:rsidRDefault="000D1432" w:rsidP="000D1432">
      <w:r w:rsidRPr="00F4197B">
        <w:rPr>
          <w:highlight w:val="yellow"/>
        </w:rPr>
        <w:t>The analysis of how to use the attributes in the I2RS Topology YANG model, defined in [I2RS-TOPO], is for further study.</w:t>
      </w:r>
    </w:p>
    <w:p w14:paraId="75257355" w14:textId="2117EE91" w:rsidR="000D1432" w:rsidDel="00922683" w:rsidRDefault="000D1432" w:rsidP="000D1432">
      <w:pPr>
        <w:rPr>
          <w:moveFrom w:id="29" w:author="Italo Busi" w:date="2018-02-26T17:13:00Z"/>
        </w:rPr>
      </w:pPr>
      <w:moveFromRangeStart w:id="30" w:author="Italo Busi" w:date="2018-02-26T17:13:00Z" w:name="move507428563"/>
      <w:moveFrom w:id="31" w:author="Italo Busi" w:date="2018-02-26T17:13:00Z">
        <w:r w:rsidRPr="00935D66" w:rsidDel="00922683">
          <w:lastRenderedPageBreak/>
          <w:t xml:space="preserve">Considerations about the CMI (interface between the Customer Network Controller (CNC) and the MDSC) are </w:t>
        </w:r>
        <w:r w:rsidRPr="00905241" w:rsidDel="00922683">
          <w:t>outside the scope of this document</w:t>
        </w:r>
        <w:r w:rsidRPr="00935D66" w:rsidDel="00922683">
          <w:t>.</w:t>
        </w:r>
      </w:moveFrom>
    </w:p>
    <w:moveFromRangeEnd w:id="30"/>
    <w:p w14:paraId="06548472" w14:textId="0E0C2AAD" w:rsidR="0091245F" w:rsidRPr="0091245F" w:rsidRDefault="0091245F" w:rsidP="00F4197B">
      <w:pPr>
        <w:rPr>
          <w:ins w:id="32" w:author="Italo Busi" w:date="2018-03-01T18:42:00Z"/>
          <w:i/>
          <w:rPrChange w:id="33" w:author="Italo Busi" w:date="2018-03-01T18:44:00Z">
            <w:rPr>
              <w:ins w:id="34" w:author="Italo Busi" w:date="2018-03-01T18:42:00Z"/>
            </w:rPr>
          </w:rPrChange>
        </w:rPr>
      </w:pPr>
      <w:ins w:id="35" w:author="Italo Busi" w:date="2018-03-01T18:43:00Z">
        <w:r w:rsidRPr="0091245F">
          <w:rPr>
            <w:i/>
            <w:highlight w:val="yellow"/>
            <w:rPrChange w:id="36" w:author="Italo Busi" w:date="2018-03-01T18:44:00Z">
              <w:rPr/>
            </w:rPrChange>
          </w:rPr>
          <w:t>[</w:t>
        </w:r>
        <w:r w:rsidRPr="0091245F">
          <w:rPr>
            <w:b/>
            <w:i/>
            <w:highlight w:val="yellow"/>
            <w:rPrChange w:id="37" w:author="Italo Busi" w:date="2018-03-01T18:44:00Z">
              <w:rPr/>
            </w:rPrChange>
          </w:rPr>
          <w:t>Editors’ note</w:t>
        </w:r>
        <w:r w:rsidRPr="0091245F">
          <w:rPr>
            <w:i/>
            <w:highlight w:val="yellow"/>
            <w:rPrChange w:id="38" w:author="Italo Busi" w:date="2018-03-01T18:44:00Z">
              <w:rPr/>
            </w:rPrChange>
          </w:rPr>
          <w:t xml:space="preserve">:] Add information about the </w:t>
        </w:r>
      </w:ins>
      <w:ins w:id="39" w:author="Italo Busi" w:date="2018-03-01T18:44:00Z">
        <w:r w:rsidRPr="0091245F">
          <w:rPr>
            <w:i/>
            <w:highlight w:val="yellow"/>
            <w:rPrChange w:id="40" w:author="Italo Busi" w:date="2018-03-01T18:44:00Z">
              <w:rPr/>
            </w:rPrChange>
          </w:rPr>
          <w:t>additional models which are needed for service configuration</w:t>
        </w:r>
      </w:ins>
      <w:ins w:id="41" w:author="Italo Busi" w:date="2018-03-01T18:43:00Z">
        <w:r w:rsidRPr="0091245F">
          <w:rPr>
            <w:i/>
            <w:highlight w:val="yellow"/>
            <w:rPrChange w:id="42" w:author="Italo Busi" w:date="2018-03-01T18:44:00Z">
              <w:rPr/>
            </w:rPrChange>
          </w:rPr>
          <w:t>.</w:t>
        </w:r>
      </w:ins>
    </w:p>
    <w:p w14:paraId="38C66CB4" w14:textId="77777777" w:rsidR="00F4197B" w:rsidRDefault="00F4197B" w:rsidP="00F4197B">
      <w:r w:rsidRPr="0086686A">
        <w:t>The ONF Technical Recommendations for Functional Requirements for the transport API in [ONF TR-527]</w:t>
      </w:r>
      <w:bookmarkStart w:id="43" w:name="_Hlk492386031"/>
      <w:r w:rsidRPr="0086686A">
        <w:t xml:space="preserve"> and the ONF transport API multi-</w:t>
      </w:r>
      <w:r w:rsidR="00C330BF" w:rsidRPr="0086686A">
        <w:t>domain</w:t>
      </w:r>
      <w:r w:rsidRPr="0086686A">
        <w:t xml:space="preserve"> examples </w:t>
      </w:r>
      <w:bookmarkEnd w:id="43"/>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44" w:name="_Toc497144530"/>
      <w:bookmarkStart w:id="45" w:name="_Ref500430671"/>
      <w:bookmarkStart w:id="46" w:name="_Toc507866096"/>
      <w:r>
        <w:t>Assumptions</w:t>
      </w:r>
      <w:bookmarkEnd w:id="44"/>
      <w:bookmarkEnd w:id="45"/>
      <w:bookmarkEnd w:id="46"/>
    </w:p>
    <w:p w14:paraId="0812945A" w14:textId="77777777" w:rsidR="000D1432" w:rsidRDefault="000D1432" w:rsidP="000D1432">
      <w:bookmarkStart w:id="47" w:name="_Ref486345367"/>
      <w:r>
        <w:t>This document is making the following assumptions, still to be validated with TEAS WG:</w:t>
      </w:r>
    </w:p>
    <w:p w14:paraId="4BD1E2A3" w14:textId="4DC814BE" w:rsidR="00F4197B" w:rsidRDefault="00F4197B" w:rsidP="00F4197B">
      <w:pPr>
        <w:pStyle w:val="RFCListNumbered"/>
      </w:pPr>
      <w:r>
        <w:t xml:space="preserve">The MDSC can request, at the MPI, </w:t>
      </w:r>
      <w:del w:id="48" w:author="Italo Busi" w:date="2018-03-01T18:45:00Z">
        <w:r w:rsidDel="0091245F">
          <w:delText xml:space="preserve">the Transport </w:delText>
        </w:r>
      </w:del>
      <w:ins w:id="49" w:author="Italo Busi" w:date="2018-03-01T18:45:00Z">
        <w:r w:rsidR="0091245F">
          <w:t xml:space="preserve">a </w:t>
        </w:r>
      </w:ins>
      <w:r>
        <w:t xml:space="preserve">PNC to setup a Transit Tunnel Segment using the TE Tunnel YANG model: in this case, since the </w:t>
      </w:r>
      <w:r w:rsidRPr="009571A5">
        <w:t>endpoints of the E2E Tunnel are outside the domain controlled</w:t>
      </w:r>
      <w:r>
        <w:t xml:space="preserve"> by </w:t>
      </w:r>
      <w:del w:id="50" w:author="Italo Busi" w:date="2018-03-01T18:45:00Z">
        <w:r w:rsidDel="0091245F">
          <w:delText>the Transport</w:delText>
        </w:r>
      </w:del>
      <w:ins w:id="51" w:author="Italo Busi" w:date="2018-03-01T18:45:00Z">
        <w:r w:rsidR="0091245F">
          <w:t>that</w:t>
        </w:r>
      </w:ins>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1245F">
        <w:rPr>
          <w:highlight w:val="yellow"/>
          <w:rPrChange w:id="52" w:author="Italo Busi" w:date="2018-03-01T18:46:00Z">
            <w:rPr/>
          </w:rPrChange>
        </w:rPr>
        <w:t>explicit-route-object list</w:t>
      </w:r>
      <w:r>
        <w:t xml:space="preserve"> to specify the </w:t>
      </w:r>
      <w:r w:rsidRPr="009571A5">
        <w:t xml:space="preserve">ingress and egress links of the </w:t>
      </w:r>
      <w:r>
        <w:t>Transit Tunnel Segment.</w:t>
      </w:r>
      <w:bookmarkEnd w:id="47"/>
    </w:p>
    <w:p w14:paraId="4DF06BEB" w14:textId="2DD7B65F" w:rsidR="00F4197B" w:rsidRDefault="00F4197B" w:rsidP="00F4197B">
      <w:pPr>
        <w:pStyle w:val="RFCListNumbered"/>
      </w:pPr>
      <w:bookmarkStart w:id="53" w:name="_Ref486345524"/>
      <w:del w:id="54" w:author="Italo Busi" w:date="2018-03-01T18:46:00Z">
        <w:r w:rsidDel="0091245F">
          <w:delText>The Transport</w:delText>
        </w:r>
      </w:del>
      <w:ins w:id="55" w:author="Italo Busi" w:date="2018-03-01T18:46:00Z">
        <w:r w:rsidR="0091245F">
          <w:t>Each</w:t>
        </w:r>
      </w:ins>
      <w:r>
        <w:t xml:space="preserve"> PNC provides to the MDSC</w:t>
      </w:r>
      <w:r w:rsidRPr="00C57086">
        <w:t xml:space="preserve">, </w:t>
      </w:r>
      <w:r>
        <w:t xml:space="preserve">at the MPI, </w:t>
      </w:r>
      <w:r w:rsidRPr="00C57086">
        <w:t xml:space="preserve">the list of available timeslots on the </w:t>
      </w:r>
      <w:del w:id="56" w:author="Italo Busi" w:date="2018-03-01T18:46:00Z">
        <w:r w:rsidRPr="00C57086" w:rsidDel="0091245F">
          <w:delText xml:space="preserve">access </w:delText>
        </w:r>
      </w:del>
      <w:ins w:id="57" w:author="Italo Busi" w:date="2018-03-01T18:46:00Z">
        <w:r w:rsidR="0091245F">
          <w:t>inter-domain</w:t>
        </w:r>
        <w:r w:rsidR="0091245F" w:rsidRPr="00C57086">
          <w:t xml:space="preserve"> </w:t>
        </w:r>
      </w:ins>
      <w:r w:rsidRPr="00C57086">
        <w:t>links</w:t>
      </w:r>
      <w:r>
        <w:t xml:space="preserve"> using the </w:t>
      </w:r>
      <w:r w:rsidRPr="00C57086">
        <w:t xml:space="preserve">TE Topology YANG model </w:t>
      </w:r>
      <w:r>
        <w:t>and OTN Topology augmentation</w:t>
      </w:r>
      <w:r w:rsidRPr="00C57086">
        <w:t>.</w:t>
      </w:r>
      <w:bookmarkEnd w:id="53"/>
      <w:r>
        <w:t xml:space="preserve"> The TE Topology YANG model in [TE-TOPO] is being updated to report the label set information.</w:t>
      </w:r>
    </w:p>
    <w:p w14:paraId="1B68F502" w14:textId="77777777" w:rsidR="00F4197B" w:rsidRDefault="00F4197B" w:rsidP="00F4197B">
      <w:r>
        <w:t>This document is also making the following assumptions, still to be validated with CCAMP WG:</w:t>
      </w:r>
    </w:p>
    <w:p w14:paraId="248C1104" w14:textId="77777777" w:rsidR="00F4197B" w:rsidRPr="00EA6DBC" w:rsidRDefault="00F4197B" w:rsidP="00EA6DBC">
      <w:pPr>
        <w:rPr>
          <w:i/>
          <w:vertAlign w:val="superscript"/>
        </w:rPr>
      </w:pPr>
      <w:r w:rsidRPr="00EA6DBC">
        <w:rPr>
          <w:i/>
          <w:highlight w:val="yellow"/>
        </w:rPr>
        <w:t>[</w:t>
      </w:r>
      <w:r w:rsidRPr="00EA6DBC">
        <w:rPr>
          <w:b/>
          <w:i/>
          <w:highlight w:val="yellow"/>
        </w:rPr>
        <w:t>Editors’ note:</w:t>
      </w:r>
      <w:r w:rsidRPr="00EA6DBC">
        <w:rPr>
          <w:i/>
          <w:highlight w:val="yellow"/>
        </w:rPr>
        <w:t>] Add some references to the client topology and service model</w:t>
      </w:r>
      <w:r w:rsidR="00EA6DBC">
        <w:rPr>
          <w:i/>
          <w:highlight w:val="yellow"/>
        </w:rPr>
        <w:t xml:space="preserve">s and to the on-going analysis of </w:t>
      </w:r>
      <w:proofErr w:type="spellStart"/>
      <w:r w:rsidR="00EA6DBC">
        <w:rPr>
          <w:i/>
          <w:highlight w:val="yellow"/>
        </w:rPr>
        <w:t>OpenConfig</w:t>
      </w:r>
      <w:proofErr w:type="spellEnd"/>
      <w:r w:rsidR="00EA6DBC">
        <w:rPr>
          <w:i/>
          <w:highlight w:val="yellow"/>
        </w:rPr>
        <w:t xml:space="preserve"> model</w:t>
      </w:r>
      <w:r w:rsidRPr="00EA6DBC">
        <w:rPr>
          <w:i/>
          <w:highlight w:val="yellow"/>
        </w:rPr>
        <w:t>s</w:t>
      </w:r>
    </w:p>
    <w:p w14:paraId="2C757E47" w14:textId="77777777" w:rsidR="00F4197B" w:rsidRPr="007A1B4D" w:rsidRDefault="00F4197B" w:rsidP="00F4197B">
      <w:pPr>
        <w:pStyle w:val="Heading2"/>
        <w:rPr>
          <w:highlight w:val="cyan"/>
        </w:rPr>
      </w:pPr>
      <w:bookmarkStart w:id="58" w:name="_Toc497142328"/>
      <w:bookmarkStart w:id="59" w:name="_Toc507866097"/>
      <w:r w:rsidRPr="007A1B4D">
        <w:rPr>
          <w:highlight w:val="cyan"/>
        </w:rPr>
        <w:t>Feedbacks provided to the IETF Working Groups</w:t>
      </w:r>
      <w:bookmarkEnd w:id="58"/>
      <w:bookmarkEnd w:id="59"/>
    </w:p>
    <w:p w14:paraId="327A29A2" w14:textId="77777777" w:rsidR="00EA6DBC" w:rsidRPr="007A1B4D" w:rsidRDefault="00EA6DBC" w:rsidP="00EA6DBC">
      <w:pPr>
        <w:rPr>
          <w:highlight w:val="cyan"/>
        </w:rPr>
      </w:pPr>
      <w:r w:rsidRPr="007A1B4D">
        <w:rPr>
          <w:highlight w:val="cyan"/>
        </w:rPr>
        <w:t>The analysis done in this version of this document has triggered the following feedbacks to CCAMP and/or TEAS WG:</w:t>
      </w:r>
    </w:p>
    <w:p w14:paraId="139BFC67" w14:textId="77777777" w:rsidR="00F4197B" w:rsidRPr="007A1B4D" w:rsidRDefault="00F4197B" w:rsidP="00EA6DBC">
      <w:pPr>
        <w:pStyle w:val="RFCListBullet"/>
        <w:rPr>
          <w:highlight w:val="cyan"/>
        </w:rPr>
      </w:pPr>
      <w:r w:rsidRPr="007A1B4D">
        <w:rPr>
          <w:highlight w:val="cyan"/>
        </w:rPr>
        <w:t>To be added (if any)</w:t>
      </w:r>
    </w:p>
    <w:p w14:paraId="622EB902" w14:textId="77777777" w:rsidR="003362AE" w:rsidRDefault="003362AE" w:rsidP="00237595">
      <w:pPr>
        <w:pStyle w:val="Heading1"/>
      </w:pPr>
      <w:bookmarkStart w:id="60" w:name="_Toc507866098"/>
      <w:r w:rsidRPr="003362AE">
        <w:t>Terminology</w:t>
      </w:r>
      <w:bookmarkEnd w:id="60"/>
    </w:p>
    <w:p w14:paraId="357C6768" w14:textId="4F2090FC" w:rsidR="007C4CAB" w:rsidRPr="00D87A26" w:rsidDel="007445AC" w:rsidRDefault="007C4CAB" w:rsidP="007C4CAB">
      <w:pPr>
        <w:rPr>
          <w:del w:id="61" w:author="Italo Busi" w:date="2018-02-27T16:04:00Z"/>
          <w:i/>
          <w:iCs/>
        </w:rPr>
      </w:pPr>
      <w:del w:id="62" w:author="Italo Busi" w:date="2018-02-27T16:04: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Del="007445AC">
          <w:rPr>
            <w:i/>
            <w:iCs/>
            <w:highlight w:val="green"/>
          </w:rPr>
          <w:delText>Copied</w:delText>
        </w:r>
        <w:r w:rsidRPr="007C4CAB" w:rsidDel="007445AC">
          <w:rPr>
            <w:i/>
            <w:iCs/>
            <w:highlight w:val="green"/>
          </w:rPr>
          <w:delText xml:space="preserve"> from section </w:delText>
        </w:r>
        <w:r w:rsidDel="007445AC">
          <w:rPr>
            <w:i/>
            <w:iCs/>
            <w:highlight w:val="green"/>
          </w:rPr>
          <w:delText>2</w:delText>
        </w:r>
        <w:r w:rsidRPr="007C4CAB" w:rsidDel="007445AC">
          <w:rPr>
            <w:i/>
            <w:iCs/>
            <w:highlight w:val="green"/>
          </w:rPr>
          <w:delText xml:space="preserve"> of draft-ietf-ccamp-transport-nbi-use-cases-01</w:delText>
        </w:r>
      </w:del>
    </w:p>
    <w:p w14:paraId="25513A13" w14:textId="07027B63" w:rsidR="007C50DE" w:rsidRDefault="007C50DE" w:rsidP="003362AE">
      <w:pPr>
        <w:rPr>
          <w:ins w:id="63" w:author="Italo Busi" w:date="2018-03-02T17:15:00Z"/>
        </w:rPr>
      </w:pPr>
      <w:ins w:id="64" w:author="Italo Busi" w:date="2018-03-02T17:15:00Z">
        <w:r w:rsidRPr="007C50DE">
          <w:t>Domain: is considered to be any collection of network elements within a common realm of address space or path computation responsibility [RFC5151]</w:t>
        </w:r>
      </w:ins>
    </w:p>
    <w:p w14:paraId="0097C6EB" w14:textId="77777777" w:rsidR="003362AE" w:rsidRDefault="003362AE" w:rsidP="003362AE">
      <w:r>
        <w:lastRenderedPageBreak/>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3D975ED8" w14:textId="77777777" w:rsidR="003362AE" w:rsidRDefault="003362AE" w:rsidP="003362AE">
      <w:r w:rsidRPr="007C50DE">
        <w:rPr>
          <w:highlight w:val="yellow"/>
          <w:rPrChange w:id="65" w:author="Italo Busi" w:date="2018-03-02T17:16:00Z">
            <w:rPr/>
          </w:rPrChange>
        </w:rPr>
        <w:t>OTH: Optical Network Hierarchy</w:t>
      </w:r>
      <w:r>
        <w:t xml:space="preserve">  </w:t>
      </w:r>
    </w:p>
    <w:p w14:paraId="731E4DAC" w14:textId="56E4F768" w:rsidR="003362AE" w:rsidRDefault="003362AE" w:rsidP="003362AE">
      <w:pPr>
        <w:rPr>
          <w:ins w:id="66" w:author="Italo Busi" w:date="2018-03-02T17:15:00Z"/>
        </w:rPr>
      </w:pPr>
      <w:r>
        <w:t>OTN: Optical Transport Network</w:t>
      </w:r>
      <w:del w:id="67" w:author="Italo Busi" w:date="2018-03-02T17:15:00Z">
        <w:r w:rsidDel="007C50DE">
          <w:delText xml:space="preserve"> </w:delText>
        </w:r>
      </w:del>
    </w:p>
    <w:p w14:paraId="7B2C4F7A" w14:textId="78D83010" w:rsidR="007C50DE" w:rsidRDefault="007C50DE" w:rsidP="007C50DE">
      <w:pPr>
        <w:rPr>
          <w:ins w:id="68" w:author="Italo Busi" w:date="2018-03-02T17:15:00Z"/>
        </w:rPr>
      </w:pPr>
      <w:ins w:id="69" w:author="Italo Busi" w:date="2018-03-02T17:15:00Z">
        <w:r>
          <w:t>Service: A service in the context of this document can be considered as some form of connectivity between customer sites across the network operator</w:t>
        </w:r>
        <w:r>
          <w:rPr>
            <w:rFonts w:ascii="Tahoma" w:hAnsi="Tahoma" w:cs="Tahoma"/>
          </w:rPr>
          <w:t>’</w:t>
        </w:r>
        <w:r>
          <w:t xml:space="preserve">s network </w:t>
        </w:r>
      </w:ins>
      <w:ins w:id="70" w:author="Italo Busi" w:date="2018-03-02T17:16:00Z">
        <w:r>
          <w:t>[RFC8309]</w:t>
        </w:r>
      </w:ins>
    </w:p>
    <w:p w14:paraId="7459F74F" w14:textId="7632A419" w:rsidR="007C50DE" w:rsidRDefault="007C50DE" w:rsidP="007C50DE">
      <w:pPr>
        <w:rPr>
          <w:ins w:id="71" w:author="Italo Busi" w:date="2018-03-02T17:15:00Z"/>
        </w:rPr>
      </w:pPr>
      <w:ins w:id="72" w:author="Italo Busi" w:date="2018-03-02T17:15:00Z">
        <w:r>
          <w:t>Service Model: As described in [RFC8309] it describes a service and the parameters of the service in a portable way that can be used uniformly and independent of the equipment and operating environment.</w:t>
        </w:r>
      </w:ins>
    </w:p>
    <w:p w14:paraId="2E0909EE" w14:textId="0FCE3936" w:rsidR="007C50DE" w:rsidRDefault="007C50DE" w:rsidP="007C50DE">
      <w:pPr>
        <w:rPr>
          <w:ins w:id="73" w:author="Italo Busi" w:date="2018-03-02T17:15:00Z"/>
        </w:rPr>
      </w:pPr>
      <w:ins w:id="74" w:author="Italo Busi" w:date="2018-03-02T17:15:00Z">
        <w:r>
          <w:t xml:space="preserve">UNI: User Network Interface </w:t>
        </w:r>
      </w:ins>
    </w:p>
    <w:p w14:paraId="35B75009" w14:textId="75759645" w:rsidR="007C50DE" w:rsidRDefault="007C50DE" w:rsidP="007C50DE">
      <w:pPr>
        <w:rPr>
          <w:ins w:id="75" w:author="Italo Busi" w:date="2018-03-02T17:15:00Z"/>
        </w:rPr>
      </w:pPr>
      <w:ins w:id="76" w:author="Italo Busi" w:date="2018-03-02T17:15:00Z">
        <w:r>
          <w:t>MDSC: Multi-Domain Service Coordinator</w:t>
        </w:r>
      </w:ins>
    </w:p>
    <w:p w14:paraId="3C7909FA" w14:textId="3B12C41C" w:rsidR="007C50DE" w:rsidRDefault="007C50DE" w:rsidP="007C50DE">
      <w:pPr>
        <w:rPr>
          <w:ins w:id="77" w:author="Italo Busi" w:date="2018-03-02T17:15:00Z"/>
        </w:rPr>
      </w:pPr>
      <w:ins w:id="78" w:author="Italo Busi" w:date="2018-03-02T17:15:00Z">
        <w:r>
          <w:t>CNC: Customer Network Controller</w:t>
        </w:r>
      </w:ins>
    </w:p>
    <w:p w14:paraId="7F6DC36B" w14:textId="59FA4781" w:rsidR="007C50DE" w:rsidRDefault="007C50DE" w:rsidP="007C50DE">
      <w:pPr>
        <w:rPr>
          <w:ins w:id="79" w:author="Italo Busi" w:date="2018-03-02T17:15:00Z"/>
        </w:rPr>
      </w:pPr>
      <w:ins w:id="80" w:author="Italo Busi" w:date="2018-03-02T17:15:00Z">
        <w:r>
          <w:t>PNC: Provisioning Network Controller</w:t>
        </w:r>
      </w:ins>
    </w:p>
    <w:p w14:paraId="28F42274" w14:textId="7195F7D4" w:rsidR="007C50DE" w:rsidRDefault="007C50DE" w:rsidP="007C50DE">
      <w:pPr>
        <w:rPr>
          <w:ins w:id="81" w:author="Italo Busi" w:date="2018-03-02T17:21:00Z"/>
        </w:rPr>
      </w:pPr>
      <w:ins w:id="82" w:author="Italo Busi" w:date="2018-03-02T17:15:00Z">
        <w:r w:rsidRPr="007C50DE">
          <w:rPr>
            <w:highlight w:val="yellow"/>
            <w:rPrChange w:id="83" w:author="Italo Busi" w:date="2018-03-02T17:16:00Z">
              <w:rPr/>
            </w:rPrChange>
          </w:rPr>
          <w:t>MAC Bridging: Virtual LANs (VLANs) on IEEE 802.3 Ethernet network</w:t>
        </w:r>
      </w:ins>
    </w:p>
    <w:p w14:paraId="1D3B7C67" w14:textId="72EFF934" w:rsidR="00B201D2" w:rsidRPr="00B201D2" w:rsidRDefault="00B201D2" w:rsidP="007C50DE">
      <w:pPr>
        <w:rPr>
          <w:i/>
          <w:rPrChange w:id="84" w:author="Italo Busi" w:date="2018-03-02T17:21:00Z">
            <w:rPr/>
          </w:rPrChange>
        </w:rPr>
      </w:pPr>
      <w:ins w:id="85" w:author="Italo Busi" w:date="2018-03-02T17:21:00Z">
        <w:r w:rsidRPr="00B201D2">
          <w:rPr>
            <w:i/>
            <w:highlight w:val="yellow"/>
            <w:rPrChange w:id="86" w:author="Italo Busi" w:date="2018-03-02T17:21:00Z">
              <w:rPr/>
            </w:rPrChange>
          </w:rPr>
          <w:t>[</w:t>
        </w:r>
        <w:r w:rsidRPr="00B201D2">
          <w:rPr>
            <w:b/>
            <w:i/>
            <w:highlight w:val="yellow"/>
            <w:rPrChange w:id="87" w:author="Italo Busi" w:date="2018-03-02T17:21:00Z">
              <w:rPr/>
            </w:rPrChange>
          </w:rPr>
          <w:t>Editors’ note</w:t>
        </w:r>
        <w:r w:rsidRPr="00B201D2">
          <w:rPr>
            <w:i/>
            <w:highlight w:val="yellow"/>
            <w:rPrChange w:id="88" w:author="Italo Busi" w:date="2018-03-02T17:21:00Z">
              <w:rPr/>
            </w:rPrChange>
          </w:rPr>
          <w:t>:] Add terminology for end-to-end data plane connection, data plane segment connection</w:t>
        </w:r>
        <w:proofErr w:type="gramStart"/>
        <w:r w:rsidRPr="00B201D2">
          <w:rPr>
            <w:i/>
            <w:highlight w:val="yellow"/>
            <w:rPrChange w:id="89" w:author="Italo Busi" w:date="2018-03-02T17:21:00Z">
              <w:rPr/>
            </w:rPrChange>
          </w:rPr>
          <w:t>, ...</w:t>
        </w:r>
      </w:ins>
      <w:proofErr w:type="gramEnd"/>
    </w:p>
    <w:p w14:paraId="6C96AB14" w14:textId="77777777" w:rsidR="00C330BF" w:rsidRDefault="00C17E38" w:rsidP="00C330BF">
      <w:pPr>
        <w:pStyle w:val="Heading1"/>
      </w:pPr>
      <w:bookmarkStart w:id="90" w:name="_Toc507866099"/>
      <w:r w:rsidRPr="00C330BF">
        <w:t>Conventions used in this document</w:t>
      </w:r>
      <w:bookmarkStart w:id="91" w:name="_Ref500169258"/>
      <w:bookmarkEnd w:id="90"/>
    </w:p>
    <w:p w14:paraId="6B2E182C" w14:textId="77777777" w:rsidR="00C330BF" w:rsidRDefault="00C330BF" w:rsidP="00C330BF">
      <w:pPr>
        <w:pStyle w:val="Heading2"/>
      </w:pPr>
      <w:bookmarkStart w:id="92" w:name="_Toc496630298"/>
      <w:bookmarkStart w:id="93" w:name="_Toc507866100"/>
      <w:r>
        <w:t>Topology and traffic flow processing</w:t>
      </w:r>
      <w:bookmarkEnd w:id="92"/>
      <w:bookmarkEnd w:id="93"/>
    </w:p>
    <w:p w14:paraId="62623E34" w14:textId="2AC48587" w:rsidR="007C4CAB" w:rsidRPr="00D87A26" w:rsidDel="007445AC" w:rsidRDefault="007C4CAB" w:rsidP="007C4CAB">
      <w:pPr>
        <w:rPr>
          <w:del w:id="94" w:author="Italo Busi" w:date="2018-02-27T16:04:00Z"/>
          <w:i/>
          <w:iCs/>
        </w:rPr>
      </w:pPr>
      <w:del w:id="95" w:author="Italo Busi" w:date="2018-02-27T16:04: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Del="007445AC">
          <w:rPr>
            <w:i/>
            <w:iCs/>
            <w:highlight w:val="green"/>
          </w:rPr>
          <w:delText>Copied</w:delText>
        </w:r>
        <w:r w:rsidRPr="007C4CAB" w:rsidDel="007445AC">
          <w:rPr>
            <w:i/>
            <w:iCs/>
            <w:highlight w:val="green"/>
          </w:rPr>
          <w:delText xml:space="preserve"> from section </w:delText>
        </w:r>
        <w:r w:rsidDel="007445AC">
          <w:rPr>
            <w:i/>
            <w:iCs/>
            <w:highlight w:val="green"/>
          </w:rPr>
          <w:delText>3.1</w:delText>
        </w:r>
        <w:r w:rsidRPr="007C4CAB" w:rsidDel="007445AC">
          <w:rPr>
            <w:i/>
            <w:iCs/>
            <w:highlight w:val="green"/>
          </w:rPr>
          <w:delText xml:space="preserve"> of draft-ietf-ccamp-transport-nbi-use-cases-01</w:delText>
        </w:r>
      </w:del>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91245F">
        <w:rPr>
          <w:highlight w:val="yellow"/>
          <w:rPrChange w:id="96" w:author="Italo Busi" w:date="2018-03-01T19:54:00Z">
            <w:rPr/>
          </w:rPrChange>
        </w:rPr>
        <w:t>&lt;</w:t>
      </w:r>
      <w:proofErr w:type="gramStart"/>
      <w:r w:rsidRPr="0091245F">
        <w:rPr>
          <w:highlight w:val="yellow"/>
          <w:rPrChange w:id="97" w:author="Italo Busi" w:date="2018-03-01T19:54:00Z">
            <w:rPr/>
          </w:rPrChange>
        </w:rPr>
        <w:t>node</w:t>
      </w:r>
      <w:proofErr w:type="gramEnd"/>
      <w:r w:rsidRPr="0091245F">
        <w:rPr>
          <w:highlight w:val="yellow"/>
          <w:rPrChange w:id="98" w:author="Italo Busi" w:date="2018-03-01T19:54:00Z">
            <w:rPr/>
          </w:rPrChange>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 xml:space="preserve">The processing can be either an adaptation of a client layer into a server layer "(client -&gt; server)" or switching at a given layer </w:t>
      </w:r>
      <w:r>
        <w:lastRenderedPageBreak/>
        <w:t>"([switching])".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77777777" w:rsidR="00C330BF" w:rsidRDefault="00C330BF" w:rsidP="00C330BF">
      <w:pPr>
        <w:ind w:left="864"/>
      </w:pPr>
      <w:r>
        <w:t xml:space="preserve">C-R1 ([PKT] -&gt; ODU2), S3 ([ODU2]), S5 ([ODU2]), S6 ([ODU2]), </w:t>
      </w:r>
      <w:r>
        <w:br/>
        <w:t>C-R3 (ODU2 -&gt; [PKT])</w:t>
      </w:r>
    </w:p>
    <w:p w14:paraId="3466C290" w14:textId="218DB8CC" w:rsidR="00C330BF" w:rsidRDefault="00C330BF" w:rsidP="00C330BF">
      <w:r>
        <w:t>Node C-R1 is switching at the packet (PKT) layer and mapping packets into a</w:t>
      </w:r>
      <w:ins w:id="99" w:author="Italo Busi" w:date="2018-03-01T18:48:00Z">
        <w:r w:rsidR="0091245F">
          <w:t>n</w:t>
        </w:r>
      </w:ins>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00" w:name="_Toc507866101"/>
      <w:r w:rsidRPr="00C330BF">
        <w:t>JSON code</w:t>
      </w:r>
      <w:bookmarkEnd w:id="100"/>
    </w:p>
    <w:p w14:paraId="115D4E37" w14:textId="556F1F1F" w:rsidR="007C4CAB" w:rsidRPr="00D87A26" w:rsidDel="007445AC" w:rsidRDefault="007C4CAB" w:rsidP="007C4CAB">
      <w:pPr>
        <w:rPr>
          <w:del w:id="101" w:author="Italo Busi" w:date="2018-02-27T16:04:00Z"/>
          <w:i/>
          <w:iCs/>
        </w:rPr>
      </w:pPr>
      <w:del w:id="102" w:author="Italo Busi" w:date="2018-02-27T16:04: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RPr="007C4CAB" w:rsidDel="007445AC">
          <w:rPr>
            <w:i/>
            <w:iCs/>
            <w:highlight w:val="green"/>
          </w:rPr>
          <w:delText xml:space="preserve">Merged from sections </w:delText>
        </w:r>
        <w:r w:rsidDel="007445AC">
          <w:rPr>
            <w:i/>
            <w:iCs/>
            <w:highlight w:val="green"/>
          </w:rPr>
          <w:delText>2</w:delText>
        </w:r>
        <w:r w:rsidRPr="007C4CAB" w:rsidDel="007445AC">
          <w:rPr>
            <w:i/>
            <w:iCs/>
            <w:highlight w:val="green"/>
          </w:rPr>
          <w:delText xml:space="preserve"> of draft-tnbidt-ccamp-transport-nbi-analysis-uc1-01 and draft-tnbidt-ccamp-transport-nbi-analysis-uc3-00</w:delText>
        </w:r>
      </w:del>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7777777" w:rsidR="00C330BF" w:rsidRDefault="00C330BF" w:rsidP="00C330BF">
      <w:r>
        <w:t>Different objects need to have an identifier. The convention used to create mnemonic identifiers is to use the object name (e.g., S3 for node S3), followed by its type (e.g., NODE), separated by an "-", followed by "-ID". For example the mnemonic 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w:t>
      </w:r>
      <w:r w:rsidRPr="00F5301C">
        <w:lastRenderedPageBreak/>
        <w:t>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77777777"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ins w:id="103" w:author="Italo Busi [2]" w:date="2018-03-03T18:58:00Z">
        <w:r w:rsidR="005D29A6">
          <w:t>Appendix B</w:t>
        </w:r>
      </w:ins>
      <w:del w:id="104" w:author="Italo Busi [2]" w:date="2018-03-03T18:58:00Z">
        <w:r w:rsidDel="005D29A6">
          <w:delText>Appendix A</w:delText>
        </w:r>
      </w:del>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105" w:name="_Ref500417417"/>
      <w:bookmarkStart w:id="106" w:name="_Toc507866102"/>
      <w:r w:rsidRPr="00C330BF">
        <w:t>Scenarios Description</w:t>
      </w:r>
      <w:bookmarkEnd w:id="91"/>
      <w:bookmarkEnd w:id="105"/>
      <w:bookmarkEnd w:id="106"/>
    </w:p>
    <w:p w14:paraId="73620638" w14:textId="77777777" w:rsidR="006F6F19" w:rsidRDefault="003362AE" w:rsidP="00B01DFE">
      <w:pPr>
        <w:pStyle w:val="Heading2"/>
      </w:pPr>
      <w:bookmarkStart w:id="107" w:name="_Toc507866103"/>
      <w:r w:rsidRPr="00C330BF">
        <w:t>Reference Network</w:t>
      </w:r>
      <w:bookmarkEnd w:id="107"/>
    </w:p>
    <w:p w14:paraId="129596D2" w14:textId="4FBC1C0E" w:rsidR="00CB119E" w:rsidRPr="00D87A26" w:rsidDel="007445AC" w:rsidRDefault="00CB119E" w:rsidP="00CB119E">
      <w:pPr>
        <w:rPr>
          <w:del w:id="108" w:author="Italo Busi" w:date="2018-02-27T16:05:00Z"/>
          <w:i/>
          <w:iCs/>
        </w:rPr>
      </w:pPr>
      <w:del w:id="109" w:author="Italo Busi" w:date="2018-02-27T16:05: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RPr="007C4CAB" w:rsidDel="007445AC">
          <w:rPr>
            <w:i/>
            <w:iCs/>
            <w:highlight w:val="green"/>
          </w:rPr>
          <w:delText xml:space="preserve">Merged from sections </w:delText>
        </w:r>
        <w:r w:rsidR="007C4CAB" w:rsidRPr="007C4CAB" w:rsidDel="007445AC">
          <w:rPr>
            <w:i/>
            <w:iCs/>
            <w:highlight w:val="green"/>
          </w:rPr>
          <w:delText>6.1 and 4.1</w:delText>
        </w:r>
        <w:r w:rsidRPr="007C4CAB" w:rsidDel="007445AC">
          <w:rPr>
            <w:i/>
            <w:iCs/>
            <w:highlight w:val="green"/>
          </w:rPr>
          <w:delText xml:space="preserve"> of draft-ietf-ccamp-transport-nbi-use-cases-01</w:delText>
        </w:r>
      </w:del>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4D17D8B6" w:rsidR="00BF35F6" w:rsidRPr="00AE0542" w:rsidRDefault="00BF35F6" w:rsidP="00BF35F6">
      <w:pPr>
        <w:pStyle w:val="RFCFigure"/>
        <w:rPr>
          <w:lang w:val="en-AU"/>
        </w:rPr>
      </w:pPr>
      <w:del w:id="110" w:author="Italo Busi" w:date="2018-02-27T16:11:00Z">
        <w:r w:rsidRPr="00AE0542" w:rsidDel="007445AC">
          <w:rPr>
            <w:lang w:val="en-AU"/>
          </w:rPr>
          <w:delText>:</w:delText>
        </w:r>
      </w:del>
      <w:ins w:id="111" w:author="Italo Busi" w:date="2018-02-27T16:11:00Z">
        <w:r w:rsidR="007445AC">
          <w:rPr>
            <w:lang w:val="en-AU"/>
          </w:rPr>
          <w:t xml:space="preserve"> </w:t>
        </w:r>
      </w:ins>
      <w:r w:rsidRPr="00AE0542">
        <w:rPr>
          <w:lang w:val="en-AU"/>
        </w:rPr>
        <w:t xml:space="preserve">        </w:t>
      </w:r>
      <w:proofErr w:type="gramStart"/>
      <w:r w:rsidRPr="00AE0542">
        <w:rPr>
          <w:lang w:val="en-AU"/>
        </w:rPr>
        <w:t>:   :</w:t>
      </w:r>
      <w:proofErr w:type="gramEnd"/>
      <w:r w:rsidRPr="00AE0542">
        <w:rPr>
          <w:lang w:val="en-AU"/>
        </w:rPr>
        <w:t xml:space="preserve">   Network domain 1   :   .............</w:t>
      </w:r>
    </w:p>
    <w:p w14:paraId="2F633627" w14:textId="30C50C9C" w:rsidR="00BF35F6" w:rsidRPr="00AE0542" w:rsidRDefault="00BF35F6">
      <w:pPr>
        <w:pStyle w:val="RFCFigure"/>
        <w:ind w:firstLineChars="50" w:firstLine="120"/>
        <w:rPr>
          <w:lang w:val="en-AU"/>
        </w:rPr>
        <w:pPrChange w:id="112" w:author="Italo Busi" w:date="2018-02-27T16:11:00Z">
          <w:pPr>
            <w:pStyle w:val="RFCFigure"/>
          </w:pPr>
        </w:pPrChange>
      </w:pPr>
      <w:del w:id="113" w:author="Italo Busi" w:date="2018-02-27T16:11:00Z">
        <w:r w:rsidRPr="00AE0542" w:rsidDel="007445AC">
          <w:rPr>
            <w:lang w:val="en-AU"/>
          </w:rPr>
          <w:delText>:</w:delText>
        </w:r>
      </w:del>
      <w:r w:rsidRPr="00AE0542">
        <w:rPr>
          <w:lang w:val="en-AU"/>
        </w:rPr>
        <w:t>Customer</w:t>
      </w:r>
      <w:proofErr w:type="gramStart"/>
      <w:r w:rsidRPr="00AE0542">
        <w:rPr>
          <w:lang w:val="en-AU"/>
        </w:rPr>
        <w:t>:   :                      :   :           :</w:t>
      </w:r>
      <w:proofErr w:type="gramEnd"/>
    </w:p>
    <w:p w14:paraId="0C214A9E" w14:textId="70271105" w:rsidR="00BF35F6" w:rsidRPr="00AE0542" w:rsidRDefault="00BF35F6">
      <w:pPr>
        <w:pStyle w:val="RFCFigure"/>
        <w:ind w:firstLineChars="50" w:firstLine="120"/>
        <w:rPr>
          <w:lang w:val="en-AU"/>
        </w:rPr>
        <w:pPrChange w:id="114" w:author="Italo Busi" w:date="2018-02-27T16:11:00Z">
          <w:pPr>
            <w:pStyle w:val="RFCFigure"/>
          </w:pPr>
        </w:pPrChange>
      </w:pPr>
      <w:del w:id="115" w:author="Italo Busi" w:date="2018-02-27T16:11:00Z">
        <w:r w:rsidRPr="00AE0542" w:rsidDel="007445AC">
          <w:rPr>
            <w:lang w:val="en-AU"/>
          </w:rPr>
          <w:delText>:</w:delText>
        </w:r>
      </w:del>
      <w:ins w:id="116" w:author="Italo Busi" w:date="2018-02-27T16:11:00Z">
        <w:r w:rsidR="007445AC">
          <w:rPr>
            <w:lang w:val="en-AU"/>
          </w:rPr>
          <w:t xml:space="preserve"> </w:t>
        </w:r>
      </w:ins>
      <w:proofErr w:type="gramStart"/>
      <w:r w:rsidRPr="00AE0542">
        <w:rPr>
          <w:lang w:val="en-AU"/>
        </w:rPr>
        <w:t xml:space="preserve">domain </w:t>
      </w:r>
      <w:proofErr w:type="gramEnd"/>
      <w:del w:id="117" w:author="Italo Busi" w:date="2018-02-27T16:05:00Z">
        <w:r w:rsidRPr="00AE0542" w:rsidDel="007445AC">
          <w:rPr>
            <w:lang w:val="en-AU"/>
          </w:rPr>
          <w:delText>1</w:delText>
        </w:r>
      </w:del>
      <w:r w:rsidRPr="00AE0542">
        <w:rPr>
          <w:lang w:val="en-AU"/>
        </w:rPr>
        <w:t>:   :     S1 -------+      :   :  Network  :</w:t>
      </w:r>
    </w:p>
    <w:p w14:paraId="743837B5" w14:textId="64A9E471" w:rsidR="00BF35F6" w:rsidRPr="00AE0542" w:rsidRDefault="00BF35F6">
      <w:pPr>
        <w:pStyle w:val="RFCFigure"/>
        <w:ind w:firstLineChars="50" w:firstLine="120"/>
        <w:rPr>
          <w:lang w:val="en-AU"/>
        </w:rPr>
        <w:pPrChange w:id="118" w:author="Italo Busi" w:date="2018-02-27T16:11:00Z">
          <w:pPr>
            <w:pStyle w:val="RFCFigure"/>
          </w:pPr>
        </w:pPrChange>
      </w:pPr>
      <w:del w:id="119" w:author="Italo Busi" w:date="2018-02-27T16:11:00Z">
        <w:r w:rsidRPr="00AE0542" w:rsidDel="007445AC">
          <w:rPr>
            <w:lang w:val="en-AU"/>
          </w:rPr>
          <w:delText xml:space="preserve">:        </w:delText>
        </w:r>
      </w:del>
      <w:ins w:id="120" w:author="Italo Busi" w:date="2018-02-27T16:11:00Z">
        <w:r w:rsidR="007445AC" w:rsidRPr="00AE0542">
          <w:rPr>
            <w:lang w:val="en-AU"/>
          </w:rPr>
          <w:t xml:space="preserve">        </w:t>
        </w:r>
      </w:ins>
      <w:proofErr w:type="gramStart"/>
      <w:r w:rsidRPr="00AE0542">
        <w:rPr>
          <w:lang w:val="en-AU"/>
        </w:rPr>
        <w:t>:   :</w:t>
      </w:r>
      <w:proofErr w:type="gramEnd"/>
      <w:r w:rsidRPr="00AE0542">
        <w:rPr>
          <w:lang w:val="en-AU"/>
        </w:rPr>
        <w:t xml:space="preserve">    /           \     :   :  domain 3 :   ..........</w:t>
      </w:r>
    </w:p>
    <w:p w14:paraId="2BBE1051" w14:textId="0797BA5A" w:rsidR="00BF35F6" w:rsidRPr="00AE0542" w:rsidRDefault="00BF35F6">
      <w:pPr>
        <w:pStyle w:val="RFCFigure"/>
        <w:ind w:firstLineChars="50" w:firstLine="120"/>
        <w:rPr>
          <w:lang w:val="en-AU"/>
        </w:rPr>
        <w:pPrChange w:id="121" w:author="Italo Busi" w:date="2018-02-27T16:11:00Z">
          <w:pPr>
            <w:pStyle w:val="RFCFigure"/>
          </w:pPr>
        </w:pPrChange>
      </w:pPr>
      <w:del w:id="122" w:author="Italo Busi" w:date="2018-02-27T16:11:00Z">
        <w:r w:rsidRPr="00AE0542" w:rsidDel="007445AC">
          <w:rPr>
            <w:lang w:val="en-AU"/>
          </w:rPr>
          <w:delText xml:space="preserve">:  </w:delText>
        </w:r>
      </w:del>
      <w:ins w:id="123" w:author="Italo Busi" w:date="2018-02-27T16:11:00Z">
        <w:r w:rsidR="007445AC" w:rsidRPr="00AE0542">
          <w:rPr>
            <w:lang w:val="en-AU"/>
          </w:rPr>
          <w:t xml:space="preserve">  </w:t>
        </w:r>
      </w:ins>
      <w:r w:rsidRPr="00AE0542">
        <w:rPr>
          <w:lang w:val="en-AU"/>
        </w:rPr>
        <w:t xml:space="preserve">C-R1 ------- S3 ----- S4    </w:t>
      </w:r>
      <w:proofErr w:type="gramStart"/>
      <w:r w:rsidRPr="00AE0542">
        <w:rPr>
          <w:lang w:val="en-AU"/>
        </w:rPr>
        <w:t xml:space="preserve">\    :   :           :  </w:t>
      </w:r>
      <w:proofErr w:type="gramEnd"/>
      <w:r w:rsidRPr="00AE0542">
        <w:rPr>
          <w:lang w:val="en-AU"/>
        </w:rPr>
        <w:t xml:space="preserve"> :        </w:t>
      </w:r>
      <w:del w:id="124" w:author="Italo Busi" w:date="2018-02-27T16:11:00Z">
        <w:r w:rsidRPr="00AE0542" w:rsidDel="007445AC">
          <w:rPr>
            <w:lang w:val="en-AU"/>
          </w:rPr>
          <w:delText>:</w:delText>
        </w:r>
      </w:del>
      <w:ins w:id="125" w:author="Italo Busi" w:date="2018-02-27T16:11:00Z">
        <w:r w:rsidR="007445AC">
          <w:rPr>
            <w:lang w:val="en-AU"/>
          </w:rPr>
          <w:t xml:space="preserve"> </w:t>
        </w:r>
      </w:ins>
    </w:p>
    <w:p w14:paraId="3584CD1E" w14:textId="10982E13" w:rsidR="00BF35F6" w:rsidRPr="00AE0542" w:rsidRDefault="00BF35F6">
      <w:pPr>
        <w:pStyle w:val="RFCFigure"/>
        <w:ind w:firstLineChars="50" w:firstLine="120"/>
        <w:rPr>
          <w:lang w:val="en-AU"/>
        </w:rPr>
        <w:pPrChange w:id="126" w:author="Italo Busi" w:date="2018-02-27T16:11:00Z">
          <w:pPr>
            <w:pStyle w:val="RFCFigure"/>
          </w:pPr>
        </w:pPrChange>
      </w:pPr>
      <w:del w:id="127" w:author="Italo Busi" w:date="2018-02-27T16:11:00Z">
        <w:r w:rsidRPr="00AE0542" w:rsidDel="007445AC">
          <w:rPr>
            <w:lang w:val="en-AU"/>
          </w:rPr>
          <w:delText xml:space="preserve">:        </w:delText>
        </w:r>
      </w:del>
      <w:ins w:id="128" w:author="Italo Busi" w:date="2018-02-27T16:11:00Z">
        <w:r w:rsidR="007445AC" w:rsidRPr="00AE0542">
          <w:rPr>
            <w:lang w:val="en-AU"/>
          </w:rPr>
          <w:t xml:space="preserve">        </w:t>
        </w:r>
      </w:ins>
      <w:proofErr w:type="gramStart"/>
      <w:r w:rsidRPr="00AE0542">
        <w:rPr>
          <w:lang w:val="en-AU"/>
        </w:rPr>
        <w:t>:   :</w:t>
      </w:r>
      <w:proofErr w:type="gramEnd"/>
      <w:r w:rsidRPr="00AE0542">
        <w:rPr>
          <w:lang w:val="en-AU"/>
        </w:rPr>
        <w:t xml:space="preserve">    \        \    S2 --------+        :   :Customer</w:t>
      </w:r>
      <w:del w:id="129" w:author="Italo Busi" w:date="2018-02-27T16:11:00Z">
        <w:r w:rsidRPr="00AE0542" w:rsidDel="007445AC">
          <w:rPr>
            <w:lang w:val="en-AU"/>
          </w:rPr>
          <w:delText>:</w:delText>
        </w:r>
      </w:del>
      <w:ins w:id="130" w:author="Italo Busi" w:date="2018-02-27T16:11:00Z">
        <w:r w:rsidR="007445AC">
          <w:rPr>
            <w:lang w:val="en-AU"/>
          </w:rPr>
          <w:t xml:space="preserve"> </w:t>
        </w:r>
      </w:ins>
    </w:p>
    <w:p w14:paraId="42BDBBA2" w14:textId="6B50FE66" w:rsidR="00BF35F6" w:rsidRPr="00AE0542" w:rsidRDefault="00BF35F6">
      <w:pPr>
        <w:pStyle w:val="RFCFigure"/>
        <w:ind w:firstLineChars="50" w:firstLine="120"/>
        <w:rPr>
          <w:lang w:val="en-AU"/>
        </w:rPr>
        <w:pPrChange w:id="131" w:author="Italo Busi" w:date="2018-02-27T16:11:00Z">
          <w:pPr>
            <w:pStyle w:val="RFCFigure"/>
          </w:pPr>
        </w:pPrChange>
      </w:pPr>
      <w:del w:id="132" w:author="Italo Busi" w:date="2018-02-27T16:11:00Z">
        <w:r w:rsidRPr="00AE0542" w:rsidDel="007445AC">
          <w:rPr>
            <w:lang w:val="en-AU"/>
          </w:rPr>
          <w:delText xml:space="preserve">:        </w:delText>
        </w:r>
      </w:del>
      <w:ins w:id="133" w:author="Italo Busi" w:date="2018-02-27T16:11:00Z">
        <w:r w:rsidR="007445AC" w:rsidRPr="00AE0542">
          <w:rPr>
            <w:lang w:val="en-AU"/>
          </w:rPr>
          <w:t xml:space="preserve">        </w:t>
        </w:r>
      </w:ins>
      <w:proofErr w:type="gramStart"/>
      <w:r w:rsidRPr="00AE0542">
        <w:rPr>
          <w:lang w:val="en-AU"/>
        </w:rPr>
        <w:t>:   :</w:t>
      </w:r>
      <w:proofErr w:type="gramEnd"/>
      <w:r w:rsidRPr="00AE0542">
        <w:rPr>
          <w:lang w:val="en-AU"/>
        </w:rPr>
        <w:t xml:space="preserve">     \        \    |  :   :   \       :   :</w:t>
      </w:r>
      <w:ins w:id="134" w:author="Italo Busi" w:date="2018-02-27T16:06:00Z">
        <w:r w:rsidR="007445AC">
          <w:rPr>
            <w:lang w:val="en-AU"/>
          </w:rPr>
          <w:t xml:space="preserve"> </w:t>
        </w:r>
      </w:ins>
      <w:r w:rsidRPr="00AE0542">
        <w:rPr>
          <w:lang w:val="en-AU"/>
        </w:rPr>
        <w:t>domain</w:t>
      </w:r>
      <w:del w:id="135" w:author="Italo Busi" w:date="2018-02-27T16:06:00Z">
        <w:r w:rsidRPr="00AE0542" w:rsidDel="007445AC">
          <w:rPr>
            <w:lang w:val="en-AU"/>
          </w:rPr>
          <w:delText xml:space="preserve"> 3</w:delText>
        </w:r>
      </w:del>
      <w:ins w:id="136" w:author="Italo Busi" w:date="2018-02-27T16:06:00Z">
        <w:r w:rsidR="007445AC">
          <w:rPr>
            <w:lang w:val="en-AU"/>
          </w:rPr>
          <w:t xml:space="preserve"> </w:t>
        </w:r>
      </w:ins>
      <w:del w:id="137" w:author="Italo Busi" w:date="2018-02-27T16:11:00Z">
        <w:r w:rsidRPr="00AE0542" w:rsidDel="007445AC">
          <w:rPr>
            <w:lang w:val="en-AU"/>
          </w:rPr>
          <w:delText>:</w:delText>
        </w:r>
      </w:del>
      <w:ins w:id="138" w:author="Italo Busi" w:date="2018-02-27T16:11:00Z">
        <w:r w:rsidR="007445AC">
          <w:rPr>
            <w:lang w:val="en-AU"/>
          </w:rPr>
          <w:t xml:space="preserve"> </w:t>
        </w:r>
      </w:ins>
    </w:p>
    <w:p w14:paraId="03D4177D" w14:textId="0E2B8816" w:rsidR="00BF35F6" w:rsidRPr="00AE0542" w:rsidRDefault="00BF35F6">
      <w:pPr>
        <w:pStyle w:val="RFCFigure"/>
        <w:ind w:firstLineChars="50" w:firstLine="120"/>
        <w:rPr>
          <w:lang w:val="en-AU"/>
        </w:rPr>
        <w:pPrChange w:id="139" w:author="Italo Busi" w:date="2018-02-27T16:11:00Z">
          <w:pPr>
            <w:pStyle w:val="RFCFigure"/>
          </w:pPr>
        </w:pPrChange>
      </w:pPr>
      <w:del w:id="140" w:author="Italo Busi" w:date="2018-02-27T16:11:00Z">
        <w:r w:rsidRPr="00AE0542" w:rsidDel="007445AC">
          <w:rPr>
            <w:lang w:val="en-AU"/>
          </w:rPr>
          <w:delText xml:space="preserve">:        </w:delText>
        </w:r>
      </w:del>
      <w:ins w:id="141" w:author="Italo Busi" w:date="2018-02-27T16:11:00Z">
        <w:r w:rsidR="007445AC" w:rsidRPr="00AE0542">
          <w:rPr>
            <w:lang w:val="en-AU"/>
          </w:rPr>
          <w:t xml:space="preserve">        </w:t>
        </w:r>
      </w:ins>
      <w:proofErr w:type="gramStart"/>
      <w:r w:rsidRPr="00AE0542">
        <w:rPr>
          <w:lang w:val="en-AU"/>
        </w:rPr>
        <w:t>:   :</w:t>
      </w:r>
      <w:proofErr w:type="gramEnd"/>
      <w:r w:rsidRPr="00AE0542">
        <w:rPr>
          <w:lang w:val="en-AU"/>
        </w:rPr>
        <w:t xml:space="preserve">      S5       \   |  :   :    \      :   :        </w:t>
      </w:r>
      <w:del w:id="142" w:author="Italo Busi" w:date="2018-02-27T16:11:00Z">
        <w:r w:rsidRPr="00AE0542" w:rsidDel="007445AC">
          <w:rPr>
            <w:lang w:val="en-AU"/>
          </w:rPr>
          <w:delText>:</w:delText>
        </w:r>
      </w:del>
      <w:ins w:id="143" w:author="Italo Busi" w:date="2018-02-27T16:11:00Z">
        <w:r w:rsidR="007445AC">
          <w:rPr>
            <w:lang w:val="en-AU"/>
          </w:rPr>
          <w:t xml:space="preserve"> </w:t>
        </w:r>
      </w:ins>
    </w:p>
    <w:p w14:paraId="7A95BD85" w14:textId="5DAB019D" w:rsidR="00BF35F6" w:rsidRPr="00AE0542" w:rsidRDefault="00BF35F6">
      <w:pPr>
        <w:pStyle w:val="RFCFigure"/>
        <w:ind w:firstLineChars="50" w:firstLine="120"/>
        <w:rPr>
          <w:lang w:val="en-AU"/>
        </w:rPr>
        <w:pPrChange w:id="144" w:author="Italo Busi" w:date="2018-02-27T16:11:00Z">
          <w:pPr>
            <w:pStyle w:val="RFCFigure"/>
          </w:pPr>
        </w:pPrChange>
      </w:pPr>
      <w:del w:id="145" w:author="Italo Busi" w:date="2018-02-27T16:11:00Z">
        <w:r w:rsidRPr="00AE0542" w:rsidDel="007445AC">
          <w:rPr>
            <w:lang w:val="en-AU"/>
          </w:rPr>
          <w:delText xml:space="preserve">:  </w:delText>
        </w:r>
      </w:del>
      <w:ins w:id="146" w:author="Italo Busi" w:date="2018-02-27T16:11:00Z">
        <w:r w:rsidR="007445AC" w:rsidRPr="00AE0542">
          <w:rPr>
            <w:lang w:val="en-AU"/>
          </w:rPr>
          <w:t xml:space="preserve">  </w:t>
        </w:r>
      </w:ins>
      <w:r w:rsidRPr="00AE0542">
        <w:rPr>
          <w:lang w:val="en-AU"/>
        </w:rPr>
        <w:t xml:space="preserve">C-R2 ------+    </w:t>
      </w:r>
      <w:proofErr w:type="gramStart"/>
      <w:r w:rsidRPr="00AE0542">
        <w:rPr>
          <w:lang w:val="en-AU"/>
        </w:rPr>
        <w:t>/  \</w:t>
      </w:r>
      <w:proofErr w:type="gramEnd"/>
      <w:r w:rsidRPr="00AE0542">
        <w:rPr>
          <w:lang w:val="en-AU"/>
        </w:rPr>
        <w:t xml:space="preserve">       \  |  :   :    S31 --------- C-R7  </w:t>
      </w:r>
      <w:del w:id="147" w:author="Italo Busi" w:date="2018-02-27T16:12:00Z">
        <w:r w:rsidRPr="00AE0542" w:rsidDel="007445AC">
          <w:rPr>
            <w:lang w:val="en-AU"/>
          </w:rPr>
          <w:delText>:</w:delText>
        </w:r>
      </w:del>
      <w:ins w:id="148" w:author="Italo Busi" w:date="2018-02-27T16:12:00Z">
        <w:r w:rsidR="007445AC">
          <w:rPr>
            <w:lang w:val="en-AU"/>
          </w:rPr>
          <w:t xml:space="preserve"> </w:t>
        </w:r>
      </w:ins>
    </w:p>
    <w:p w14:paraId="5D949079" w14:textId="65CF0629" w:rsidR="00BF35F6" w:rsidRPr="00AE0542" w:rsidRDefault="00BF35F6">
      <w:pPr>
        <w:pStyle w:val="RFCFigure"/>
        <w:ind w:firstLineChars="50" w:firstLine="120"/>
        <w:rPr>
          <w:lang w:val="en-AU"/>
        </w:rPr>
        <w:pPrChange w:id="149" w:author="Italo Busi" w:date="2018-02-27T16:11:00Z">
          <w:pPr>
            <w:pStyle w:val="RFCFigure"/>
          </w:pPr>
        </w:pPrChange>
      </w:pPr>
      <w:del w:id="150" w:author="Italo Busi" w:date="2018-02-27T16:11:00Z">
        <w:r w:rsidRPr="00AE0542" w:rsidDel="007445AC">
          <w:rPr>
            <w:lang w:val="en-AU"/>
          </w:rPr>
          <w:delText xml:space="preserve">:        </w:delText>
        </w:r>
      </w:del>
      <w:ins w:id="151" w:author="Italo Busi" w:date="2018-02-27T16:11:00Z">
        <w:r w:rsidR="007445AC" w:rsidRPr="00AE0542">
          <w:rPr>
            <w:lang w:val="en-AU"/>
          </w:rPr>
          <w:t xml:space="preserve">        </w:t>
        </w:r>
      </w:ins>
      <w:r w:rsidRPr="00AE0542">
        <w:rPr>
          <w:lang w:val="en-AU"/>
        </w:rPr>
        <w:t xml:space="preserve">:   : \  /    \       \ |  :   :   /   \   :   :        </w:t>
      </w:r>
      <w:del w:id="152" w:author="Italo Busi" w:date="2018-02-27T16:12:00Z">
        <w:r w:rsidRPr="00AE0542" w:rsidDel="007445AC">
          <w:rPr>
            <w:lang w:val="en-AU"/>
          </w:rPr>
          <w:delText>:</w:delText>
        </w:r>
      </w:del>
      <w:ins w:id="153" w:author="Italo Busi" w:date="2018-02-27T16:12:00Z">
        <w:r w:rsidR="007445AC">
          <w:rPr>
            <w:lang w:val="en-AU"/>
          </w:rPr>
          <w:t xml:space="preserve"> </w:t>
        </w:r>
      </w:ins>
    </w:p>
    <w:p w14:paraId="27776739" w14:textId="6E0E9D50" w:rsidR="00BF35F6" w:rsidRPr="00AE0542" w:rsidRDefault="00BF35F6">
      <w:pPr>
        <w:pStyle w:val="RFCFigure"/>
        <w:ind w:firstLineChars="50" w:firstLine="120"/>
        <w:rPr>
          <w:lang w:val="en-AU"/>
        </w:rPr>
        <w:pPrChange w:id="154" w:author="Italo Busi" w:date="2018-02-27T16:11:00Z">
          <w:pPr>
            <w:pStyle w:val="RFCFigure"/>
          </w:pPr>
        </w:pPrChange>
      </w:pPr>
      <w:del w:id="155" w:author="Italo Busi" w:date="2018-02-27T16:11:00Z">
        <w:r w:rsidRPr="00AE0542" w:rsidDel="007445AC">
          <w:rPr>
            <w:lang w:val="en-AU"/>
          </w:rPr>
          <w:delText xml:space="preserve">:        </w:delText>
        </w:r>
      </w:del>
      <w:ins w:id="156" w:author="Italo Busi" w:date="2018-02-27T16:11:00Z">
        <w:r w:rsidR="007445AC" w:rsidRPr="00AE0542">
          <w:rPr>
            <w:lang w:val="en-AU"/>
          </w:rPr>
          <w:t xml:space="preserve">        </w:t>
        </w:r>
      </w:ins>
      <w:proofErr w:type="gramStart"/>
      <w:r w:rsidRPr="00AE0542">
        <w:rPr>
          <w:lang w:val="en-AU"/>
        </w:rPr>
        <w:t>:   :</w:t>
      </w:r>
      <w:proofErr w:type="gramEnd"/>
      <w:r w:rsidRPr="00AE0542">
        <w:rPr>
          <w:lang w:val="en-AU"/>
        </w:rPr>
        <w:t xml:space="preserve">  S6 ---- S7 ---- S8 ------ S32   S33 ------ C-R8  </w:t>
      </w:r>
      <w:del w:id="157" w:author="Italo Busi" w:date="2018-02-27T16:12:00Z">
        <w:r w:rsidRPr="00AE0542" w:rsidDel="007445AC">
          <w:rPr>
            <w:lang w:val="en-AU"/>
          </w:rPr>
          <w:delText>:</w:delText>
        </w:r>
      </w:del>
      <w:ins w:id="158" w:author="Italo Busi" w:date="2018-02-27T16:12:00Z">
        <w:r w:rsidR="007445AC">
          <w:rPr>
            <w:lang w:val="en-AU"/>
          </w:rPr>
          <w:t xml:space="preserve"> </w:t>
        </w:r>
      </w:ins>
    </w:p>
    <w:p w14:paraId="2ABFB373" w14:textId="369FEE65" w:rsidR="00BF35F6" w:rsidRPr="00AE0542" w:rsidRDefault="00BF35F6">
      <w:pPr>
        <w:pStyle w:val="RFCFigure"/>
        <w:ind w:firstLineChars="50" w:firstLine="120"/>
        <w:rPr>
          <w:lang w:val="en-AU"/>
        </w:rPr>
        <w:pPrChange w:id="159" w:author="Italo Busi" w:date="2018-02-27T16:11:00Z">
          <w:pPr>
            <w:pStyle w:val="RFCFigure"/>
          </w:pPr>
        </w:pPrChange>
      </w:pPr>
      <w:del w:id="160" w:author="Italo Busi" w:date="2018-02-27T16:11:00Z">
        <w:r w:rsidRPr="00AE0542" w:rsidDel="007445AC">
          <w:rPr>
            <w:lang w:val="en-AU"/>
          </w:rPr>
          <w:delText xml:space="preserve">:        </w:delText>
        </w:r>
      </w:del>
      <w:ins w:id="161" w:author="Italo Busi" w:date="2018-02-27T16:11:00Z">
        <w:r w:rsidR="007445AC" w:rsidRPr="00AE0542">
          <w:rPr>
            <w:lang w:val="en-AU"/>
          </w:rPr>
          <w:t xml:space="preserve">        </w:t>
        </w:r>
      </w:ins>
      <w:r w:rsidRPr="00AE0542">
        <w:rPr>
          <w:lang w:val="en-AU"/>
        </w:rPr>
        <w:t>:</w:t>
      </w:r>
      <w:r>
        <w:rPr>
          <w:lang w:val="en-AU"/>
        </w:rPr>
        <w:t xml:space="preserve">   </w:t>
      </w:r>
      <w:r w:rsidRPr="00AE0542">
        <w:rPr>
          <w:lang w:val="en-AU"/>
        </w:rPr>
        <w:t>: /        |       |   :   : / \   /   :   :.......</w:t>
      </w:r>
      <w:del w:id="162" w:author="Italo Busi" w:date="2018-02-27T16:12:00Z">
        <w:r w:rsidRPr="00AE0542" w:rsidDel="007445AC">
          <w:rPr>
            <w:lang w:val="en-AU"/>
          </w:rPr>
          <w:delText>.:</w:delText>
        </w:r>
      </w:del>
    </w:p>
    <w:p w14:paraId="17541008" w14:textId="4FE50911" w:rsidR="00BF35F6" w:rsidRPr="00AE0542" w:rsidRDefault="00BF35F6">
      <w:pPr>
        <w:pStyle w:val="RFCFigure"/>
        <w:ind w:firstLineChars="50" w:firstLine="120"/>
        <w:rPr>
          <w:lang w:val="en-AU"/>
        </w:rPr>
        <w:pPrChange w:id="163" w:author="Italo Busi" w:date="2018-02-27T16:11:00Z">
          <w:pPr>
            <w:pStyle w:val="RFCFigure"/>
          </w:pPr>
        </w:pPrChange>
      </w:pPr>
      <w:del w:id="164" w:author="Italo Busi" w:date="2018-02-27T16:11:00Z">
        <w:r w:rsidRPr="00AE0542" w:rsidDel="007445AC">
          <w:rPr>
            <w:lang w:val="en-AU"/>
          </w:rPr>
          <w:delText xml:space="preserve">:  </w:delText>
        </w:r>
      </w:del>
      <w:ins w:id="165" w:author="Italo Busi" w:date="2018-02-27T16:11:00Z">
        <w:r w:rsidR="007445AC" w:rsidRPr="00AE0542">
          <w:rPr>
            <w:lang w:val="en-AU"/>
          </w:rPr>
          <w:t xml:space="preserve">  </w:t>
        </w:r>
      </w:ins>
      <w:r w:rsidRPr="00AE0542">
        <w:rPr>
          <w:lang w:val="en-AU"/>
        </w:rPr>
        <w:t xml:space="preserve">C-R3 ------+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ins w:id="166" w:author="Italo Busi" w:date="2018-02-27T16:12:00Z">
        <w:r w:rsidR="007445AC">
          <w:rPr>
            <w:lang w:val="en-AU"/>
          </w:rPr>
          <w:t xml:space="preserve">         </w:t>
        </w:r>
        <w:proofErr w:type="gramEnd"/>
        <w:r w:rsidR="007445AC">
          <w:rPr>
            <w:lang w:val="en-AU"/>
          </w:rPr>
          <w:t xml:space="preserve"> </w:t>
        </w:r>
        <w:r w:rsidR="007445AC" w:rsidRPr="00AE0542">
          <w:rPr>
            <w:lang w:val="en-AU"/>
          </w:rPr>
          <w:t>:</w:t>
        </w:r>
      </w:ins>
    </w:p>
    <w:p w14:paraId="0EF7C0CD" w14:textId="1C53CA6A" w:rsidR="00BF35F6" w:rsidRPr="007445AC" w:rsidRDefault="00BF35F6">
      <w:pPr>
        <w:pStyle w:val="RFCFigure"/>
        <w:ind w:firstLineChars="50" w:firstLine="120"/>
        <w:rPr>
          <w:b/>
          <w:lang w:val="en-AU"/>
          <w:rPrChange w:id="167" w:author="Italo Busi" w:date="2018-02-27T16:12:00Z">
            <w:rPr>
              <w:lang w:val="en-AU"/>
            </w:rPr>
          </w:rPrChange>
        </w:rPr>
        <w:pPrChange w:id="168" w:author="Italo Busi" w:date="2018-02-27T16:11:00Z">
          <w:pPr>
            <w:pStyle w:val="RFCFigure"/>
          </w:pPr>
        </w:pPrChange>
      </w:pPr>
      <w:del w:id="169" w:author="Italo Busi" w:date="2018-02-27T16:11:00Z">
        <w:r w:rsidRPr="00AE0542" w:rsidDel="007445AC">
          <w:rPr>
            <w:lang w:val="en-AU"/>
          </w:rPr>
          <w:delText xml:space="preserve">:        </w:delText>
        </w:r>
      </w:del>
      <w:ins w:id="170" w:author="Italo Busi" w:date="2018-02-27T16:11:00Z">
        <w:r w:rsidR="007445AC" w:rsidRPr="00AE0542">
          <w:rPr>
            <w:lang w:val="en-AU"/>
          </w:rPr>
          <w:t xml:space="preserve">        </w:t>
        </w:r>
      </w:ins>
      <w:r w:rsidRPr="00AE0542">
        <w:rPr>
          <w:lang w:val="en-AU"/>
        </w:rPr>
        <w:t>:   :..........|.......|...:   /    /      :</w:t>
      </w:r>
      <w:ins w:id="171" w:author="Italo Busi" w:date="2018-02-27T16:12:00Z">
        <w:r w:rsidR="007445AC">
          <w:rPr>
            <w:lang w:val="en-AU"/>
          </w:rPr>
          <w:t xml:space="preserve">          </w:t>
        </w:r>
        <w:r w:rsidR="007445AC" w:rsidRPr="00AE0542">
          <w:rPr>
            <w:lang w:val="en-AU"/>
          </w:rPr>
          <w:t>:</w:t>
        </w:r>
      </w:ins>
    </w:p>
    <w:p w14:paraId="51AC2D4C" w14:textId="3E437D39" w:rsidR="00BF35F6" w:rsidRPr="007445AC" w:rsidRDefault="00BF35F6">
      <w:pPr>
        <w:pStyle w:val="RFCFigure"/>
        <w:ind w:firstLineChars="50" w:firstLine="120"/>
        <w:rPr>
          <w:b/>
          <w:lang w:val="en-AU"/>
          <w:rPrChange w:id="172" w:author="Italo Busi" w:date="2018-02-27T16:12:00Z">
            <w:rPr>
              <w:lang w:val="en-AU"/>
            </w:rPr>
          </w:rPrChange>
        </w:rPr>
        <w:pPrChange w:id="173" w:author="Italo Busi" w:date="2018-02-27T16:11:00Z">
          <w:pPr>
            <w:pStyle w:val="RFCFigure"/>
          </w:pPr>
        </w:pPrChange>
      </w:pPr>
      <w:del w:id="174" w:author="Italo Busi" w:date="2018-02-27T16:11:00Z">
        <w:r w:rsidRPr="00AE0542" w:rsidDel="007445AC">
          <w:rPr>
            <w:lang w:val="en-AU"/>
          </w:rPr>
          <w:delText xml:space="preserve">:........:              </w:delText>
        </w:r>
      </w:del>
      <w:ins w:id="175" w:author="Italo Busi" w:date="2018-02-27T16:11:00Z">
        <w:r w:rsidR="007445AC" w:rsidRPr="00AE0542">
          <w:rPr>
            <w:lang w:val="en-AU"/>
          </w:rPr>
          <w:t xml:space="preserve">........:              </w:t>
        </w:r>
      </w:ins>
      <w:r w:rsidRPr="00AE0542">
        <w:rPr>
          <w:lang w:val="en-AU"/>
        </w:rPr>
        <w:t>|       |      /:.../.......:</w:t>
      </w:r>
      <w:ins w:id="176" w:author="Italo Busi" w:date="2018-02-27T16:12:00Z">
        <w:r w:rsidR="007445AC">
          <w:rPr>
            <w:lang w:val="en-AU"/>
          </w:rPr>
          <w:t xml:space="preserve">          </w:t>
        </w:r>
        <w:r w:rsidR="007445AC" w:rsidRPr="00AE0542">
          <w:rPr>
            <w:lang w:val="en-AU"/>
          </w:rPr>
          <w:t>:</w:t>
        </w:r>
      </w:ins>
    </w:p>
    <w:p w14:paraId="5552989F" w14:textId="5ED3AA9E" w:rsidR="00BF35F6" w:rsidRPr="007445AC" w:rsidRDefault="00BF35F6" w:rsidP="00BF35F6">
      <w:pPr>
        <w:pStyle w:val="RFCFigure"/>
        <w:rPr>
          <w:b/>
          <w:lang w:val="en-AU"/>
          <w:rPrChange w:id="177" w:author="Italo Busi" w:date="2018-02-27T16:12:00Z">
            <w:rPr>
              <w:lang w:val="en-AU"/>
            </w:rPr>
          </w:rPrChange>
        </w:rPr>
      </w:pPr>
      <w:r w:rsidRPr="00AE0542">
        <w:rPr>
          <w:lang w:val="en-AU"/>
        </w:rPr>
        <w:t xml:space="preserve">                     </w:t>
      </w:r>
      <w:r>
        <w:rPr>
          <w:lang w:val="en-AU"/>
        </w:rPr>
        <w:t xml:space="preserve">   </w:t>
      </w:r>
      <w:r w:rsidRPr="00AE0542">
        <w:rPr>
          <w:lang w:val="en-AU"/>
        </w:rPr>
        <w:t>|       |     /    /</w:t>
      </w:r>
      <w:ins w:id="178" w:author="Italo Busi" w:date="2018-02-27T16:12:00Z">
        <w:r w:rsidR="007445AC">
          <w:rPr>
            <w:lang w:val="en-AU"/>
          </w:rPr>
          <w:t xml:space="preserve">                   </w:t>
        </w:r>
        <w:r w:rsidR="007445AC" w:rsidRPr="00AE0542">
          <w:rPr>
            <w:lang w:val="en-AU"/>
          </w:rPr>
          <w:t>:</w:t>
        </w:r>
      </w:ins>
    </w:p>
    <w:p w14:paraId="5CB5E7B3" w14:textId="74FF24D5" w:rsidR="00BF35F6" w:rsidRPr="00AE0542" w:rsidRDefault="00BF35F6" w:rsidP="00BF35F6">
      <w:pPr>
        <w:pStyle w:val="RFCFigure"/>
        <w:rPr>
          <w:lang w:val="en-AU"/>
        </w:rPr>
      </w:pPr>
      <w:r w:rsidRPr="00AE0542">
        <w:rPr>
          <w:lang w:val="en-AU"/>
        </w:rPr>
        <w:t xml:space="preserve">             ...........|.......|..../..../...</w:t>
      </w:r>
      <w:ins w:id="179" w:author="Italo Busi" w:date="2018-02-27T16:12:00Z">
        <w:r w:rsidR="007445AC">
          <w:rPr>
            <w:lang w:val="en-AU"/>
          </w:rPr>
          <w:t xml:space="preserve">                 </w:t>
        </w:r>
        <w:r w:rsidR="007445AC" w:rsidRPr="00AE0542">
          <w:rPr>
            <w:lang w:val="en-AU"/>
          </w:rPr>
          <w:t>:</w:t>
        </w:r>
      </w:ins>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ins w:id="180" w:author="Italo Busi" w:date="2018-02-27T16:12:00Z">
        <w:r w:rsidR="007445AC">
          <w:rPr>
            <w:lang w:val="en-AU"/>
          </w:rPr>
          <w:t>....</w:t>
        </w:r>
      </w:ins>
    </w:p>
    <w:p w14:paraId="4AC219BA" w14:textId="6F263FE1"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del w:id="181" w:author="Italo Busi" w:date="2018-02-27T16:13:00Z">
        <w:r w:rsidRPr="00AE0542" w:rsidDel="007445AC">
          <w:rPr>
            <w:lang w:val="en-AU"/>
          </w:rPr>
          <w:delText>:</w:delText>
        </w:r>
      </w:del>
      <w:ins w:id="182" w:author="Italo Busi" w:date="2018-02-27T16:13:00Z">
        <w:r w:rsidR="007445AC">
          <w:rPr>
            <w:lang w:val="en-AU"/>
          </w:rPr>
          <w:t xml:space="preserve"> </w:t>
        </w:r>
      </w:ins>
    </w:p>
    <w:p w14:paraId="1361CD4A" w14:textId="6882DBE0"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del w:id="183" w:author="Italo Busi" w:date="2018-02-27T16:13:00Z">
        <w:r w:rsidRPr="00AE0542" w:rsidDel="007445AC">
          <w:rPr>
            <w:lang w:val="en-AU"/>
          </w:rPr>
          <w:delText>:</w:delText>
        </w:r>
      </w:del>
    </w:p>
    <w:p w14:paraId="2A0D45C2" w14:textId="66C4399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ins w:id="184" w:author="Italo Busi" w:date="2018-02-27T16:06:00Z">
        <w:r w:rsidR="007445AC">
          <w:rPr>
            <w:lang w:val="en-AU"/>
          </w:rPr>
          <w:t xml:space="preserve"> </w:t>
        </w:r>
      </w:ins>
      <w:r w:rsidRPr="00AE0542">
        <w:rPr>
          <w:lang w:val="en-AU"/>
        </w:rPr>
        <w:t xml:space="preserve">domain </w:t>
      </w:r>
      <w:del w:id="185" w:author="Italo Busi" w:date="2018-02-27T16:06:00Z">
        <w:r w:rsidRPr="00AE0542" w:rsidDel="007445AC">
          <w:rPr>
            <w:lang w:val="en-AU"/>
          </w:rPr>
          <w:delText>2</w:delText>
        </w:r>
      </w:del>
      <w:del w:id="186" w:author="Italo Busi" w:date="2018-02-27T16:13:00Z">
        <w:r w:rsidRPr="00AE0542" w:rsidDel="007445AC">
          <w:rPr>
            <w:lang w:val="en-AU"/>
          </w:rPr>
          <w:delText>:</w:delText>
        </w:r>
      </w:del>
    </w:p>
    <w:p w14:paraId="5A39EDF4" w14:textId="73B6A590" w:rsidR="00BF35F6" w:rsidRPr="00AE0542" w:rsidRDefault="00BF35F6" w:rsidP="00BF35F6">
      <w:pPr>
        <w:pStyle w:val="RFCFigure"/>
        <w:rPr>
          <w:lang w:val="en-AU"/>
        </w:rPr>
      </w:pPr>
      <w:r w:rsidRPr="00AE0542">
        <w:rPr>
          <w:lang w:val="en-AU"/>
        </w:rPr>
        <w:t xml:space="preserve">             :        /          | \ /       :    :        </w:t>
      </w:r>
      <w:del w:id="187" w:author="Italo Busi" w:date="2018-02-27T16:13:00Z">
        <w:r w:rsidRPr="00AE0542" w:rsidDel="007445AC">
          <w:rPr>
            <w:lang w:val="en-AU"/>
          </w:rPr>
          <w:delText>:</w:delText>
        </w:r>
      </w:del>
    </w:p>
    <w:p w14:paraId="7B6A989B" w14:textId="78AAB50B" w:rsidR="00BF35F6" w:rsidRPr="00AE0542" w:rsidRDefault="00BF35F6" w:rsidP="00BF35F6">
      <w:pPr>
        <w:pStyle w:val="RFCFigure"/>
        <w:rPr>
          <w:lang w:val="en-AU"/>
        </w:rPr>
      </w:pPr>
      <w:r w:rsidRPr="00AE0542">
        <w:rPr>
          <w:lang w:val="en-AU"/>
        </w:rPr>
        <w:t xml:space="preserve">             :     S13     S14   | S15 ------------- C-R4  </w:t>
      </w:r>
      <w:del w:id="188" w:author="Italo Busi" w:date="2018-02-27T16:13:00Z">
        <w:r w:rsidRPr="00AE0542" w:rsidDel="007445AC">
          <w:rPr>
            <w:lang w:val="en-AU"/>
          </w:rPr>
          <w:delText>:</w:delText>
        </w:r>
      </w:del>
    </w:p>
    <w:p w14:paraId="436D72E3" w14:textId="58094E8B" w:rsidR="00BF35F6" w:rsidRPr="00AE0542" w:rsidRDefault="00BF35F6" w:rsidP="00BF35F6">
      <w:pPr>
        <w:pStyle w:val="RFCFigure"/>
        <w:rPr>
          <w:lang w:val="en-AU"/>
        </w:rPr>
      </w:pPr>
      <w:r w:rsidRPr="00AE0542">
        <w:rPr>
          <w:lang w:val="en-AU"/>
        </w:rPr>
        <w:t xml:space="preserve">             :     |  \   /   \  |    \      :    :        </w:t>
      </w:r>
      <w:del w:id="189" w:author="Italo Busi" w:date="2018-02-27T16:13:00Z">
        <w:r w:rsidRPr="00AE0542" w:rsidDel="007445AC">
          <w:rPr>
            <w:lang w:val="en-AU"/>
          </w:rPr>
          <w:delText>:</w:delText>
        </w:r>
      </w:del>
    </w:p>
    <w:p w14:paraId="58DD3C9D" w14:textId="0533BA35"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del w:id="190" w:author="Italo Busi" w:date="2018-02-27T16:13:00Z">
        <w:r w:rsidRPr="00AE0542" w:rsidDel="007445AC">
          <w:rPr>
            <w:lang w:val="en-AU"/>
          </w:rPr>
          <w:delText>:</w:delText>
        </w:r>
      </w:del>
    </w:p>
    <w:p w14:paraId="3A6B3E2F" w14:textId="7B5C405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del w:id="191" w:author="Italo Busi" w:date="2018-02-27T16:13:00Z">
        <w:r w:rsidRPr="00AE0542" w:rsidDel="007445AC">
          <w:rPr>
            <w:lang w:val="en-AU"/>
          </w:rPr>
          <w:delText>:</w:delText>
        </w:r>
      </w:del>
    </w:p>
    <w:p w14:paraId="3F3D612C" w14:textId="578A83FB" w:rsidR="00BF35F6" w:rsidRPr="00AE0542" w:rsidRDefault="00BF35F6" w:rsidP="00BF35F6">
      <w:pPr>
        <w:pStyle w:val="RFCFigure"/>
        <w:rPr>
          <w:lang w:val="en-AU"/>
        </w:rPr>
      </w:pPr>
      <w:r w:rsidRPr="00AE0542">
        <w:rPr>
          <w:lang w:val="en-AU"/>
        </w:rPr>
        <w:t xml:space="preserve">             :     | /             \   /     :    :        </w:t>
      </w:r>
      <w:del w:id="192" w:author="Italo Busi" w:date="2018-02-27T16:13:00Z">
        <w:r w:rsidRPr="00AE0542" w:rsidDel="007445AC">
          <w:rPr>
            <w:lang w:val="en-AU"/>
          </w:rPr>
          <w:delText>:</w:delText>
        </w:r>
      </w:del>
    </w:p>
    <w:p w14:paraId="30C5B57E" w14:textId="1167C933" w:rsidR="00BF35F6" w:rsidRPr="00AE0542" w:rsidRDefault="00BF35F6" w:rsidP="00BF35F6">
      <w:pPr>
        <w:pStyle w:val="RFCFigure"/>
        <w:rPr>
          <w:lang w:val="en-AU"/>
        </w:rPr>
      </w:pPr>
      <w:r w:rsidRPr="00AE0542">
        <w:rPr>
          <w:lang w:val="en-AU"/>
        </w:rPr>
        <w:t xml:space="preserve">             :    S19 ---- S20 ---- S21 ------------ C-R6  </w:t>
      </w:r>
      <w:del w:id="193" w:author="Italo Busi" w:date="2018-02-27T16:13:00Z">
        <w:r w:rsidRPr="00AE0542" w:rsidDel="007445AC">
          <w:rPr>
            <w:lang w:val="en-AU"/>
          </w:rPr>
          <w:delText>:</w:delText>
        </w:r>
      </w:del>
    </w:p>
    <w:p w14:paraId="2BD07AD1" w14:textId="1ECDE32D" w:rsidR="00BF35F6" w:rsidRPr="00AE0542" w:rsidRDefault="00BF35F6" w:rsidP="00BF35F6">
      <w:pPr>
        <w:pStyle w:val="RFCFigure"/>
        <w:rPr>
          <w:lang w:val="en-AU"/>
        </w:rPr>
      </w:pPr>
      <w:r w:rsidRPr="00AE0542">
        <w:rPr>
          <w:lang w:val="en-AU"/>
        </w:rPr>
        <w:t xml:space="preserve">             :                               :    :        </w:t>
      </w:r>
      <w:del w:id="194" w:author="Italo Busi" w:date="2018-02-27T16:13:00Z">
        <w:r w:rsidRPr="00AE0542" w:rsidDel="007445AC">
          <w:rPr>
            <w:lang w:val="en-AU"/>
          </w:rPr>
          <w:delText>:</w:delText>
        </w:r>
      </w:del>
    </w:p>
    <w:p w14:paraId="780467CF" w14:textId="14B72276" w:rsidR="00BF35F6" w:rsidRDefault="00BF35F6" w:rsidP="00BF35F6">
      <w:pPr>
        <w:pStyle w:val="RFCFigure"/>
        <w:rPr>
          <w:lang w:val="en-AU"/>
        </w:rPr>
      </w:pPr>
      <w:r w:rsidRPr="00AE0542">
        <w:rPr>
          <w:lang w:val="en-AU"/>
        </w:rPr>
        <w:t xml:space="preserve">             :...............................:    :........</w:t>
      </w:r>
      <w:ins w:id="195" w:author="Italo Busi" w:date="2018-02-27T16:13:00Z">
        <w:r w:rsidR="007445AC" w:rsidRPr="00AE0542">
          <w:rPr>
            <w:lang w:val="en-AU"/>
          </w:rPr>
          <w:t>.</w:t>
        </w:r>
        <w:r w:rsidR="007445AC">
          <w:rPr>
            <w:lang w:val="en-AU"/>
          </w:rPr>
          <w:t>....</w:t>
        </w:r>
      </w:ins>
      <w:del w:id="196" w:author="Italo Busi" w:date="2018-02-27T16:13:00Z">
        <w:r w:rsidRPr="00AE0542" w:rsidDel="007445AC">
          <w:rPr>
            <w:lang w:val="en-AU"/>
          </w:rPr>
          <w:delText>:</w:delText>
        </w:r>
      </w:del>
    </w:p>
    <w:p w14:paraId="5C0F5FC4" w14:textId="77777777" w:rsidR="00BF35F6" w:rsidRDefault="00BF35F6" w:rsidP="00BF35F6">
      <w:pPr>
        <w:pStyle w:val="RFCFigure"/>
        <w:rPr>
          <w:lang w:val="en-AU"/>
        </w:rPr>
      </w:pPr>
    </w:p>
    <w:p w14:paraId="54D9CDE0" w14:textId="77777777" w:rsidR="00BF35F6" w:rsidRPr="005A65EA" w:rsidRDefault="00BF35F6" w:rsidP="00BF35F6">
      <w:pPr>
        <w:pStyle w:val="Caption"/>
        <w:tabs>
          <w:tab w:val="clear" w:pos="0"/>
        </w:tabs>
        <w:ind w:left="1152" w:hanging="360"/>
        <w:rPr>
          <w:lang w:val="en-AU"/>
        </w:rPr>
      </w:pPr>
      <w:bookmarkStart w:id="197" w:name="_Ref492484562"/>
      <w:bookmarkStart w:id="198" w:name="_Ref488931691"/>
      <w:r w:rsidRPr="00F67F6C">
        <w:t>Reference network</w:t>
      </w:r>
      <w:bookmarkEnd w:id="197"/>
    </w:p>
    <w:bookmarkEnd w:id="198"/>
    <w:p w14:paraId="42BBE4E3" w14:textId="2F74FC8C" w:rsidR="000D1432" w:rsidRPr="003362AE" w:rsidDel="007445AC" w:rsidRDefault="000D1432" w:rsidP="000D1432">
      <w:pPr>
        <w:rPr>
          <w:del w:id="199" w:author="Italo Busi" w:date="2018-02-27T16:14:00Z"/>
          <w:i/>
          <w:highlight w:val="yellow"/>
        </w:rPr>
      </w:pPr>
      <w:del w:id="200" w:author="Italo Busi" w:date="2018-02-27T16:14:00Z">
        <w:r w:rsidRPr="003362AE" w:rsidDel="007445AC">
          <w:rPr>
            <w:i/>
            <w:highlight w:val="yellow"/>
          </w:rPr>
          <w:delText>[</w:delText>
        </w:r>
        <w:r w:rsidRPr="003362AE" w:rsidDel="007445AC">
          <w:rPr>
            <w:b/>
            <w:i/>
            <w:highlight w:val="yellow"/>
          </w:rPr>
          <w:delText>Editor’s Note:]</w:delText>
        </w:r>
        <w:r w:rsidRPr="003362AE" w:rsidDel="007445AC">
          <w:rPr>
            <w:i/>
            <w:highlight w:val="yellow"/>
          </w:rPr>
          <w:delText xml:space="preserve"> </w:delText>
        </w:r>
        <w:r w:rsidDel="007445AC">
          <w:rPr>
            <w:i/>
            <w:iCs/>
            <w:highlight w:val="yellow"/>
          </w:rPr>
          <w:delText>I do not think we need to split the customer network into three domains. To be further discussed.</w:delText>
        </w:r>
      </w:del>
    </w:p>
    <w:p w14:paraId="3D48C27D" w14:textId="28B111EE" w:rsidR="00BF35F6" w:rsidRDefault="00BF35F6" w:rsidP="00BF35F6">
      <w:r>
        <w:t xml:space="preserve">The transport domain control </w:t>
      </w:r>
      <w:del w:id="201" w:author="Italo Busi" w:date="2018-03-02T17:19:00Z">
        <w:r w:rsidDel="00B201D2">
          <w:delText xml:space="preserve">plane </w:delText>
        </w:r>
      </w:del>
      <w:r>
        <w:t>architecture</w:t>
      </w:r>
      <w:r w:rsidR="00602C6C">
        <w:t>, shown</w:t>
      </w:r>
      <w:r>
        <w:t xml:space="preserve"> in </w:t>
      </w:r>
      <w:r>
        <w:fldChar w:fldCharType="begin"/>
      </w:r>
      <w:r>
        <w:instrText xml:space="preserve"> REF _Ref492484585 \r \h </w:instrText>
      </w:r>
      <w:r>
        <w:fldChar w:fldCharType="separate"/>
      </w:r>
      <w:r>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7777777" w:rsidR="00602C6C" w:rsidRPr="00BF35F6" w:rsidRDefault="00602C6C" w:rsidP="00602C6C">
      <w:pPr>
        <w:pStyle w:val="Caption"/>
        <w:rPr>
          <w:lang w:val="en-AU"/>
        </w:rPr>
      </w:pPr>
      <w:bookmarkStart w:id="202" w:name="_Ref492484585"/>
      <w:r w:rsidRPr="00F52EE9">
        <w:t>Controlling Hierarchy</w:t>
      </w:r>
      <w:bookmarkEnd w:id="202"/>
    </w:p>
    <w:p w14:paraId="484186B1" w14:textId="77777777" w:rsidR="00BF35F6" w:rsidRDefault="00BF35F6" w:rsidP="00BF35F6">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77777777" w:rsidR="009B2D2A" w:rsidRDefault="009B2D2A" w:rsidP="009B2D2A">
      <w:r>
        <w:t xml:space="preserve">In this document we address the case where the CNC controls the customer IP network and requests, at the CMI, transport connectivity </w:t>
      </w:r>
      <w:r>
        <w:lastRenderedPageBreak/>
        <w:t>among IP routers to an MDSC which coordinates, via three MPIs, the control of a multi-domain transport network through three PNCs.</w:t>
      </w:r>
    </w:p>
    <w:p w14:paraId="667EC70F" w14:textId="77777777" w:rsidR="009B2D2A" w:rsidRDefault="009B2D2A" w:rsidP="009B2D2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t>
      </w:r>
      <w:r w:rsidRPr="0091245F">
        <w:rPr>
          <w:highlight w:val="yellow"/>
          <w:rPrChange w:id="203" w:author="Italo Busi" w:date="2018-03-01T18:50:00Z">
            <w:rPr/>
          </w:rPrChange>
        </w:rPr>
        <w:t>while the interface between the CNC and the IP routers is out of its scope</w:t>
      </w:r>
      <w:r>
        <w:t xml:space="preserve">. It is assumed that the CMI allows the CNC providing all the information that is needed by the MDSC to properly configure the transport connectivity requested by the customer </w:t>
      </w:r>
      <w:r w:rsidRPr="0091245F">
        <w:rPr>
          <w:highlight w:val="yellow"/>
          <w:rPrChange w:id="204" w:author="Italo Busi" w:date="2018-03-01T18:50:00Z">
            <w:rPr/>
          </w:rPrChange>
        </w:rPr>
        <w:t>but the detailed analysis of the CMI is outside the scope of this document</w:t>
      </w:r>
      <w:r w:rsidRPr="00EC53D3">
        <w:t>.</w:t>
      </w:r>
    </w:p>
    <w:p w14:paraId="28A76E55" w14:textId="77777777" w:rsidR="009D0BF8" w:rsidRPr="009B2D2A" w:rsidRDefault="003362AE" w:rsidP="005010FF">
      <w:pPr>
        <w:pStyle w:val="Heading3"/>
      </w:pPr>
      <w:bookmarkStart w:id="205" w:name="_Toc507866104"/>
      <w:r w:rsidRPr="009B2D2A">
        <w:t>Single-Domain Scenario</w:t>
      </w:r>
      <w:bookmarkEnd w:id="205"/>
    </w:p>
    <w:p w14:paraId="3A406B3A" w14:textId="7B4BCD5B" w:rsidR="003362AE" w:rsidDel="007445AC" w:rsidRDefault="003362AE" w:rsidP="003362AE">
      <w:pPr>
        <w:rPr>
          <w:del w:id="206" w:author="Italo Busi" w:date="2018-02-27T16:16:00Z"/>
          <w:i/>
          <w:iCs/>
          <w:highlight w:val="yellow"/>
        </w:rPr>
      </w:pPr>
      <w:del w:id="207" w:author="Italo Busi" w:date="2018-02-27T16:16:00Z">
        <w:r w:rsidRPr="003362AE" w:rsidDel="007445AC">
          <w:rPr>
            <w:i/>
            <w:highlight w:val="yellow"/>
          </w:rPr>
          <w:delText>[</w:delText>
        </w:r>
        <w:r w:rsidRPr="003362AE" w:rsidDel="007445AC">
          <w:rPr>
            <w:b/>
            <w:i/>
            <w:highlight w:val="yellow"/>
          </w:rPr>
          <w:delText>Editor’s Note:]</w:delText>
        </w:r>
        <w:r w:rsidRPr="003362AE" w:rsidDel="007445AC">
          <w:rPr>
            <w:i/>
            <w:highlight w:val="yellow"/>
          </w:rPr>
          <w:delText xml:space="preserve"> </w:delText>
        </w:r>
        <w:r w:rsidRPr="003362AE" w:rsidDel="007445AC">
          <w:rPr>
            <w:i/>
            <w:iCs/>
            <w:highlight w:val="yellow"/>
          </w:rPr>
          <w:delText>Describe the single-domain as a simplified case of the multi-domain: section 4.1 of draft-ietf-ccamp-transport-nbi-use-cases-01</w:delText>
        </w:r>
      </w:del>
    </w:p>
    <w:p w14:paraId="545E5A53" w14:textId="77777777" w:rsidR="009B2D2A" w:rsidRDefault="009B2D2A" w:rsidP="003362AE">
      <w:r w:rsidRPr="009B2D2A">
        <w:t>In case the CNC requests transport connectivity between IP routers attached to the same transport domain</w:t>
      </w:r>
      <w:r>
        <w:t xml:space="preserve"> (e.g., between C-R1 and C-R3)</w:t>
      </w:r>
      <w:r w:rsidRPr="009B2D2A">
        <w:t xml:space="preserve">, the MDSC can pass the </w:t>
      </w:r>
      <w:r>
        <w:t>service request to the PNC (e.g., PNC1) and let the PNC takes decisions about how to implement the service.</w:t>
      </w:r>
    </w:p>
    <w:p w14:paraId="311C8AE6" w14:textId="77777777" w:rsidR="00CC0754" w:rsidRPr="009B2D2A" w:rsidRDefault="00CC0754" w:rsidP="00CC0754">
      <w:pPr>
        <w:pStyle w:val="Heading3"/>
        <w:rPr>
          <w:ins w:id="208" w:author="Zhao Yang" w:date="2018-03-01T14:23:00Z"/>
        </w:rPr>
      </w:pPr>
      <w:bookmarkStart w:id="209" w:name="_Toc507866105"/>
      <w:bookmarkStart w:id="210" w:name="_Ref500419268"/>
      <w:bookmarkStart w:id="211" w:name="_Ref500428446"/>
      <w:ins w:id="212" w:author="Zhao Yang" w:date="2018-03-01T14:23:00Z">
        <w:r>
          <w:t>Multi</w:t>
        </w:r>
        <w:r w:rsidRPr="009B2D2A">
          <w:t>-Domain Scenario</w:t>
        </w:r>
        <w:bookmarkEnd w:id="209"/>
      </w:ins>
    </w:p>
    <w:p w14:paraId="2F09642F" w14:textId="1655359F" w:rsidR="00CC0754" w:rsidRDefault="00CC0754" w:rsidP="00CC0754">
      <w:ins w:id="213" w:author="Zhao Yang" w:date="2018-03-01T14:23:00Z">
        <w:r w:rsidRPr="009B2D2A">
          <w:t>In case the CNC requests transport connectivity bet</w:t>
        </w:r>
        <w:r>
          <w:t xml:space="preserve">ween IP routers attached to different </w:t>
        </w:r>
        <w:r w:rsidRPr="009B2D2A">
          <w:t>transport domain</w:t>
        </w:r>
        <w:r>
          <w:t xml:space="preserve"> (e.g., between C-R1 and C-R5)</w:t>
        </w:r>
        <w:r w:rsidRPr="009B2D2A">
          <w:t xml:space="preserve">, the MDSC can </w:t>
        </w:r>
        <w:r>
          <w:t>split</w:t>
        </w:r>
        <w:r w:rsidRPr="009B2D2A">
          <w:t xml:space="preserve"> the </w:t>
        </w:r>
        <w:r>
          <w:t>service request into tunnel segment configuration and then pass to multiple PNCs (PNC1 and PNC2 in this example) and let the PNC takes decisions about how to deploy the service.</w:t>
        </w:r>
      </w:ins>
    </w:p>
    <w:p w14:paraId="42BBFC37" w14:textId="77777777" w:rsidR="003362AE" w:rsidRPr="00D87A26" w:rsidRDefault="003362AE" w:rsidP="003362AE">
      <w:pPr>
        <w:pStyle w:val="Heading2"/>
      </w:pPr>
      <w:bookmarkStart w:id="214" w:name="_Toc507866106"/>
      <w:r w:rsidRPr="00D87A26">
        <w:t>Topology Abstractions</w:t>
      </w:r>
      <w:bookmarkEnd w:id="210"/>
      <w:bookmarkEnd w:id="211"/>
      <w:bookmarkEnd w:id="214"/>
    </w:p>
    <w:p w14:paraId="40C7B08F" w14:textId="662FE95D" w:rsidR="003362AE" w:rsidRPr="00D87A26" w:rsidDel="007445AC" w:rsidRDefault="003362AE" w:rsidP="003362AE">
      <w:pPr>
        <w:rPr>
          <w:del w:id="215" w:author="Italo Busi" w:date="2018-02-27T16:16:00Z"/>
          <w:i/>
          <w:iCs/>
        </w:rPr>
      </w:pPr>
      <w:del w:id="216" w:author="Italo Busi" w:date="2018-02-27T16:16:00Z">
        <w:r w:rsidRPr="00D87A26" w:rsidDel="007445AC">
          <w:rPr>
            <w:i/>
            <w:highlight w:val="green"/>
          </w:rPr>
          <w:delText>[</w:delText>
        </w:r>
        <w:r w:rsidRPr="00D87A26" w:rsidDel="007445AC">
          <w:rPr>
            <w:b/>
            <w:i/>
            <w:highlight w:val="green"/>
          </w:rPr>
          <w:delText>Editor’s Note:]</w:delText>
        </w:r>
        <w:r w:rsidRPr="00D87A26" w:rsidDel="007445AC">
          <w:rPr>
            <w:i/>
            <w:highlight w:val="green"/>
          </w:rPr>
          <w:delText xml:space="preserve"> </w:delText>
        </w:r>
        <w:r w:rsidR="00D87A26" w:rsidDel="007445AC">
          <w:rPr>
            <w:i/>
            <w:iCs/>
            <w:highlight w:val="green"/>
          </w:rPr>
          <w:delText>Merged from s</w:delText>
        </w:r>
        <w:r w:rsidRPr="00D87A26" w:rsidDel="007445AC">
          <w:rPr>
            <w:i/>
            <w:iCs/>
            <w:highlight w:val="green"/>
          </w:rPr>
          <w:delText>ections 4.2 and 6.2 of draft-ietf-ccamp-transport-nbi-use-cases-01</w:delText>
        </w:r>
      </w:del>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20D2C12D" w14:textId="77777777" w:rsidR="00BF35F6" w:rsidRDefault="00BF35F6" w:rsidP="00BF35F6">
      <w:r>
        <w:t xml:space="preserve">[TE-Topo] describes a YANG base model for TE topology without any technology specific parameters. Moreover, it defines how to abstract for TE-network topologies.  </w:t>
      </w:r>
    </w:p>
    <w:p w14:paraId="50498FDF" w14:textId="77777777" w:rsidR="00BF35F6" w:rsidRDefault="00BF35F6" w:rsidP="00BF35F6">
      <w:r>
        <w:lastRenderedPageBreak/>
        <w:t>[ACTN-Frame]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75721F77" w:rsidR="00BF35F6" w:rsidRDefault="00BF35F6" w:rsidP="00BF35F6">
      <w:pPr>
        <w:pStyle w:val="RFCListBullet"/>
      </w:pPr>
      <w:r>
        <w:t xml:space="preserve">White topology: This is a case where the </w:t>
      </w:r>
      <w:del w:id="217" w:author="Italo Busi" w:date="2018-03-02T17:19:00Z">
        <w:r w:rsidDel="00B201D2">
          <w:delText>Physical Network Controller (</w:delText>
        </w:r>
      </w:del>
      <w:r>
        <w:t>PNC</w:t>
      </w:r>
      <w:del w:id="218" w:author="Italo Busi" w:date="2018-03-02T17:19:00Z">
        <w:r w:rsidDel="00B201D2">
          <w:delText>)</w:delText>
        </w:r>
      </w:del>
      <w:r>
        <w:t xml:space="preserve"> provides the actual network topology to the </w:t>
      </w:r>
      <w:del w:id="219" w:author="Italo Busi" w:date="2018-03-02T17:20:00Z">
        <w:r w:rsidDel="00B201D2">
          <w:delText>multi-domain Service Coordinator (</w:delText>
        </w:r>
      </w:del>
      <w:r>
        <w:t>MDSC</w:t>
      </w:r>
      <w:del w:id="220" w:author="Italo Busi" w:date="2018-03-02T17:20:00Z">
        <w:r w:rsidDel="00B201D2">
          <w:delText>)</w:delText>
        </w:r>
      </w:del>
      <w:r>
        <w:t xml:space="preserve">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pPr>
        <w:rPr>
          <w:ins w:id="221" w:author="Italo Busi" w:date="2018-02-27T16:16:00Z"/>
        </w:rPr>
      </w:pPr>
      <w:r>
        <w:t>Each PNC provides topology abstraction of its own domain topology independently from each other and therefore it is possible that different PNCs provide different types of topology abstractions.</w:t>
      </w:r>
    </w:p>
    <w:p w14:paraId="188E9CDF" w14:textId="7A4F91A5" w:rsidR="007445AC" w:rsidRDefault="007445AC" w:rsidP="00D87A26">
      <w:ins w:id="222" w:author="Italo Busi" w:date="2018-02-27T16:16:00Z">
        <w:r>
          <w:t xml:space="preserve">The MPI operates on the abstract topology regardless on </w:t>
        </w:r>
      </w:ins>
      <w:ins w:id="223" w:author="Italo Busi" w:date="2018-02-27T16:17:00Z">
        <w:r>
          <w:t>the type of abstraction provided by the PNC.</w:t>
        </w:r>
      </w:ins>
    </w:p>
    <w:p w14:paraId="063F304C" w14:textId="255BC819" w:rsidR="00D87A26" w:rsidRDefault="007445AC" w:rsidP="00D87A26">
      <w:ins w:id="224" w:author="Italo Busi" w:date="2018-02-27T16:17:00Z">
        <w:r>
          <w:t xml:space="preserve">In order to </w:t>
        </w:r>
      </w:ins>
      <w:ins w:id="225" w:author="Italo Busi" w:date="2018-03-01T18:49:00Z">
        <w:r w:rsidR="0091245F">
          <w:t>analyze</w:t>
        </w:r>
      </w:ins>
      <w:ins w:id="226" w:author="Italo Busi" w:date="2018-02-27T16:17:00Z">
        <w:r>
          <w:t xml:space="preserve"> how the MPI operates on abstract topologies independently </w:t>
        </w:r>
      </w:ins>
      <w:ins w:id="227" w:author="Italo Busi" w:date="2018-02-27T16:18:00Z">
        <w:r>
          <w:t>from the topology abstraction provided by each PNC and, therefore, that that different PNCs can provide different topology abstractions, it is assumed</w:t>
        </w:r>
      </w:ins>
      <w:del w:id="228" w:author="Italo Busi" w:date="2018-02-27T16:18:00Z">
        <w:r w:rsidR="00D87A26" w:rsidDel="007445AC">
          <w:delText>As an example, we can assume</w:delText>
        </w:r>
      </w:del>
      <w:r w:rsidR="00D87A26">
        <w:t xml:space="preserve"> that:</w:t>
      </w:r>
    </w:p>
    <w:p w14:paraId="412C886F" w14:textId="6603FD5F" w:rsidR="00D87A26" w:rsidRDefault="00D87A26" w:rsidP="00D87A26">
      <w:pPr>
        <w:pStyle w:val="RFCListBullet"/>
      </w:pPr>
      <w:r>
        <w:t xml:space="preserve">PNC1 provides a </w:t>
      </w:r>
      <w:del w:id="229" w:author="Italo Busi" w:date="2018-02-27T16:19:00Z">
        <w:r w:rsidDel="007445AC">
          <w:delText xml:space="preserve">white </w:delText>
        </w:r>
      </w:del>
      <w:r>
        <w:t xml:space="preserve">topology abstraction </w:t>
      </w:r>
      <w:del w:id="230" w:author="Italo Busi" w:date="2018-02-27T16:19:00Z">
        <w:r w:rsidDel="007445AC">
          <w:delText xml:space="preserve">(likewise use case 1 described in section </w:delText>
        </w:r>
        <w:r w:rsidDel="007445AC">
          <w:fldChar w:fldCharType="begin"/>
        </w:r>
        <w:r w:rsidDel="007445AC">
          <w:delInstrText xml:space="preserve"> REF _Ref489014810 \r \h \t</w:delInstrText>
        </w:r>
        <w:r w:rsidDel="007445AC">
          <w:fldChar w:fldCharType="separate"/>
        </w:r>
        <w:r w:rsidDel="007445AC">
          <w:delText>4.2</w:delText>
        </w:r>
        <w:r w:rsidDel="007445AC">
          <w:fldChar w:fldCharType="end"/>
        </w:r>
        <w:r w:rsidDel="007445AC">
          <w:delText>)</w:delText>
        </w:r>
      </w:del>
      <w:ins w:id="231" w:author="Italo Busi" w:date="2018-02-27T16:19:00Z">
        <w:r w:rsidR="007445AC">
          <w:t>which exposes at the MPI an abstract node and an abstract link for each physical node and link within network doma</w:t>
        </w:r>
      </w:ins>
      <w:ins w:id="232" w:author="Italo Busi" w:date="2018-02-27T16:20:00Z">
        <w:r w:rsidR="007445AC">
          <w:t>in 1</w:t>
        </w:r>
      </w:ins>
    </w:p>
    <w:p w14:paraId="647AE656" w14:textId="267E404E" w:rsidR="000D1432" w:rsidRDefault="000D1432" w:rsidP="000D1432">
      <w:pPr>
        <w:pStyle w:val="RFCListBullet"/>
      </w:pPr>
      <w:r>
        <w:lastRenderedPageBreak/>
        <w:t xml:space="preserve">PNC2 provides a </w:t>
      </w:r>
      <w:del w:id="233" w:author="Italo Busi" w:date="2018-02-27T16:20:00Z">
        <w:r w:rsidDel="007445AC">
          <w:delText xml:space="preserve">type A grey </w:delText>
        </w:r>
      </w:del>
      <w:r>
        <w:t>topology abstraction</w:t>
      </w:r>
      <w:ins w:id="234" w:author="Italo Busi" w:date="2018-02-27T16:20:00Z">
        <w:r w:rsidR="007445AC">
          <w:t xml:space="preserve"> which exposes a</w:t>
        </w:r>
      </w:ins>
      <w:ins w:id="235" w:author="Italo Busi" w:date="2018-02-27T16:21:00Z">
        <w:r w:rsidR="007445AC">
          <w:t>t</w:t>
        </w:r>
      </w:ins>
      <w:ins w:id="236" w:author="Italo Busi" w:date="2018-02-27T16:20:00Z">
        <w:r w:rsidR="007445AC">
          <w:t xml:space="preserve"> the MPI a single abstract node (representing the whole network domain) with abstract links representing only the inter-domain physical links</w:t>
        </w:r>
      </w:ins>
    </w:p>
    <w:p w14:paraId="59E34D2E" w14:textId="436BB196" w:rsidR="000D1432" w:rsidRPr="00F36A9C" w:rsidRDefault="000D1432" w:rsidP="000D1432">
      <w:pPr>
        <w:pStyle w:val="RFCListBullet"/>
      </w:pPr>
      <w:r>
        <w:t xml:space="preserve">PNC3 provides a </w:t>
      </w:r>
      <w:del w:id="237" w:author="Italo Busi" w:date="2018-02-27T16:21:00Z">
        <w:r w:rsidDel="007445AC">
          <w:delText xml:space="preserve">type B grey </w:delText>
        </w:r>
      </w:del>
      <w:r>
        <w:t>topology abstraction</w:t>
      </w:r>
      <w:del w:id="238" w:author="Italo Busi" w:date="2018-02-27T16:21:00Z">
        <w:r w:rsidDel="007445AC">
          <w:delText xml:space="preserve">, with </w:delText>
        </w:r>
      </w:del>
      <w:ins w:id="239" w:author="Italo Busi" w:date="2018-02-27T16:21:00Z">
        <w:r w:rsidR="007445AC">
          <w:t xml:space="preserve"> which exposes at the MPI </w:t>
        </w:r>
      </w:ins>
      <w:r>
        <w:t>two abstract nodes (AN31 and AN32). They abstract respectively nodes S31+S33 and nodes S32+S34. At the MPI, only the abstract nodes should be reported: the mapping between the abstract nodes (AN31 and AN32) and the physical nodes (S31, S32, S33 and S34) should be done internally by the PNC</w:t>
      </w:r>
      <w:r w:rsidRPr="00AD0B22">
        <w:t>.</w:t>
      </w:r>
    </w:p>
    <w:p w14:paraId="0014B2AF" w14:textId="77777777" w:rsidR="00D87A26" w:rsidRDefault="00D87A26" w:rsidP="00D87A26">
      <w:r>
        <w:t xml:space="preserve">The MDSC should be capable to glue together these different abstract topologies to build its own view of the multi-domain network topology. </w:t>
      </w:r>
      <w:r w:rsidRPr="007445AC">
        <w:rPr>
          <w:highlight w:val="yellow"/>
          <w:rPrChange w:id="240" w:author="Italo Busi" w:date="2018-02-27T16:21:00Z">
            <w:rPr/>
          </w:rPrChange>
        </w:rPr>
        <w:t>This might require proper administrative configuration or other mechanisms (to be defined/</w:t>
      </w:r>
      <w:proofErr w:type="spellStart"/>
      <w:r w:rsidRPr="007445AC">
        <w:rPr>
          <w:highlight w:val="yellow"/>
          <w:rPrChange w:id="241" w:author="Italo Busi" w:date="2018-02-27T16:21:00Z">
            <w:rPr/>
          </w:rPrChange>
        </w:rPr>
        <w:t>analysed</w:t>
      </w:r>
      <w:proofErr w:type="spellEnd"/>
      <w:r w:rsidRPr="007445AC">
        <w:rPr>
          <w:highlight w:val="yellow"/>
          <w:rPrChange w:id="242" w:author="Italo Busi" w:date="2018-02-27T16:21:00Z">
            <w:rPr/>
          </w:rPrChange>
        </w:rPr>
        <w:t>)</w:t>
      </w:r>
      <w:r w:rsidRPr="005A65EA">
        <w:t>.</w:t>
      </w:r>
    </w:p>
    <w:p w14:paraId="3517964D" w14:textId="77777777" w:rsidR="00BF35F6" w:rsidRPr="007445AC" w:rsidRDefault="00BF35F6" w:rsidP="00BF35F6">
      <w:pPr>
        <w:rPr>
          <w:highlight w:val="yellow"/>
        </w:rPr>
      </w:pPr>
      <w:r w:rsidRPr="007445AC">
        <w:rPr>
          <w:highlight w:val="yellow"/>
          <w:rPrChange w:id="243" w:author="Italo Busi" w:date="2018-02-27T16:21:00Z">
            <w:rPr/>
          </w:rPrChange>
        </w:rPr>
        <w:t>Topology abstraction for the CMI is for further study (to be addressed in future revisions of this document).</w:t>
      </w:r>
    </w:p>
    <w:p w14:paraId="64EDE0B0" w14:textId="77777777" w:rsidR="003362AE" w:rsidRPr="00D87A26" w:rsidRDefault="003362AE" w:rsidP="003362AE">
      <w:pPr>
        <w:pStyle w:val="Heading2"/>
      </w:pPr>
      <w:bookmarkStart w:id="244" w:name="_Ref500415983"/>
      <w:bookmarkStart w:id="245" w:name="_Ref500416429"/>
      <w:bookmarkStart w:id="246" w:name="_Ref500419007"/>
      <w:bookmarkStart w:id="247" w:name="_Ref500429287"/>
      <w:bookmarkStart w:id="248" w:name="_Toc507866107"/>
      <w:r w:rsidRPr="00D87A26">
        <w:t>Service Configuration</w:t>
      </w:r>
      <w:bookmarkEnd w:id="244"/>
      <w:bookmarkEnd w:id="245"/>
      <w:bookmarkEnd w:id="246"/>
      <w:bookmarkEnd w:id="247"/>
      <w:bookmarkEnd w:id="248"/>
    </w:p>
    <w:p w14:paraId="14D1A9D0" w14:textId="33BF5B53" w:rsidR="003362AE" w:rsidRPr="009F3B7C" w:rsidDel="007445AC" w:rsidRDefault="003362AE" w:rsidP="003362AE">
      <w:pPr>
        <w:rPr>
          <w:del w:id="249" w:author="Italo Busi" w:date="2018-02-27T16:21:00Z"/>
          <w:i/>
          <w:iCs/>
          <w:highlight w:val="green"/>
        </w:rPr>
      </w:pPr>
      <w:del w:id="250" w:author="Italo Busi" w:date="2018-02-27T16:21:00Z">
        <w:r w:rsidRPr="009F3B7C" w:rsidDel="007445AC">
          <w:rPr>
            <w:i/>
            <w:highlight w:val="green"/>
          </w:rPr>
          <w:delText>[</w:delText>
        </w:r>
        <w:r w:rsidRPr="009F3B7C" w:rsidDel="007445AC">
          <w:rPr>
            <w:b/>
            <w:i/>
            <w:highlight w:val="green"/>
          </w:rPr>
          <w:delText>Editor’s Note:]</w:delText>
        </w:r>
        <w:r w:rsidRPr="009F3B7C" w:rsidDel="007445AC">
          <w:rPr>
            <w:i/>
            <w:highlight w:val="green"/>
          </w:rPr>
          <w:delText xml:space="preserve"> </w:delText>
        </w:r>
        <w:r w:rsidR="009F3B7C" w:rsidRPr="009F3B7C" w:rsidDel="007445AC">
          <w:rPr>
            <w:i/>
            <w:iCs/>
            <w:highlight w:val="green"/>
          </w:rPr>
          <w:delText>Merged</w:delText>
        </w:r>
        <w:r w:rsidR="007C4CAB" w:rsidRPr="009F3B7C" w:rsidDel="007445AC">
          <w:rPr>
            <w:i/>
            <w:iCs/>
            <w:highlight w:val="green"/>
          </w:rPr>
          <w:delText xml:space="preserve"> from s</w:delText>
        </w:r>
        <w:r w:rsidRPr="009F3B7C" w:rsidDel="007445AC">
          <w:rPr>
            <w:i/>
            <w:iCs/>
            <w:highlight w:val="green"/>
          </w:rPr>
          <w:delText>ections 4.3 and 6.3 of draft-ietf-ccamp-transport-nbi-use-cases-01</w:delText>
        </w:r>
      </w:del>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77777777" w:rsidR="0086686A" w:rsidRDefault="0086686A" w:rsidP="0086686A">
      <w:r>
        <w:t>The type of services could depend of the type of physical links (e.g. OTN link, ETH link or SDH link) between the routers and transport network.</w:t>
      </w:r>
    </w:p>
    <w:p w14:paraId="5338BFE1" w14:textId="77777777" w:rsidR="0086686A" w:rsidRPr="00DA1B42" w:rsidRDefault="0086686A" w:rsidP="0086686A">
      <w:pPr>
        <w:rPr>
          <w:highlight w:val="yellow"/>
        </w:rPr>
      </w:pPr>
      <w:r>
        <w:t>The control of different adaptations   inside IP routers, C-</w:t>
      </w:r>
      <w:proofErr w:type="spellStart"/>
      <w:r>
        <w:t>Ri</w:t>
      </w:r>
      <w:proofErr w:type="spellEnd"/>
      <w:r>
        <w:t xml:space="preserve"> (PKT -&gt; foo) and C-</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251" w:name="_Ref500411426"/>
      <w:bookmarkStart w:id="252" w:name="_Toc507866108"/>
      <w:r>
        <w:t>ODU Transit</w:t>
      </w:r>
      <w:bookmarkEnd w:id="251"/>
      <w:bookmarkEnd w:id="252"/>
    </w:p>
    <w:p w14:paraId="5CF85DBB" w14:textId="77777777"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he physical/optical interconnection</w:t>
      </w:r>
      <w:r>
        <w:t>s</w:t>
      </w:r>
      <w:r w:rsidR="00854E72">
        <w:t xml:space="preserve"> below the ODU layer </w:t>
      </w:r>
      <w:r>
        <w:t xml:space="preserve">are </w:t>
      </w:r>
      <w:r w:rsidR="00854E72">
        <w:t>supposed to be pre-configured and not exposed at the MPI to the MDSC.</w:t>
      </w:r>
    </w:p>
    <w:p w14:paraId="3F30C146" w14:textId="77777777" w:rsidR="00D87A26" w:rsidRDefault="00D87A26" w:rsidP="00D87A26">
      <w:r>
        <w:lastRenderedPageBreak/>
        <w:t>In order to setup a 10Gb IP link between C-R1 and C-R5, an ODU2 end-to-end data plane connection needs be created between C-R1 and C-R5, crossing transport nodes S3, S1, S2, S31, S33, S34, S15 and S18 which belong to different PNC domains.</w:t>
      </w:r>
    </w:p>
    <w:p w14:paraId="4C737B50" w14:textId="77777777" w:rsidR="00D87A26" w:rsidRDefault="00D87A26" w:rsidP="00D87A26">
      <w:r>
        <w:t>The traffic flow between C-R1 and C-R5 can be summarized as:</w:t>
      </w:r>
    </w:p>
    <w:p w14:paraId="054E8096" w14:textId="77777777" w:rsidR="00D87A26" w:rsidRDefault="00D87A26" w:rsidP="00D87A26">
      <w:pPr>
        <w:ind w:left="864"/>
      </w:pPr>
      <w:r>
        <w:t>C-R1 ([PKT] -&gt; ODU2), S3 ([ODU2]), S1 ([ODU2]), S2 ([ODU2])</w:t>
      </w:r>
      <w:proofErr w:type="gramStart"/>
      <w:r>
        <w:t>,</w:t>
      </w:r>
      <w:proofErr w:type="gramEnd"/>
      <w:r>
        <w:br/>
        <w:t>S31 ([ODU2]), S33 ([ODU2]), S34 ([ODU2]),</w:t>
      </w:r>
      <w:r>
        <w:br/>
        <w:t>S15 ([ODU2]), S18 ([ODU2]), C-R5 (ODU2 -&gt; [PKT])</w:t>
      </w:r>
    </w:p>
    <w:p w14:paraId="2FA7A9C6" w14:textId="77777777"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14:paraId="4E28DC02" w14:textId="77777777"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 xml:space="preserve">the setup of a </w:t>
      </w:r>
      <w:proofErr w:type="gramStart"/>
      <w:r w:rsidR="00854E72" w:rsidRPr="00D95E8B">
        <w:t>10Gb</w:t>
      </w:r>
      <w:proofErr w:type="gramEnd"/>
      <w:r w:rsidR="00854E72" w:rsidRPr="00D95E8B">
        <w:t xml:space="preserve">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14:paraId="108D12B8" w14:textId="77777777" w:rsidR="00854E72" w:rsidRPr="00D95E8B" w:rsidRDefault="00854E72" w:rsidP="00854E72">
      <w:pPr>
        <w:ind w:left="864"/>
      </w:pPr>
      <w:r w:rsidRPr="00D95E8B">
        <w:t xml:space="preserve">C-R1 ([PKT] -&gt; ODU2), S3 ([ODU2]), S5 ([ODU2]), S6 ([ODU2]), </w:t>
      </w:r>
      <w:r w:rsidRPr="00D95E8B">
        <w:br/>
        <w:t>C-R3 (ODU2 -&gt; [PKT])</w:t>
      </w:r>
    </w:p>
    <w:p w14:paraId="0F13D618" w14:textId="77777777"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14:paraId="07090182" w14:textId="77777777" w:rsidR="00852397" w:rsidRDefault="00852397" w:rsidP="00852397">
      <w:r>
        <w:t>It is assumed that the information provided at the CMI is sufficient for the MDSC to understand that this is a single-domain service request.</w:t>
      </w:r>
    </w:p>
    <w:p w14:paraId="7F8B80D6" w14:textId="77777777"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14:paraId="25DA7CD1" w14:textId="77777777" w:rsidR="00D87A26" w:rsidRDefault="00D87A26" w:rsidP="00D87A26">
      <w:pPr>
        <w:pStyle w:val="Heading3"/>
      </w:pPr>
      <w:bookmarkStart w:id="253" w:name="_Ref500347772"/>
      <w:bookmarkStart w:id="254" w:name="_Toc507866109"/>
      <w:r>
        <w:t>EPL over ODU</w:t>
      </w:r>
      <w:bookmarkEnd w:id="253"/>
      <w:bookmarkEnd w:id="254"/>
    </w:p>
    <w:p w14:paraId="49F32721" w14:textId="77777777"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14:paraId="10310897" w14:textId="77777777" w:rsidR="00D87A26" w:rsidRDefault="00D87A26" w:rsidP="00D87A26">
      <w:r>
        <w:t>In order to setup a 10Gb IP link between C-R1 and C-R5, an EPL service needs to be created between C-R1 and C-R5, supported by an ODU2 end-to-end data plane connection between transport nodes S3 and S18, crossing transport nodes S1, S2, S31, S33, S34 and S15 which belong to different PNC domains.</w:t>
      </w:r>
    </w:p>
    <w:p w14:paraId="4423360A" w14:textId="77777777" w:rsidR="00D87A26" w:rsidRDefault="00D87A26" w:rsidP="00D87A26">
      <w:r>
        <w:t>The traffic flow between C-R1 and C-R5 can be summarized as:</w:t>
      </w:r>
    </w:p>
    <w:p w14:paraId="15DCE56B" w14:textId="77777777" w:rsidR="00D87A26" w:rsidRDefault="00D87A26" w:rsidP="00D87A26">
      <w:pPr>
        <w:ind w:left="864"/>
      </w:pPr>
      <w:r>
        <w:lastRenderedPageBreak/>
        <w:t>C-R1 ([PKT] -&gt; ETH), S3 (ETH -&gt; [ODU2]), S1 ([ODU2])</w:t>
      </w:r>
      <w:proofErr w:type="gramStart"/>
      <w:r>
        <w:t>,</w:t>
      </w:r>
      <w:proofErr w:type="gramEnd"/>
      <w:r>
        <w:br/>
        <w:t>S2 ([ODU2]), S31 ([ODU2]), S33 ([ODU2]), S34 ([ODU2]),</w:t>
      </w:r>
      <w:r>
        <w:br/>
        <w:t>S15 ([ODU2]), S18 ([ODU2] -&gt; ETH), C-R5 (ETH -&gt; [PKT])</w:t>
      </w:r>
    </w:p>
    <w:p w14:paraId="5659EDCC" w14:textId="77777777" w:rsidR="00A72213" w:rsidRDefault="00A72213" w:rsidP="00A72213">
      <w:r>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14:paraId="5304803A" w14:textId="77777777" w:rsidR="00852397" w:rsidRPr="00D95E8B" w:rsidRDefault="00852397" w:rsidP="00852397">
      <w:r w:rsidRPr="00D95E8B">
        <w:t xml:space="preserve">In case the CNC needs the setup of a </w:t>
      </w:r>
      <w:proofErr w:type="gramStart"/>
      <w:r w:rsidRPr="00D95E8B">
        <w:t>10Gb</w:t>
      </w:r>
      <w:proofErr w:type="gramEnd"/>
      <w:r w:rsidRPr="00D95E8B">
        <w:t xml:space="preserve"> IP link between C-R1 and C-R3 (single-domain service request), </w:t>
      </w:r>
      <w:r>
        <w:t xml:space="preserve">the </w:t>
      </w:r>
      <w:r w:rsidRPr="00D95E8B">
        <w:t>traffic flow between C-R1 and C-R3 can be summarized as:</w:t>
      </w:r>
    </w:p>
    <w:p w14:paraId="6EB81818" w14:textId="77777777" w:rsidR="00253155" w:rsidRDefault="00253155" w:rsidP="00253155">
      <w:pPr>
        <w:ind w:left="864"/>
      </w:pPr>
      <w:r>
        <w:t xml:space="preserve">C-R1 ([PKT] -&gt; ETH), S3 (ETH -&gt; [ODU2]), S5 ([ODU2]), </w:t>
      </w:r>
      <w:r>
        <w:br/>
        <w:t>S6 ([ODU2] -&gt; ETH), C-R3 (ETH-&gt; [PKT])</w:t>
      </w:r>
    </w:p>
    <w:p w14:paraId="2781478F" w14:textId="77777777" w:rsidR="00852397" w:rsidRDefault="00852397" w:rsidP="008710E4">
      <w:r>
        <w:t xml:space="preserve">As described in section </w:t>
      </w:r>
      <w:r>
        <w:fldChar w:fldCharType="begin"/>
      </w:r>
      <w:r>
        <w:instrText xml:space="preserve"> REF _Ref500411426 \r \h \t </w:instrText>
      </w:r>
      <w:r>
        <w:fldChar w:fldCharType="separate"/>
      </w:r>
      <w:r>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14:paraId="25A2EFB9" w14:textId="77777777"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14:paraId="76D35D93" w14:textId="77777777" w:rsidR="00D87A26" w:rsidRPr="0009151B" w:rsidRDefault="00D87A26" w:rsidP="00D87A26">
      <w:pPr>
        <w:pStyle w:val="Heading3"/>
      </w:pPr>
      <w:bookmarkStart w:id="255" w:name="_Ref500432768"/>
      <w:bookmarkStart w:id="256" w:name="_Toc507866110"/>
      <w:r w:rsidRPr="0009151B">
        <w:t>Other OTN Clients Services</w:t>
      </w:r>
      <w:bookmarkEnd w:id="255"/>
      <w:bookmarkEnd w:id="256"/>
    </w:p>
    <w:p w14:paraId="25B9DAA6" w14:textId="5DCD1D6C" w:rsidR="004D0C44" w:rsidRDefault="00594C3D" w:rsidP="0009151B">
      <w:r>
        <w:t>[ITU-T G.709</w:t>
      </w:r>
      <w:del w:id="257" w:author="Italo Busi" w:date="2018-03-01T19:59:00Z">
        <w:r w:rsidDel="0091245F">
          <w:delText>-2016</w:delText>
        </w:r>
      </w:del>
      <w:r>
        <w:t xml:space="preserve">]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77777777" w:rsidR="00D87A26" w:rsidRDefault="00D87A26" w:rsidP="00D87A26">
      <w:r>
        <w:t>In order to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14:paraId="19C0CBB1" w14:textId="77777777" w:rsidR="00D87A26" w:rsidRDefault="00D87A26" w:rsidP="00D87A26">
      <w:r>
        <w:lastRenderedPageBreak/>
        <w:t>The traffic flow between C-R1 and C-R5 can be summarized as:</w:t>
      </w:r>
    </w:p>
    <w:p w14:paraId="145305E4" w14:textId="77777777" w:rsidR="00D87A26" w:rsidRDefault="00D87A26" w:rsidP="00D87A26">
      <w:pPr>
        <w:ind w:left="864"/>
      </w:pPr>
      <w:r>
        <w:t>C-R1 ([PKT] -&gt; STM-64), S3 (STM-64 -&gt; [ODU2]), S1 ([ODU2])</w:t>
      </w:r>
      <w:proofErr w:type="gramStart"/>
      <w:r>
        <w:t>,</w:t>
      </w:r>
      <w:proofErr w:type="gramEnd"/>
      <w:r>
        <w:br/>
        <w:t>S2 ([ODU2]), S31 ([ODU2]), S33 ([ODU2]), S34 ([ODU2]),</w:t>
      </w:r>
      <w:r>
        <w:br/>
        <w:t>S15 ([ODU2]), S18 ([ODU2] -&gt; STM-64), C-R5 (STM-64 -&gt; [PKT])</w:t>
      </w:r>
    </w:p>
    <w:p w14:paraId="5015C555" w14:textId="77777777" w:rsidR="00594C3D" w:rsidRDefault="00594C3D" w:rsidP="00594C3D">
      <w:r>
        <w:t xml:space="preserve">As described in section </w:t>
      </w:r>
      <w:r>
        <w:fldChar w:fldCharType="begin"/>
      </w:r>
      <w:r>
        <w:instrText xml:space="preserve"> REF _Ref500347772 \r \h \t </w:instrText>
      </w:r>
      <w:r>
        <w:fldChar w:fldCharType="separate"/>
      </w:r>
      <w:r>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14:paraId="6E402EFC" w14:textId="77777777" w:rsidR="00253155" w:rsidRDefault="00253155" w:rsidP="00253155">
      <w:r>
        <w:t>In the single-domain case (</w:t>
      </w:r>
      <w:proofErr w:type="gramStart"/>
      <w:r>
        <w:t>10Gb</w:t>
      </w:r>
      <w:proofErr w:type="gramEnd"/>
      <w:r>
        <w:t xml:space="preserve"> IP link between C-R1 and C-R3), the traffic flow between C-R1 and C-R3 can be summarized as:</w:t>
      </w:r>
    </w:p>
    <w:p w14:paraId="2F5762F9" w14:textId="77777777"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14:paraId="467CB3D0" w14:textId="77777777" w:rsidR="008C65BF" w:rsidRDefault="008C65BF" w:rsidP="008C65BF">
      <w:r>
        <w:t xml:space="preserve">As described in section </w:t>
      </w:r>
      <w:r>
        <w:fldChar w:fldCharType="begin"/>
      </w:r>
      <w:r>
        <w:instrText xml:space="preserve"> REF _Ref500411426 \r \h \t </w:instrText>
      </w:r>
      <w:r>
        <w:fldChar w:fldCharType="separate"/>
      </w:r>
      <w:r>
        <w:t>4.3.1</w:t>
      </w:r>
      <w:r>
        <w:fldChar w:fldCharType="end"/>
      </w:r>
      <w:r>
        <w:t>, the CNC requests the setup of an STM-64 Private Line service in the same way as before and the information provided at the CMI is sufficient for the MDSC to understand that this is a single-domain service request.</w:t>
      </w:r>
    </w:p>
    <w:p w14:paraId="390B05BC" w14:textId="77777777" w:rsidR="0009151B" w:rsidRDefault="0009151B" w:rsidP="0009151B">
      <w:r>
        <w:t xml:space="preserve">As described in section </w:t>
      </w:r>
      <w:r>
        <w:fldChar w:fldCharType="begin"/>
      </w:r>
      <w:r>
        <w:instrText xml:space="preserve"> REF _Ref500347772 \r \h \t </w:instrText>
      </w:r>
      <w:r>
        <w:fldChar w:fldCharType="separate"/>
      </w:r>
      <w:r>
        <w:t>4.3.2</w:t>
      </w:r>
      <w:r>
        <w:fldChar w:fldCharType="end"/>
      </w:r>
      <w:r>
        <w:t>, the MDSC could just request PNC1 to setup a single-domain STM-64 Private Line service between nodes S3 and S6.</w:t>
      </w:r>
    </w:p>
    <w:p w14:paraId="76E7C899" w14:textId="77777777" w:rsidR="00D87A26" w:rsidRPr="004D0C44" w:rsidRDefault="00D87A26" w:rsidP="00D87A26">
      <w:pPr>
        <w:pStyle w:val="Heading3"/>
      </w:pPr>
      <w:bookmarkStart w:id="258" w:name="_Ref500412190"/>
      <w:bookmarkStart w:id="259" w:name="_Toc507866111"/>
      <w:r w:rsidRPr="004D0C44">
        <w:t>EVPL over ODU</w:t>
      </w:r>
      <w:bookmarkEnd w:id="258"/>
      <w:bookmarkEnd w:id="259"/>
    </w:p>
    <w:p w14:paraId="3507847A" w14:textId="77777777" w:rsidR="004D0C44" w:rsidRDefault="004D0C44" w:rsidP="004D0C44">
      <w:r>
        <w:t>When the physical links interconnecting the IP routers and the transport network are Ethernet links, it is also possible that different Ethernet services (</w:t>
      </w:r>
      <w:proofErr w:type="spellStart"/>
      <w:r>
        <w:t>e.g</w:t>
      </w:r>
      <w:proofErr w:type="spellEnd"/>
      <w:r>
        <w:t>, EVPL) can share the same physical link using different VLANs.</w:t>
      </w:r>
    </w:p>
    <w:p w14:paraId="7C720F90" w14:textId="77777777" w:rsidR="00D87A26" w:rsidRDefault="00D87A26" w:rsidP="00D87A26">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14:paraId="3ECBFFF3" w14:textId="77777777" w:rsidR="004D0C44" w:rsidRDefault="004D0C44" w:rsidP="004D0C44">
      <w:r>
        <w:t>Since the two EVPL services are sharing the same Ethernet physical link between C-R1 and S3, different VLAN IDs are associated with different EVPL services: for example VLAN IDs 10 and 20 respectively.</w:t>
      </w:r>
    </w:p>
    <w:p w14:paraId="3326D1D6" w14:textId="77777777" w:rsidR="00213A0A" w:rsidRDefault="00213A0A" w:rsidP="00213A0A">
      <w:r>
        <w:t>The traffic flow between C-R1 and C-R5 can be summarized as:</w:t>
      </w:r>
    </w:p>
    <w:p w14:paraId="734CE04C" w14:textId="77777777" w:rsidR="00213A0A" w:rsidRDefault="00213A0A" w:rsidP="00213A0A">
      <w:pPr>
        <w:ind w:left="864"/>
      </w:pPr>
      <w:r>
        <w:lastRenderedPageBreak/>
        <w:t>C-R1 ([PKT] -&gt; VLAN), S3 (VLAN -&gt; [ODU0]), S1 ([ODU0])</w:t>
      </w:r>
      <w:proofErr w:type="gramStart"/>
      <w:r>
        <w:t>,</w:t>
      </w:r>
      <w:proofErr w:type="gramEnd"/>
      <w:r>
        <w:br/>
        <w:t>S2 ([ODU0]), S31 ([ODU0]), S33 ([ODU0]), S34 ([ODU0]),</w:t>
      </w:r>
      <w:r>
        <w:br/>
        <w:t>S15 ([ODU0]), S18 ([ODU0] -&gt; VLAN), C-R5 (VLAN -&gt; [PKT])</w:t>
      </w:r>
    </w:p>
    <w:p w14:paraId="6745B07A" w14:textId="77777777" w:rsidR="008C65BF" w:rsidRDefault="008C65BF" w:rsidP="008C65BF">
      <w:r>
        <w:t>The traffic flow between C-R1 and C-R3 can be summarized as:</w:t>
      </w:r>
    </w:p>
    <w:p w14:paraId="779035AC" w14:textId="77777777" w:rsidR="008C65BF" w:rsidRDefault="008C65BF" w:rsidP="008C65BF">
      <w:pPr>
        <w:ind w:left="864"/>
      </w:pPr>
      <w:r>
        <w:t xml:space="preserve">C-R1 ([PKT] -&gt; VLAN), S3 (VLAN -&gt; [ODU0]), S5 ([ODU0]), </w:t>
      </w:r>
      <w:r>
        <w:br/>
        <w:t>S6 ([ODU0] -&gt; VLAN), C-R3 (VLAN -&gt; [PKT])</w:t>
      </w:r>
    </w:p>
    <w:p w14:paraId="72680343" w14:textId="77777777" w:rsidR="00213A0A" w:rsidRDefault="00213A0A" w:rsidP="00213A0A">
      <w:r>
        <w:t xml:space="preserve">As described in section </w:t>
      </w:r>
      <w:r>
        <w:fldChar w:fldCharType="begin"/>
      </w:r>
      <w:r>
        <w:instrText xml:space="preserve"> REF _Ref500347772 \r \h \t </w:instrText>
      </w:r>
      <w:r>
        <w:fldChar w:fldCharType="separate"/>
      </w:r>
      <w:r>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14:paraId="1B52243E" w14:textId="77777777" w:rsidR="00D87A26" w:rsidRPr="009F3B7C" w:rsidRDefault="00D87A26" w:rsidP="00D87A26">
      <w:pPr>
        <w:pStyle w:val="Heading3"/>
      </w:pPr>
      <w:bookmarkStart w:id="260" w:name="_Toc490666712"/>
      <w:bookmarkStart w:id="261" w:name="_Toc496630324"/>
      <w:bookmarkStart w:id="262" w:name="_Toc507866112"/>
      <w:r w:rsidRPr="009F3B7C">
        <w:t xml:space="preserve">EVPLAN and </w:t>
      </w:r>
      <w:proofErr w:type="spellStart"/>
      <w:r w:rsidRPr="009F3B7C">
        <w:t>EVPTree</w:t>
      </w:r>
      <w:proofErr w:type="spellEnd"/>
      <w:r w:rsidRPr="009F3B7C">
        <w:t xml:space="preserve"> Services</w:t>
      </w:r>
      <w:bookmarkEnd w:id="260"/>
      <w:bookmarkEnd w:id="261"/>
      <w:bookmarkEnd w:id="262"/>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t>4.3.4</w:t>
      </w:r>
      <w:r>
        <w:fldChar w:fldCharType="end"/>
      </w:r>
      <w:r>
        <w:t>), a different VLAN ID (e.g., 30) can be associated with this EVPLAN/</w:t>
      </w:r>
      <w:proofErr w:type="spellStart"/>
      <w:r>
        <w:t>EVPTree</w:t>
      </w:r>
      <w:proofErr w:type="spellEnd"/>
      <w:r>
        <w:t xml:space="preserve"> service.</w:t>
      </w:r>
    </w:p>
    <w:p w14:paraId="6AAB37AA" w14:textId="77777777" w:rsidR="00D87A26" w:rsidRDefault="00D87A26" w:rsidP="00D87A26">
      <w:r>
        <w:t xml:space="preserve">In order to setup an IP subnet between C-R1, C-R2, C-R3 and </w:t>
      </w:r>
      <w:r w:rsidRPr="00953AD7">
        <w:t>C-R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77777777"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7777777" w:rsidR="007B0690" w:rsidRDefault="007B0690" w:rsidP="007B0690">
      <w:pPr>
        <w:pStyle w:val="RFCListBullet"/>
      </w:pPr>
      <w:r>
        <w:lastRenderedPageBreak/>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7777777" w:rsidR="00B45CF2" w:rsidRDefault="00B45CF2" w:rsidP="00B45CF2">
      <w:r>
        <w:t>The traffic flows between C-R1 and C-R3, between C-R3 and C-R5 and between C-R1 and C-R5 can be summarized as:</w:t>
      </w:r>
    </w:p>
    <w:p w14:paraId="75C6658B" w14:textId="101B663A" w:rsidR="00B45CF2" w:rsidRDefault="00B45CF2" w:rsidP="00B45CF2">
      <w:pPr>
        <w:ind w:left="864"/>
      </w:pPr>
      <w:r>
        <w:t xml:space="preserve">C-R1 ([PKT] -&gt; VLAN), </w:t>
      </w:r>
      <w:r w:rsidRPr="00AD0B22">
        <w:rPr>
          <w:highlight w:val="yellow"/>
        </w:rPr>
        <w:t>S3 (VLAN -&gt; [M</w:t>
      </w:r>
      <w:ins w:id="263" w:author="Italo Busi" w:date="2018-02-27T16:50:00Z">
        <w:r w:rsidR="007445AC">
          <w:rPr>
            <w:highlight w:val="yellow"/>
          </w:rPr>
          <w:t>A</w:t>
        </w:r>
      </w:ins>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C-R3 (VLAN -&gt; [PKT])</w:t>
      </w:r>
    </w:p>
    <w:p w14:paraId="57328E3D" w14:textId="01017789" w:rsidR="00B45CF2" w:rsidRDefault="00B45CF2" w:rsidP="00B45CF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ins w:id="264" w:author="Italo Busi" w:date="2018-02-27T16:52:00Z">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ins>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14:paraId="4987A708" w14:textId="77777777" w:rsidR="00D87A26" w:rsidRDefault="00D87A26" w:rsidP="00D87A26">
      <w:pPr>
        <w:ind w:left="864"/>
      </w:pPr>
      <w:r>
        <w:t xml:space="preserve">C-R1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14:paraId="44B3A27B" w14:textId="4EF3D37B" w:rsidR="007445AC" w:rsidRDefault="007445AC" w:rsidP="007445AC">
      <w:pPr>
        <w:rPr>
          <w:ins w:id="265" w:author="Italo Busi" w:date="2018-03-01T18:54:00Z"/>
        </w:rPr>
      </w:pPr>
      <w:ins w:id="266" w:author="Italo Busi" w:date="2018-02-27T16:54:00Z">
        <w:r>
          <w:t xml:space="preserve">As described in section </w:t>
        </w:r>
        <w:r>
          <w:fldChar w:fldCharType="begin"/>
        </w:r>
        <w:r>
          <w:instrText xml:space="preserve"> REF _Ref500347772 \r \h \t </w:instrText>
        </w:r>
      </w:ins>
      <w:ins w:id="267" w:author="Italo Busi" w:date="2018-02-27T16:54:00Z">
        <w:r>
          <w:fldChar w:fldCharType="separate"/>
        </w:r>
        <w:r>
          <w:t>4.3.2</w:t>
        </w:r>
        <w:r>
          <w:fldChar w:fldCharType="end"/>
        </w:r>
        <w:r>
          <w:t xml:space="preserve">, it is assumed that the CNC is capable, via the CMI, to request the setup of </w:t>
        </w:r>
      </w:ins>
      <w:ins w:id="268" w:author="Italo Busi" w:date="2018-02-27T16:55:00Z">
        <w:r>
          <w:t>this EVPLAN/</w:t>
        </w:r>
        <w:proofErr w:type="spellStart"/>
        <w:r>
          <w:t>EVPTree</w:t>
        </w:r>
        <w:proofErr w:type="spellEnd"/>
        <w:r>
          <w:t xml:space="preserve"> service</w:t>
        </w:r>
      </w:ins>
      <w:ins w:id="269" w:author="Italo Busi" w:date="2018-02-27T16:54:00Z">
        <w:r>
          <w:t xml:space="preserve">, providing all the information that the MDSC needs to understand that it need to request PNC1 to setup </w:t>
        </w:r>
      </w:ins>
      <w:ins w:id="270" w:author="Italo Busi" w:date="2018-02-27T16:56:00Z">
        <w:r>
          <w:t xml:space="preserve">an </w:t>
        </w:r>
        <w:proofErr w:type="spellStart"/>
        <w:r>
          <w:t>ODUflex</w:t>
        </w:r>
        <w:proofErr w:type="spellEnd"/>
        <w:r>
          <w:t xml:space="preserve"> connection</w:t>
        </w:r>
      </w:ins>
      <w:ins w:id="271" w:author="Italo Busi" w:date="2018-02-27T16:54:00Z">
        <w:r>
          <w:t xml:space="preserve"> between nodes S3 and S6 (single-domain service request) and it also needs to coordinate the setup of a multi-domain </w:t>
        </w:r>
        <w:proofErr w:type="spellStart"/>
        <w:r>
          <w:t>ODU</w:t>
        </w:r>
      </w:ins>
      <w:ins w:id="272" w:author="Italo Busi" w:date="2018-02-27T16:56:00Z">
        <w:r>
          <w:t>flex</w:t>
        </w:r>
      </w:ins>
      <w:proofErr w:type="spellEnd"/>
      <w:ins w:id="273" w:author="Italo Busi" w:date="2018-02-27T16:54:00Z">
        <w:r>
          <w:t xml:space="preserve"> connection between nodes S3 and S16 as well as the </w:t>
        </w:r>
      </w:ins>
      <w:ins w:id="274" w:author="Italo Busi" w:date="2018-02-27T16:56:00Z">
        <w:r>
          <w:t>MAC br</w:t>
        </w:r>
      </w:ins>
      <w:ins w:id="275" w:author="Italo Busi" w:date="2018-02-27T16:57:00Z">
        <w:r>
          <w:t xml:space="preserve">idging and the </w:t>
        </w:r>
      </w:ins>
      <w:ins w:id="276" w:author="Italo Busi" w:date="2018-02-27T16:54:00Z">
        <w:r>
          <w:t>adaptation functions on these edge nodes.</w:t>
        </w:r>
      </w:ins>
    </w:p>
    <w:p w14:paraId="1CE35E72" w14:textId="381C0911" w:rsidR="0091245F" w:rsidRDefault="0091245F" w:rsidP="0091245F">
      <w:pPr>
        <w:rPr>
          <w:ins w:id="277" w:author="Italo Busi" w:date="2018-03-01T18:55:00Z"/>
        </w:rPr>
      </w:pPr>
      <w:ins w:id="278" w:author="Italo Busi" w:date="2018-03-01T18:55:00Z">
        <w:r w:rsidRPr="00D95E8B">
          <w:t xml:space="preserve">In case the CNC needs the setup of </w:t>
        </w:r>
      </w:ins>
      <w:ins w:id="279" w:author="Italo Busi" w:date="2018-03-01T18:56:00Z">
        <w:r>
          <w:t>an EVPLAN/</w:t>
        </w:r>
        <w:proofErr w:type="spellStart"/>
        <w:r>
          <w:t>EVPTree</w:t>
        </w:r>
        <w:proofErr w:type="spellEnd"/>
        <w:r>
          <w:t xml:space="preserve"> service only be</w:t>
        </w:r>
      </w:ins>
      <w:ins w:id="280" w:author="Italo Busi" w:date="2018-03-01T18:57:00Z">
        <w:r>
          <w:t>tween C-R1, C-R2 and C-R3 (</w:t>
        </w:r>
      </w:ins>
      <w:ins w:id="281" w:author="Italo Busi" w:date="2018-03-01T18:55:00Z">
        <w:r w:rsidRPr="00D95E8B">
          <w:t xml:space="preserve">single-domain service request), </w:t>
        </w:r>
      </w:ins>
      <w:ins w:id="282" w:author="Italo Busi" w:date="2018-03-01T18:57:00Z">
        <w:r>
          <w:t xml:space="preserve">it would request </w:t>
        </w:r>
      </w:ins>
      <w:ins w:id="283" w:author="Italo Busi" w:date="2018-03-01T18:55:00Z">
        <w:r>
          <w:t xml:space="preserve">the setup of </w:t>
        </w:r>
      </w:ins>
      <w:ins w:id="284" w:author="Italo Busi" w:date="2018-03-01T18:57:00Z">
        <w:r>
          <w:t xml:space="preserve">this service </w:t>
        </w:r>
      </w:ins>
      <w:ins w:id="285" w:author="Italo Busi" w:date="2018-03-01T18:55:00Z">
        <w:r>
          <w:t>in the same way as before and the information provided at the CMI is sufficient for the MDSC to understand that this is a single-domain service request.</w:t>
        </w:r>
      </w:ins>
    </w:p>
    <w:p w14:paraId="59AB012C" w14:textId="108175D5" w:rsidR="0091245F" w:rsidRDefault="0091245F" w:rsidP="0091245F">
      <w:pPr>
        <w:rPr>
          <w:ins w:id="286" w:author="Italo Busi" w:date="2018-03-01T18:55:00Z"/>
        </w:rPr>
      </w:pPr>
      <w:ins w:id="287" w:author="Italo Busi" w:date="2018-03-01T18:55:00Z">
        <w:r>
          <w:t>T</w:t>
        </w:r>
        <w:r w:rsidRPr="00D95E8B">
          <w:t xml:space="preserve">he MDSC can </w:t>
        </w:r>
        <w:r>
          <w:t xml:space="preserve">then </w:t>
        </w:r>
        <w:r w:rsidRPr="00D95E8B">
          <w:t xml:space="preserve">just request PNC1 to setup a single-domain </w:t>
        </w:r>
      </w:ins>
      <w:ins w:id="288" w:author="Italo Busi" w:date="2018-03-01T18:58:00Z">
        <w:r>
          <w:t>EVPLAN/</w:t>
        </w:r>
        <w:proofErr w:type="spellStart"/>
        <w:r>
          <w:t>EVPTree</w:t>
        </w:r>
        <w:proofErr w:type="spellEnd"/>
        <w:r>
          <w:t xml:space="preserve"> service </w:t>
        </w:r>
      </w:ins>
      <w:ins w:id="289" w:author="Italo Busi" w:date="2018-03-01T18:55:00Z">
        <w:r w:rsidRPr="00D95E8B">
          <w:t xml:space="preserve">between </w:t>
        </w:r>
        <w:r>
          <w:t xml:space="preserve">nodes </w:t>
        </w:r>
        <w:r w:rsidRPr="00D95E8B">
          <w:t>S3 and S6.</w:t>
        </w:r>
        <w:r>
          <w:t xml:space="preserve"> PNC1 can take care of setting up the single-domain </w:t>
        </w:r>
        <w:proofErr w:type="spellStart"/>
        <w:r>
          <w:t>ODU</w:t>
        </w:r>
      </w:ins>
      <w:ins w:id="290" w:author="Italo Busi" w:date="2018-03-01T18:58:00Z">
        <w:r>
          <w:t>flex</w:t>
        </w:r>
      </w:ins>
      <w:proofErr w:type="spellEnd"/>
      <w:ins w:id="291" w:author="Italo Busi" w:date="2018-03-01T18:55:00Z">
        <w:r>
          <w:t xml:space="preserve"> end-to-end connection between nodes S3 and S6 as well as of configuring the </w:t>
        </w:r>
      </w:ins>
      <w:ins w:id="292" w:author="Italo Busi" w:date="2018-03-01T18:59:00Z">
        <w:r>
          <w:t>MAC bridging and the adaptation functions on these edge nodes</w:t>
        </w:r>
      </w:ins>
      <w:ins w:id="293" w:author="Italo Busi" w:date="2018-03-01T18:55:00Z">
        <w:r>
          <w:t>.</w:t>
        </w:r>
      </w:ins>
    </w:p>
    <w:p w14:paraId="741FB4D2" w14:textId="2419A57D" w:rsidR="006176D6" w:rsidDel="007445AC" w:rsidRDefault="006176D6" w:rsidP="007445AC">
      <w:pPr>
        <w:rPr>
          <w:del w:id="294" w:author="Italo Busi" w:date="2018-02-27T16:57:00Z"/>
          <w:i/>
          <w:iCs/>
          <w:highlight w:val="yellow"/>
        </w:rPr>
      </w:pPr>
      <w:del w:id="295" w:author="Italo Busi" w:date="2018-02-27T16:57:00Z">
        <w:r w:rsidRPr="003362AE" w:rsidDel="007445AC">
          <w:rPr>
            <w:i/>
            <w:highlight w:val="yellow"/>
          </w:rPr>
          <w:lastRenderedPageBreak/>
          <w:delText>[</w:delText>
        </w:r>
        <w:r w:rsidRPr="003362AE" w:rsidDel="007445AC">
          <w:rPr>
            <w:b/>
            <w:i/>
            <w:highlight w:val="yellow"/>
          </w:rPr>
          <w:delText>Editor’s Note:]</w:delText>
        </w:r>
        <w:r w:rsidRPr="003362AE" w:rsidDel="007445AC">
          <w:rPr>
            <w:i/>
            <w:highlight w:val="yellow"/>
          </w:rPr>
          <w:delText xml:space="preserve"> </w:delText>
        </w:r>
        <w:r w:rsidDel="007445AC">
          <w:rPr>
            <w:i/>
            <w:iCs/>
            <w:highlight w:val="yellow"/>
          </w:rPr>
          <w:delText>Add description of the CMI assumptions (as in previous scenarios)</w:delText>
        </w:r>
        <w:bookmarkStart w:id="296" w:name="_Toc507866113"/>
        <w:bookmarkEnd w:id="296"/>
      </w:del>
    </w:p>
    <w:p w14:paraId="7F68D119" w14:textId="7B24D2A3" w:rsidR="006176D6" w:rsidDel="0091245F" w:rsidRDefault="006176D6" w:rsidP="006176D6">
      <w:pPr>
        <w:rPr>
          <w:del w:id="297" w:author="Italo Busi" w:date="2018-03-01T18:59:00Z"/>
          <w:i/>
          <w:iCs/>
          <w:highlight w:val="yellow"/>
        </w:rPr>
      </w:pPr>
      <w:del w:id="298" w:author="Italo Busi" w:date="2018-03-01T18:59:00Z">
        <w:r w:rsidRPr="003362AE" w:rsidDel="0091245F">
          <w:rPr>
            <w:i/>
            <w:highlight w:val="yellow"/>
          </w:rPr>
          <w:delText>[</w:delText>
        </w:r>
        <w:r w:rsidRPr="003362AE" w:rsidDel="0091245F">
          <w:rPr>
            <w:b/>
            <w:i/>
            <w:highlight w:val="yellow"/>
          </w:rPr>
          <w:delText>Editor’s Note:]</w:delText>
        </w:r>
        <w:r w:rsidRPr="003362AE" w:rsidDel="0091245F">
          <w:rPr>
            <w:i/>
            <w:highlight w:val="yellow"/>
          </w:rPr>
          <w:delText xml:space="preserve"> </w:delText>
        </w:r>
        <w:r w:rsidDel="0091245F">
          <w:rPr>
            <w:i/>
            <w:iCs/>
            <w:highlight w:val="yellow"/>
          </w:rPr>
          <w:delText>Add description of the single-domain service example (attaching a new C-</w:delText>
        </w:r>
      </w:del>
      <w:del w:id="299" w:author="Italo Busi" w:date="2018-02-27T16:57:00Z">
        <w:r w:rsidDel="007445AC">
          <w:rPr>
            <w:i/>
            <w:iCs/>
            <w:highlight w:val="yellow"/>
          </w:rPr>
          <w:delText xml:space="preserve">Rx </w:delText>
        </w:r>
      </w:del>
      <w:del w:id="300" w:author="Italo Busi" w:date="2018-03-01T18:59:00Z">
        <w:r w:rsidDel="0091245F">
          <w:rPr>
            <w:i/>
            <w:iCs/>
            <w:highlight w:val="yellow"/>
          </w:rPr>
          <w:delText>router to S7)</w:delText>
        </w:r>
        <w:bookmarkStart w:id="301" w:name="_Toc507866114"/>
        <w:bookmarkEnd w:id="301"/>
      </w:del>
    </w:p>
    <w:p w14:paraId="2DAD69F0" w14:textId="77777777" w:rsidR="00CC0754" w:rsidRPr="009E24E2" w:rsidRDefault="00CC0754">
      <w:pPr>
        <w:pStyle w:val="Heading3"/>
        <w:rPr>
          <w:ins w:id="302" w:author="Zhao Yang" w:date="2018-03-01T14:24:00Z"/>
          <w:rPrChange w:id="303" w:author="Zhao Yang" w:date="2018-03-01T14:25:00Z">
            <w:rPr>
              <w:ins w:id="304" w:author="Zhao Yang" w:date="2018-03-01T14:24:00Z"/>
              <w:rFonts w:eastAsiaTheme="minorEastAsia"/>
              <w:lang w:eastAsia="zh-CN"/>
            </w:rPr>
          </w:rPrChange>
        </w:rPr>
        <w:pPrChange w:id="305" w:author="Zhao Yang" w:date="2018-03-01T14:25:00Z">
          <w:pPr/>
        </w:pPrChange>
      </w:pPr>
      <w:bookmarkStart w:id="306" w:name="_Toc507866115"/>
      <w:bookmarkStart w:id="307" w:name="_Ref500419020"/>
      <w:ins w:id="308" w:author="Zhao Yang" w:date="2018-03-01T14:24:00Z">
        <w:r w:rsidRPr="009E24E2">
          <w:rPr>
            <w:rPrChange w:id="309" w:author="Zhao Yang" w:date="2018-03-01T14:25:00Z">
              <w:rPr>
                <w:rFonts w:eastAsiaTheme="minorEastAsia"/>
                <w:bCs/>
                <w:lang w:eastAsia="zh-CN"/>
              </w:rPr>
            </w:rPrChange>
          </w:rPr>
          <w:t>Dynamic Service Configuration</w:t>
        </w:r>
        <w:bookmarkEnd w:id="306"/>
      </w:ins>
    </w:p>
    <w:p w14:paraId="70C5FA98" w14:textId="77777777" w:rsidR="00CC0754" w:rsidRDefault="00CC0754" w:rsidP="00CC0754">
      <w:pPr>
        <w:pStyle w:val="CommentText"/>
        <w:rPr>
          <w:ins w:id="310" w:author="Zhao Yang" w:date="2018-03-01T14:25:00Z"/>
          <w:rFonts w:eastAsiaTheme="minorEastAsia"/>
          <w:lang w:eastAsia="zh-CN"/>
        </w:rPr>
      </w:pPr>
      <w:ins w:id="311" w:author="Zhao Yang" w:date="2018-03-01T14:25:00Z">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ins>
    </w:p>
    <w:p w14:paraId="762B9453" w14:textId="469277A0" w:rsidR="00CC0754" w:rsidRDefault="00CC0754">
      <w:pPr>
        <w:pStyle w:val="CommentText"/>
        <w:rPr>
          <w:i/>
          <w:iCs/>
          <w:highlight w:val="yellow"/>
        </w:rPr>
        <w:pPrChange w:id="312" w:author="Zhao Yang" w:date="2018-03-01T14:25:00Z">
          <w:pPr/>
        </w:pPrChange>
      </w:pPr>
      <w:ins w:id="313" w:author="Zhao Yang" w:date="2018-03-01T14:25:00Z">
        <w:r>
          <w:rPr>
            <w:rFonts w:eastAsiaTheme="minorEastAsia"/>
            <w:lang w:eastAsia="zh-CN"/>
          </w:rPr>
          <w:t xml:space="preserve">An example application would be updating the SLA information for a certain connection. For example, an ODU transit connection is set up according to section </w:t>
        </w:r>
      </w:ins>
      <w:ins w:id="314" w:author="Italo Busi" w:date="2018-03-02T17:43:00Z">
        <w:r>
          <w:rPr>
            <w:rFonts w:eastAsiaTheme="minorEastAsia"/>
            <w:lang w:eastAsia="zh-CN"/>
          </w:rPr>
          <w:fldChar w:fldCharType="begin"/>
        </w:r>
        <w:r>
          <w:rPr>
            <w:rFonts w:eastAsiaTheme="minorEastAsia"/>
            <w:lang w:eastAsia="zh-CN"/>
          </w:rPr>
          <w:instrText xml:space="preserve"> REF _Ref500411426 \r \h \t </w:instrText>
        </w:r>
      </w:ins>
      <w:r>
        <w:rPr>
          <w:rFonts w:eastAsiaTheme="minorEastAsia"/>
          <w:lang w:eastAsia="zh-CN"/>
        </w:rPr>
      </w:r>
      <w:r>
        <w:rPr>
          <w:rFonts w:eastAsiaTheme="minorEastAsia"/>
          <w:lang w:eastAsia="zh-CN"/>
        </w:rPr>
        <w:fldChar w:fldCharType="separate"/>
      </w:r>
      <w:ins w:id="315" w:author="Italo Busi" w:date="2018-03-02T17:43:00Z">
        <w:r>
          <w:rPr>
            <w:rFonts w:eastAsiaTheme="minorEastAsia"/>
            <w:lang w:eastAsia="zh-CN"/>
          </w:rPr>
          <w:t>4.3.1</w:t>
        </w:r>
        <w:r>
          <w:rPr>
            <w:rFonts w:eastAsiaTheme="minorEastAsia"/>
            <w:lang w:eastAsia="zh-CN"/>
          </w:rPr>
          <w:fldChar w:fldCharType="end"/>
        </w:r>
      </w:ins>
      <w:ins w:id="316" w:author="Zhao Yang" w:date="2018-03-01T14:25:00Z">
        <w:del w:id="317" w:author="Italo Busi" w:date="2018-03-02T17:43:00Z">
          <w:r w:rsidDel="00CC0754">
            <w:rPr>
              <w:rFonts w:eastAsiaTheme="minorEastAsia"/>
              <w:lang w:eastAsia="zh-CN"/>
            </w:rPr>
            <w:delText>4.3.1</w:delText>
          </w:r>
        </w:del>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ins>
    </w:p>
    <w:p w14:paraId="732AB32D" w14:textId="77777777" w:rsidR="003362AE" w:rsidRPr="00D87A26" w:rsidRDefault="003362AE" w:rsidP="003362AE">
      <w:pPr>
        <w:pStyle w:val="Heading2"/>
      </w:pPr>
      <w:bookmarkStart w:id="318" w:name="_Toc507866116"/>
      <w:r w:rsidRPr="00D87A26">
        <w:t>Multi-function Access Links</w:t>
      </w:r>
      <w:bookmarkEnd w:id="307"/>
      <w:bookmarkEnd w:id="318"/>
    </w:p>
    <w:p w14:paraId="4828B25E" w14:textId="107AB698" w:rsidR="003362AE" w:rsidRPr="009F3B7C" w:rsidDel="007445AC" w:rsidRDefault="003362AE" w:rsidP="003362AE">
      <w:pPr>
        <w:rPr>
          <w:del w:id="319" w:author="Italo Busi" w:date="2018-02-27T16:57:00Z"/>
          <w:i/>
          <w:iCs/>
          <w:highlight w:val="green"/>
        </w:rPr>
      </w:pPr>
      <w:del w:id="320" w:author="Italo Busi" w:date="2018-02-27T16:57:00Z">
        <w:r w:rsidRPr="009F3B7C" w:rsidDel="007445AC">
          <w:rPr>
            <w:i/>
            <w:highlight w:val="green"/>
          </w:rPr>
          <w:delText>[</w:delText>
        </w:r>
        <w:r w:rsidRPr="009F3B7C" w:rsidDel="007445AC">
          <w:rPr>
            <w:b/>
            <w:i/>
            <w:highlight w:val="green"/>
          </w:rPr>
          <w:delText>Editor’s Note:]</w:delText>
        </w:r>
        <w:r w:rsidRPr="009F3B7C" w:rsidDel="007445AC">
          <w:rPr>
            <w:i/>
            <w:highlight w:val="green"/>
          </w:rPr>
          <w:delText xml:space="preserve"> </w:delText>
        </w:r>
        <w:r w:rsidR="00C47452" w:rsidRPr="009F3B7C" w:rsidDel="007445AC">
          <w:rPr>
            <w:i/>
            <w:iCs/>
            <w:highlight w:val="green"/>
          </w:rPr>
          <w:delText>Merge</w:delText>
        </w:r>
        <w:r w:rsidR="009F3B7C" w:rsidRPr="009F3B7C" w:rsidDel="007445AC">
          <w:rPr>
            <w:i/>
            <w:iCs/>
            <w:highlight w:val="green"/>
          </w:rPr>
          <w:delText>d</w:delText>
        </w:r>
        <w:r w:rsidR="00C47452" w:rsidRPr="009F3B7C" w:rsidDel="007445AC">
          <w:rPr>
            <w:i/>
            <w:iCs/>
            <w:highlight w:val="green"/>
          </w:rPr>
          <w:delText xml:space="preserve"> from s</w:delText>
        </w:r>
        <w:r w:rsidRPr="009F3B7C" w:rsidDel="007445AC">
          <w:rPr>
            <w:i/>
            <w:iCs/>
            <w:highlight w:val="green"/>
          </w:rPr>
          <w:delText>ections 4.4 and 6.4 of draft-ietf-ccamp-transport-nbi-use-cases-01</w:delText>
        </w:r>
      </w:del>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277CA22" w:rsidR="009F3B7C" w:rsidRDefault="009F3B7C" w:rsidP="009F3B7C">
      <w:r>
        <w:t>This configuration can be done a-priori by means outside the scope of this document. In this case, these links will appear at the MPI either as an ODU Link or as a</w:t>
      </w:r>
      <w:del w:id="321" w:author="Italo Busi" w:date="2018-02-27T16:58:00Z">
        <w:r w:rsidDel="007445AC">
          <w:delText>n</w:delText>
        </w:r>
      </w:del>
      <w:r>
        <w:t xml:space="preserve"> STM-64 Link or as a 10GE Link (depending on the a-priori configuration) and will be controlled at the MPI as discussed in section </w:t>
      </w:r>
      <w:r>
        <w:fldChar w:fldCharType="begin"/>
      </w:r>
      <w:r>
        <w:instrText xml:space="preserve"> REF _Ref500415983 \r \h \t </w:instrText>
      </w:r>
      <w:r>
        <w:fldChar w:fldCharType="separate"/>
      </w:r>
      <w:r>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77777777" w:rsidR="00D87A26" w:rsidRDefault="00D87A26" w:rsidP="00D87A26">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14:paraId="4F6533BB" w14:textId="77777777" w:rsidR="00D87A26" w:rsidRDefault="00D87A26" w:rsidP="00D87A26">
      <w:r>
        <w:t>The traffic flow between C-R1 and C-R7 can be summarized as:</w:t>
      </w:r>
    </w:p>
    <w:p w14:paraId="787E6845" w14:textId="77777777" w:rsidR="00D87A26" w:rsidRDefault="00D87A26" w:rsidP="00D87A26">
      <w:pPr>
        <w:ind w:left="864"/>
      </w:pPr>
      <w:r>
        <w:t xml:space="preserve">C-R1 ([PKT] -&gt; STM-64), S3 (STM-64 -&gt; [ODU2]), S1 ([ODU2]), </w:t>
      </w:r>
      <w:r>
        <w:br/>
        <w:t>S2 ([ODU2]), S31 ([ODU2] -&gt; STM-64), C-R3 (STM-64 -&gt; [PKT])</w:t>
      </w:r>
    </w:p>
    <w:p w14:paraId="24730904" w14:textId="77777777" w:rsidR="00D87A26" w:rsidRDefault="00D87A26" w:rsidP="00D87A26">
      <w:r>
        <w:lastRenderedPageBreak/>
        <w:t>The traffic flow between C-R1 and C-R5 can be summarized as:</w:t>
      </w:r>
    </w:p>
    <w:p w14:paraId="6C2DB24C" w14:textId="77777777"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14:paraId="0B66F869" w14:textId="5CBA40E2" w:rsidR="007445AC" w:rsidRDefault="007445AC" w:rsidP="007445AC">
      <w:pPr>
        <w:rPr>
          <w:ins w:id="322" w:author="Italo Busi" w:date="2018-02-27T16:59:00Z"/>
        </w:rPr>
      </w:pPr>
      <w:ins w:id="323" w:author="Italo Busi" w:date="2018-02-27T16:59:00Z">
        <w:r>
          <w:t xml:space="preserve">As described in section </w:t>
        </w:r>
        <w:r>
          <w:fldChar w:fldCharType="begin"/>
        </w:r>
        <w:r>
          <w:instrText xml:space="preserve"> REF _Ref500347772 \r \h \t </w:instrText>
        </w:r>
      </w:ins>
      <w:ins w:id="324" w:author="Italo Busi" w:date="2018-02-27T16:59:00Z">
        <w:r>
          <w:fldChar w:fldCharType="separate"/>
        </w:r>
        <w:r>
          <w:t>4.3.2</w:t>
        </w:r>
        <w:r>
          <w:fldChar w:fldCharType="end"/>
        </w:r>
        <w:r>
          <w:t xml:space="preserve">, it is assumed that the CNC is capable, via the CMI, to request the setup either an STM-64 Private Line service between C-R1 and C-R7 or an EPL service between C-R1 and C-R5, </w:t>
        </w:r>
      </w:ins>
      <w:ins w:id="325" w:author="Italo Busi" w:date="2018-02-27T17:00:00Z">
        <w:r>
          <w:t>p</w:t>
        </w:r>
      </w:ins>
      <w:ins w:id="326" w:author="Italo Busi" w:date="2018-02-27T16:59:00Z">
        <w:r>
          <w:t xml:space="preserve">roviding all the information that the MDSC needs to understand that it need to coordinate the setup of a multi-domain </w:t>
        </w:r>
      </w:ins>
      <w:ins w:id="327" w:author="Italo Busi" w:date="2018-02-27T17:01:00Z">
        <w:r>
          <w:t xml:space="preserve">ODU2 </w:t>
        </w:r>
      </w:ins>
      <w:ins w:id="328" w:author="Italo Busi" w:date="2018-02-27T16:59:00Z">
        <w:r>
          <w:t>connection</w:t>
        </w:r>
      </w:ins>
      <w:ins w:id="329" w:author="Italo Busi" w:date="2018-02-27T17:01:00Z">
        <w:r>
          <w:t>, either</w:t>
        </w:r>
      </w:ins>
      <w:ins w:id="330" w:author="Italo Busi" w:date="2018-02-27T16:59:00Z">
        <w:r>
          <w:t xml:space="preserve"> between nodes S3 and S</w:t>
        </w:r>
      </w:ins>
      <w:ins w:id="331" w:author="Italo Busi" w:date="2018-02-27T17:01:00Z">
        <w:r>
          <w:t>31, or between nod</w:t>
        </w:r>
      </w:ins>
      <w:ins w:id="332" w:author="Italo Busi" w:date="2018-02-27T17:02:00Z">
        <w:r>
          <w:t>es S3 and S18,</w:t>
        </w:r>
      </w:ins>
      <w:ins w:id="333" w:author="Italo Busi" w:date="2018-02-27T16:59:00Z">
        <w:r>
          <w:t xml:space="preserve"> as well as the adaptation functions on these edge nodes</w:t>
        </w:r>
      </w:ins>
      <w:ins w:id="334" w:author="Italo Busi" w:date="2018-02-27T17:02:00Z">
        <w:r>
          <w:t>, and in particular whether the multi-function access link on between C-R1 and S3 should operate as an STM-64 o</w:t>
        </w:r>
      </w:ins>
      <w:ins w:id="335" w:author="Italo Busi" w:date="2018-02-27T17:03:00Z">
        <w:r>
          <w:t>r as a 10GE link</w:t>
        </w:r>
      </w:ins>
      <w:ins w:id="336" w:author="Italo Busi" w:date="2018-02-27T16:59:00Z">
        <w:r>
          <w:t>.</w:t>
        </w:r>
      </w:ins>
    </w:p>
    <w:p w14:paraId="301DF144" w14:textId="61A67CF6" w:rsidR="009F3B7C" w:rsidDel="007445AC" w:rsidRDefault="009F3B7C" w:rsidP="007445AC">
      <w:pPr>
        <w:rPr>
          <w:del w:id="337" w:author="Italo Busi" w:date="2018-02-27T17:03:00Z"/>
          <w:i/>
          <w:iCs/>
          <w:highlight w:val="yellow"/>
        </w:rPr>
      </w:pPr>
      <w:del w:id="338" w:author="Italo Busi" w:date="2018-02-27T17:03:00Z">
        <w:r w:rsidRPr="003362AE" w:rsidDel="007445AC">
          <w:rPr>
            <w:i/>
            <w:highlight w:val="yellow"/>
          </w:rPr>
          <w:delText>[</w:delText>
        </w:r>
        <w:r w:rsidRPr="003362AE" w:rsidDel="007445AC">
          <w:rPr>
            <w:b/>
            <w:i/>
            <w:highlight w:val="yellow"/>
          </w:rPr>
          <w:delText>Editor’s Note:]</w:delText>
        </w:r>
        <w:r w:rsidRPr="003362AE" w:rsidDel="007445AC">
          <w:rPr>
            <w:i/>
            <w:highlight w:val="yellow"/>
          </w:rPr>
          <w:delText xml:space="preserve"> </w:delText>
        </w:r>
        <w:r w:rsidDel="007445AC">
          <w:rPr>
            <w:i/>
            <w:iCs/>
            <w:highlight w:val="yellow"/>
          </w:rPr>
          <w:delText>Add description of the CMI assumptions (as in previous scenarios)</w:delText>
        </w:r>
        <w:bookmarkStart w:id="339" w:name="_Toc507866117"/>
        <w:bookmarkEnd w:id="339"/>
      </w:del>
    </w:p>
    <w:p w14:paraId="07BD87A9" w14:textId="058DD8C4" w:rsidR="003362AE" w:rsidRPr="00D87A26" w:rsidRDefault="000A3A23" w:rsidP="003362AE">
      <w:pPr>
        <w:pStyle w:val="Heading2"/>
      </w:pPr>
      <w:bookmarkStart w:id="340" w:name="_Toc500168645"/>
      <w:bookmarkStart w:id="341" w:name="_Toc507866118"/>
      <w:r w:rsidRPr="00D87A26">
        <w:t xml:space="preserve">Protection </w:t>
      </w:r>
      <w:ins w:id="342" w:author="徐云斌" w:date="2018-02-28T10:25:00Z">
        <w:r>
          <w:t xml:space="preserve">and Restoration </w:t>
        </w:r>
      </w:ins>
      <w:r w:rsidRPr="00D87A26">
        <w:t>Configuration</w:t>
      </w:r>
      <w:bookmarkEnd w:id="340"/>
      <w:bookmarkEnd w:id="341"/>
    </w:p>
    <w:p w14:paraId="0D0A1C97" w14:textId="1CDFC741" w:rsidR="003362AE" w:rsidRPr="009F3B7C" w:rsidDel="007445AC" w:rsidRDefault="003362AE" w:rsidP="003362AE">
      <w:pPr>
        <w:rPr>
          <w:del w:id="343" w:author="Italo Busi" w:date="2018-02-27T17:03:00Z"/>
          <w:i/>
          <w:iCs/>
        </w:rPr>
      </w:pPr>
      <w:del w:id="344" w:author="Italo Busi" w:date="2018-02-27T17:03:00Z">
        <w:r w:rsidRPr="008E44B8" w:rsidDel="007445AC">
          <w:rPr>
            <w:i/>
            <w:highlight w:val="green"/>
          </w:rPr>
          <w:delText>[</w:delText>
        </w:r>
        <w:r w:rsidRPr="008E44B8" w:rsidDel="007445AC">
          <w:rPr>
            <w:b/>
            <w:i/>
            <w:highlight w:val="green"/>
          </w:rPr>
          <w:delText>Editor’s Note:]</w:delText>
        </w:r>
        <w:r w:rsidRPr="008E44B8" w:rsidDel="007445AC">
          <w:rPr>
            <w:i/>
            <w:highlight w:val="green"/>
          </w:rPr>
          <w:delText xml:space="preserve"> </w:delText>
        </w:r>
        <w:r w:rsidR="008E44B8" w:rsidRPr="008E44B8" w:rsidDel="007445AC">
          <w:rPr>
            <w:i/>
            <w:iCs/>
            <w:highlight w:val="green"/>
          </w:rPr>
          <w:delText>Merged</w:delText>
        </w:r>
        <w:r w:rsidR="00C47452" w:rsidRPr="008E44B8" w:rsidDel="007445AC">
          <w:rPr>
            <w:i/>
            <w:iCs/>
            <w:highlight w:val="green"/>
          </w:rPr>
          <w:delText xml:space="preserve"> from sections </w:delText>
        </w:r>
        <w:r w:rsidRPr="008E44B8" w:rsidDel="007445AC">
          <w:rPr>
            <w:i/>
            <w:iCs/>
            <w:highlight w:val="green"/>
          </w:rPr>
          <w:delText>4.5 and 6.5 of draft-ietf-ccamp-transport-nbi-use-cases-01</w:delText>
        </w:r>
      </w:del>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77777777" w:rsidR="000A3A23" w:rsidRDefault="000A3A23" w:rsidP="000A3A23">
      <w:r>
        <w:t>This section describes only services which are protected with linear protection</w:t>
      </w:r>
      <w:ins w:id="345" w:author="徐云斌" w:date="2018-02-28T10:26:00Z">
        <w:r>
          <w:t xml:space="preserve"> and with dynamic restoration</w:t>
        </w:r>
      </w:ins>
      <w:r>
        <w:t xml:space="preserve">. </w:t>
      </w:r>
      <w:del w:id="346" w:author="徐云斌" w:date="2018-02-28T10:26:00Z">
        <w:r w:rsidDel="008F501A">
          <w:delText>Other scenarios (e.g., restoration) are outside the scope of this document.</w:delText>
        </w:r>
      </w:del>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4710F8">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347" w:name="_Toc507866119"/>
      <w:r w:rsidRPr="00D87A26">
        <w:t>Linear Protection (end-to-end)</w:t>
      </w:r>
      <w:bookmarkEnd w:id="347"/>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8E44B8">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00D222CA" w:rsidR="000D1432" w:rsidRDefault="000D1432" w:rsidP="000D1432">
      <w:r>
        <w:lastRenderedPageBreak/>
        <w:t>It is assumed that the OTN linear protection is configured to with 1+1 unidirectional protection switching type, as defined in [ITU-T G.808.1</w:t>
      </w:r>
      <w:del w:id="348" w:author="Italo Busi" w:date="2018-03-01T19:59:00Z">
        <w:r w:rsidDel="0091245F">
          <w:delText>-2014</w:delText>
        </w:r>
      </w:del>
      <w:r>
        <w:t>] and [</w:t>
      </w:r>
      <w:r w:rsidRPr="00C50CF6">
        <w:t>ITU-T G.873.1</w:t>
      </w:r>
      <w:del w:id="349" w:author="Italo Busi" w:date="2018-03-01T19:59:00Z">
        <w:r w:rsidDel="0091245F">
          <w:delText>-2014</w:delText>
        </w:r>
      </w:del>
      <w:r w:rsidRPr="00C50CF6">
        <w:t>]</w:t>
      </w:r>
      <w:r>
        <w:t>, as well as in [</w:t>
      </w:r>
      <w:r w:rsidRPr="00C50CF6">
        <w:t>RFC</w:t>
      </w:r>
      <w:r>
        <w:t>4427].</w:t>
      </w:r>
    </w:p>
    <w:p w14:paraId="6E835D48" w14:textId="388363E9" w:rsidR="008E44B8" w:rsidRDefault="008E44B8" w:rsidP="008E44B8">
      <w:r>
        <w:t xml:space="preserve">In these scenarios, a </w:t>
      </w:r>
      <w:r w:rsidRPr="00C50CF6">
        <w:t>working transport entity</w:t>
      </w:r>
      <w:r>
        <w:t xml:space="preserve"> and a </w:t>
      </w:r>
      <w:r w:rsidRPr="00C50CF6">
        <w:t>protection transport entity</w:t>
      </w:r>
      <w:r>
        <w:t>, as defined in [ITU-T G.808.1</w:t>
      </w:r>
      <w:del w:id="350" w:author="Italo Busi" w:date="2018-03-01T19:59:00Z">
        <w:r w:rsidDel="0091245F">
          <w:delText>-2014</w:delText>
        </w:r>
      </w:del>
      <w:r>
        <w:t>],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54159151" w:rsidR="008E44B8" w:rsidRDefault="008E44B8" w:rsidP="008E44B8">
      <w:r w:rsidRPr="008E44B8">
        <w:t>The PNCs should be capable to report to the MDSC which is the active transport entity, as defined in [ITU-T G.808.1</w:t>
      </w:r>
      <w:del w:id="351" w:author="Italo Busi" w:date="2018-03-01T19:59:00Z">
        <w:r w:rsidRPr="008E44B8" w:rsidDel="0091245F">
          <w:delText>-2014</w:delText>
        </w:r>
      </w:del>
      <w:r w:rsidRPr="008E44B8">
        <w:t>],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352" w:name="_Toc507866120"/>
      <w:r w:rsidRPr="00D87A26">
        <w:t>Segmented Protection</w:t>
      </w:r>
      <w:bookmarkEnd w:id="352"/>
    </w:p>
    <w:p w14:paraId="4708D63C"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8E44B8">
        <w:t>4.3</w:t>
      </w:r>
      <w:r w:rsidR="008E44B8">
        <w:fldChar w:fldCharType="end"/>
      </w:r>
      <w:r>
        <w:t xml:space="preserve"> from failures within the OTN multi-domain transport network, the MDSC should be </w:t>
      </w:r>
      <w:r>
        <w:lastRenderedPageBreak/>
        <w:t>capable to request each PNC to configure OTN intra-domain protection when requesting the setup of the ODU2 data plane connection segment.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rPr>
          <w:ins w:id="353" w:author="Italo Busi" w:date="2018-02-26T14:36:00Z"/>
        </w:rPr>
      </w:pPr>
      <w:r>
        <w:t>Protection transport entity:</w:t>
      </w:r>
      <w:r>
        <w:tab/>
        <w:t>S31, S32, S34</w:t>
      </w:r>
    </w:p>
    <w:p w14:paraId="43D1AFBB" w14:textId="77777777" w:rsidR="000A3A23" w:rsidRDefault="000A3A23">
      <w:pPr>
        <w:pStyle w:val="Heading3"/>
        <w:rPr>
          <w:ins w:id="354" w:author="徐云斌" w:date="2018-02-28T10:14:00Z"/>
          <w:lang w:eastAsia="zh-CN"/>
        </w:rPr>
        <w:pPrChange w:id="355" w:author="徐云斌" w:date="2018-02-28T10:16:00Z">
          <w:pPr>
            <w:pStyle w:val="Heading2"/>
          </w:pPr>
        </w:pPrChange>
      </w:pPr>
      <w:bookmarkStart w:id="356" w:name="_Toc507866121"/>
      <w:ins w:id="357" w:author="徐云斌" w:date="2018-02-28T13:38:00Z">
        <w:r>
          <w:rPr>
            <w:lang w:eastAsia="zh-CN"/>
          </w:rPr>
          <w:t xml:space="preserve">End-to-End </w:t>
        </w:r>
      </w:ins>
      <w:ins w:id="358" w:author="徐云斌" w:date="2018-02-28T10:14:00Z">
        <w:r>
          <w:rPr>
            <w:rFonts w:hint="eastAsia"/>
            <w:lang w:eastAsia="zh-CN"/>
          </w:rPr>
          <w:t>Dynamic</w:t>
        </w:r>
        <w:r>
          <w:rPr>
            <w:lang w:eastAsia="zh-CN"/>
          </w:rPr>
          <w:t xml:space="preserve"> </w:t>
        </w:r>
      </w:ins>
      <w:ins w:id="359" w:author="徐云斌" w:date="2018-02-28T13:56:00Z">
        <w:r>
          <w:rPr>
            <w:lang w:eastAsia="zh-CN"/>
          </w:rPr>
          <w:t>r</w:t>
        </w:r>
      </w:ins>
      <w:ins w:id="360" w:author="徐云斌" w:date="2018-02-28T10:14:00Z">
        <w:r>
          <w:rPr>
            <w:lang w:eastAsia="zh-CN"/>
          </w:rPr>
          <w:t>estoration</w:t>
        </w:r>
        <w:bookmarkEnd w:id="356"/>
      </w:ins>
    </w:p>
    <w:p w14:paraId="5E4F6369" w14:textId="77777777" w:rsidR="000A3A23" w:rsidRDefault="000A3A23">
      <w:pPr>
        <w:rPr>
          <w:ins w:id="361" w:author="徐云斌" w:date="2018-02-28T13:47:00Z"/>
        </w:rPr>
        <w:pPrChange w:id="362" w:author="徐云斌" w:date="2018-02-28T10:14:00Z">
          <w:pPr>
            <w:pStyle w:val="Heading2"/>
          </w:pPr>
        </w:pPrChange>
      </w:pPr>
      <w:ins w:id="363" w:author="徐云斌" w:date="2018-02-28T13:39:00Z">
        <w:r>
          <w:t xml:space="preserve">In order to restore any service defined in section </w:t>
        </w:r>
        <w:r>
          <w:fldChar w:fldCharType="begin"/>
        </w:r>
        <w:r>
          <w:instrText xml:space="preserve"> REF _Ref500416429 \r \h \t </w:instrText>
        </w:r>
      </w:ins>
      <w:ins w:id="364" w:author="徐云斌" w:date="2018-02-28T13:39:00Z">
        <w:r>
          <w:fldChar w:fldCharType="separate"/>
        </w:r>
        <w:r>
          <w:t>4.3</w:t>
        </w:r>
        <w:r>
          <w:fldChar w:fldCharType="end"/>
        </w:r>
        <w:r>
          <w:t xml:space="preserve"> from failures within the OTN multi-domain transport network, the MDSC should be capable to coordinate different PNCs to configure and control OTN end-to-end dynamic Restoration</w:t>
        </w:r>
        <w:r w:rsidRPr="00C50CF6">
          <w:t xml:space="preserve"> </w:t>
        </w:r>
        <w:r>
          <w:t>in the data plane between nodes S3 and node S18.</w:t>
        </w:r>
      </w:ins>
      <w:ins w:id="365" w:author="徐云斌" w:date="2018-02-28T13:56:00Z">
        <w:r>
          <w:t xml:space="preserve"> For example, t</w:t>
        </w:r>
      </w:ins>
      <w:ins w:id="366" w:author="徐云斌" w:date="2018-02-28T13:50:00Z">
        <w:r>
          <w:t>he MDSC can request the PNC1, PNC2 and PNC3 to create a service with no-protection, MDSC set the end-to-end service with the dynamic restoration.</w:t>
        </w:r>
      </w:ins>
      <w:ins w:id="367" w:author="徐云斌" w:date="2018-02-28T13:56:00Z">
        <w:r>
          <w:t xml:space="preserve"> </w:t>
        </w:r>
      </w:ins>
    </w:p>
    <w:p w14:paraId="26A5A21D" w14:textId="77777777" w:rsidR="000A3A23" w:rsidRDefault="000A3A23" w:rsidP="000A3A23">
      <w:pPr>
        <w:ind w:left="1296"/>
        <w:rPr>
          <w:ins w:id="368" w:author="徐云斌" w:date="2018-02-28T13:48:00Z"/>
        </w:rPr>
      </w:pPr>
      <w:ins w:id="369" w:author="徐云斌" w:date="2018-02-28T13:48:00Z">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ins>
    </w:p>
    <w:p w14:paraId="3B490CC0" w14:textId="77777777" w:rsidR="000A3A23" w:rsidRDefault="000A3A23">
      <w:pPr>
        <w:rPr>
          <w:ins w:id="370" w:author="徐云斌" w:date="2018-02-28T13:53:00Z"/>
          <w:rFonts w:eastAsiaTheme="minorEastAsia"/>
          <w:lang w:eastAsia="zh-CN"/>
        </w:rPr>
        <w:pPrChange w:id="371" w:author="徐云斌" w:date="2018-02-28T10:14:00Z">
          <w:pPr>
            <w:pStyle w:val="Heading2"/>
          </w:pPr>
        </w:pPrChange>
      </w:pPr>
      <w:ins w:id="372" w:author="徐云斌" w:date="2018-02-28T13:48:00Z">
        <w:r>
          <w:rPr>
            <w:rFonts w:eastAsiaTheme="minorEastAsia"/>
            <w:lang w:eastAsia="zh-CN"/>
          </w:rPr>
          <w:t xml:space="preserve">When a link failure </w:t>
        </w:r>
      </w:ins>
      <w:ins w:id="373" w:author="徐云斌" w:date="2018-02-28T13:52:00Z">
        <w:r>
          <w:rPr>
            <w:rFonts w:eastAsiaTheme="minorEastAsia"/>
            <w:lang w:eastAsia="zh-CN"/>
          </w:rPr>
          <w:t xml:space="preserve">between S1 and s2 </w:t>
        </w:r>
      </w:ins>
      <w:ins w:id="374" w:author="徐云斌" w:date="2018-02-28T13:48:00Z">
        <w:r>
          <w:rPr>
            <w:rFonts w:eastAsiaTheme="minorEastAsia"/>
            <w:lang w:eastAsia="zh-CN"/>
          </w:rPr>
          <w:t>occurred in network domain 1</w:t>
        </w:r>
      </w:ins>
      <w:ins w:id="375" w:author="徐云斌" w:date="2018-02-28T13:53:00Z">
        <w:r>
          <w:rPr>
            <w:rFonts w:eastAsiaTheme="minorEastAsia"/>
            <w:lang w:eastAsia="zh-CN"/>
          </w:rPr>
          <w:t>, PNC</w:t>
        </w:r>
      </w:ins>
      <w:ins w:id="376" w:author="徐云斌" w:date="2018-02-28T14:02:00Z">
        <w:r>
          <w:rPr>
            <w:rFonts w:eastAsiaTheme="minorEastAsia"/>
            <w:lang w:eastAsia="zh-CN"/>
          </w:rPr>
          <w:t>1</w:t>
        </w:r>
      </w:ins>
      <w:ins w:id="377" w:author="徐云斌" w:date="2018-02-28T13:53:00Z">
        <w:r>
          <w:rPr>
            <w:rFonts w:eastAsiaTheme="minorEastAsia"/>
            <w:lang w:eastAsia="zh-CN"/>
          </w:rPr>
          <w:t xml:space="preserve"> does not restore the tunnel and send the alarm notification to the MDSC, MDSC will perform the end-to-end restoration.</w:t>
        </w:r>
      </w:ins>
    </w:p>
    <w:p w14:paraId="7C7AEFE6" w14:textId="77777777" w:rsidR="000A3A23" w:rsidRDefault="000A3A23" w:rsidP="000A3A23">
      <w:pPr>
        <w:tabs>
          <w:tab w:val="clear" w:pos="6912"/>
          <w:tab w:val="clear" w:pos="7344"/>
          <w:tab w:val="left" w:pos="6792"/>
        </w:tabs>
        <w:ind w:left="1296"/>
        <w:rPr>
          <w:ins w:id="378" w:author="徐云斌" w:date="2018-02-28T13:54:00Z"/>
        </w:rPr>
      </w:pPr>
      <w:ins w:id="379" w:author="徐云斌" w:date="2018-02-28T13:54:00Z">
        <w:r>
          <w:t>Restored transport entity:</w:t>
        </w:r>
        <w:r>
          <w:tab/>
        </w:r>
        <w:r>
          <w:tab/>
          <w:t>S3, S4, S8,</w:t>
        </w:r>
        <w:r w:rsidDel="00AF2DA8">
          <w:t xml:space="preserve"> </w:t>
        </w:r>
        <w:r>
          <w:br/>
        </w:r>
        <w:r>
          <w:tab/>
        </w:r>
        <w:r>
          <w:tab/>
        </w:r>
        <w:r>
          <w:tab/>
        </w:r>
        <w:r>
          <w:tab/>
        </w:r>
        <w:r>
          <w:tab/>
        </w:r>
        <w:r>
          <w:tab/>
        </w:r>
        <w:r>
          <w:tab/>
        </w:r>
        <w:r>
          <w:tab/>
        </w:r>
        <w:r>
          <w:tab/>
        </w:r>
        <w:r>
          <w:tab/>
          <w:t>S12, S</w:t>
        </w:r>
      </w:ins>
      <w:ins w:id="380" w:author="徐云斌" w:date="2018-02-28T13:55:00Z">
        <w:r>
          <w:t>15</w:t>
        </w:r>
        <w:r>
          <w:tab/>
          <w:t xml:space="preserve">, </w:t>
        </w:r>
      </w:ins>
      <w:ins w:id="381" w:author="徐云斌" w:date="2018-02-28T13:54:00Z">
        <w:r>
          <w:t>S18</w:t>
        </w:r>
      </w:ins>
    </w:p>
    <w:p w14:paraId="135235B5" w14:textId="77777777" w:rsidR="000A3A23" w:rsidRPr="00E226A9" w:rsidDel="00231472" w:rsidRDefault="000A3A23">
      <w:pPr>
        <w:rPr>
          <w:del w:id="382" w:author="徐云斌" w:date="2018-02-28T13:59:00Z"/>
          <w:rFonts w:eastAsiaTheme="minorEastAsia"/>
          <w:lang w:eastAsia="zh-CN"/>
          <w:rPrChange w:id="383" w:author="徐云斌" w:date="2018-02-28T13:54:00Z">
            <w:rPr>
              <w:del w:id="384" w:author="徐云斌" w:date="2018-02-28T13:59:00Z"/>
            </w:rPr>
          </w:rPrChange>
        </w:rPr>
        <w:pPrChange w:id="385" w:author="徐云斌" w:date="2018-02-28T10:14:00Z">
          <w:pPr>
            <w:pStyle w:val="Heading2"/>
          </w:pPr>
        </w:pPrChange>
      </w:pPr>
      <w:bookmarkStart w:id="386" w:name="_Toc507866122"/>
      <w:bookmarkEnd w:id="386"/>
    </w:p>
    <w:p w14:paraId="53E30AA3" w14:textId="77777777" w:rsidR="000A3A23" w:rsidRDefault="000A3A23">
      <w:pPr>
        <w:pStyle w:val="Heading3"/>
        <w:rPr>
          <w:ins w:id="387" w:author="徐云斌" w:date="2018-02-28T13:55:00Z"/>
          <w:rFonts w:eastAsiaTheme="minorEastAsia"/>
          <w:lang w:eastAsia="zh-CN"/>
        </w:rPr>
        <w:pPrChange w:id="388" w:author="徐云斌" w:date="2018-02-28T13:55:00Z">
          <w:pPr>
            <w:pStyle w:val="Heading1"/>
          </w:pPr>
        </w:pPrChange>
      </w:pPr>
      <w:bookmarkStart w:id="389" w:name="_Toc507866123"/>
      <w:ins w:id="390" w:author="徐云斌" w:date="2018-02-28T13:55:00Z">
        <w:r>
          <w:rPr>
            <w:rFonts w:eastAsiaTheme="minorEastAsia"/>
            <w:lang w:eastAsia="zh-CN"/>
          </w:rPr>
          <w:t>S</w:t>
        </w:r>
        <w:r>
          <w:rPr>
            <w:rFonts w:eastAsiaTheme="minorEastAsia" w:hint="eastAsia"/>
            <w:lang w:eastAsia="zh-CN"/>
          </w:rPr>
          <w:t xml:space="preserve">egmented </w:t>
        </w:r>
        <w:r>
          <w:rPr>
            <w:rFonts w:eastAsiaTheme="minorEastAsia"/>
            <w:lang w:eastAsia="zh-CN"/>
          </w:rPr>
          <w:t>dynamic restoration</w:t>
        </w:r>
        <w:bookmarkEnd w:id="389"/>
      </w:ins>
    </w:p>
    <w:p w14:paraId="481BFDA9" w14:textId="77777777" w:rsidR="000A3A23" w:rsidRDefault="000A3A23" w:rsidP="000A3A23">
      <w:pPr>
        <w:rPr>
          <w:ins w:id="391" w:author="徐云斌" w:date="2018-02-28T14:02:00Z"/>
        </w:rPr>
      </w:pPr>
      <w:ins w:id="392" w:author="徐云斌" w:date="2018-02-28T14:00:00Z">
        <w:r>
          <w:t xml:space="preserve">In order to restore any service defined in section </w:t>
        </w:r>
        <w:r>
          <w:fldChar w:fldCharType="begin"/>
        </w:r>
        <w:r>
          <w:instrText xml:space="preserve"> REF _Ref500416429 \r \h \t </w:instrText>
        </w:r>
      </w:ins>
      <w:ins w:id="393" w:author="徐云斌" w:date="2018-02-28T14:00:00Z">
        <w:r>
          <w:fldChar w:fldCharType="separate"/>
        </w:r>
        <w:r>
          <w:t>4.3</w:t>
        </w:r>
        <w:r>
          <w:fldChar w:fldCharType="end"/>
        </w:r>
        <w:r>
          <w:t xml:space="preserve"> from failures within the OTN multi-domain transport network, the MDSC should be capable to coordinate different PNCs to configure and control OTN </w:t>
        </w:r>
      </w:ins>
      <w:ins w:id="394" w:author="徐云斌" w:date="2018-02-28T14:02:00Z">
        <w:r>
          <w:t xml:space="preserve">segmented </w:t>
        </w:r>
      </w:ins>
      <w:ins w:id="395" w:author="徐云斌" w:date="2018-02-28T14:00:00Z">
        <w:r>
          <w:t>dynamic Restoration</w:t>
        </w:r>
        <w:r w:rsidRPr="00C50CF6">
          <w:t xml:space="preserve"> </w:t>
        </w:r>
        <w:r>
          <w:t xml:space="preserve">in the data plane between nodes S3 and node S18. </w:t>
        </w:r>
      </w:ins>
    </w:p>
    <w:p w14:paraId="74DF0C31" w14:textId="77777777" w:rsidR="000A3A23" w:rsidRDefault="000A3A23" w:rsidP="000A3A23">
      <w:pPr>
        <w:ind w:left="1296"/>
        <w:rPr>
          <w:ins w:id="396" w:author="徐云斌" w:date="2018-02-28T14:02:00Z"/>
        </w:rPr>
      </w:pPr>
      <w:ins w:id="397" w:author="徐云斌" w:date="2018-02-28T14:02:00Z">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ins>
    </w:p>
    <w:p w14:paraId="2BE39ECD" w14:textId="77777777" w:rsidR="000A3A23" w:rsidRDefault="000A3A23" w:rsidP="000A3A23">
      <w:pPr>
        <w:rPr>
          <w:ins w:id="398" w:author="徐云斌" w:date="2018-02-28T14:02:00Z"/>
          <w:rFonts w:eastAsiaTheme="minorEastAsia"/>
          <w:lang w:eastAsia="zh-CN"/>
        </w:rPr>
      </w:pPr>
      <w:ins w:id="399" w:author="徐云斌" w:date="2018-02-28T14:02:00Z">
        <w:r>
          <w:rPr>
            <w:rFonts w:eastAsiaTheme="minorEastAsia"/>
            <w:lang w:eastAsia="zh-CN"/>
          </w:rPr>
          <w:t>When a link failure between S1 and s2 occurred</w:t>
        </w:r>
      </w:ins>
      <w:ins w:id="400" w:author="徐云斌" w:date="2018-02-28T14:05:00Z">
        <w:r>
          <w:rPr>
            <w:rFonts w:eastAsiaTheme="minorEastAsia"/>
            <w:lang w:eastAsia="zh-CN"/>
          </w:rPr>
          <w:t xml:space="preserve"> in network domain 1</w:t>
        </w:r>
      </w:ins>
      <w:ins w:id="401" w:author="徐云斌" w:date="2018-02-28T14:02:00Z">
        <w:r>
          <w:rPr>
            <w:rFonts w:eastAsiaTheme="minorEastAsia"/>
            <w:lang w:eastAsia="zh-CN"/>
          </w:rPr>
          <w:t>, PNC1 will restore the tunnel and send the alarm</w:t>
        </w:r>
      </w:ins>
      <w:ins w:id="402" w:author="徐云斌" w:date="2018-02-28T14:03:00Z">
        <w:r>
          <w:rPr>
            <w:rFonts w:eastAsiaTheme="minorEastAsia"/>
            <w:lang w:eastAsia="zh-CN"/>
          </w:rPr>
          <w:t xml:space="preserve"> or tunnel update </w:t>
        </w:r>
      </w:ins>
      <w:ins w:id="403" w:author="徐云斌" w:date="2018-02-28T14:02:00Z">
        <w:r>
          <w:rPr>
            <w:rFonts w:eastAsiaTheme="minorEastAsia"/>
            <w:lang w:eastAsia="zh-CN"/>
          </w:rPr>
          <w:t xml:space="preserve">notification to the MDSC, MDSC will </w:t>
        </w:r>
      </w:ins>
      <w:ins w:id="404" w:author="徐云斌" w:date="2018-02-28T14:03:00Z">
        <w:r>
          <w:rPr>
            <w:rFonts w:eastAsiaTheme="minorEastAsia"/>
            <w:lang w:eastAsia="zh-CN"/>
          </w:rPr>
          <w:t>update the restored tunnel.</w:t>
        </w:r>
      </w:ins>
    </w:p>
    <w:p w14:paraId="564FE0A2" w14:textId="77777777" w:rsidR="000A3A23" w:rsidRDefault="000A3A23" w:rsidP="000A3A23">
      <w:pPr>
        <w:tabs>
          <w:tab w:val="clear" w:pos="6912"/>
          <w:tab w:val="clear" w:pos="7344"/>
          <w:tab w:val="left" w:pos="6792"/>
        </w:tabs>
        <w:ind w:left="1296"/>
        <w:rPr>
          <w:ins w:id="405" w:author="徐云斌" w:date="2018-02-28T14:01:00Z"/>
        </w:rPr>
      </w:pPr>
      <w:ins w:id="406" w:author="徐云斌" w:date="2018-02-28T14:04:00Z">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ins>
    </w:p>
    <w:p w14:paraId="51698F9A" w14:textId="77777777" w:rsidR="000A3A23" w:rsidRDefault="000A3A23" w:rsidP="000A3A23">
      <w:pPr>
        <w:rPr>
          <w:ins w:id="407" w:author="徐云斌" w:date="2018-02-28T14:06:00Z"/>
          <w:rFonts w:eastAsiaTheme="minorEastAsia"/>
          <w:lang w:eastAsia="zh-CN"/>
        </w:rPr>
      </w:pPr>
      <w:ins w:id="408" w:author="徐云斌" w:date="2018-02-28T14:06:00Z">
        <w:r>
          <w:rPr>
            <w:rFonts w:eastAsiaTheme="minorEastAsia"/>
            <w:lang w:eastAsia="zh-CN"/>
          </w:rPr>
          <w:t>When a link failure between network domain 1 and network domain 2 occurred, PNC1 and PNC2 will</w:t>
        </w:r>
      </w:ins>
      <w:ins w:id="409" w:author="徐云斌" w:date="2018-02-28T14:07:00Z">
        <w:r>
          <w:rPr>
            <w:rFonts w:eastAsiaTheme="minorEastAsia"/>
            <w:lang w:eastAsia="zh-CN"/>
          </w:rPr>
          <w:t xml:space="preserve"> </w:t>
        </w:r>
      </w:ins>
      <w:ins w:id="410" w:author="徐云斌" w:date="2018-02-28T14:06:00Z">
        <w:r>
          <w:rPr>
            <w:rFonts w:eastAsiaTheme="minorEastAsia"/>
            <w:lang w:eastAsia="zh-CN"/>
          </w:rPr>
          <w:t>send the alarm notification to the MDSC, MDSC will update the restored tunnel.</w:t>
        </w:r>
      </w:ins>
    </w:p>
    <w:p w14:paraId="59B6DE3C" w14:textId="77777777" w:rsidR="000A3A23" w:rsidRDefault="000A3A23" w:rsidP="000A3A23">
      <w:pPr>
        <w:tabs>
          <w:tab w:val="clear" w:pos="6912"/>
          <w:tab w:val="clear" w:pos="7344"/>
          <w:tab w:val="left" w:pos="6792"/>
        </w:tabs>
        <w:ind w:left="1296"/>
        <w:rPr>
          <w:ins w:id="411" w:author="徐云斌" w:date="2018-02-28T14:07:00Z"/>
        </w:rPr>
      </w:pPr>
      <w:ins w:id="412" w:author="徐云斌" w:date="2018-02-28T14:07:00Z">
        <w:r>
          <w:t>Restored transport entity:</w:t>
        </w:r>
        <w:r>
          <w:tab/>
        </w:r>
        <w:r>
          <w:tab/>
          <w:t>S3, S4, S8,</w:t>
        </w:r>
        <w:r w:rsidDel="00AF2DA8">
          <w:t xml:space="preserve"> </w:t>
        </w:r>
        <w:r>
          <w:br/>
        </w:r>
        <w:r>
          <w:tab/>
        </w:r>
        <w:r>
          <w:tab/>
        </w:r>
        <w:r>
          <w:tab/>
        </w:r>
        <w:r>
          <w:tab/>
        </w:r>
        <w:r>
          <w:tab/>
        </w:r>
        <w:r>
          <w:tab/>
        </w:r>
        <w:r>
          <w:tab/>
        </w:r>
        <w:r>
          <w:tab/>
        </w:r>
        <w:r>
          <w:tab/>
        </w:r>
        <w:r>
          <w:tab/>
          <w:t>S12, S15</w:t>
        </w:r>
        <w:r>
          <w:tab/>
          <w:t>, S18</w:t>
        </w:r>
      </w:ins>
    </w:p>
    <w:p w14:paraId="57789516" w14:textId="77777777" w:rsidR="000A3A23" w:rsidRPr="00BE6117" w:rsidRDefault="000A3A23" w:rsidP="000A3A23">
      <w:pPr>
        <w:rPr>
          <w:ins w:id="413" w:author="徐云斌" w:date="2018-02-28T13:59:00Z"/>
          <w:rFonts w:eastAsiaTheme="minorEastAsia"/>
          <w:lang w:eastAsia="zh-CN"/>
        </w:rPr>
      </w:pPr>
      <w:ins w:id="414" w:author="徐云斌" w:date="2018-02-28T13:59:00Z">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ins>
    </w:p>
    <w:p w14:paraId="47FC5F68" w14:textId="77777777" w:rsidR="000A3A23" w:rsidRPr="00E226A9" w:rsidRDefault="000A3A23">
      <w:pPr>
        <w:rPr>
          <w:ins w:id="415" w:author="徐云斌" w:date="2018-02-28T13:55:00Z"/>
          <w:rFonts w:eastAsiaTheme="minorEastAsia"/>
          <w:lang w:eastAsia="zh-CN"/>
          <w:rPrChange w:id="416" w:author="徐云斌" w:date="2018-02-28T13:56:00Z">
            <w:rPr>
              <w:ins w:id="417" w:author="徐云斌" w:date="2018-02-28T13:55:00Z"/>
              <w:lang w:eastAsia="zh-CN"/>
            </w:rPr>
          </w:rPrChange>
        </w:rPr>
        <w:pPrChange w:id="418" w:author="徐云斌" w:date="2018-02-28T13:56:00Z">
          <w:pPr>
            <w:pStyle w:val="Heading1"/>
          </w:pPr>
        </w:pPrChange>
      </w:pPr>
      <w:ins w:id="419" w:author="徐云斌" w:date="2018-02-28T14:00:00Z">
        <w:r w:rsidRPr="00231472">
          <w:rPr>
            <w:rFonts w:eastAsiaTheme="minorEastAsia"/>
            <w:lang w:eastAsia="zh-CN"/>
          </w:rPr>
          <w:t>The creation of the recovery path by the controller can use the method of “make-before-break”, in order to reduce the impact of the recovery operation on the services.</w:t>
        </w:r>
      </w:ins>
    </w:p>
    <w:p w14:paraId="32E15727" w14:textId="6F749DC2" w:rsidR="00B940F0" w:rsidRDefault="00B940F0">
      <w:pPr>
        <w:pStyle w:val="Heading2"/>
        <w:rPr>
          <w:ins w:id="420" w:author="Italo Busi" w:date="2018-02-26T14:37:00Z"/>
        </w:rPr>
        <w:pPrChange w:id="421" w:author="Italo Busi" w:date="2018-02-26T14:36:00Z">
          <w:pPr>
            <w:ind w:left="864"/>
          </w:pPr>
        </w:pPrChange>
      </w:pPr>
      <w:bookmarkStart w:id="422" w:name="_Toc507866124"/>
      <w:ins w:id="423" w:author="Italo Busi" w:date="2018-02-26T14:36:00Z">
        <w:r>
          <w:rPr>
            <w:rFonts w:hint="eastAsia"/>
          </w:rPr>
          <w:t>S</w:t>
        </w:r>
      </w:ins>
      <w:ins w:id="424" w:author="Italo Busi" w:date="2018-02-26T14:37:00Z">
        <w:r>
          <w:t>ervice Modification and Deletion</w:t>
        </w:r>
        <w:bookmarkEnd w:id="422"/>
      </w:ins>
    </w:p>
    <w:p w14:paraId="16837EA7" w14:textId="77777777" w:rsidR="00B940F0" w:rsidRPr="00B940F0" w:rsidRDefault="00B940F0" w:rsidP="00B940F0">
      <w:pPr>
        <w:rPr>
          <w:ins w:id="425" w:author="Italo Busi" w:date="2018-02-26T14:37:00Z"/>
          <w:i/>
          <w:highlight w:val="yellow"/>
          <w:rPrChange w:id="426" w:author="Italo Busi" w:date="2018-02-26T14:38:00Z">
            <w:rPr>
              <w:ins w:id="427" w:author="Italo Busi" w:date="2018-02-26T14:37:00Z"/>
            </w:rPr>
          </w:rPrChange>
        </w:rPr>
      </w:pPr>
      <w:ins w:id="428" w:author="Italo Busi" w:date="2018-02-26T14:37:00Z">
        <w:r w:rsidRPr="00B940F0">
          <w:rPr>
            <w:i/>
            <w:highlight w:val="yellow"/>
            <w:rPrChange w:id="429" w:author="Italo Busi" w:date="2018-02-26T14:38:00Z">
              <w:rPr/>
            </w:rPrChange>
          </w:rPr>
          <w:t>[</w:t>
        </w:r>
        <w:r w:rsidRPr="00B940F0">
          <w:rPr>
            <w:b/>
            <w:i/>
            <w:highlight w:val="yellow"/>
            <w:rPrChange w:id="430" w:author="Italo Busi" w:date="2018-02-26T14:38:00Z">
              <w:rPr/>
            </w:rPrChange>
          </w:rPr>
          <w:t>Editors’ Note</w:t>
        </w:r>
        <w:r w:rsidRPr="00B940F0">
          <w:rPr>
            <w:i/>
            <w:highlight w:val="yellow"/>
            <w:rPrChange w:id="431" w:author="Italo Busi" w:date="2018-02-26T14:38:00Z">
              <w:rPr/>
            </w:rPrChange>
          </w:rPr>
          <w:t>:] The service configuration include service creation, modification and deletion.</w:t>
        </w:r>
      </w:ins>
    </w:p>
    <w:p w14:paraId="6A947F0B" w14:textId="50F4EF0A" w:rsidR="00B940F0" w:rsidRPr="00B940F0" w:rsidRDefault="00B940F0">
      <w:pPr>
        <w:rPr>
          <w:ins w:id="432" w:author="Italo Busi" w:date="2018-02-26T14:37:00Z"/>
          <w:i/>
          <w:rPrChange w:id="433" w:author="Italo Busi" w:date="2018-02-26T14:38:00Z">
            <w:rPr>
              <w:ins w:id="434" w:author="Italo Busi" w:date="2018-02-26T14:37:00Z"/>
            </w:rPr>
          </w:rPrChange>
        </w:rPr>
        <w:pPrChange w:id="435" w:author="Italo Busi" w:date="2018-02-26T14:37:00Z">
          <w:pPr>
            <w:ind w:left="864"/>
          </w:pPr>
        </w:pPrChange>
      </w:pPr>
      <w:ins w:id="436" w:author="Italo Busi" w:date="2018-02-26T14:37:00Z">
        <w:r w:rsidRPr="00B940F0">
          <w:rPr>
            <w:i/>
            <w:highlight w:val="yellow"/>
            <w:rPrChange w:id="437" w:author="Italo Busi" w:date="2018-02-26T14:38:00Z">
              <w:rPr/>
            </w:rPrChange>
          </w:rPr>
          <w:t>For example, the service modification include the service bandwidth modification and service SLA level upgrade and degrade, such as service protection type changed from no protection to 1+1 protection.</w:t>
        </w:r>
      </w:ins>
    </w:p>
    <w:p w14:paraId="0ECA27CB" w14:textId="73831717" w:rsidR="00B940F0" w:rsidRPr="00B940F0" w:rsidRDefault="00B940F0">
      <w:pPr>
        <w:pPrChange w:id="438" w:author="Italo Busi" w:date="2018-02-26T14:37:00Z">
          <w:pPr>
            <w:ind w:left="864"/>
          </w:pPr>
        </w:pPrChange>
      </w:pPr>
      <w:ins w:id="439" w:author="Italo Busi" w:date="2018-02-26T14:37:00Z">
        <w:r w:rsidRPr="00B940F0">
          <w:rPr>
            <w:highlight w:val="yellow"/>
            <w:rPrChange w:id="440" w:author="Italo Busi" w:date="2018-02-26T14:38:00Z">
              <w:rPr/>
            </w:rPrChange>
          </w:rPr>
          <w:t>To be added</w:t>
        </w:r>
      </w:ins>
    </w:p>
    <w:p w14:paraId="4D393E65" w14:textId="77777777" w:rsidR="000A3A23" w:rsidRDefault="000A3A23">
      <w:pPr>
        <w:pStyle w:val="Heading2"/>
        <w:rPr>
          <w:ins w:id="441" w:author="徐云斌" w:date="2018-02-28T10:21:00Z"/>
          <w:rFonts w:eastAsiaTheme="minorEastAsia"/>
          <w:lang w:eastAsia="zh-CN"/>
        </w:rPr>
        <w:pPrChange w:id="442" w:author="徐云斌" w:date="2018-02-28T10:20:00Z">
          <w:pPr>
            <w:pStyle w:val="Heading1"/>
          </w:pPr>
        </w:pPrChange>
      </w:pPr>
      <w:bookmarkStart w:id="443" w:name="_Toc507866125"/>
      <w:ins w:id="444" w:author="徐云斌" w:date="2018-02-28T10:21:00Z">
        <w:r>
          <w:rPr>
            <w:rFonts w:eastAsiaTheme="minorEastAsia"/>
            <w:lang w:eastAsia="zh-CN"/>
          </w:rPr>
          <w:lastRenderedPageBreak/>
          <w:t>N</w:t>
        </w:r>
        <w:r>
          <w:rPr>
            <w:rFonts w:eastAsiaTheme="minorEastAsia" w:hint="eastAsia"/>
            <w:lang w:eastAsia="zh-CN"/>
          </w:rPr>
          <w:t>otification</w:t>
        </w:r>
        <w:bookmarkEnd w:id="443"/>
      </w:ins>
    </w:p>
    <w:p w14:paraId="281B8348" w14:textId="77777777" w:rsidR="000A3A23" w:rsidRDefault="000A3A23">
      <w:pPr>
        <w:rPr>
          <w:ins w:id="445" w:author="徐云斌" w:date="2018-02-28T14:10:00Z"/>
          <w:rFonts w:eastAsiaTheme="minorEastAsia"/>
          <w:lang w:eastAsia="zh-CN"/>
        </w:rPr>
        <w:pPrChange w:id="446" w:author="徐云斌" w:date="2018-02-28T10:21:00Z">
          <w:pPr>
            <w:pStyle w:val="Heading1"/>
          </w:pPr>
        </w:pPrChange>
      </w:pPr>
      <w:ins w:id="447" w:author="徐云斌" w:date="2018-02-28T14:09:00Z">
        <w:r>
          <w:rPr>
            <w:rFonts w:eastAsiaTheme="minorEastAsia"/>
            <w:lang w:eastAsia="zh-CN"/>
          </w:rPr>
          <w:t>I</w:t>
        </w:r>
        <w:r>
          <w:rPr>
            <w:rFonts w:eastAsiaTheme="minorEastAsia" w:hint="eastAsia"/>
            <w:lang w:eastAsia="zh-CN"/>
          </w:rPr>
          <w:t xml:space="preserve">n </w:t>
        </w:r>
        <w:r>
          <w:rPr>
            <w:rFonts w:eastAsiaTheme="minorEastAsia"/>
            <w:lang w:eastAsia="zh-CN"/>
          </w:rPr>
          <w:t>order to realize the topology update, service update and restoration</w:t>
        </w:r>
      </w:ins>
      <w:ins w:id="448" w:author="徐云斌" w:date="2018-02-28T14:18:00Z">
        <w:r w:rsidRPr="00865DF1">
          <w:rPr>
            <w:rFonts w:eastAsiaTheme="minorEastAsia"/>
            <w:lang w:eastAsia="zh-CN"/>
          </w:rPr>
          <w:t xml:space="preserve"> </w:t>
        </w:r>
        <w:r>
          <w:rPr>
            <w:rFonts w:eastAsiaTheme="minorEastAsia"/>
            <w:lang w:eastAsia="zh-CN"/>
          </w:rPr>
          <w:t>function</w:t>
        </w:r>
      </w:ins>
      <w:ins w:id="449" w:author="徐云斌" w:date="2018-02-28T14:09:00Z">
        <w:r>
          <w:rPr>
            <w:rFonts w:eastAsiaTheme="minorEastAsia"/>
            <w:lang w:eastAsia="zh-CN"/>
          </w:rPr>
          <w:t xml:space="preserve">, following </w:t>
        </w:r>
      </w:ins>
      <w:ins w:id="450" w:author="徐云斌" w:date="2018-02-28T14:10:00Z">
        <w:r>
          <w:rPr>
            <w:rFonts w:eastAsiaTheme="minorEastAsia"/>
            <w:lang w:eastAsia="zh-CN"/>
          </w:rPr>
          <w:t>notification</w:t>
        </w:r>
      </w:ins>
      <w:ins w:id="451" w:author="徐云斌" w:date="2018-02-28T14:09:00Z">
        <w:r>
          <w:rPr>
            <w:rFonts w:eastAsiaTheme="minorEastAsia"/>
            <w:lang w:eastAsia="zh-CN"/>
          </w:rPr>
          <w:t xml:space="preserve"> </w:t>
        </w:r>
      </w:ins>
      <w:ins w:id="452" w:author="徐云斌" w:date="2018-02-28T14:10:00Z">
        <w:r>
          <w:rPr>
            <w:rFonts w:eastAsiaTheme="minorEastAsia"/>
            <w:lang w:eastAsia="zh-CN"/>
          </w:rPr>
          <w:t>type should be supported.</w:t>
        </w:r>
      </w:ins>
    </w:p>
    <w:p w14:paraId="42882BC9" w14:textId="77777777" w:rsidR="000A3A23" w:rsidRPr="000B2CCD" w:rsidRDefault="000A3A23">
      <w:pPr>
        <w:pStyle w:val="ListParagraph"/>
        <w:numPr>
          <w:ilvl w:val="0"/>
          <w:numId w:val="40"/>
        </w:numPr>
        <w:ind w:firstLineChars="0"/>
        <w:rPr>
          <w:ins w:id="453" w:author="徐云斌" w:date="2018-02-28T14:11:00Z"/>
          <w:rFonts w:eastAsiaTheme="minorEastAsia"/>
          <w:lang w:eastAsia="zh-CN"/>
          <w:rPrChange w:id="454" w:author="徐云斌" w:date="2018-02-28T14:12:00Z">
            <w:rPr>
              <w:ins w:id="455" w:author="徐云斌" w:date="2018-02-28T14:11:00Z"/>
              <w:lang w:eastAsia="zh-CN"/>
            </w:rPr>
          </w:rPrChange>
        </w:rPr>
        <w:pPrChange w:id="456" w:author="徐云斌" w:date="2018-02-28T14:12:00Z">
          <w:pPr>
            <w:pStyle w:val="Heading1"/>
          </w:pPr>
        </w:pPrChange>
      </w:pPr>
      <w:ins w:id="457" w:author="徐云斌" w:date="2018-02-28T14:11:00Z">
        <w:r w:rsidRPr="000B2CCD">
          <w:rPr>
            <w:rFonts w:eastAsiaTheme="minorEastAsia"/>
            <w:lang w:eastAsia="zh-CN"/>
            <w:rPrChange w:id="458" w:author="徐云斌" w:date="2018-02-28T14:12:00Z">
              <w:rPr>
                <w:lang w:eastAsia="zh-CN"/>
              </w:rPr>
            </w:rPrChange>
          </w:rPr>
          <w:t xml:space="preserve">Object </w:t>
        </w:r>
        <w:r>
          <w:rPr>
            <w:rFonts w:eastAsiaTheme="minorEastAsia"/>
            <w:lang w:eastAsia="zh-CN"/>
          </w:rPr>
          <w:t>create</w:t>
        </w:r>
      </w:ins>
    </w:p>
    <w:p w14:paraId="7D04948F" w14:textId="77777777" w:rsidR="000A3A23" w:rsidRDefault="000A3A23">
      <w:pPr>
        <w:pStyle w:val="ListParagraph"/>
        <w:numPr>
          <w:ilvl w:val="0"/>
          <w:numId w:val="40"/>
        </w:numPr>
        <w:ind w:firstLineChars="0"/>
        <w:rPr>
          <w:ins w:id="459" w:author="徐云斌" w:date="2018-02-28T14:11:00Z"/>
          <w:rFonts w:eastAsiaTheme="minorEastAsia"/>
          <w:lang w:eastAsia="zh-CN"/>
        </w:rPr>
        <w:pPrChange w:id="460" w:author="徐云斌" w:date="2018-02-28T14:12:00Z">
          <w:pPr>
            <w:pStyle w:val="Heading1"/>
          </w:pPr>
        </w:pPrChange>
      </w:pPr>
      <w:ins w:id="461" w:author="徐云斌" w:date="2018-02-28T14:11:00Z">
        <w:r>
          <w:rPr>
            <w:rFonts w:eastAsiaTheme="minorEastAsia"/>
            <w:lang w:eastAsia="zh-CN"/>
          </w:rPr>
          <w:t>Object delete</w:t>
        </w:r>
      </w:ins>
    </w:p>
    <w:p w14:paraId="33C42A49" w14:textId="77777777" w:rsidR="000A3A23" w:rsidRDefault="000A3A23">
      <w:pPr>
        <w:pStyle w:val="ListParagraph"/>
        <w:numPr>
          <w:ilvl w:val="0"/>
          <w:numId w:val="40"/>
        </w:numPr>
        <w:ind w:firstLineChars="0"/>
        <w:rPr>
          <w:ins w:id="462" w:author="徐云斌" w:date="2018-02-28T14:11:00Z"/>
          <w:rFonts w:eastAsiaTheme="minorEastAsia"/>
          <w:lang w:eastAsia="zh-CN"/>
        </w:rPr>
        <w:pPrChange w:id="463" w:author="徐云斌" w:date="2018-02-28T14:12:00Z">
          <w:pPr>
            <w:pStyle w:val="Heading1"/>
          </w:pPr>
        </w:pPrChange>
      </w:pPr>
      <w:ins w:id="464" w:author="徐云斌" w:date="2018-02-28T14:11:00Z">
        <w:r>
          <w:rPr>
            <w:rFonts w:eastAsiaTheme="minorEastAsia"/>
            <w:lang w:eastAsia="zh-CN"/>
          </w:rPr>
          <w:t>Object state change</w:t>
        </w:r>
      </w:ins>
    </w:p>
    <w:p w14:paraId="07970193" w14:textId="77777777" w:rsidR="000A3A23" w:rsidRDefault="000A3A23">
      <w:pPr>
        <w:pStyle w:val="ListParagraph"/>
        <w:numPr>
          <w:ilvl w:val="0"/>
          <w:numId w:val="40"/>
        </w:numPr>
        <w:ind w:firstLineChars="0"/>
        <w:rPr>
          <w:ins w:id="465" w:author="徐云斌" w:date="2018-02-28T14:13:00Z"/>
          <w:rFonts w:eastAsiaTheme="minorEastAsia"/>
          <w:lang w:eastAsia="zh-CN"/>
        </w:rPr>
        <w:pPrChange w:id="466" w:author="徐云斌" w:date="2018-02-28T14:12:00Z">
          <w:pPr>
            <w:pStyle w:val="Heading1"/>
          </w:pPr>
        </w:pPrChange>
      </w:pPr>
      <w:ins w:id="467" w:author="徐云斌" w:date="2018-02-28T14:11:00Z">
        <w:r>
          <w:rPr>
            <w:rFonts w:eastAsiaTheme="minorEastAsia"/>
            <w:lang w:eastAsia="zh-CN"/>
          </w:rPr>
          <w:t>Alarm</w:t>
        </w:r>
      </w:ins>
    </w:p>
    <w:p w14:paraId="472409B7" w14:textId="77777777" w:rsidR="000A3A23" w:rsidRDefault="000A3A23">
      <w:pPr>
        <w:rPr>
          <w:ins w:id="468" w:author="Zhenghaomian" w:date="2018-02-28T14:55:00Z"/>
          <w:rFonts w:eastAsiaTheme="minorEastAsia"/>
          <w:lang w:eastAsia="zh-CN"/>
        </w:rPr>
        <w:pPrChange w:id="469" w:author="徐云斌" w:date="2018-02-28T14:13:00Z">
          <w:pPr>
            <w:pStyle w:val="Heading1"/>
          </w:pPr>
        </w:pPrChange>
      </w:pPr>
      <w:ins w:id="470" w:author="徐云斌" w:date="2018-02-28T14:13:00Z">
        <w:r>
          <w:rPr>
            <w:rFonts w:eastAsiaTheme="minorEastAsia"/>
            <w:lang w:eastAsia="zh-CN"/>
          </w:rPr>
          <w:t>B</w:t>
        </w:r>
        <w:r>
          <w:rPr>
            <w:rFonts w:eastAsiaTheme="minorEastAsia" w:hint="eastAsia"/>
            <w:lang w:eastAsia="zh-CN"/>
          </w:rPr>
          <w:t xml:space="preserve">ecause </w:t>
        </w:r>
        <w:r>
          <w:rPr>
            <w:rFonts w:eastAsiaTheme="minorEastAsia"/>
            <w:lang w:eastAsia="zh-CN"/>
          </w:rPr>
          <w:t xml:space="preserve">there are three type topology abstraction type defined in section </w:t>
        </w:r>
      </w:ins>
      <w:ins w:id="471" w:author="徐云斌" w:date="2018-02-28T14:14:00Z">
        <w:r>
          <w:rPr>
            <w:rFonts w:eastAsiaTheme="minorEastAsia"/>
            <w:lang w:eastAsia="zh-CN"/>
          </w:rPr>
          <w:fldChar w:fldCharType="begin"/>
        </w:r>
        <w:r>
          <w:rPr>
            <w:rFonts w:eastAsiaTheme="minorEastAsia"/>
            <w:lang w:eastAsia="zh-CN"/>
          </w:rPr>
          <w:instrText xml:space="preserve"> REF _Ref507590581 \n \h </w:instrText>
        </w:r>
      </w:ins>
      <w:r>
        <w:rPr>
          <w:rFonts w:eastAsiaTheme="minorEastAsia"/>
          <w:lang w:eastAsia="zh-CN"/>
        </w:rPr>
      </w:r>
      <w:r>
        <w:rPr>
          <w:rFonts w:eastAsiaTheme="minorEastAsia"/>
          <w:lang w:eastAsia="zh-CN"/>
        </w:rPr>
        <w:fldChar w:fldCharType="separate"/>
      </w:r>
      <w:ins w:id="472" w:author="徐云斌" w:date="2018-02-28T14:14:00Z">
        <w:r>
          <w:rPr>
            <w:rFonts w:eastAsiaTheme="minorEastAsia"/>
            <w:lang w:eastAsia="zh-CN"/>
          </w:rPr>
          <w:t xml:space="preserve">4.2. </w:t>
        </w:r>
        <w:r>
          <w:rPr>
            <w:rFonts w:eastAsiaTheme="minorEastAsia"/>
            <w:lang w:eastAsia="zh-CN"/>
          </w:rPr>
          <w:fldChar w:fldCharType="end"/>
        </w:r>
        <w:r>
          <w:rPr>
            <w:rFonts w:eastAsiaTheme="minorEastAsia"/>
            <w:lang w:eastAsia="zh-CN"/>
          </w:rPr>
          <w:t xml:space="preserve">, </w:t>
        </w:r>
      </w:ins>
      <w:ins w:id="473" w:author="徐云斌" w:date="2018-02-28T14:16:00Z">
        <w:r>
          <w:rPr>
            <w:rFonts w:eastAsiaTheme="minorEastAsia"/>
            <w:lang w:eastAsia="zh-CN"/>
          </w:rPr>
          <w:t xml:space="preserve">the notification should also be abstracted. </w:t>
        </w:r>
      </w:ins>
      <w:ins w:id="474" w:author="徐云斌" w:date="2018-02-28T14:14:00Z">
        <w:r>
          <w:rPr>
            <w:rFonts w:eastAsiaTheme="minorEastAsia"/>
            <w:lang w:eastAsia="zh-CN"/>
          </w:rPr>
          <w:t xml:space="preserve">The </w:t>
        </w:r>
      </w:ins>
      <w:ins w:id="475" w:author="徐云斌" w:date="2018-02-28T14:15:00Z">
        <w:r>
          <w:rPr>
            <w:rFonts w:eastAsiaTheme="minorEastAsia"/>
            <w:lang w:eastAsia="zh-CN"/>
          </w:rPr>
          <w:t xml:space="preserve">PNC and MDSC should coordinate together to determine the </w:t>
        </w:r>
      </w:ins>
      <w:ins w:id="476" w:author="徐云斌" w:date="2018-02-28T14:16:00Z">
        <w:r>
          <w:rPr>
            <w:rFonts w:eastAsiaTheme="minorEastAsia"/>
            <w:lang w:eastAsia="zh-CN"/>
          </w:rPr>
          <w:t>notification policy, such as when a</w:t>
        </w:r>
      </w:ins>
      <w:ins w:id="477" w:author="徐云斌" w:date="2018-02-28T14:17:00Z">
        <w:r>
          <w:rPr>
            <w:rFonts w:eastAsiaTheme="minorEastAsia"/>
            <w:lang w:eastAsia="zh-CN"/>
          </w:rPr>
          <w:t>n</w:t>
        </w:r>
      </w:ins>
      <w:ins w:id="478" w:author="徐云斌" w:date="2018-02-28T14:16:00Z">
        <w:r>
          <w:rPr>
            <w:rFonts w:eastAsiaTheme="minorEastAsia"/>
            <w:lang w:eastAsia="zh-CN"/>
          </w:rPr>
          <w:t xml:space="preserve"> intra-domain </w:t>
        </w:r>
      </w:ins>
      <w:ins w:id="479" w:author="徐云斌" w:date="2018-02-28T14:17:00Z">
        <w:r>
          <w:rPr>
            <w:rFonts w:eastAsiaTheme="minorEastAsia"/>
            <w:lang w:eastAsia="zh-CN"/>
          </w:rPr>
          <w:t>alarm occurred, the PNC may not report the alarm but the service state change notification to the MDSC.</w:t>
        </w:r>
      </w:ins>
    </w:p>
    <w:p w14:paraId="4C959CDA" w14:textId="77777777" w:rsidR="000A3A23" w:rsidRDefault="000A3A23">
      <w:pPr>
        <w:pStyle w:val="Heading2"/>
        <w:rPr>
          <w:ins w:id="480" w:author="Zhao Yang" w:date="2018-03-01T14:27:00Z"/>
          <w:rFonts w:eastAsiaTheme="minorEastAsia"/>
          <w:lang w:eastAsia="zh-CN"/>
        </w:rPr>
        <w:pPrChange w:id="481" w:author="Zhao Yang" w:date="2018-03-01T14:27:00Z">
          <w:pPr>
            <w:pStyle w:val="Heading1"/>
          </w:pPr>
        </w:pPrChange>
      </w:pPr>
      <w:bookmarkStart w:id="482" w:name="_Toc507866126"/>
      <w:ins w:id="483" w:author="Zhao Yang" w:date="2018-03-01T14:27:00Z">
        <w:r>
          <w:rPr>
            <w:rFonts w:eastAsiaTheme="minorEastAsia"/>
            <w:lang w:eastAsia="zh-CN"/>
          </w:rPr>
          <w:t>Path Computation with Constraint</w:t>
        </w:r>
        <w:bookmarkEnd w:id="482"/>
      </w:ins>
    </w:p>
    <w:p w14:paraId="22AF3C33" w14:textId="77777777" w:rsidR="000A3A23" w:rsidRDefault="000A3A23">
      <w:pPr>
        <w:rPr>
          <w:ins w:id="484" w:author="Zhao Yang" w:date="2018-03-01T14:27:00Z"/>
          <w:rFonts w:eastAsiaTheme="minorEastAsia"/>
          <w:lang w:eastAsia="zh-CN"/>
        </w:rPr>
        <w:pPrChange w:id="485" w:author="Zhao Yang" w:date="2018-03-01T14:27:00Z">
          <w:pPr>
            <w:pStyle w:val="CommentText"/>
            <w:ind w:left="0"/>
          </w:pPr>
        </w:pPrChange>
      </w:pPr>
      <w:ins w:id="486" w:author="Zhao Yang" w:date="2018-03-01T14:27:00Z">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4.3.1, the request can be a Tunnel from C-R1 to C-R5 with an IRO from S2 to S31, then a qualified feedback would become: </w:t>
        </w:r>
      </w:ins>
    </w:p>
    <w:p w14:paraId="37A544AC" w14:textId="77777777" w:rsidR="000A3A23" w:rsidRPr="009E24E2" w:rsidRDefault="000A3A23">
      <w:pPr>
        <w:rPr>
          <w:ins w:id="487" w:author="Zhao Yang" w:date="2018-03-01T14:27:00Z"/>
          <w:rFonts w:eastAsiaTheme="minorEastAsia"/>
          <w:lang w:eastAsia="zh-CN"/>
          <w:rPrChange w:id="488" w:author="Zhao Yang" w:date="2018-03-01T14:27:00Z">
            <w:rPr>
              <w:ins w:id="489" w:author="Zhao Yang" w:date="2018-03-01T14:27:00Z"/>
            </w:rPr>
          </w:rPrChange>
        </w:rPr>
        <w:pPrChange w:id="490" w:author="Zhao Yang" w:date="2018-03-01T14:27:00Z">
          <w:pPr>
            <w:pStyle w:val="CommentText"/>
            <w:ind w:left="0"/>
          </w:pPr>
        </w:pPrChange>
      </w:pPr>
      <w:ins w:id="491" w:author="Zhao Yang" w:date="2018-03-01T14:27:00Z">
        <w:r w:rsidRPr="009E24E2">
          <w:rPr>
            <w:rFonts w:eastAsiaTheme="minorEastAsia"/>
            <w:lang w:eastAsia="zh-CN"/>
            <w:rPrChange w:id="492" w:author="Zhao Yang" w:date="2018-03-01T14:27:00Z">
              <w:rPr/>
            </w:rPrChange>
          </w:rPr>
          <w:t>C-R1 ([PKT] -&gt; ODU2), S3 ([ODU2]), S1 ([ODU2]), S2 ([ODU2])</w:t>
        </w:r>
        <w:proofErr w:type="gramStart"/>
        <w:r w:rsidRPr="009E24E2">
          <w:rPr>
            <w:rFonts w:eastAsiaTheme="minorEastAsia"/>
            <w:lang w:eastAsia="zh-CN"/>
            <w:rPrChange w:id="493" w:author="Zhao Yang" w:date="2018-03-01T14:27:00Z">
              <w:rPr/>
            </w:rPrChange>
          </w:rPr>
          <w:t>,</w:t>
        </w:r>
        <w:proofErr w:type="gramEnd"/>
        <w:r w:rsidRPr="009E24E2">
          <w:rPr>
            <w:rFonts w:eastAsiaTheme="minorEastAsia"/>
            <w:lang w:eastAsia="zh-CN"/>
            <w:rPrChange w:id="494" w:author="Zhao Yang" w:date="2018-03-01T14:27:00Z">
              <w:rPr/>
            </w:rPrChange>
          </w:rPr>
          <w:br/>
          <w:t>S31 ([ODU2]), S33 ([ODU2]), S34 ([ODU2]),</w:t>
        </w:r>
        <w:r w:rsidRPr="009E24E2">
          <w:rPr>
            <w:rFonts w:eastAsiaTheme="minorEastAsia"/>
            <w:lang w:eastAsia="zh-CN"/>
            <w:rPrChange w:id="495" w:author="Zhao Yang" w:date="2018-03-01T14:27:00Z">
              <w:rPr/>
            </w:rPrChange>
          </w:rPr>
          <w:br/>
          <w:t>S15 ([ODU2]), S18 ([ODU2]), C-R5 (ODU2 -&gt; [PKT])</w:t>
        </w:r>
      </w:ins>
    </w:p>
    <w:p w14:paraId="5A4853A6" w14:textId="77777777" w:rsidR="000A3A23" w:rsidRDefault="000A3A23">
      <w:pPr>
        <w:rPr>
          <w:ins w:id="496" w:author="Zhao Yang" w:date="2018-03-01T14:27:00Z"/>
          <w:rFonts w:eastAsiaTheme="minorEastAsia"/>
          <w:lang w:eastAsia="zh-CN"/>
        </w:rPr>
        <w:pPrChange w:id="497" w:author="Zhao Yang" w:date="2018-03-01T14:27:00Z">
          <w:pPr>
            <w:pStyle w:val="CommentText"/>
            <w:ind w:left="0"/>
          </w:pPr>
        </w:pPrChange>
      </w:pPr>
      <w:ins w:id="498" w:author="Zhao Yang" w:date="2018-03-01T14:27:00Z">
        <w:r w:rsidRPr="009E24E2">
          <w:rPr>
            <w:rFonts w:eastAsiaTheme="minorEastAsia"/>
            <w:lang w:eastAsia="zh-CN"/>
            <w:rPrChange w:id="499" w:author="Zhao Yang" w:date="2018-03-01T14:27:00Z">
              <w:rPr/>
            </w:rPrChange>
          </w:rPr>
          <w:t xml:space="preserve">If the request covers the IRO from S8 to S12, then the above path would not be qualified, while a possible computation result may be: </w:t>
        </w:r>
      </w:ins>
    </w:p>
    <w:p w14:paraId="23BDE6FD" w14:textId="77777777" w:rsidR="000A3A23" w:rsidRPr="009E24E2" w:rsidRDefault="000A3A23">
      <w:pPr>
        <w:rPr>
          <w:ins w:id="500" w:author="Zhao Yang" w:date="2018-03-01T14:27:00Z"/>
          <w:rFonts w:eastAsiaTheme="minorEastAsia"/>
          <w:lang w:eastAsia="zh-CN"/>
          <w:rPrChange w:id="501" w:author="Zhao Yang" w:date="2018-03-01T14:28:00Z">
            <w:rPr>
              <w:ins w:id="502" w:author="Zhao Yang" w:date="2018-03-01T14:27:00Z"/>
            </w:rPr>
          </w:rPrChange>
        </w:rPr>
        <w:pPrChange w:id="503" w:author="Zhao Yang" w:date="2018-03-01T14:28:00Z">
          <w:pPr>
            <w:pStyle w:val="CommentText"/>
            <w:ind w:left="0"/>
          </w:pPr>
        </w:pPrChange>
      </w:pPr>
      <w:ins w:id="504" w:author="Zhao Yang" w:date="2018-03-01T14:27:00Z">
        <w:r w:rsidRPr="009E24E2">
          <w:rPr>
            <w:rFonts w:eastAsiaTheme="minorEastAsia"/>
            <w:lang w:eastAsia="zh-CN"/>
            <w:rPrChange w:id="505" w:author="Zhao Yang" w:date="2018-03-01T14:28:00Z">
              <w:rPr/>
            </w:rPrChange>
          </w:rPr>
          <w:t>C-R1 ([PKT] -&gt; ODU2), S3 ([ODU2]), S1 ([ODU2]), S2 ([ODU2])</w:t>
        </w:r>
        <w:proofErr w:type="gramStart"/>
        <w:r w:rsidRPr="009E24E2">
          <w:rPr>
            <w:rFonts w:eastAsiaTheme="minorEastAsia"/>
            <w:lang w:eastAsia="zh-CN"/>
            <w:rPrChange w:id="506" w:author="Zhao Yang" w:date="2018-03-01T14:28:00Z">
              <w:rPr/>
            </w:rPrChange>
          </w:rPr>
          <w:t>,</w:t>
        </w:r>
        <w:proofErr w:type="gramEnd"/>
        <w:r w:rsidRPr="009E24E2">
          <w:rPr>
            <w:rFonts w:eastAsiaTheme="minorEastAsia"/>
            <w:lang w:eastAsia="zh-CN"/>
            <w:rPrChange w:id="507" w:author="Zhao Yang" w:date="2018-03-01T14:28:00Z">
              <w:rPr/>
            </w:rPrChange>
          </w:rPr>
          <w:br/>
          <w:t>S8 ([ODU2]), S12 ([ODU2]), S15 ([ODU2]), S18 ([ODU2]), C-R5 (ODU2 -&gt; [PKT])</w:t>
        </w:r>
      </w:ins>
    </w:p>
    <w:p w14:paraId="47535007" w14:textId="77777777" w:rsidR="000A3A23" w:rsidRPr="009E24E2" w:rsidRDefault="000A3A23">
      <w:pPr>
        <w:rPr>
          <w:ins w:id="508" w:author="Zhao Yang" w:date="2018-03-01T14:27:00Z"/>
          <w:rFonts w:eastAsiaTheme="minorEastAsia"/>
          <w:lang w:eastAsia="zh-CN"/>
          <w:rPrChange w:id="509" w:author="Zhao Yang" w:date="2018-03-01T14:28:00Z">
            <w:rPr>
              <w:ins w:id="510" w:author="Zhao Yang" w:date="2018-03-01T14:27:00Z"/>
            </w:rPr>
          </w:rPrChange>
        </w:rPr>
        <w:pPrChange w:id="511" w:author="Zhao Yang" w:date="2018-03-01T14:28:00Z">
          <w:pPr>
            <w:pStyle w:val="CommentText"/>
            <w:ind w:left="0"/>
          </w:pPr>
        </w:pPrChange>
      </w:pPr>
      <w:ins w:id="512" w:author="Zhao Yang" w:date="2018-03-01T14:27:00Z">
        <w:r w:rsidRPr="009E24E2">
          <w:rPr>
            <w:rFonts w:eastAsiaTheme="minorEastAsia"/>
            <w:lang w:eastAsia="zh-CN"/>
            <w:rPrChange w:id="513" w:author="Zhao Yang" w:date="2018-03-01T14:28:00Z">
              <w:rPr/>
            </w:rPrChange>
          </w:rPr>
          <w:t xml:space="preserve">Similarly, the XRO can be represented by TE tunnel model as well. </w:t>
        </w:r>
      </w:ins>
    </w:p>
    <w:p w14:paraId="6231E765" w14:textId="77777777" w:rsidR="000A3A23" w:rsidRPr="009E24E2" w:rsidRDefault="000A3A23">
      <w:pPr>
        <w:rPr>
          <w:ins w:id="514" w:author="徐云斌" w:date="2018-02-28T10:20:00Z"/>
          <w:rFonts w:eastAsiaTheme="minorEastAsia"/>
          <w:lang w:eastAsia="zh-CN"/>
          <w:rPrChange w:id="515" w:author="Zhao Yang" w:date="2018-03-01T14:27:00Z">
            <w:rPr>
              <w:ins w:id="516" w:author="徐云斌" w:date="2018-02-28T10:20:00Z"/>
            </w:rPr>
          </w:rPrChange>
        </w:rPr>
        <w:pPrChange w:id="517" w:author="Zhao Yang" w:date="2018-03-01T14:27:00Z">
          <w:pPr>
            <w:pStyle w:val="Heading1"/>
          </w:pPr>
        </w:pPrChange>
      </w:pPr>
      <w:ins w:id="518" w:author="Zhao Yang" w:date="2018-03-01T14:27:00Z">
        <w:r w:rsidRPr="009E24E2">
          <w:rPr>
            <w:rFonts w:eastAsiaTheme="minorEastAsia"/>
            <w:lang w:eastAsia="zh-CN"/>
            <w:rPrChange w:id="519" w:author="Zhao Yang" w:date="2018-03-01T14:28:00Z">
              <w:rPr/>
            </w:rPrChange>
          </w:rPr>
          <w:t>When there is a technology specific network (</w:t>
        </w:r>
        <w:proofErr w:type="spellStart"/>
        <w:r w:rsidRPr="009E24E2">
          <w:rPr>
            <w:rFonts w:eastAsiaTheme="minorEastAsia"/>
            <w:lang w:eastAsia="zh-CN"/>
            <w:rPrChange w:id="520" w:author="Zhao Yang" w:date="2018-03-01T14:28:00Z">
              <w:rPr/>
            </w:rPrChange>
          </w:rPr>
          <w:t>e.g</w:t>
        </w:r>
        <w:proofErr w:type="spellEnd"/>
        <w:r w:rsidRPr="009E24E2">
          <w:rPr>
            <w:rFonts w:eastAsiaTheme="minorEastAsia"/>
            <w:lang w:eastAsia="zh-CN"/>
            <w:rPrChange w:id="521" w:author="Zhao Yang" w:date="2018-03-01T14:28:00Z">
              <w:rPr/>
            </w:rPrChange>
          </w:rPr>
          <w:t>, OTN), the corresponding technology (OTN) model should also be used to specify the tunnel information on MPI, with the constraint included in TE Tunnel model.</w:t>
        </w:r>
      </w:ins>
    </w:p>
    <w:p w14:paraId="419DFC94" w14:textId="77777777" w:rsidR="006F6F19" w:rsidRPr="003362AE" w:rsidRDefault="003362AE" w:rsidP="00237595">
      <w:pPr>
        <w:pStyle w:val="Heading1"/>
      </w:pPr>
      <w:bookmarkStart w:id="522" w:name="_Toc507866127"/>
      <w:r>
        <w:lastRenderedPageBreak/>
        <w:t>YANG Model Analysis</w:t>
      </w:r>
      <w:bookmarkEnd w:id="522"/>
    </w:p>
    <w:p w14:paraId="64EF8A9D" w14:textId="63123CA7" w:rsidR="009A072A" w:rsidRPr="00A07622" w:rsidDel="007445AC" w:rsidRDefault="009A072A" w:rsidP="009A072A">
      <w:pPr>
        <w:rPr>
          <w:del w:id="523" w:author="Italo Busi" w:date="2018-02-27T17:03:00Z"/>
          <w:i/>
          <w:iCs/>
          <w:highlight w:val="green"/>
        </w:rPr>
      </w:pPr>
      <w:del w:id="524" w:author="Italo Busi" w:date="2018-02-27T17:03:00Z">
        <w:r w:rsidRPr="00A07622" w:rsidDel="007445AC">
          <w:rPr>
            <w:i/>
            <w:highlight w:val="green"/>
          </w:rPr>
          <w:delText>[</w:delText>
        </w:r>
        <w:r w:rsidRPr="00A07622" w:rsidDel="007445AC">
          <w:rPr>
            <w:b/>
            <w:i/>
            <w:highlight w:val="green"/>
          </w:rPr>
          <w:delText>Editor’s Note:]</w:delText>
        </w:r>
        <w:r w:rsidRPr="00A07622" w:rsidDel="007445AC">
          <w:rPr>
            <w:i/>
            <w:highlight w:val="green"/>
          </w:rPr>
          <w:delText xml:space="preserve"> </w:delText>
        </w:r>
        <w:r w:rsidR="00A07622" w:rsidRPr="00A07622" w:rsidDel="007445AC">
          <w:rPr>
            <w:i/>
            <w:iCs/>
            <w:highlight w:val="green"/>
          </w:rPr>
          <w:delText>Merged</w:delText>
        </w:r>
        <w:r w:rsidRPr="00A07622" w:rsidDel="007445AC">
          <w:rPr>
            <w:i/>
            <w:iCs/>
            <w:highlight w:val="green"/>
          </w:rPr>
          <w:delText xml:space="preserve"> from sections 3 of draft-tnbidt-ccamp-transport-nbi-analysis-uc1-01 and draft-tnbidt-ccamp-transport-nbi-analysis-uc3-00</w:delText>
        </w:r>
      </w:del>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7F6BD4">
        <w:t>5.1</w:t>
      </w:r>
      <w:r w:rsidR="007F6BD4">
        <w:fldChar w:fldCharType="end"/>
      </w:r>
      <w:r>
        <w:t xml:space="preserve"> describes the different topology abstractions provided to the MDSC by each PNC</w:t>
      </w:r>
      <w:r w:rsidRPr="005E4EEA">
        <w:t xml:space="preserve"> </w:t>
      </w:r>
      <w:r>
        <w:t>via its own MPI.</w:t>
      </w:r>
    </w:p>
    <w:p w14:paraId="0FF7084E" w14:textId="77777777" w:rsidR="007F6BD4" w:rsidRDefault="007F6BD4" w:rsidP="007F6BD4">
      <w:r>
        <w:t xml:space="preserve">Section </w:t>
      </w:r>
      <w:r>
        <w:fldChar w:fldCharType="begin"/>
      </w:r>
      <w:r>
        <w:instrText xml:space="preserve"> REF _Ref500418984 \r \h \t </w:instrText>
      </w:r>
      <w:r>
        <w:fldChar w:fldCharType="separate"/>
      </w:r>
      <w:r>
        <w:t>5.2</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525" w:name="_Ref500417451"/>
      <w:bookmarkStart w:id="526" w:name="_Ref500418942"/>
      <w:bookmarkStart w:id="527" w:name="_Ref500430602"/>
      <w:bookmarkStart w:id="528" w:name="_Toc507866128"/>
      <w:r w:rsidRPr="00A07622">
        <w:t>YANG Models for Topology Abstraction</w:t>
      </w:r>
      <w:bookmarkEnd w:id="525"/>
      <w:bookmarkEnd w:id="526"/>
      <w:bookmarkEnd w:id="527"/>
      <w:bookmarkEnd w:id="528"/>
    </w:p>
    <w:p w14:paraId="7DA57DE1" w14:textId="2D02D3C6" w:rsidR="00A07622" w:rsidRPr="00A07622" w:rsidDel="00C36C56" w:rsidRDefault="00A07622" w:rsidP="00A07622">
      <w:pPr>
        <w:rPr>
          <w:del w:id="529" w:author="Italo Busi" w:date="2018-02-27T17:03:00Z"/>
          <w:i/>
          <w:iCs/>
          <w:highlight w:val="green"/>
        </w:rPr>
      </w:pPr>
      <w:bookmarkStart w:id="530" w:name="_Ref500418984"/>
      <w:del w:id="531" w:author="Italo Busi" w:date="2018-02-27T17:03:00Z">
        <w:r w:rsidRPr="00A07622" w:rsidDel="00C36C56">
          <w:rPr>
            <w:i/>
            <w:highlight w:val="green"/>
          </w:rPr>
          <w:delText>[</w:delText>
        </w:r>
        <w:r w:rsidRPr="00A07622" w:rsidDel="00C36C56">
          <w:rPr>
            <w:b/>
            <w:i/>
            <w:highlight w:val="green"/>
          </w:rPr>
          <w:delText>Editor’s Note:]</w:delText>
        </w:r>
        <w:r w:rsidRPr="00A07622" w:rsidDel="00C36C56">
          <w:rPr>
            <w:i/>
            <w:highlight w:val="green"/>
          </w:rPr>
          <w:delText xml:space="preserve"> </w:delText>
        </w:r>
        <w:r w:rsidRPr="00A07622" w:rsidDel="00C36C56">
          <w:rPr>
            <w:i/>
            <w:iCs/>
            <w:highlight w:val="green"/>
          </w:rPr>
          <w:delText>Merged from sections 3</w:delText>
        </w:r>
        <w:r w:rsidDel="00C36C56">
          <w:rPr>
            <w:i/>
            <w:iCs/>
            <w:highlight w:val="green"/>
          </w:rPr>
          <w:delText>.1</w:delText>
        </w:r>
        <w:r w:rsidRPr="00A07622" w:rsidDel="00C36C56">
          <w:rPr>
            <w:i/>
            <w:iCs/>
            <w:highlight w:val="green"/>
          </w:rPr>
          <w:delText xml:space="preserve"> of draft-tnbidt-ccamp-transport-nbi-analysis-uc1-01 and draft-tnbidt-ccamp-transport-nbi-analysis-uc3-00</w:delText>
        </w:r>
      </w:del>
    </w:p>
    <w:p w14:paraId="50DB2D14" w14:textId="2B41062E" w:rsidR="007F6BD4" w:rsidRDefault="007F6BD4" w:rsidP="007F6BD4">
      <w:r>
        <w:t xml:space="preserve">Each PNC reports its respective </w:t>
      </w:r>
      <w:ins w:id="532" w:author="Italo Busi" w:date="2018-03-01T20:09:00Z">
        <w:r w:rsidR="0091245F">
          <w:t xml:space="preserve">abstract </w:t>
        </w:r>
      </w:ins>
      <w:r>
        <w:t>topology to the MDSC</w:t>
      </w:r>
      <w:del w:id="533" w:author="Italo Busi" w:date="2018-03-01T20:10:00Z">
        <w:r w:rsidDel="0091245F">
          <w:delText xml:space="preserve"> </w:delText>
        </w:r>
      </w:del>
      <w:del w:id="534" w:author="Italo Busi" w:date="2018-03-01T20:09:00Z">
        <w:r w:rsidDel="0091245F">
          <w:delText xml:space="preserve">with different </w:delText>
        </w:r>
      </w:del>
      <w:del w:id="535" w:author="Italo Busi" w:date="2018-03-01T20:10:00Z">
        <w:r w:rsidDel="0091245F">
          <w:delText>abstraction methods</w:delText>
        </w:r>
      </w:del>
      <w:r>
        <w:t xml:space="preserve">, as described in section </w:t>
      </w:r>
      <w:r>
        <w:fldChar w:fldCharType="begin"/>
      </w:r>
      <w:r>
        <w:instrText xml:space="preserve"> REF _Ref500419268 \r \h \t </w:instrText>
      </w:r>
      <w:r>
        <w:fldChar w:fldCharType="separate"/>
      </w:r>
      <w:r>
        <w:t>4.2</w:t>
      </w:r>
      <w:r>
        <w:fldChar w:fldCharType="end"/>
      </w:r>
      <w:r>
        <w:t>.</w:t>
      </w:r>
    </w:p>
    <w:p w14:paraId="035D3A5A" w14:textId="251047D1" w:rsidR="007F6BD4" w:rsidRDefault="007F6BD4" w:rsidP="007F6BD4">
      <w:pPr>
        <w:pStyle w:val="Heading3"/>
      </w:pPr>
      <w:bookmarkStart w:id="536" w:name="_Ref500432575"/>
      <w:bookmarkStart w:id="537" w:name="_Toc507866129"/>
      <w:r>
        <w:lastRenderedPageBreak/>
        <w:t xml:space="preserve">Domain 1 </w:t>
      </w:r>
      <w:del w:id="538" w:author="Italo Busi" w:date="2018-02-27T17:03:00Z">
        <w:r w:rsidDel="00C36C56">
          <w:delText xml:space="preserve">White </w:delText>
        </w:r>
      </w:del>
      <w:r>
        <w:t>Topology Abstraction</w:t>
      </w:r>
      <w:bookmarkEnd w:id="536"/>
      <w:bookmarkEnd w:id="537"/>
    </w:p>
    <w:p w14:paraId="2A943942" w14:textId="3D9A4643" w:rsidR="007F6BD4" w:rsidRDefault="00CB49C5">
      <w:pPr>
        <w:pStyle w:val="RFCFigure"/>
        <w:rPr>
          <w:ins w:id="539" w:author="Italo Busi" w:date="2018-02-28T16:42:00Z"/>
        </w:rPr>
        <w:pPrChange w:id="540" w:author="Italo Busi" w:date="2018-02-28T16:41:00Z">
          <w:pPr/>
        </w:pPrChange>
      </w:pPr>
      <w:r>
        <w:t xml:space="preserve">PNC1 provides </w:t>
      </w:r>
      <w:ins w:id="541" w:author="Italo Busi" w:date="2018-03-01T20:11:00Z">
        <w:r w:rsidR="0091245F">
          <w:t xml:space="preserve">the required </w:t>
        </w:r>
      </w:ins>
      <w:del w:id="542" w:author="Italo Busi" w:date="2018-03-01T20:11:00Z">
        <w:r w:rsidDel="0091245F">
          <w:delText xml:space="preserve">a </w:delText>
        </w:r>
      </w:del>
      <w:del w:id="543" w:author="Italo Busi" w:date="2018-02-27T17:04:00Z">
        <w:r w:rsidDel="00C36C56">
          <w:delText xml:space="preserve">"white </w:delText>
        </w:r>
      </w:del>
      <w:r>
        <w:t>topology abstraction</w:t>
      </w:r>
      <w:del w:id="544" w:author="Italo Busi" w:date="2018-02-27T17:04:00Z">
        <w:r w:rsidDel="00C36C56">
          <w:delText>"</w:delText>
        </w:r>
      </w:del>
      <w:r>
        <w:t xml:space="preserve"> </w:t>
      </w:r>
      <w:del w:id="545" w:author="Italo Busi" w:date="2018-03-01T20:11:00Z">
        <w:r w:rsidDel="0091245F">
          <w:delText xml:space="preserve">at its MPI toward MDSC: it </w:delText>
        </w:r>
      </w:del>
      <w:ins w:id="546" w:author="Italo Busi" w:date="2018-03-01T20:11:00Z">
        <w:r w:rsidR="0091245F">
          <w:t xml:space="preserve">to </w:t>
        </w:r>
      </w:ins>
      <w:r>
        <w:t>expose</w:t>
      </w:r>
      <w:del w:id="547" w:author="Italo Busi" w:date="2018-03-01T20:11:00Z">
        <w:r w:rsidDel="0091245F">
          <w:delText>s</w:delText>
        </w:r>
      </w:del>
      <w:ins w:id="548" w:author="Italo Busi" w:date="2018-03-01T20:11:00Z">
        <w:r w:rsidR="0091245F">
          <w:t xml:space="preserve"> at its MPI toward the MDSC</w:t>
        </w:r>
      </w:ins>
      <w:r>
        <w:t xml:space="preserve"> </w:t>
      </w:r>
      <w:ins w:id="549" w:author="Italo Busi" w:date="2018-03-01T20:15:00Z">
        <w:r w:rsidR="0091245F">
          <w:t xml:space="preserve">(called "MPI1") </w:t>
        </w:r>
      </w:ins>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Pr>
          <w:highlight w:val="yellow"/>
        </w:rPr>
        <w:fldChar w:fldCharType="begin"/>
      </w:r>
      <w:r>
        <w:instrText xml:space="preserve"> REF _Ref484787417 \r \h </w:instrText>
      </w:r>
      <w:r>
        <w:rPr>
          <w:highlight w:val="yellow"/>
        </w:rPr>
      </w:r>
      <w:r>
        <w:rPr>
          <w:highlight w:val="yellow"/>
        </w:rPr>
        <w:fldChar w:fldCharType="separate"/>
      </w:r>
      <w:r>
        <w:t>Figure 3</w:t>
      </w:r>
      <w:r>
        <w:rPr>
          <w:highlight w:val="yellow"/>
        </w:rPr>
        <w:fldChar w:fldCharType="end"/>
      </w:r>
      <w:r w:rsidR="007F6BD4">
        <w:t xml:space="preserve"> below.</w:t>
      </w:r>
    </w:p>
    <w:p w14:paraId="37220F17" w14:textId="77777777" w:rsidR="00C911AE" w:rsidRDefault="00C911AE">
      <w:pPr>
        <w:pStyle w:val="RFCFigure"/>
        <w:pPrChange w:id="550" w:author="Italo Busi" w:date="2018-02-28T16:41:00Z">
          <w:pPr/>
        </w:pPrChange>
      </w:pPr>
    </w:p>
    <w:p w14:paraId="24C0DB9B" w14:textId="77777777" w:rsidR="00C911AE" w:rsidRPr="00C911AE" w:rsidRDefault="00C911AE">
      <w:pPr>
        <w:pStyle w:val="RFCFigure"/>
        <w:rPr>
          <w:ins w:id="551" w:author="Italo Busi" w:date="2018-02-28T16:40:00Z"/>
          <w:lang w:val="en-AU"/>
          <w:rPrChange w:id="552" w:author="Italo Busi" w:date="2018-02-28T16:41:00Z">
            <w:rPr>
              <w:ins w:id="553" w:author="Italo Busi" w:date="2018-02-28T16:40:00Z"/>
            </w:rPr>
          </w:rPrChange>
        </w:rPr>
        <w:pPrChange w:id="554" w:author="Italo Busi" w:date="2018-02-28T16:41:00Z">
          <w:pPr/>
        </w:pPrChange>
      </w:pPr>
      <w:ins w:id="555" w:author="Italo Busi" w:date="2018-02-28T16:40:00Z">
        <w:r w:rsidRPr="00C911AE">
          <w:rPr>
            <w:lang w:val="en-AU"/>
            <w:rPrChange w:id="556" w:author="Italo Busi" w:date="2018-02-28T16:41:00Z">
              <w:rPr/>
            </w:rPrChange>
          </w:rPr>
          <w:t xml:space="preserve">               ..................................</w:t>
        </w:r>
      </w:ins>
    </w:p>
    <w:p w14:paraId="15B58B66" w14:textId="77777777" w:rsidR="00C911AE" w:rsidRPr="00C911AE" w:rsidRDefault="00C911AE">
      <w:pPr>
        <w:pStyle w:val="RFCFigure"/>
        <w:rPr>
          <w:ins w:id="557" w:author="Italo Busi" w:date="2018-02-28T16:40:00Z"/>
          <w:lang w:val="en-AU"/>
          <w:rPrChange w:id="558" w:author="Italo Busi" w:date="2018-02-28T16:41:00Z">
            <w:rPr>
              <w:ins w:id="559" w:author="Italo Busi" w:date="2018-02-28T16:40:00Z"/>
            </w:rPr>
          </w:rPrChange>
        </w:rPr>
        <w:pPrChange w:id="560" w:author="Italo Busi" w:date="2018-02-28T16:41:00Z">
          <w:pPr/>
        </w:pPrChange>
      </w:pPr>
      <w:ins w:id="561" w:author="Italo Busi" w:date="2018-02-28T16:40:00Z">
        <w:r w:rsidRPr="00C911AE">
          <w:rPr>
            <w:lang w:val="en-AU"/>
            <w:rPrChange w:id="562" w:author="Italo Busi" w:date="2018-02-28T16:41:00Z">
              <w:rPr/>
            </w:rPrChange>
          </w:rPr>
          <w:t xml:space="preserve">               :                                :</w:t>
        </w:r>
      </w:ins>
    </w:p>
    <w:p w14:paraId="70B18378" w14:textId="77777777" w:rsidR="00C911AE" w:rsidRPr="00C911AE" w:rsidRDefault="00C911AE">
      <w:pPr>
        <w:pStyle w:val="RFCFigure"/>
        <w:rPr>
          <w:ins w:id="563" w:author="Italo Busi" w:date="2018-02-28T16:40:00Z"/>
          <w:lang w:val="en-AU"/>
          <w:rPrChange w:id="564" w:author="Italo Busi" w:date="2018-02-28T16:41:00Z">
            <w:rPr>
              <w:ins w:id="565" w:author="Italo Busi" w:date="2018-02-28T16:40:00Z"/>
            </w:rPr>
          </w:rPrChange>
        </w:rPr>
        <w:pPrChange w:id="566" w:author="Italo Busi" w:date="2018-02-28T16:41:00Z">
          <w:pPr/>
        </w:pPrChange>
      </w:pPr>
      <w:ins w:id="567" w:author="Italo Busi" w:date="2018-02-28T16:40:00Z">
        <w:r w:rsidRPr="00C911AE">
          <w:rPr>
            <w:lang w:val="en-AU"/>
            <w:rPrChange w:id="568" w:author="Italo Busi" w:date="2018-02-28T16:41:00Z">
              <w:rPr/>
            </w:rPrChange>
          </w:rPr>
          <w:t xml:space="preserve">               :   ODU Abstract Topology @ </w:t>
        </w:r>
        <w:proofErr w:type="gramStart"/>
        <w:r w:rsidRPr="00C911AE">
          <w:rPr>
            <w:lang w:val="en-AU"/>
            <w:rPrChange w:id="569" w:author="Italo Busi" w:date="2018-02-28T16:41:00Z">
              <w:rPr/>
            </w:rPrChange>
          </w:rPr>
          <w:t>MPI  :</w:t>
        </w:r>
        <w:proofErr w:type="gramEnd"/>
      </w:ins>
    </w:p>
    <w:p w14:paraId="650D945E" w14:textId="77777777" w:rsidR="00C911AE" w:rsidRPr="00C911AE" w:rsidRDefault="00C911AE">
      <w:pPr>
        <w:pStyle w:val="RFCFigure"/>
        <w:rPr>
          <w:ins w:id="570" w:author="Italo Busi" w:date="2018-02-28T16:40:00Z"/>
          <w:lang w:val="en-AU"/>
          <w:rPrChange w:id="571" w:author="Italo Busi" w:date="2018-02-28T16:41:00Z">
            <w:rPr>
              <w:ins w:id="572" w:author="Italo Busi" w:date="2018-02-28T16:40:00Z"/>
            </w:rPr>
          </w:rPrChange>
        </w:rPr>
        <w:pPrChange w:id="573" w:author="Italo Busi" w:date="2018-02-28T16:41:00Z">
          <w:pPr/>
        </w:pPrChange>
      </w:pPr>
      <w:ins w:id="574" w:author="Italo Busi" w:date="2018-02-28T16:40:00Z">
        <w:r w:rsidRPr="00C911AE">
          <w:rPr>
            <w:lang w:val="en-AU"/>
            <w:rPrChange w:id="575" w:author="Italo Busi" w:date="2018-02-28T16:41:00Z">
              <w:rPr/>
            </w:rPrChange>
          </w:rPr>
          <w:t xml:space="preserve">               :        Gotham City Area        :</w:t>
        </w:r>
      </w:ins>
    </w:p>
    <w:p w14:paraId="5501CB10" w14:textId="77777777" w:rsidR="00C911AE" w:rsidRPr="00C911AE" w:rsidRDefault="00C911AE">
      <w:pPr>
        <w:pStyle w:val="RFCFigure"/>
        <w:rPr>
          <w:ins w:id="576" w:author="Italo Busi" w:date="2018-02-28T16:40:00Z"/>
          <w:lang w:val="en-AU"/>
          <w:rPrChange w:id="577" w:author="Italo Busi" w:date="2018-02-28T16:41:00Z">
            <w:rPr>
              <w:ins w:id="578" w:author="Italo Busi" w:date="2018-02-28T16:40:00Z"/>
            </w:rPr>
          </w:rPrChange>
        </w:rPr>
        <w:pPrChange w:id="579" w:author="Italo Busi" w:date="2018-02-28T16:41:00Z">
          <w:pPr/>
        </w:pPrChange>
      </w:pPr>
      <w:ins w:id="580" w:author="Italo Busi" w:date="2018-02-28T16:40:00Z">
        <w:r w:rsidRPr="00C911AE">
          <w:rPr>
            <w:lang w:val="en-AU"/>
            <w:rPrChange w:id="581" w:author="Italo Busi" w:date="2018-02-28T16:41:00Z">
              <w:rPr/>
            </w:rPrChange>
          </w:rPr>
          <w:t xml:space="preserve">               :     Metro Transport Network    :</w:t>
        </w:r>
      </w:ins>
    </w:p>
    <w:p w14:paraId="40D81AC0" w14:textId="77777777" w:rsidR="00C911AE" w:rsidRPr="00C911AE" w:rsidRDefault="00C911AE">
      <w:pPr>
        <w:pStyle w:val="RFCFigure"/>
        <w:rPr>
          <w:ins w:id="582" w:author="Italo Busi" w:date="2018-02-28T16:40:00Z"/>
          <w:lang w:val="en-AU"/>
          <w:rPrChange w:id="583" w:author="Italo Busi" w:date="2018-02-28T16:41:00Z">
            <w:rPr>
              <w:ins w:id="584" w:author="Italo Busi" w:date="2018-02-28T16:40:00Z"/>
            </w:rPr>
          </w:rPrChange>
        </w:rPr>
        <w:pPrChange w:id="585" w:author="Italo Busi" w:date="2018-02-28T16:41:00Z">
          <w:pPr/>
        </w:pPrChange>
      </w:pPr>
      <w:ins w:id="586" w:author="Italo Busi" w:date="2018-02-28T16:40:00Z">
        <w:r w:rsidRPr="00C911AE">
          <w:rPr>
            <w:lang w:val="en-AU"/>
            <w:rPrChange w:id="587" w:author="Italo Busi" w:date="2018-02-28T16:41:00Z">
              <w:rPr/>
            </w:rPrChange>
          </w:rPr>
          <w:t xml:space="preserve">               :                                :</w:t>
        </w:r>
      </w:ins>
    </w:p>
    <w:p w14:paraId="3D870DD8" w14:textId="77777777" w:rsidR="00C911AE" w:rsidRPr="00C911AE" w:rsidRDefault="00C911AE">
      <w:pPr>
        <w:pStyle w:val="RFCFigure"/>
        <w:rPr>
          <w:ins w:id="588" w:author="Italo Busi" w:date="2018-02-28T16:40:00Z"/>
          <w:lang w:val="en-AU"/>
          <w:rPrChange w:id="589" w:author="Italo Busi" w:date="2018-02-28T16:41:00Z">
            <w:rPr>
              <w:ins w:id="590" w:author="Italo Busi" w:date="2018-02-28T16:40:00Z"/>
            </w:rPr>
          </w:rPrChange>
        </w:rPr>
        <w:pPrChange w:id="591" w:author="Italo Busi" w:date="2018-02-28T16:41:00Z">
          <w:pPr/>
        </w:pPrChange>
      </w:pPr>
      <w:ins w:id="592" w:author="Italo Busi" w:date="2018-02-28T16:40:00Z">
        <w:r w:rsidRPr="00C911AE">
          <w:rPr>
            <w:lang w:val="en-AU"/>
            <w:rPrChange w:id="593" w:author="Italo Busi" w:date="2018-02-28T16:41:00Z">
              <w:rPr/>
            </w:rPrChange>
          </w:rPr>
          <w:t xml:space="preserve">               :        +----+        +----+    :</w:t>
        </w:r>
      </w:ins>
    </w:p>
    <w:p w14:paraId="012AE5FF" w14:textId="77777777" w:rsidR="00C911AE" w:rsidRPr="00C911AE" w:rsidRDefault="00C911AE">
      <w:pPr>
        <w:pStyle w:val="RFCFigure"/>
        <w:rPr>
          <w:ins w:id="594" w:author="Italo Busi" w:date="2018-02-28T16:40:00Z"/>
          <w:lang w:val="en-AU"/>
          <w:rPrChange w:id="595" w:author="Italo Busi" w:date="2018-02-28T16:41:00Z">
            <w:rPr>
              <w:ins w:id="596" w:author="Italo Busi" w:date="2018-02-28T16:40:00Z"/>
            </w:rPr>
          </w:rPrChange>
        </w:rPr>
        <w:pPrChange w:id="597" w:author="Italo Busi" w:date="2018-02-28T16:41:00Z">
          <w:pPr/>
        </w:pPrChange>
      </w:pPr>
      <w:ins w:id="598" w:author="Italo Busi" w:date="2018-02-28T16:40:00Z">
        <w:r w:rsidRPr="00C911AE">
          <w:rPr>
            <w:lang w:val="en-AU"/>
            <w:rPrChange w:id="599" w:author="Italo Busi" w:date="2018-02-28T16:41:00Z">
              <w:rPr/>
            </w:rPrChange>
          </w:rPr>
          <w:t xml:space="preserve">               :        |    |S1-1    |    |S2-1:</w:t>
        </w:r>
      </w:ins>
    </w:p>
    <w:p w14:paraId="65C628E6" w14:textId="77777777" w:rsidR="00C911AE" w:rsidRPr="00C911AE" w:rsidRDefault="00C911AE">
      <w:pPr>
        <w:pStyle w:val="RFCFigure"/>
        <w:rPr>
          <w:ins w:id="600" w:author="Italo Busi" w:date="2018-02-28T16:40:00Z"/>
          <w:lang w:val="en-AU"/>
          <w:rPrChange w:id="601" w:author="Italo Busi" w:date="2018-02-28T16:41:00Z">
            <w:rPr>
              <w:ins w:id="602" w:author="Italo Busi" w:date="2018-02-28T16:40:00Z"/>
            </w:rPr>
          </w:rPrChange>
        </w:rPr>
        <w:pPrChange w:id="603" w:author="Italo Busi" w:date="2018-02-28T16:41:00Z">
          <w:pPr/>
        </w:pPrChange>
      </w:pPr>
      <w:ins w:id="604" w:author="Italo Busi" w:date="2018-02-28T16:40:00Z">
        <w:r w:rsidRPr="00C911AE">
          <w:rPr>
            <w:lang w:val="en-AU"/>
            <w:rPrChange w:id="605" w:author="Italo Busi" w:date="2018-02-28T16:41:00Z">
              <w:rPr/>
            </w:rPrChange>
          </w:rPr>
          <w:t xml:space="preserve">               :        | S1 |--------| S2 |- - - - -(C-R4)</w:t>
        </w:r>
      </w:ins>
    </w:p>
    <w:p w14:paraId="7E1BE169" w14:textId="77777777" w:rsidR="00C911AE" w:rsidRPr="00C911AE" w:rsidRDefault="00C911AE">
      <w:pPr>
        <w:pStyle w:val="RFCFigure"/>
        <w:rPr>
          <w:ins w:id="606" w:author="Italo Busi" w:date="2018-02-28T16:40:00Z"/>
          <w:lang w:val="en-AU"/>
          <w:rPrChange w:id="607" w:author="Italo Busi" w:date="2018-02-28T16:41:00Z">
            <w:rPr>
              <w:ins w:id="608" w:author="Italo Busi" w:date="2018-02-28T16:40:00Z"/>
            </w:rPr>
          </w:rPrChange>
        </w:rPr>
        <w:pPrChange w:id="609" w:author="Italo Busi" w:date="2018-02-28T16:41:00Z">
          <w:pPr/>
        </w:pPrChange>
      </w:pPr>
      <w:ins w:id="610" w:author="Italo Busi" w:date="2018-02-28T16:40:00Z">
        <w:r w:rsidRPr="00C911AE">
          <w:rPr>
            <w:lang w:val="en-AU"/>
            <w:rPrChange w:id="611" w:author="Italo Busi" w:date="2018-02-28T16:41:00Z">
              <w:rPr/>
            </w:rPrChange>
          </w:rPr>
          <w:t xml:space="preserve">               :        +----+    S2-2+----+    :</w:t>
        </w:r>
      </w:ins>
    </w:p>
    <w:p w14:paraId="0EA366FE" w14:textId="77777777" w:rsidR="00C911AE" w:rsidRPr="00C911AE" w:rsidRDefault="00C911AE">
      <w:pPr>
        <w:pStyle w:val="RFCFigure"/>
        <w:rPr>
          <w:ins w:id="612" w:author="Italo Busi" w:date="2018-02-28T16:40:00Z"/>
          <w:lang w:val="en-AU"/>
          <w:rPrChange w:id="613" w:author="Italo Busi" w:date="2018-02-28T16:41:00Z">
            <w:rPr>
              <w:ins w:id="614" w:author="Italo Busi" w:date="2018-02-28T16:40:00Z"/>
            </w:rPr>
          </w:rPrChange>
        </w:rPr>
        <w:pPrChange w:id="615" w:author="Italo Busi" w:date="2018-02-28T16:41:00Z">
          <w:pPr/>
        </w:pPrChange>
      </w:pPr>
      <w:ins w:id="616" w:author="Italo Busi" w:date="2018-02-28T16:40:00Z">
        <w:r w:rsidRPr="00C911AE">
          <w:rPr>
            <w:lang w:val="en-AU"/>
            <w:rPrChange w:id="617" w:author="Italo Busi" w:date="2018-02-28T16:41:00Z">
              <w:rPr/>
            </w:rPrChange>
          </w:rPr>
          <w:t xml:space="preserve">               :     S1-2/               |S2-</w:t>
        </w:r>
        <w:proofErr w:type="gramStart"/>
        <w:r w:rsidRPr="00C911AE">
          <w:rPr>
            <w:lang w:val="en-AU"/>
            <w:rPrChange w:id="618" w:author="Italo Busi" w:date="2018-02-28T16:41:00Z">
              <w:rPr/>
            </w:rPrChange>
          </w:rPr>
          <w:t>3  :</w:t>
        </w:r>
        <w:proofErr w:type="gramEnd"/>
      </w:ins>
    </w:p>
    <w:p w14:paraId="2DB2DCD7" w14:textId="77777777" w:rsidR="00C911AE" w:rsidRPr="00C911AE" w:rsidRDefault="00C911AE">
      <w:pPr>
        <w:pStyle w:val="RFCFigure"/>
        <w:rPr>
          <w:ins w:id="619" w:author="Italo Busi" w:date="2018-02-28T16:40:00Z"/>
          <w:lang w:val="en-AU"/>
          <w:rPrChange w:id="620" w:author="Italo Busi" w:date="2018-02-28T16:41:00Z">
            <w:rPr>
              <w:ins w:id="621" w:author="Italo Busi" w:date="2018-02-28T16:40:00Z"/>
            </w:rPr>
          </w:rPrChange>
        </w:rPr>
        <w:pPrChange w:id="622" w:author="Italo Busi" w:date="2018-02-28T16:41:00Z">
          <w:pPr/>
        </w:pPrChange>
      </w:pPr>
      <w:ins w:id="623" w:author="Italo Busi" w:date="2018-02-28T16:40:00Z">
        <w:r w:rsidRPr="00C911AE">
          <w:rPr>
            <w:lang w:val="en-AU"/>
            <w:rPrChange w:id="624" w:author="Italo Busi" w:date="2018-02-28T16:41:00Z">
              <w:rPr/>
            </w:rPrChange>
          </w:rPr>
          <w:t xml:space="preserve">               :    S3-2/ Robinson </w:t>
        </w:r>
        <w:proofErr w:type="gramStart"/>
        <w:r w:rsidRPr="00C911AE">
          <w:rPr>
            <w:lang w:val="en-AU"/>
            <w:rPrChange w:id="625" w:author="Italo Busi" w:date="2018-02-28T16:41:00Z">
              <w:rPr/>
            </w:rPrChange>
          </w:rPr>
          <w:t>Park  |</w:t>
        </w:r>
        <w:proofErr w:type="gramEnd"/>
        <w:r w:rsidRPr="00C911AE">
          <w:rPr>
            <w:lang w:val="en-AU"/>
            <w:rPrChange w:id="626" w:author="Italo Busi" w:date="2018-02-28T16:41:00Z">
              <w:rPr/>
            </w:rPrChange>
          </w:rPr>
          <w:t xml:space="preserve">      :</w:t>
        </w:r>
      </w:ins>
    </w:p>
    <w:p w14:paraId="41CEF148" w14:textId="77777777" w:rsidR="00C911AE" w:rsidRPr="00C911AE" w:rsidRDefault="00C911AE">
      <w:pPr>
        <w:pStyle w:val="RFCFigure"/>
        <w:rPr>
          <w:ins w:id="627" w:author="Italo Busi" w:date="2018-02-28T16:40:00Z"/>
          <w:lang w:val="en-AU"/>
          <w:rPrChange w:id="628" w:author="Italo Busi" w:date="2018-02-28T16:41:00Z">
            <w:rPr>
              <w:ins w:id="629" w:author="Italo Busi" w:date="2018-02-28T16:40:00Z"/>
            </w:rPr>
          </w:rPrChange>
        </w:rPr>
        <w:pPrChange w:id="630" w:author="Italo Busi" w:date="2018-02-28T16:41:00Z">
          <w:pPr/>
        </w:pPrChange>
      </w:pPr>
      <w:ins w:id="631" w:author="Italo Busi" w:date="2018-02-28T16:40:00Z">
        <w:r w:rsidRPr="00C911AE">
          <w:rPr>
            <w:lang w:val="en-AU"/>
            <w:rPrChange w:id="632" w:author="Italo Busi" w:date="2018-02-28T16:41:00Z">
              <w:rPr/>
            </w:rPrChange>
          </w:rPr>
          <w:t xml:space="preserve">               :    +----+   +----+      |      :</w:t>
        </w:r>
      </w:ins>
    </w:p>
    <w:p w14:paraId="3B0B3471" w14:textId="77777777" w:rsidR="00C911AE" w:rsidRPr="00C911AE" w:rsidRDefault="00C911AE">
      <w:pPr>
        <w:pStyle w:val="RFCFigure"/>
        <w:rPr>
          <w:ins w:id="633" w:author="Italo Busi" w:date="2018-02-28T16:40:00Z"/>
          <w:lang w:val="en-AU"/>
          <w:rPrChange w:id="634" w:author="Italo Busi" w:date="2018-02-28T16:41:00Z">
            <w:rPr>
              <w:ins w:id="635" w:author="Italo Busi" w:date="2018-02-28T16:40:00Z"/>
            </w:rPr>
          </w:rPrChange>
        </w:rPr>
        <w:pPrChange w:id="636" w:author="Italo Busi" w:date="2018-02-28T16:41:00Z">
          <w:pPr/>
        </w:pPrChange>
      </w:pPr>
      <w:ins w:id="637" w:author="Italo Busi" w:date="2018-02-28T16:40:00Z">
        <w:r w:rsidRPr="00C911AE">
          <w:rPr>
            <w:lang w:val="en-AU"/>
            <w:rPrChange w:id="638" w:author="Italo Busi" w:date="2018-02-28T16:41:00Z">
              <w:rPr/>
            </w:rPrChange>
          </w:rPr>
          <w:t xml:space="preserve">               :    |    |3 1|    |      |      :</w:t>
        </w:r>
      </w:ins>
    </w:p>
    <w:p w14:paraId="37E7B25C" w14:textId="77777777" w:rsidR="00C911AE" w:rsidRPr="00C911AE" w:rsidRDefault="00C911AE">
      <w:pPr>
        <w:pStyle w:val="RFCFigure"/>
        <w:rPr>
          <w:ins w:id="639" w:author="Italo Busi" w:date="2018-02-28T16:40:00Z"/>
          <w:lang w:val="en-AU"/>
          <w:rPrChange w:id="640" w:author="Italo Busi" w:date="2018-02-28T16:41:00Z">
            <w:rPr>
              <w:ins w:id="641" w:author="Italo Busi" w:date="2018-02-28T16:40:00Z"/>
            </w:rPr>
          </w:rPrChange>
        </w:rPr>
        <w:pPrChange w:id="642" w:author="Italo Busi" w:date="2018-02-28T16:41:00Z">
          <w:pPr/>
        </w:pPrChange>
      </w:pPr>
      <w:ins w:id="643" w:author="Italo Busi" w:date="2018-02-28T16:40:00Z">
        <w:r w:rsidRPr="00C911AE">
          <w:rPr>
            <w:lang w:val="en-AU"/>
            <w:rPrChange w:id="644" w:author="Italo Busi" w:date="2018-02-28T16:41:00Z">
              <w:rPr/>
            </w:rPrChange>
          </w:rPr>
          <w:t xml:space="preserve">     (C-R1)- - - - -| S3 |---| S4 |      |      :</w:t>
        </w:r>
      </w:ins>
    </w:p>
    <w:p w14:paraId="4EB24F0F" w14:textId="77777777" w:rsidR="00C911AE" w:rsidRPr="00C911AE" w:rsidRDefault="00C911AE">
      <w:pPr>
        <w:pStyle w:val="RFCFigure"/>
        <w:rPr>
          <w:ins w:id="645" w:author="Italo Busi" w:date="2018-02-28T16:40:00Z"/>
          <w:lang w:val="en-AU"/>
          <w:rPrChange w:id="646" w:author="Italo Busi" w:date="2018-02-28T16:41:00Z">
            <w:rPr>
              <w:ins w:id="647" w:author="Italo Busi" w:date="2018-02-28T16:40:00Z"/>
            </w:rPr>
          </w:rPrChange>
        </w:rPr>
        <w:pPrChange w:id="648" w:author="Italo Busi" w:date="2018-02-28T16:41:00Z">
          <w:pPr/>
        </w:pPrChange>
      </w:pPr>
      <w:ins w:id="649" w:author="Italo Busi" w:date="2018-02-28T16:40:00Z">
        <w:r w:rsidRPr="00C911AE">
          <w:rPr>
            <w:lang w:val="en-AU"/>
            <w:rPrChange w:id="650" w:author="Italo Busi" w:date="2018-02-28T16:41:00Z">
              <w:rPr/>
            </w:rPrChange>
          </w:rPr>
          <w:t xml:space="preserve">               </w:t>
        </w:r>
        <w:proofErr w:type="gramStart"/>
        <w:r w:rsidRPr="00C911AE">
          <w:rPr>
            <w:lang w:val="en-AU"/>
            <w:rPrChange w:id="651" w:author="Italo Busi" w:date="2018-02-28T16:41:00Z">
              <w:rPr/>
            </w:rPrChange>
          </w:rPr>
          <w:t>:S3</w:t>
        </w:r>
        <w:proofErr w:type="gramEnd"/>
        <w:r w:rsidRPr="00C911AE">
          <w:rPr>
            <w:lang w:val="en-AU"/>
            <w:rPrChange w:id="652" w:author="Italo Busi" w:date="2018-02-28T16:41:00Z">
              <w:rPr/>
            </w:rPrChange>
          </w:rPr>
          <w:t>-1+----+   +----+      |      :</w:t>
        </w:r>
      </w:ins>
    </w:p>
    <w:p w14:paraId="298FD1E9" w14:textId="77777777" w:rsidR="00C911AE" w:rsidRPr="00C911AE" w:rsidRDefault="00C911AE">
      <w:pPr>
        <w:pStyle w:val="RFCFigure"/>
        <w:rPr>
          <w:ins w:id="653" w:author="Italo Busi" w:date="2018-02-28T16:40:00Z"/>
          <w:lang w:val="en-AU"/>
          <w:rPrChange w:id="654" w:author="Italo Busi" w:date="2018-02-28T16:41:00Z">
            <w:rPr>
              <w:ins w:id="655" w:author="Italo Busi" w:date="2018-02-28T16:40:00Z"/>
            </w:rPr>
          </w:rPrChange>
        </w:rPr>
        <w:pPrChange w:id="656" w:author="Italo Busi" w:date="2018-02-28T16:41:00Z">
          <w:pPr/>
        </w:pPrChange>
      </w:pPr>
      <w:ins w:id="657" w:author="Italo Busi" w:date="2018-02-28T16:40:00Z">
        <w:r w:rsidRPr="00C911AE">
          <w:rPr>
            <w:lang w:val="en-AU"/>
            <w:rPrChange w:id="658" w:author="Italo Busi" w:date="2018-02-28T16:41:00Z">
              <w:rPr/>
            </w:rPrChange>
          </w:rPr>
          <w:t xml:space="preserve">               :   S3-4 \        \S4-2   |      :</w:t>
        </w:r>
      </w:ins>
    </w:p>
    <w:p w14:paraId="0D749ADC" w14:textId="77777777" w:rsidR="00C911AE" w:rsidRPr="00C911AE" w:rsidRDefault="00C911AE">
      <w:pPr>
        <w:pStyle w:val="RFCFigure"/>
        <w:rPr>
          <w:ins w:id="659" w:author="Italo Busi" w:date="2018-02-28T16:40:00Z"/>
          <w:lang w:val="en-AU"/>
          <w:rPrChange w:id="660" w:author="Italo Busi" w:date="2018-02-28T16:41:00Z">
            <w:rPr>
              <w:ins w:id="661" w:author="Italo Busi" w:date="2018-02-28T16:40:00Z"/>
            </w:rPr>
          </w:rPrChange>
        </w:rPr>
        <w:pPrChange w:id="662" w:author="Italo Busi" w:date="2018-02-28T16:41:00Z">
          <w:pPr/>
        </w:pPrChange>
      </w:pPr>
      <w:ins w:id="663" w:author="Italo Busi" w:date="2018-02-28T16:40:00Z">
        <w:r w:rsidRPr="00C911AE">
          <w:rPr>
            <w:lang w:val="en-AU"/>
            <w:rPrChange w:id="664" w:author="Italo Busi" w:date="2018-02-28T16:41:00Z">
              <w:rPr/>
            </w:rPrChange>
          </w:rPr>
          <w:t xml:space="preserve">               :         \S5-1    \      |      :</w:t>
        </w:r>
      </w:ins>
    </w:p>
    <w:p w14:paraId="4D659AC6" w14:textId="77777777" w:rsidR="00C911AE" w:rsidRPr="00C911AE" w:rsidRDefault="00C911AE">
      <w:pPr>
        <w:pStyle w:val="RFCFigure"/>
        <w:rPr>
          <w:ins w:id="665" w:author="Italo Busi" w:date="2018-02-28T16:40:00Z"/>
          <w:lang w:val="en-AU"/>
          <w:rPrChange w:id="666" w:author="Italo Busi" w:date="2018-02-28T16:41:00Z">
            <w:rPr>
              <w:ins w:id="667" w:author="Italo Busi" w:date="2018-02-28T16:40:00Z"/>
            </w:rPr>
          </w:rPrChange>
        </w:rPr>
        <w:pPrChange w:id="668" w:author="Italo Busi" w:date="2018-02-28T16:41:00Z">
          <w:pPr/>
        </w:pPrChange>
      </w:pPr>
      <w:ins w:id="669" w:author="Italo Busi" w:date="2018-02-28T16:40:00Z">
        <w:r w:rsidRPr="00C911AE">
          <w:rPr>
            <w:lang w:val="en-AU"/>
            <w:rPrChange w:id="670" w:author="Italo Busi" w:date="2018-02-28T16:41:00Z">
              <w:rPr/>
            </w:rPrChange>
          </w:rPr>
          <w:t xml:space="preserve">               :        +----+     \     |      :</w:t>
        </w:r>
      </w:ins>
    </w:p>
    <w:p w14:paraId="4DEF8841" w14:textId="77777777" w:rsidR="00C911AE" w:rsidRPr="00C911AE" w:rsidRDefault="00C911AE">
      <w:pPr>
        <w:pStyle w:val="RFCFigure"/>
        <w:rPr>
          <w:ins w:id="671" w:author="Italo Busi" w:date="2018-02-28T16:40:00Z"/>
          <w:lang w:val="en-AU"/>
          <w:rPrChange w:id="672" w:author="Italo Busi" w:date="2018-02-28T16:41:00Z">
            <w:rPr>
              <w:ins w:id="673" w:author="Italo Busi" w:date="2018-02-28T16:40:00Z"/>
            </w:rPr>
          </w:rPrChange>
        </w:rPr>
        <w:pPrChange w:id="674" w:author="Italo Busi" w:date="2018-02-28T16:41:00Z">
          <w:pPr/>
        </w:pPrChange>
      </w:pPr>
      <w:ins w:id="675" w:author="Italo Busi" w:date="2018-02-28T16:40:00Z">
        <w:r w:rsidRPr="00C911AE">
          <w:rPr>
            <w:lang w:val="en-AU"/>
            <w:rPrChange w:id="676" w:author="Italo Busi" w:date="2018-02-28T16:41:00Z">
              <w:rPr/>
            </w:rPrChange>
          </w:rPr>
          <w:t xml:space="preserve">               :        |    |      \S8-3|      :</w:t>
        </w:r>
      </w:ins>
    </w:p>
    <w:p w14:paraId="794AF5C9" w14:textId="77777777" w:rsidR="00C911AE" w:rsidRPr="00C911AE" w:rsidRDefault="00C911AE">
      <w:pPr>
        <w:pStyle w:val="RFCFigure"/>
        <w:rPr>
          <w:ins w:id="677" w:author="Italo Busi" w:date="2018-02-28T16:40:00Z"/>
          <w:lang w:val="en-AU"/>
          <w:rPrChange w:id="678" w:author="Italo Busi" w:date="2018-02-28T16:41:00Z">
            <w:rPr>
              <w:ins w:id="679" w:author="Italo Busi" w:date="2018-02-28T16:40:00Z"/>
            </w:rPr>
          </w:rPrChange>
        </w:rPr>
        <w:pPrChange w:id="680" w:author="Italo Busi" w:date="2018-02-28T16:41:00Z">
          <w:pPr/>
        </w:pPrChange>
      </w:pPr>
      <w:ins w:id="681" w:author="Italo Busi" w:date="2018-02-28T16:40:00Z">
        <w:r w:rsidRPr="00C911AE">
          <w:rPr>
            <w:lang w:val="en-AU"/>
            <w:rPrChange w:id="682" w:author="Italo Busi" w:date="2018-02-28T16:41:00Z">
              <w:rPr/>
            </w:rPrChange>
          </w:rPr>
          <w:t xml:space="preserve">               :        | S5 |       \   |      :</w:t>
        </w:r>
      </w:ins>
    </w:p>
    <w:p w14:paraId="4BC4077F" w14:textId="77777777" w:rsidR="00C911AE" w:rsidRPr="000A700D" w:rsidRDefault="00C911AE">
      <w:pPr>
        <w:pStyle w:val="RFCFigure"/>
        <w:rPr>
          <w:ins w:id="683" w:author="Italo Busi" w:date="2018-02-28T16:40:00Z"/>
          <w:lang w:val="it-IT"/>
          <w:rPrChange w:id="684" w:author="Italo Busi [2]" w:date="2018-03-02T17:10:00Z">
            <w:rPr>
              <w:ins w:id="685" w:author="Italo Busi" w:date="2018-02-28T16:40:00Z"/>
            </w:rPr>
          </w:rPrChange>
        </w:rPr>
        <w:pPrChange w:id="686" w:author="Italo Busi" w:date="2018-02-28T16:41:00Z">
          <w:pPr/>
        </w:pPrChange>
      </w:pPr>
      <w:ins w:id="687" w:author="Italo Busi" w:date="2018-02-28T16:40:00Z">
        <w:r w:rsidRPr="00C911AE">
          <w:rPr>
            <w:lang w:val="en-AU"/>
            <w:rPrChange w:id="688" w:author="Italo Busi" w:date="2018-02-28T16:41:00Z">
              <w:rPr/>
            </w:rPrChange>
          </w:rPr>
          <w:t xml:space="preserve">               </w:t>
        </w:r>
        <w:r w:rsidRPr="000A700D">
          <w:rPr>
            <w:lang w:val="it-IT"/>
            <w:rPrChange w:id="689" w:author="Italo Busi [2]" w:date="2018-03-02T17:10:00Z">
              <w:rPr/>
            </w:rPrChange>
          </w:rPr>
          <w:t>:        +----+ Metro  \  |S8-2  :</w:t>
        </w:r>
      </w:ins>
    </w:p>
    <w:p w14:paraId="3A606722" w14:textId="77777777" w:rsidR="00C911AE" w:rsidRPr="000A700D" w:rsidRDefault="00C911AE">
      <w:pPr>
        <w:pStyle w:val="RFCFigure"/>
        <w:rPr>
          <w:ins w:id="690" w:author="Italo Busi" w:date="2018-02-28T16:40:00Z"/>
          <w:lang w:val="it-IT"/>
          <w:rPrChange w:id="691" w:author="Italo Busi [2]" w:date="2018-03-02T17:10:00Z">
            <w:rPr>
              <w:ins w:id="692" w:author="Italo Busi" w:date="2018-02-28T16:40:00Z"/>
            </w:rPr>
          </w:rPrChange>
        </w:rPr>
        <w:pPrChange w:id="693" w:author="Italo Busi" w:date="2018-02-28T16:41:00Z">
          <w:pPr/>
        </w:pPrChange>
      </w:pPr>
      <w:ins w:id="694" w:author="Italo Busi" w:date="2018-02-28T16:40:00Z">
        <w:r w:rsidRPr="000A700D">
          <w:rPr>
            <w:lang w:val="it-IT"/>
            <w:rPrChange w:id="695" w:author="Italo Busi [2]" w:date="2018-03-02T17:10:00Z">
              <w:rPr/>
            </w:rPrChange>
          </w:rPr>
          <w:t xml:space="preserve">     (C-R2)- - - - -   2/ E  \3 Main   \ |      :</w:t>
        </w:r>
      </w:ins>
    </w:p>
    <w:p w14:paraId="1F614E95" w14:textId="77777777" w:rsidR="00C911AE" w:rsidRPr="00C911AE" w:rsidRDefault="00C911AE">
      <w:pPr>
        <w:pStyle w:val="RFCFigure"/>
        <w:rPr>
          <w:ins w:id="696" w:author="Italo Busi" w:date="2018-02-28T16:40:00Z"/>
          <w:lang w:val="en-AU"/>
          <w:rPrChange w:id="697" w:author="Italo Busi" w:date="2018-02-28T16:41:00Z">
            <w:rPr>
              <w:ins w:id="698" w:author="Italo Busi" w:date="2018-02-28T16:40:00Z"/>
            </w:rPr>
          </w:rPrChange>
        </w:rPr>
        <w:pPrChange w:id="699" w:author="Italo Busi" w:date="2018-02-28T16:41:00Z">
          <w:pPr/>
        </w:pPrChange>
      </w:pPr>
      <w:ins w:id="700" w:author="Italo Busi" w:date="2018-02-28T16:40:00Z">
        <w:r w:rsidRPr="000A700D">
          <w:rPr>
            <w:lang w:val="it-IT"/>
            <w:rPrChange w:id="701" w:author="Italo Busi [2]" w:date="2018-03-02T17:10:00Z">
              <w:rPr/>
            </w:rPrChange>
          </w:rPr>
          <w:t xml:space="preserve">               </w:t>
        </w:r>
        <w:proofErr w:type="gramStart"/>
        <w:r w:rsidRPr="00C911AE">
          <w:rPr>
            <w:lang w:val="en-AU"/>
            <w:rPrChange w:id="702" w:author="Italo Busi" w:date="2018-02-28T16:41:00Z">
              <w:rPr/>
            </w:rPrChange>
          </w:rPr>
          <w:t>:S6</w:t>
        </w:r>
        <w:proofErr w:type="gramEnd"/>
        <w:r w:rsidRPr="00C911AE">
          <w:rPr>
            <w:lang w:val="en-AU"/>
            <w:rPrChange w:id="703" w:author="Italo Busi" w:date="2018-02-28T16:41:00Z">
              <w:rPr/>
            </w:rPrChange>
          </w:rPr>
          <w:t>-1 \ /3 a E \1 Ring   \|      :</w:t>
        </w:r>
      </w:ins>
    </w:p>
    <w:p w14:paraId="73106BB0" w14:textId="77777777" w:rsidR="00C911AE" w:rsidRPr="00C911AE" w:rsidRDefault="00C911AE">
      <w:pPr>
        <w:pStyle w:val="RFCFigure"/>
        <w:rPr>
          <w:ins w:id="704" w:author="Italo Busi" w:date="2018-02-28T16:40:00Z"/>
          <w:lang w:val="en-AU"/>
          <w:rPrChange w:id="705" w:author="Italo Busi" w:date="2018-02-28T16:41:00Z">
            <w:rPr>
              <w:ins w:id="706" w:author="Italo Busi" w:date="2018-02-28T16:40:00Z"/>
            </w:rPr>
          </w:rPrChange>
        </w:rPr>
        <w:pPrChange w:id="707" w:author="Italo Busi" w:date="2018-02-28T16:41:00Z">
          <w:pPr/>
        </w:pPrChange>
      </w:pPr>
      <w:ins w:id="708" w:author="Italo Busi" w:date="2018-02-28T16:40:00Z">
        <w:r w:rsidRPr="00C911AE">
          <w:rPr>
            <w:lang w:val="en-AU"/>
            <w:rPrChange w:id="709" w:author="Italo Busi" w:date="2018-02-28T16:41:00Z">
              <w:rPr/>
            </w:rPrChange>
          </w:rPr>
          <w:t xml:space="preserve">               :    +----+s-n+----+   +----+    :</w:t>
        </w:r>
      </w:ins>
    </w:p>
    <w:p w14:paraId="58003CAB" w14:textId="77777777" w:rsidR="00C911AE" w:rsidRPr="00C911AE" w:rsidRDefault="00C911AE">
      <w:pPr>
        <w:pStyle w:val="RFCFigure"/>
        <w:rPr>
          <w:ins w:id="710" w:author="Italo Busi" w:date="2018-02-28T16:40:00Z"/>
          <w:lang w:val="en-AU"/>
          <w:rPrChange w:id="711" w:author="Italo Busi" w:date="2018-02-28T16:41:00Z">
            <w:rPr>
              <w:ins w:id="712" w:author="Italo Busi" w:date="2018-02-28T16:40:00Z"/>
            </w:rPr>
          </w:rPrChange>
        </w:rPr>
        <w:pPrChange w:id="713" w:author="Italo Busi" w:date="2018-02-28T16:41:00Z">
          <w:pPr/>
        </w:pPrChange>
      </w:pPr>
      <w:ins w:id="714" w:author="Italo Busi" w:date="2018-02-28T16:40:00Z">
        <w:r w:rsidRPr="00C911AE">
          <w:rPr>
            <w:lang w:val="en-AU"/>
            <w:rPrChange w:id="715" w:author="Italo Busi" w:date="2018-02-28T16:41:00Z">
              <w:rPr/>
            </w:rPrChange>
          </w:rPr>
          <w:t xml:space="preserve">               :    |    |t d|    |   |    |S8-1:</w:t>
        </w:r>
      </w:ins>
    </w:p>
    <w:p w14:paraId="1C243E2C" w14:textId="77777777" w:rsidR="00C911AE" w:rsidRPr="00C911AE" w:rsidRDefault="00C911AE">
      <w:pPr>
        <w:pStyle w:val="RFCFigure"/>
        <w:rPr>
          <w:ins w:id="716" w:author="Italo Busi" w:date="2018-02-28T16:40:00Z"/>
          <w:lang w:val="en-AU"/>
          <w:rPrChange w:id="717" w:author="Italo Busi" w:date="2018-02-28T16:41:00Z">
            <w:rPr>
              <w:ins w:id="718" w:author="Italo Busi" w:date="2018-02-28T16:40:00Z"/>
            </w:rPr>
          </w:rPrChange>
        </w:rPr>
        <w:pPrChange w:id="719" w:author="Italo Busi" w:date="2018-02-28T16:41:00Z">
          <w:pPr/>
        </w:pPrChange>
      </w:pPr>
      <w:ins w:id="720" w:author="Italo Busi" w:date="2018-02-28T16:40:00Z">
        <w:r w:rsidRPr="00C911AE">
          <w:rPr>
            <w:lang w:val="en-AU"/>
            <w:rPrChange w:id="721" w:author="Italo Busi" w:date="2018-02-28T16:41:00Z">
              <w:rPr/>
            </w:rPrChange>
          </w:rPr>
          <w:t xml:space="preserve">               :    | S6 |---| S7 |---| S8 |- - - - -(C-R5)</w:t>
        </w:r>
      </w:ins>
    </w:p>
    <w:p w14:paraId="3571CD7D" w14:textId="77777777" w:rsidR="00C911AE" w:rsidRPr="00C911AE" w:rsidRDefault="00C911AE">
      <w:pPr>
        <w:pStyle w:val="RFCFigure"/>
        <w:rPr>
          <w:ins w:id="722" w:author="Italo Busi" w:date="2018-02-28T16:40:00Z"/>
          <w:lang w:val="en-AU"/>
          <w:rPrChange w:id="723" w:author="Italo Busi" w:date="2018-02-28T16:41:00Z">
            <w:rPr>
              <w:ins w:id="724" w:author="Italo Busi" w:date="2018-02-28T16:40:00Z"/>
            </w:rPr>
          </w:rPrChange>
        </w:rPr>
        <w:pPrChange w:id="725" w:author="Italo Busi" w:date="2018-02-28T16:41:00Z">
          <w:pPr/>
        </w:pPrChange>
      </w:pPr>
      <w:ins w:id="726" w:author="Italo Busi" w:date="2018-02-28T16:40:00Z">
        <w:r w:rsidRPr="00C911AE">
          <w:rPr>
            <w:lang w:val="en-AU"/>
            <w:rPrChange w:id="727" w:author="Italo Busi" w:date="2018-02-28T16:41:00Z">
              <w:rPr/>
            </w:rPrChange>
          </w:rPr>
          <w:t xml:space="preserve">               :    +----+4 2+----+3 4+----+    :</w:t>
        </w:r>
      </w:ins>
    </w:p>
    <w:p w14:paraId="69E51464" w14:textId="77777777" w:rsidR="00C911AE" w:rsidRPr="00C911AE" w:rsidRDefault="00C911AE">
      <w:pPr>
        <w:pStyle w:val="RFCFigure"/>
        <w:rPr>
          <w:ins w:id="728" w:author="Italo Busi" w:date="2018-02-28T16:40:00Z"/>
          <w:lang w:val="en-AU"/>
          <w:rPrChange w:id="729" w:author="Italo Busi" w:date="2018-02-28T16:41:00Z">
            <w:rPr>
              <w:ins w:id="730" w:author="Italo Busi" w:date="2018-02-28T16:40:00Z"/>
            </w:rPr>
          </w:rPrChange>
        </w:rPr>
        <w:pPrChange w:id="731" w:author="Italo Busi" w:date="2018-02-28T16:41:00Z">
          <w:pPr/>
        </w:pPrChange>
      </w:pPr>
      <w:ins w:id="732" w:author="Italo Busi" w:date="2018-02-28T16:40:00Z">
        <w:r w:rsidRPr="00C911AE">
          <w:rPr>
            <w:lang w:val="en-AU"/>
            <w:rPrChange w:id="733" w:author="Italo Busi" w:date="2018-02-28T16:41:00Z">
              <w:rPr/>
            </w:rPrChange>
          </w:rPr>
          <w:t xml:space="preserve">               :     /                          :</w:t>
        </w:r>
      </w:ins>
    </w:p>
    <w:p w14:paraId="144C3452" w14:textId="77777777" w:rsidR="00C911AE" w:rsidRPr="00C911AE" w:rsidRDefault="00C911AE">
      <w:pPr>
        <w:pStyle w:val="RFCFigure"/>
        <w:rPr>
          <w:ins w:id="734" w:author="Italo Busi" w:date="2018-02-28T16:40:00Z"/>
          <w:lang w:val="en-AU"/>
          <w:rPrChange w:id="735" w:author="Italo Busi" w:date="2018-02-28T16:41:00Z">
            <w:rPr>
              <w:ins w:id="736" w:author="Italo Busi" w:date="2018-02-28T16:40:00Z"/>
            </w:rPr>
          </w:rPrChange>
        </w:rPr>
        <w:pPrChange w:id="737" w:author="Italo Busi" w:date="2018-02-28T16:41:00Z">
          <w:pPr/>
        </w:pPrChange>
      </w:pPr>
      <w:ins w:id="738" w:author="Italo Busi" w:date="2018-02-28T16:40:00Z">
        <w:r w:rsidRPr="00C911AE">
          <w:rPr>
            <w:lang w:val="en-AU"/>
            <w:rPrChange w:id="739" w:author="Italo Busi" w:date="2018-02-28T16:41:00Z">
              <w:rPr/>
            </w:rPrChange>
          </w:rPr>
          <w:t xml:space="preserve">     (C-R3)- - - - -                            :</w:t>
        </w:r>
      </w:ins>
    </w:p>
    <w:p w14:paraId="4A7FE828" w14:textId="77777777" w:rsidR="00C911AE" w:rsidRPr="00C911AE" w:rsidRDefault="00C911AE">
      <w:pPr>
        <w:pStyle w:val="RFCFigure"/>
        <w:rPr>
          <w:ins w:id="740" w:author="Italo Busi" w:date="2018-02-28T16:40:00Z"/>
          <w:lang w:val="en-AU"/>
          <w:rPrChange w:id="741" w:author="Italo Busi" w:date="2018-02-28T16:41:00Z">
            <w:rPr>
              <w:ins w:id="742" w:author="Italo Busi" w:date="2018-02-28T16:40:00Z"/>
            </w:rPr>
          </w:rPrChange>
        </w:rPr>
        <w:pPrChange w:id="743" w:author="Italo Busi" w:date="2018-02-28T16:41:00Z">
          <w:pPr/>
        </w:pPrChange>
      </w:pPr>
      <w:ins w:id="744" w:author="Italo Busi" w:date="2018-02-28T16:40:00Z">
        <w:r w:rsidRPr="00C911AE">
          <w:rPr>
            <w:lang w:val="en-AU"/>
            <w:rPrChange w:id="745" w:author="Italo Busi" w:date="2018-02-28T16:41:00Z">
              <w:rPr/>
            </w:rPrChange>
          </w:rPr>
          <w:t xml:space="preserve">               </w:t>
        </w:r>
        <w:proofErr w:type="gramStart"/>
        <w:r w:rsidRPr="00C911AE">
          <w:rPr>
            <w:lang w:val="en-AU"/>
            <w:rPrChange w:id="746" w:author="Italo Busi" w:date="2018-02-28T16:41:00Z">
              <w:rPr/>
            </w:rPrChange>
          </w:rPr>
          <w:t>:S6</w:t>
        </w:r>
        <w:proofErr w:type="gramEnd"/>
        <w:r w:rsidRPr="00C911AE">
          <w:rPr>
            <w:lang w:val="en-AU"/>
            <w:rPrChange w:id="747" w:author="Italo Busi" w:date="2018-02-28T16:41:00Z">
              <w:rPr/>
            </w:rPrChange>
          </w:rPr>
          <w:t>-2                            :</w:t>
        </w:r>
      </w:ins>
    </w:p>
    <w:p w14:paraId="12E58684" w14:textId="77777777" w:rsidR="00C911AE" w:rsidRDefault="00C911AE" w:rsidP="007F6BD4">
      <w:pPr>
        <w:pStyle w:val="RFCFigure"/>
        <w:rPr>
          <w:ins w:id="748" w:author="Italo Busi" w:date="2018-02-28T16:42:00Z"/>
          <w:lang w:val="en-AU"/>
        </w:rPr>
      </w:pPr>
      <w:ins w:id="749" w:author="Italo Busi" w:date="2018-02-28T16:40:00Z">
        <w:r w:rsidRPr="00C911AE">
          <w:rPr>
            <w:lang w:val="en-AU"/>
            <w:rPrChange w:id="750" w:author="Italo Busi" w:date="2018-02-28T16:41:00Z">
              <w:rPr/>
            </w:rPrChange>
          </w:rPr>
          <w:t xml:space="preserve">               :................................:</w:t>
        </w:r>
      </w:ins>
    </w:p>
    <w:p w14:paraId="1365530D" w14:textId="0A66442F" w:rsidR="007F6BD4" w:rsidRPr="00C911AE" w:rsidDel="00C911AE" w:rsidRDefault="007F6BD4" w:rsidP="00C911AE">
      <w:pPr>
        <w:pStyle w:val="RFCFigure"/>
        <w:rPr>
          <w:del w:id="751" w:author="Italo Busi" w:date="2018-02-28T16:40:00Z"/>
          <w:lang w:val="en-AU"/>
          <w:rPrChange w:id="752" w:author="Italo Busi" w:date="2018-02-28T16:41:00Z">
            <w:rPr>
              <w:del w:id="753" w:author="Italo Busi" w:date="2018-02-28T16:40:00Z"/>
            </w:rPr>
          </w:rPrChange>
        </w:rPr>
      </w:pPr>
      <w:del w:id="754" w:author="Italo Busi" w:date="2018-02-28T16:40:00Z">
        <w:r w:rsidRPr="00C911AE" w:rsidDel="00C911AE">
          <w:rPr>
            <w:lang w:val="en-AU"/>
            <w:rPrChange w:id="755" w:author="Italo Busi" w:date="2018-02-28T16:41:00Z">
              <w:rPr/>
            </w:rPrChange>
          </w:rPr>
          <w:delText xml:space="preserve">                ..................................</w:delText>
        </w:r>
      </w:del>
    </w:p>
    <w:p w14:paraId="312FC46F" w14:textId="6112712C" w:rsidR="007F6BD4" w:rsidRPr="00C911AE" w:rsidDel="00C911AE" w:rsidRDefault="007F6BD4" w:rsidP="007F6BD4">
      <w:pPr>
        <w:pStyle w:val="RFCFigure"/>
        <w:rPr>
          <w:del w:id="756" w:author="Italo Busi" w:date="2018-02-28T16:40:00Z"/>
          <w:lang w:val="en-AU"/>
          <w:rPrChange w:id="757" w:author="Italo Busi" w:date="2018-02-28T16:41:00Z">
            <w:rPr>
              <w:del w:id="758" w:author="Italo Busi" w:date="2018-02-28T16:40:00Z"/>
            </w:rPr>
          </w:rPrChange>
        </w:rPr>
      </w:pPr>
      <w:del w:id="759" w:author="Italo Busi" w:date="2018-02-28T16:40:00Z">
        <w:r w:rsidRPr="00C911AE" w:rsidDel="00C911AE">
          <w:rPr>
            <w:lang w:val="en-AU"/>
            <w:rPrChange w:id="760" w:author="Italo Busi" w:date="2018-02-28T16:41:00Z">
              <w:rPr/>
            </w:rPrChange>
          </w:rPr>
          <w:delText xml:space="preserve">                :                                :</w:delText>
        </w:r>
      </w:del>
    </w:p>
    <w:p w14:paraId="108F9E55" w14:textId="78B55BDC" w:rsidR="007F6BD4" w:rsidRPr="00C911AE" w:rsidDel="00C911AE" w:rsidRDefault="007F6BD4" w:rsidP="007F6BD4">
      <w:pPr>
        <w:pStyle w:val="RFCFigure"/>
        <w:rPr>
          <w:del w:id="761" w:author="Italo Busi" w:date="2018-02-28T16:40:00Z"/>
          <w:lang w:val="en-AU"/>
          <w:rPrChange w:id="762" w:author="Italo Busi" w:date="2018-02-28T16:41:00Z">
            <w:rPr>
              <w:del w:id="763" w:author="Italo Busi" w:date="2018-02-28T16:40:00Z"/>
            </w:rPr>
          </w:rPrChange>
        </w:rPr>
      </w:pPr>
      <w:del w:id="764" w:author="Italo Busi" w:date="2018-02-28T16:40:00Z">
        <w:r w:rsidRPr="00C911AE" w:rsidDel="00C911AE">
          <w:rPr>
            <w:lang w:val="en-AU"/>
            <w:rPrChange w:id="765" w:author="Italo Busi" w:date="2018-02-28T16:41:00Z">
              <w:rPr/>
            </w:rPrChange>
          </w:rPr>
          <w:delText xml:space="preserve">                :   ODU Abstract Topology @ MPI</w:delText>
        </w:r>
        <w:r w:rsidR="00CB49C5" w:rsidRPr="00C911AE" w:rsidDel="00C911AE">
          <w:rPr>
            <w:lang w:val="en-AU"/>
            <w:rPrChange w:id="766" w:author="Italo Busi" w:date="2018-02-28T16:41:00Z">
              <w:rPr/>
            </w:rPrChange>
          </w:rPr>
          <w:delText>1</w:delText>
        </w:r>
        <w:r w:rsidRPr="00C911AE" w:rsidDel="00C911AE">
          <w:rPr>
            <w:lang w:val="en-AU"/>
            <w:rPrChange w:id="767" w:author="Italo Busi" w:date="2018-02-28T16:41:00Z">
              <w:rPr/>
            </w:rPrChange>
          </w:rPr>
          <w:delText xml:space="preserve"> :</w:delText>
        </w:r>
      </w:del>
    </w:p>
    <w:p w14:paraId="70B9EBB5" w14:textId="6091F24B" w:rsidR="007F6BD4" w:rsidRPr="00C911AE" w:rsidDel="00C911AE" w:rsidRDefault="007F6BD4" w:rsidP="007F6BD4">
      <w:pPr>
        <w:pStyle w:val="RFCFigure"/>
        <w:rPr>
          <w:del w:id="768" w:author="Italo Busi" w:date="2018-02-28T16:40:00Z"/>
          <w:lang w:val="en-AU"/>
          <w:rPrChange w:id="769" w:author="Italo Busi" w:date="2018-02-28T16:41:00Z">
            <w:rPr>
              <w:del w:id="770" w:author="Italo Busi" w:date="2018-02-28T16:40:00Z"/>
            </w:rPr>
          </w:rPrChange>
        </w:rPr>
      </w:pPr>
      <w:del w:id="771" w:author="Italo Busi" w:date="2018-02-28T16:40:00Z">
        <w:r w:rsidRPr="00C911AE" w:rsidDel="00C911AE">
          <w:rPr>
            <w:lang w:val="en-AU"/>
            <w:rPrChange w:id="772" w:author="Italo Busi" w:date="2018-02-28T16:41:00Z">
              <w:rPr/>
            </w:rPrChange>
          </w:rPr>
          <w:delText xml:space="preserve">                :                                :</w:delText>
        </w:r>
      </w:del>
    </w:p>
    <w:p w14:paraId="27946DE0" w14:textId="5A090C53" w:rsidR="007F6BD4" w:rsidRPr="00C911AE" w:rsidDel="00C911AE" w:rsidRDefault="007F6BD4" w:rsidP="007F6BD4">
      <w:pPr>
        <w:pStyle w:val="RFCFigure"/>
        <w:rPr>
          <w:del w:id="773" w:author="Italo Busi" w:date="2018-02-28T16:40:00Z"/>
          <w:lang w:val="en-AU"/>
          <w:rPrChange w:id="774" w:author="Italo Busi" w:date="2018-02-28T16:41:00Z">
            <w:rPr>
              <w:del w:id="775" w:author="Italo Busi" w:date="2018-02-28T16:40:00Z"/>
            </w:rPr>
          </w:rPrChange>
        </w:rPr>
      </w:pPr>
      <w:del w:id="776" w:author="Italo Busi" w:date="2018-02-28T16:40:00Z">
        <w:r w:rsidRPr="00C911AE" w:rsidDel="00C911AE">
          <w:rPr>
            <w:lang w:val="en-AU"/>
            <w:rPrChange w:id="777" w:author="Italo Busi" w:date="2018-02-28T16:41:00Z">
              <w:rPr/>
            </w:rPrChange>
          </w:rPr>
          <w:delText xml:space="preserve">                :        +----+        +----+    :          </w:delText>
        </w:r>
      </w:del>
    </w:p>
    <w:p w14:paraId="0447EC3E" w14:textId="075FB0C0" w:rsidR="007F6BD4" w:rsidRPr="00C911AE" w:rsidDel="00C911AE" w:rsidRDefault="007F6BD4" w:rsidP="007F6BD4">
      <w:pPr>
        <w:pStyle w:val="RFCFigure"/>
        <w:rPr>
          <w:del w:id="778" w:author="Italo Busi" w:date="2018-02-28T16:40:00Z"/>
          <w:lang w:val="en-AU"/>
          <w:rPrChange w:id="779" w:author="Italo Busi" w:date="2018-02-28T16:41:00Z">
            <w:rPr>
              <w:del w:id="780" w:author="Italo Busi" w:date="2018-02-28T16:40:00Z"/>
            </w:rPr>
          </w:rPrChange>
        </w:rPr>
      </w:pPr>
      <w:del w:id="781" w:author="Italo Busi" w:date="2018-02-28T16:40:00Z">
        <w:r w:rsidRPr="00C911AE" w:rsidDel="00C911AE">
          <w:rPr>
            <w:lang w:val="en-AU"/>
            <w:rPrChange w:id="782" w:author="Italo Busi" w:date="2018-02-28T16:41:00Z">
              <w:rPr/>
            </w:rPrChange>
          </w:rPr>
          <w:delText xml:space="preserve">                :        |    |        |    |    :          </w:delText>
        </w:r>
      </w:del>
    </w:p>
    <w:p w14:paraId="563EAD09" w14:textId="7D0C6F71" w:rsidR="007F6BD4" w:rsidRPr="00C911AE" w:rsidDel="00C911AE" w:rsidRDefault="007F6BD4" w:rsidP="007F6BD4">
      <w:pPr>
        <w:pStyle w:val="RFCFigure"/>
        <w:rPr>
          <w:del w:id="783" w:author="Italo Busi" w:date="2018-02-28T16:40:00Z"/>
          <w:lang w:val="en-AU"/>
          <w:rPrChange w:id="784" w:author="Italo Busi" w:date="2018-02-28T16:41:00Z">
            <w:rPr>
              <w:del w:id="785" w:author="Italo Busi" w:date="2018-02-28T16:40:00Z"/>
            </w:rPr>
          </w:rPrChange>
        </w:rPr>
      </w:pPr>
      <w:del w:id="786" w:author="Italo Busi" w:date="2018-02-28T16:40:00Z">
        <w:r w:rsidRPr="00C911AE" w:rsidDel="00C911AE">
          <w:rPr>
            <w:lang w:val="en-AU"/>
            <w:rPrChange w:id="787" w:author="Italo Busi" w:date="2018-02-28T16:41:00Z">
              <w:rPr/>
            </w:rPrChange>
          </w:rPr>
          <w:delText xml:space="preserve">                :        | S1 |--------| S2 |- - - - -(C-R4)</w:delText>
        </w:r>
      </w:del>
    </w:p>
    <w:p w14:paraId="3D811A0C" w14:textId="611C3D02" w:rsidR="007F6BD4" w:rsidRPr="00C911AE" w:rsidDel="00C911AE" w:rsidRDefault="007F6BD4" w:rsidP="007F6BD4">
      <w:pPr>
        <w:pStyle w:val="RFCFigure"/>
        <w:rPr>
          <w:del w:id="788" w:author="Italo Busi" w:date="2018-02-28T16:40:00Z"/>
          <w:lang w:val="en-AU"/>
          <w:rPrChange w:id="789" w:author="Italo Busi" w:date="2018-02-28T16:41:00Z">
            <w:rPr>
              <w:del w:id="790" w:author="Italo Busi" w:date="2018-02-28T16:40:00Z"/>
            </w:rPr>
          </w:rPrChange>
        </w:rPr>
      </w:pPr>
      <w:del w:id="791" w:author="Italo Busi" w:date="2018-02-28T16:40:00Z">
        <w:r w:rsidRPr="00C911AE" w:rsidDel="00C911AE">
          <w:rPr>
            <w:lang w:val="en-AU"/>
            <w:rPrChange w:id="792" w:author="Italo Busi" w:date="2018-02-28T16:41:00Z">
              <w:rPr/>
            </w:rPrChange>
          </w:rPr>
          <w:delText xml:space="preserve">                :        +----+        +----+    :          </w:delText>
        </w:r>
      </w:del>
    </w:p>
    <w:p w14:paraId="1CD107CB" w14:textId="135D526A" w:rsidR="007F6BD4" w:rsidRPr="00C911AE" w:rsidDel="00C911AE" w:rsidRDefault="007F6BD4" w:rsidP="007F6BD4">
      <w:pPr>
        <w:pStyle w:val="RFCFigure"/>
        <w:rPr>
          <w:del w:id="793" w:author="Italo Busi" w:date="2018-02-28T16:40:00Z"/>
          <w:lang w:val="en-AU"/>
          <w:rPrChange w:id="794" w:author="Italo Busi" w:date="2018-02-28T16:41:00Z">
            <w:rPr>
              <w:del w:id="795" w:author="Italo Busi" w:date="2018-02-28T16:40:00Z"/>
            </w:rPr>
          </w:rPrChange>
        </w:rPr>
      </w:pPr>
      <w:del w:id="796" w:author="Italo Busi" w:date="2018-02-28T16:40:00Z">
        <w:r w:rsidRPr="00C911AE" w:rsidDel="00C911AE">
          <w:rPr>
            <w:lang w:val="en-AU"/>
            <w:rPrChange w:id="797" w:author="Italo Busi" w:date="2018-02-28T16:41:00Z">
              <w:rPr/>
            </w:rPrChange>
          </w:rPr>
          <w:delText xml:space="preserve">                :         /               |      :</w:delText>
        </w:r>
      </w:del>
    </w:p>
    <w:p w14:paraId="1A24AA86" w14:textId="7E78CA90" w:rsidR="007F6BD4" w:rsidRPr="00C911AE" w:rsidDel="00C911AE" w:rsidRDefault="007F6BD4" w:rsidP="007F6BD4">
      <w:pPr>
        <w:pStyle w:val="RFCFigure"/>
        <w:rPr>
          <w:del w:id="798" w:author="Italo Busi" w:date="2018-02-28T16:40:00Z"/>
          <w:lang w:val="en-AU"/>
          <w:rPrChange w:id="799" w:author="Italo Busi" w:date="2018-02-28T16:41:00Z">
            <w:rPr>
              <w:del w:id="800" w:author="Italo Busi" w:date="2018-02-28T16:40:00Z"/>
            </w:rPr>
          </w:rPrChange>
        </w:rPr>
      </w:pPr>
      <w:del w:id="801" w:author="Italo Busi" w:date="2018-02-28T16:40:00Z">
        <w:r w:rsidRPr="00C911AE" w:rsidDel="00C911AE">
          <w:rPr>
            <w:lang w:val="en-AU"/>
            <w:rPrChange w:id="802" w:author="Italo Busi" w:date="2018-02-28T16:41:00Z">
              <w:rPr/>
            </w:rPrChange>
          </w:rPr>
          <w:delText xml:space="preserve">                :        /                |      :</w:delText>
        </w:r>
      </w:del>
    </w:p>
    <w:p w14:paraId="0BAE9DDD" w14:textId="7AFFF935" w:rsidR="007F6BD4" w:rsidRPr="00C911AE" w:rsidDel="00C911AE" w:rsidRDefault="007F6BD4" w:rsidP="007F6BD4">
      <w:pPr>
        <w:pStyle w:val="RFCFigure"/>
        <w:rPr>
          <w:del w:id="803" w:author="Italo Busi" w:date="2018-02-28T16:40:00Z"/>
          <w:lang w:val="en-AU"/>
          <w:rPrChange w:id="804" w:author="Italo Busi" w:date="2018-02-28T16:41:00Z">
            <w:rPr>
              <w:del w:id="805" w:author="Italo Busi" w:date="2018-02-28T16:40:00Z"/>
            </w:rPr>
          </w:rPrChange>
        </w:rPr>
      </w:pPr>
      <w:del w:id="806" w:author="Italo Busi" w:date="2018-02-28T16:40:00Z">
        <w:r w:rsidRPr="00C911AE" w:rsidDel="00C911AE">
          <w:rPr>
            <w:lang w:val="en-AU"/>
            <w:rPrChange w:id="807" w:author="Italo Busi" w:date="2018-02-28T16:41:00Z">
              <w:rPr/>
            </w:rPrChange>
          </w:rPr>
          <w:delText xml:space="preserve">                :    +----+   +----+      |      :</w:delText>
        </w:r>
      </w:del>
    </w:p>
    <w:p w14:paraId="44EAF031" w14:textId="4908730B" w:rsidR="007F6BD4" w:rsidRPr="00C911AE" w:rsidDel="00C911AE" w:rsidRDefault="007F6BD4" w:rsidP="007F6BD4">
      <w:pPr>
        <w:pStyle w:val="RFCFigure"/>
        <w:rPr>
          <w:del w:id="808" w:author="Italo Busi" w:date="2018-02-28T16:40:00Z"/>
          <w:lang w:val="en-AU"/>
          <w:rPrChange w:id="809" w:author="Italo Busi" w:date="2018-02-28T16:41:00Z">
            <w:rPr>
              <w:del w:id="810" w:author="Italo Busi" w:date="2018-02-28T16:40:00Z"/>
            </w:rPr>
          </w:rPrChange>
        </w:rPr>
      </w:pPr>
      <w:del w:id="811" w:author="Italo Busi" w:date="2018-02-28T16:40:00Z">
        <w:r w:rsidRPr="00C911AE" w:rsidDel="00C911AE">
          <w:rPr>
            <w:lang w:val="en-AU"/>
            <w:rPrChange w:id="812" w:author="Italo Busi" w:date="2018-02-28T16:41:00Z">
              <w:rPr/>
            </w:rPrChange>
          </w:rPr>
          <w:delText xml:space="preserve">                :    |    |   |    |      |      :</w:delText>
        </w:r>
      </w:del>
    </w:p>
    <w:p w14:paraId="040D5787" w14:textId="64325286" w:rsidR="007F6BD4" w:rsidRPr="00C911AE" w:rsidDel="00C911AE" w:rsidRDefault="007F6BD4" w:rsidP="007F6BD4">
      <w:pPr>
        <w:pStyle w:val="RFCFigure"/>
        <w:rPr>
          <w:del w:id="813" w:author="Italo Busi" w:date="2018-02-28T16:40:00Z"/>
          <w:lang w:val="en-AU"/>
          <w:rPrChange w:id="814" w:author="Italo Busi" w:date="2018-02-28T16:41:00Z">
            <w:rPr>
              <w:del w:id="815" w:author="Italo Busi" w:date="2018-02-28T16:40:00Z"/>
            </w:rPr>
          </w:rPrChange>
        </w:rPr>
      </w:pPr>
      <w:del w:id="816" w:author="Italo Busi" w:date="2018-02-28T16:40:00Z">
        <w:r w:rsidRPr="00C911AE" w:rsidDel="00C911AE">
          <w:rPr>
            <w:lang w:val="en-AU"/>
            <w:rPrChange w:id="817" w:author="Italo Busi" w:date="2018-02-28T16:41:00Z">
              <w:rPr/>
            </w:rPrChange>
          </w:rPr>
          <w:delText xml:space="preserve">      (C-R1)- - - - -| S3 |---| S4 |      |      :</w:delText>
        </w:r>
      </w:del>
    </w:p>
    <w:p w14:paraId="0EE393B6" w14:textId="7994BD3C" w:rsidR="007F6BD4" w:rsidRPr="00C911AE" w:rsidDel="00C911AE" w:rsidRDefault="007F6BD4" w:rsidP="007F6BD4">
      <w:pPr>
        <w:pStyle w:val="RFCFigure"/>
        <w:rPr>
          <w:del w:id="818" w:author="Italo Busi" w:date="2018-02-28T16:40:00Z"/>
          <w:lang w:val="en-AU"/>
          <w:rPrChange w:id="819" w:author="Italo Busi" w:date="2018-02-28T16:41:00Z">
            <w:rPr>
              <w:del w:id="820" w:author="Italo Busi" w:date="2018-02-28T16:40:00Z"/>
            </w:rPr>
          </w:rPrChange>
        </w:rPr>
      </w:pPr>
      <w:del w:id="821" w:author="Italo Busi" w:date="2018-02-28T16:40:00Z">
        <w:r w:rsidRPr="00C911AE" w:rsidDel="00C911AE">
          <w:rPr>
            <w:lang w:val="en-AU"/>
            <w:rPrChange w:id="822" w:author="Italo Busi" w:date="2018-02-28T16:41:00Z">
              <w:rPr/>
            </w:rPrChange>
          </w:rPr>
          <w:delText xml:space="preserve">                :S3-1+----+   +----+      |      :</w:delText>
        </w:r>
      </w:del>
    </w:p>
    <w:p w14:paraId="4BA67366" w14:textId="7F62AD7C" w:rsidR="007F6BD4" w:rsidRPr="00C911AE" w:rsidDel="00C911AE" w:rsidRDefault="007F6BD4" w:rsidP="007F6BD4">
      <w:pPr>
        <w:pStyle w:val="RFCFigure"/>
        <w:rPr>
          <w:del w:id="823" w:author="Italo Busi" w:date="2018-02-28T16:40:00Z"/>
          <w:lang w:val="en-AU"/>
          <w:rPrChange w:id="824" w:author="Italo Busi" w:date="2018-02-28T16:41:00Z">
            <w:rPr>
              <w:del w:id="825" w:author="Italo Busi" w:date="2018-02-28T16:40:00Z"/>
            </w:rPr>
          </w:rPrChange>
        </w:rPr>
      </w:pPr>
      <w:del w:id="826" w:author="Italo Busi" w:date="2018-02-28T16:40:00Z">
        <w:r w:rsidRPr="00C911AE" w:rsidDel="00C911AE">
          <w:rPr>
            <w:lang w:val="en-AU"/>
            <w:rPrChange w:id="827" w:author="Italo Busi" w:date="2018-02-28T16:41:00Z">
              <w:rPr/>
            </w:rPrChange>
          </w:rPr>
          <w:delText xml:space="preserve">                :        \       \        |      :</w:delText>
        </w:r>
      </w:del>
    </w:p>
    <w:p w14:paraId="4BA5F86E" w14:textId="07A65AD9" w:rsidR="007F6BD4" w:rsidRPr="00C911AE" w:rsidDel="00C911AE" w:rsidRDefault="007F6BD4" w:rsidP="007F6BD4">
      <w:pPr>
        <w:pStyle w:val="RFCFigure"/>
        <w:rPr>
          <w:del w:id="828" w:author="Italo Busi" w:date="2018-02-28T16:40:00Z"/>
          <w:lang w:val="en-AU"/>
          <w:rPrChange w:id="829" w:author="Italo Busi" w:date="2018-02-28T16:41:00Z">
            <w:rPr>
              <w:del w:id="830" w:author="Italo Busi" w:date="2018-02-28T16:40:00Z"/>
            </w:rPr>
          </w:rPrChange>
        </w:rPr>
      </w:pPr>
      <w:del w:id="831" w:author="Italo Busi" w:date="2018-02-28T16:40:00Z">
        <w:r w:rsidRPr="00C911AE" w:rsidDel="00C911AE">
          <w:rPr>
            <w:lang w:val="en-AU"/>
            <w:rPrChange w:id="832" w:author="Italo Busi" w:date="2018-02-28T16:41:00Z">
              <w:rPr/>
            </w:rPrChange>
          </w:rPr>
          <w:delText xml:space="preserve">                :         \       \       |      :</w:delText>
        </w:r>
      </w:del>
    </w:p>
    <w:p w14:paraId="39386EC6" w14:textId="13F7E06C" w:rsidR="007F6BD4" w:rsidRPr="00C911AE" w:rsidDel="00C911AE" w:rsidRDefault="007F6BD4" w:rsidP="007F6BD4">
      <w:pPr>
        <w:pStyle w:val="RFCFigure"/>
        <w:rPr>
          <w:del w:id="833" w:author="Italo Busi" w:date="2018-02-28T16:40:00Z"/>
          <w:lang w:val="en-AU"/>
          <w:rPrChange w:id="834" w:author="Italo Busi" w:date="2018-02-28T16:41:00Z">
            <w:rPr>
              <w:del w:id="835" w:author="Italo Busi" w:date="2018-02-28T16:40:00Z"/>
            </w:rPr>
          </w:rPrChange>
        </w:rPr>
      </w:pPr>
      <w:del w:id="836" w:author="Italo Busi" w:date="2018-02-28T16:40:00Z">
        <w:r w:rsidRPr="00C911AE" w:rsidDel="00C911AE">
          <w:rPr>
            <w:lang w:val="en-AU"/>
            <w:rPrChange w:id="837" w:author="Italo Busi" w:date="2018-02-28T16:41:00Z">
              <w:rPr/>
            </w:rPrChange>
          </w:rPr>
          <w:delText xml:space="preserve">                :        +----+    \      |      :</w:delText>
        </w:r>
      </w:del>
    </w:p>
    <w:p w14:paraId="44FE8177" w14:textId="27693B72" w:rsidR="007F6BD4" w:rsidRPr="00C911AE" w:rsidDel="00C911AE" w:rsidRDefault="007F6BD4" w:rsidP="007F6BD4">
      <w:pPr>
        <w:pStyle w:val="RFCFigure"/>
        <w:rPr>
          <w:del w:id="838" w:author="Italo Busi" w:date="2018-02-28T16:40:00Z"/>
          <w:lang w:val="en-AU"/>
          <w:rPrChange w:id="839" w:author="Italo Busi" w:date="2018-02-28T16:41:00Z">
            <w:rPr>
              <w:del w:id="840" w:author="Italo Busi" w:date="2018-02-28T16:40:00Z"/>
            </w:rPr>
          </w:rPrChange>
        </w:rPr>
      </w:pPr>
      <w:del w:id="841" w:author="Italo Busi" w:date="2018-02-28T16:40:00Z">
        <w:r w:rsidRPr="00C911AE" w:rsidDel="00C911AE">
          <w:rPr>
            <w:lang w:val="en-AU"/>
            <w:rPrChange w:id="842" w:author="Italo Busi" w:date="2018-02-28T16:41:00Z">
              <w:rPr/>
            </w:rPrChange>
          </w:rPr>
          <w:delText xml:space="preserve">                :        |    |     \     |      :</w:delText>
        </w:r>
      </w:del>
    </w:p>
    <w:p w14:paraId="72B97C68" w14:textId="0B1A3E56" w:rsidR="007F6BD4" w:rsidRPr="00C911AE" w:rsidDel="00C911AE" w:rsidRDefault="007F6BD4" w:rsidP="007F6BD4">
      <w:pPr>
        <w:pStyle w:val="RFCFigure"/>
        <w:rPr>
          <w:del w:id="843" w:author="Italo Busi" w:date="2018-02-28T16:40:00Z"/>
          <w:lang w:val="en-AU"/>
          <w:rPrChange w:id="844" w:author="Italo Busi" w:date="2018-02-28T16:41:00Z">
            <w:rPr>
              <w:del w:id="845" w:author="Italo Busi" w:date="2018-02-28T16:40:00Z"/>
            </w:rPr>
          </w:rPrChange>
        </w:rPr>
      </w:pPr>
      <w:del w:id="846" w:author="Italo Busi" w:date="2018-02-28T16:40:00Z">
        <w:r w:rsidRPr="00C911AE" w:rsidDel="00C911AE">
          <w:rPr>
            <w:lang w:val="en-AU"/>
            <w:rPrChange w:id="847" w:author="Italo Busi" w:date="2018-02-28T16:41:00Z">
              <w:rPr/>
            </w:rPrChange>
          </w:rPr>
          <w:delText xml:space="preserve">                :        | S5 |      \    |      :</w:delText>
        </w:r>
      </w:del>
    </w:p>
    <w:p w14:paraId="50E69B3D" w14:textId="1B71557D" w:rsidR="007F6BD4" w:rsidRPr="00C911AE" w:rsidDel="00C911AE" w:rsidRDefault="007F6BD4" w:rsidP="007F6BD4">
      <w:pPr>
        <w:pStyle w:val="RFCFigure"/>
        <w:rPr>
          <w:del w:id="848" w:author="Italo Busi" w:date="2018-02-28T16:40:00Z"/>
          <w:lang w:val="en-AU"/>
          <w:rPrChange w:id="849" w:author="Italo Busi" w:date="2018-02-28T16:41:00Z">
            <w:rPr>
              <w:del w:id="850" w:author="Italo Busi" w:date="2018-02-28T16:40:00Z"/>
            </w:rPr>
          </w:rPrChange>
        </w:rPr>
      </w:pPr>
      <w:del w:id="851" w:author="Italo Busi" w:date="2018-02-28T16:40:00Z">
        <w:r w:rsidRPr="00C911AE" w:rsidDel="00C911AE">
          <w:rPr>
            <w:lang w:val="en-AU"/>
            <w:rPrChange w:id="852" w:author="Italo Busi" w:date="2018-02-28T16:41:00Z">
              <w:rPr/>
            </w:rPrChange>
          </w:rPr>
          <w:delText xml:space="preserve">                :        +----+       \   |      :</w:delText>
        </w:r>
      </w:del>
    </w:p>
    <w:p w14:paraId="39DE5DEF" w14:textId="65E9647D" w:rsidR="007F6BD4" w:rsidRPr="00C911AE" w:rsidDel="00C911AE" w:rsidRDefault="007F6BD4" w:rsidP="007F6BD4">
      <w:pPr>
        <w:pStyle w:val="RFCFigure"/>
        <w:rPr>
          <w:del w:id="853" w:author="Italo Busi" w:date="2018-02-28T16:40:00Z"/>
          <w:lang w:val="en-AU"/>
          <w:rPrChange w:id="854" w:author="Italo Busi" w:date="2018-02-28T16:41:00Z">
            <w:rPr>
              <w:del w:id="855" w:author="Italo Busi" w:date="2018-02-28T16:40:00Z"/>
            </w:rPr>
          </w:rPrChange>
        </w:rPr>
      </w:pPr>
      <w:del w:id="856" w:author="Italo Busi" w:date="2018-02-28T16:40:00Z">
        <w:r w:rsidRPr="00C911AE" w:rsidDel="00C911AE">
          <w:rPr>
            <w:lang w:val="en-AU"/>
            <w:rPrChange w:id="857" w:author="Italo Busi" w:date="2018-02-28T16:41:00Z">
              <w:rPr/>
            </w:rPrChange>
          </w:rPr>
          <w:delText xml:space="preserve">      (C-R2)- - - - -    /   \         \  |      :</w:delText>
        </w:r>
      </w:del>
    </w:p>
    <w:p w14:paraId="22C66D72" w14:textId="45C10592" w:rsidR="007F6BD4" w:rsidRPr="00C911AE" w:rsidDel="00C911AE" w:rsidRDefault="007F6BD4" w:rsidP="007F6BD4">
      <w:pPr>
        <w:pStyle w:val="RFCFigure"/>
        <w:rPr>
          <w:del w:id="858" w:author="Italo Busi" w:date="2018-02-28T16:40:00Z"/>
          <w:lang w:val="en-AU"/>
          <w:rPrChange w:id="859" w:author="Italo Busi" w:date="2018-02-28T16:41:00Z">
            <w:rPr>
              <w:del w:id="860" w:author="Italo Busi" w:date="2018-02-28T16:40:00Z"/>
            </w:rPr>
          </w:rPrChange>
        </w:rPr>
      </w:pPr>
      <w:del w:id="861" w:author="Italo Busi" w:date="2018-02-28T16:40:00Z">
        <w:r w:rsidRPr="00C911AE" w:rsidDel="00C911AE">
          <w:rPr>
            <w:lang w:val="en-AU"/>
            <w:rPrChange w:id="862" w:author="Italo Busi" w:date="2018-02-28T16:41:00Z">
              <w:rPr/>
            </w:rPrChange>
          </w:rPr>
          <w:delText xml:space="preserve">                :S6-1 \ /     \         \ |      :</w:delText>
        </w:r>
      </w:del>
    </w:p>
    <w:p w14:paraId="31617D2A" w14:textId="18FF9D0A" w:rsidR="007F6BD4" w:rsidRPr="00C911AE" w:rsidDel="00C911AE" w:rsidRDefault="007F6BD4" w:rsidP="007F6BD4">
      <w:pPr>
        <w:pStyle w:val="RFCFigure"/>
        <w:rPr>
          <w:del w:id="863" w:author="Italo Busi" w:date="2018-02-28T16:40:00Z"/>
          <w:lang w:val="en-AU"/>
          <w:rPrChange w:id="864" w:author="Italo Busi" w:date="2018-02-28T16:41:00Z">
            <w:rPr>
              <w:del w:id="865" w:author="Italo Busi" w:date="2018-02-28T16:40:00Z"/>
            </w:rPr>
          </w:rPrChange>
        </w:rPr>
      </w:pPr>
      <w:del w:id="866" w:author="Italo Busi" w:date="2018-02-28T16:40:00Z">
        <w:r w:rsidRPr="00C911AE" w:rsidDel="00C911AE">
          <w:rPr>
            <w:lang w:val="en-AU"/>
            <w:rPrChange w:id="867" w:author="Italo Busi" w:date="2018-02-28T16:41:00Z">
              <w:rPr/>
            </w:rPrChange>
          </w:rPr>
          <w:delText xml:space="preserve">                :    +----+   +----+   +----+    :    </w:delText>
        </w:r>
      </w:del>
    </w:p>
    <w:p w14:paraId="040B8A6E" w14:textId="21384ACC" w:rsidR="007F6BD4" w:rsidRPr="00C911AE" w:rsidDel="00C911AE" w:rsidRDefault="007F6BD4" w:rsidP="007F6BD4">
      <w:pPr>
        <w:pStyle w:val="RFCFigure"/>
        <w:rPr>
          <w:del w:id="868" w:author="Italo Busi" w:date="2018-02-28T16:40:00Z"/>
          <w:lang w:val="en-AU"/>
          <w:rPrChange w:id="869" w:author="Italo Busi" w:date="2018-02-28T16:41:00Z">
            <w:rPr>
              <w:del w:id="870" w:author="Italo Busi" w:date="2018-02-28T16:40:00Z"/>
            </w:rPr>
          </w:rPrChange>
        </w:rPr>
      </w:pPr>
      <w:del w:id="871" w:author="Italo Busi" w:date="2018-02-28T16:40:00Z">
        <w:r w:rsidRPr="00C911AE" w:rsidDel="00C911AE">
          <w:rPr>
            <w:lang w:val="en-AU"/>
            <w:rPrChange w:id="872" w:author="Italo Busi" w:date="2018-02-28T16:41:00Z">
              <w:rPr/>
            </w:rPrChange>
          </w:rPr>
          <w:delText xml:space="preserve">                :    |    |   |    |   |    |    :    </w:delText>
        </w:r>
      </w:del>
    </w:p>
    <w:p w14:paraId="49CA4D17" w14:textId="42297D6E" w:rsidR="007F6BD4" w:rsidRPr="00C911AE" w:rsidDel="00C911AE" w:rsidRDefault="007F6BD4" w:rsidP="007F6BD4">
      <w:pPr>
        <w:pStyle w:val="RFCFigure"/>
        <w:rPr>
          <w:del w:id="873" w:author="Italo Busi" w:date="2018-02-28T16:40:00Z"/>
          <w:lang w:val="en-AU"/>
          <w:rPrChange w:id="874" w:author="Italo Busi" w:date="2018-02-28T16:41:00Z">
            <w:rPr>
              <w:del w:id="875" w:author="Italo Busi" w:date="2018-02-28T16:40:00Z"/>
            </w:rPr>
          </w:rPrChange>
        </w:rPr>
      </w:pPr>
      <w:del w:id="876" w:author="Italo Busi" w:date="2018-02-28T16:40:00Z">
        <w:r w:rsidRPr="00C911AE" w:rsidDel="00C911AE">
          <w:rPr>
            <w:lang w:val="en-AU"/>
            <w:rPrChange w:id="877" w:author="Italo Busi" w:date="2018-02-28T16:41:00Z">
              <w:rPr/>
            </w:rPrChange>
          </w:rPr>
          <w:delText xml:space="preserve">                :    | S6 |---| S7 |---| S8 |- - - - -(C-R5)</w:delText>
        </w:r>
      </w:del>
    </w:p>
    <w:p w14:paraId="70FC4EDC" w14:textId="4CBDAFE4" w:rsidR="007F6BD4" w:rsidRPr="00C911AE" w:rsidDel="00C911AE" w:rsidRDefault="007F6BD4" w:rsidP="007F6BD4">
      <w:pPr>
        <w:pStyle w:val="RFCFigure"/>
        <w:rPr>
          <w:del w:id="878" w:author="Italo Busi" w:date="2018-02-28T16:40:00Z"/>
          <w:lang w:val="en-AU"/>
          <w:rPrChange w:id="879" w:author="Italo Busi" w:date="2018-02-28T16:41:00Z">
            <w:rPr>
              <w:del w:id="880" w:author="Italo Busi" w:date="2018-02-28T16:40:00Z"/>
            </w:rPr>
          </w:rPrChange>
        </w:rPr>
      </w:pPr>
      <w:del w:id="881" w:author="Italo Busi" w:date="2018-02-28T16:40:00Z">
        <w:r w:rsidRPr="00C911AE" w:rsidDel="00C911AE">
          <w:rPr>
            <w:lang w:val="en-AU"/>
            <w:rPrChange w:id="882" w:author="Italo Busi" w:date="2018-02-28T16:41:00Z">
              <w:rPr/>
            </w:rPrChange>
          </w:rPr>
          <w:delText xml:space="preserve">                :    +----+   +----+   +----+    :    </w:delText>
        </w:r>
      </w:del>
    </w:p>
    <w:p w14:paraId="1A6A3028" w14:textId="241189E2" w:rsidR="007F6BD4" w:rsidRPr="00C911AE" w:rsidDel="00C911AE" w:rsidRDefault="007F6BD4" w:rsidP="007F6BD4">
      <w:pPr>
        <w:pStyle w:val="RFCFigure"/>
        <w:rPr>
          <w:del w:id="883" w:author="Italo Busi" w:date="2018-02-28T16:40:00Z"/>
          <w:lang w:val="en-AU"/>
          <w:rPrChange w:id="884" w:author="Italo Busi" w:date="2018-02-28T16:41:00Z">
            <w:rPr>
              <w:del w:id="885" w:author="Italo Busi" w:date="2018-02-28T16:40:00Z"/>
            </w:rPr>
          </w:rPrChange>
        </w:rPr>
      </w:pPr>
      <w:del w:id="886" w:author="Italo Busi" w:date="2018-02-28T16:40:00Z">
        <w:r w:rsidRPr="00C911AE" w:rsidDel="00C911AE">
          <w:rPr>
            <w:lang w:val="en-AU"/>
            <w:rPrChange w:id="887" w:author="Italo Busi" w:date="2018-02-28T16:41:00Z">
              <w:rPr/>
            </w:rPrChange>
          </w:rPr>
          <w:delText xml:space="preserve">                :     /                          :</w:delText>
        </w:r>
      </w:del>
    </w:p>
    <w:p w14:paraId="76C62719" w14:textId="4FE36497" w:rsidR="007F6BD4" w:rsidRPr="00C911AE" w:rsidDel="00C911AE" w:rsidRDefault="007F6BD4" w:rsidP="007F6BD4">
      <w:pPr>
        <w:pStyle w:val="RFCFigure"/>
        <w:rPr>
          <w:del w:id="888" w:author="Italo Busi" w:date="2018-02-28T16:40:00Z"/>
          <w:lang w:val="en-AU"/>
          <w:rPrChange w:id="889" w:author="Italo Busi" w:date="2018-02-28T16:41:00Z">
            <w:rPr>
              <w:del w:id="890" w:author="Italo Busi" w:date="2018-02-28T16:40:00Z"/>
            </w:rPr>
          </w:rPrChange>
        </w:rPr>
      </w:pPr>
      <w:del w:id="891" w:author="Italo Busi" w:date="2018-02-28T16:40:00Z">
        <w:r w:rsidRPr="00C911AE" w:rsidDel="00C911AE">
          <w:rPr>
            <w:lang w:val="en-AU"/>
            <w:rPrChange w:id="892" w:author="Italo Busi" w:date="2018-02-28T16:41:00Z">
              <w:rPr/>
            </w:rPrChange>
          </w:rPr>
          <w:delText xml:space="preserve">      (C-R3)- - - - -                            :</w:delText>
        </w:r>
      </w:del>
    </w:p>
    <w:p w14:paraId="2AD6EF9B" w14:textId="6196C540" w:rsidR="007F6BD4" w:rsidRPr="00C911AE" w:rsidDel="00C911AE" w:rsidRDefault="007F6BD4" w:rsidP="007F6BD4">
      <w:pPr>
        <w:pStyle w:val="RFCFigure"/>
        <w:rPr>
          <w:del w:id="893" w:author="Italo Busi" w:date="2018-02-28T16:40:00Z"/>
          <w:lang w:val="en-AU"/>
          <w:rPrChange w:id="894" w:author="Italo Busi" w:date="2018-02-28T16:41:00Z">
            <w:rPr>
              <w:del w:id="895" w:author="Italo Busi" w:date="2018-02-28T16:40:00Z"/>
            </w:rPr>
          </w:rPrChange>
        </w:rPr>
      </w:pPr>
      <w:del w:id="896" w:author="Italo Busi" w:date="2018-02-28T16:40:00Z">
        <w:r w:rsidRPr="00C911AE" w:rsidDel="00C911AE">
          <w:rPr>
            <w:lang w:val="en-AU"/>
            <w:rPrChange w:id="897" w:author="Italo Busi" w:date="2018-02-28T16:41:00Z">
              <w:rPr/>
            </w:rPrChange>
          </w:rPr>
          <w:delText xml:space="preserve">                :S6-2                            :</w:delText>
        </w:r>
      </w:del>
    </w:p>
    <w:p w14:paraId="12B2DB2A" w14:textId="35FC2269" w:rsidR="007F6BD4" w:rsidRPr="00C911AE" w:rsidDel="00C911AE" w:rsidRDefault="007F6BD4" w:rsidP="007F6BD4">
      <w:pPr>
        <w:pStyle w:val="RFCFigure"/>
        <w:rPr>
          <w:del w:id="898" w:author="Italo Busi" w:date="2018-02-28T16:40:00Z"/>
          <w:lang w:val="en-AU"/>
          <w:rPrChange w:id="899" w:author="Italo Busi" w:date="2018-02-28T16:41:00Z">
            <w:rPr>
              <w:del w:id="900" w:author="Italo Busi" w:date="2018-02-28T16:40:00Z"/>
            </w:rPr>
          </w:rPrChange>
        </w:rPr>
      </w:pPr>
      <w:del w:id="901" w:author="Italo Busi" w:date="2018-02-28T16:40:00Z">
        <w:r w:rsidRPr="00C911AE" w:rsidDel="00C911AE">
          <w:rPr>
            <w:lang w:val="en-AU"/>
            <w:rPrChange w:id="902" w:author="Italo Busi" w:date="2018-02-28T16:41:00Z">
              <w:rPr/>
            </w:rPrChange>
          </w:rPr>
          <w:delText xml:space="preserve">                :................................:</w:delText>
        </w:r>
      </w:del>
    </w:p>
    <w:p w14:paraId="728E832A" w14:textId="77777777" w:rsidR="007F6BD4" w:rsidRPr="00C911AE" w:rsidRDefault="007F6BD4" w:rsidP="007F6BD4">
      <w:pPr>
        <w:pStyle w:val="RFCFigure"/>
        <w:rPr>
          <w:lang w:val="en-AU"/>
          <w:rPrChange w:id="903" w:author="Italo Busi" w:date="2018-02-28T16:41:00Z">
            <w:rPr/>
          </w:rPrChange>
        </w:rPr>
      </w:pPr>
    </w:p>
    <w:p w14:paraId="604AE934" w14:textId="27E0FDA3" w:rsidR="007F6BD4" w:rsidRPr="005E4EEA" w:rsidRDefault="007F6BD4" w:rsidP="007F6BD4">
      <w:pPr>
        <w:pStyle w:val="Caption"/>
      </w:pPr>
      <w:bookmarkStart w:id="904" w:name="_Ref484787417"/>
      <w:del w:id="905" w:author="Italo Busi" w:date="2018-03-01T20:12:00Z">
        <w:r w:rsidDel="0091245F">
          <w:delText>White Topology Abstraction (</w:delText>
        </w:r>
        <w:r w:rsidR="00CB49C5" w:rsidDel="0091245F">
          <w:delText xml:space="preserve">MPI1 </w:delText>
        </w:r>
        <w:r w:rsidDel="0091245F">
          <w:delText>ODU Topology)</w:delText>
        </w:r>
      </w:del>
      <w:bookmarkEnd w:id="904"/>
      <w:ins w:id="906" w:author="Italo Busi" w:date="2018-03-01T20:12:00Z">
        <w:r w:rsidR="0091245F">
          <w:t>Abstract Topology exposed at MPI1</w:t>
        </w:r>
      </w:ins>
      <w:ins w:id="907" w:author="Italo Busi" w:date="2018-03-01T20:13:00Z">
        <w:r w:rsidR="0091245F">
          <w:t xml:space="preserve"> (MPI1 ODU Topology)</w:t>
        </w:r>
      </w:ins>
    </w:p>
    <w:p w14:paraId="34E14EFA" w14:textId="77777777" w:rsidR="007F6BD4" w:rsidRDefault="007F6BD4" w:rsidP="007F6BD4">
      <w:r w:rsidRPr="00CB49C5">
        <w:rPr>
          <w:highlight w:val="yellow"/>
        </w:rPr>
        <w:t xml:space="preserve">The ODU Nodes in </w:t>
      </w:r>
      <w:r w:rsidR="00950EE9">
        <w:fldChar w:fldCharType="begin"/>
      </w:r>
      <w:r w:rsidR="00950EE9">
        <w:instrText xml:space="preserve"> REF _Ref484787417 \r \h  \* MERGEFORMAT </w:instrText>
      </w:r>
      <w:r w:rsidR="00950EE9">
        <w:fldChar w:fldCharType="separate"/>
      </w:r>
      <w:r w:rsidR="00CB49C5" w:rsidRPr="00CB49C5">
        <w:rPr>
          <w:highlight w:val="yellow"/>
        </w:rPr>
        <w:t>Figure 3</w:t>
      </w:r>
      <w:r w:rsidR="00950EE9">
        <w:fldChar w:fldCharType="end"/>
      </w:r>
      <w:r w:rsidR="00CB49C5" w:rsidRPr="00CB49C5">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nodes in the data plane. This does not correspond to the reality of </w:t>
      </w:r>
      <w:r w:rsidRPr="00CB49C5">
        <w:rPr>
          <w:highlight w:val="yellow"/>
        </w:rPr>
        <w:lastRenderedPageBreak/>
        <w:t>the usage of the topology model, as described in section 4.3 of [TE-TOPO], in which renaming by the client it is necessary.</w:t>
      </w:r>
    </w:p>
    <w:p w14:paraId="429F938E" w14:textId="155D76C8"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EB7C40">
        <w:t>4.2</w:t>
      </w:r>
      <w:r w:rsidR="00EB7C40">
        <w:fldChar w:fldCharType="end"/>
      </w:r>
      <w:r>
        <w:t xml:space="preserve">, it is assumed that the physical links between the physical nodes are pre-configured up to the OTU4 trail using mechanisms which are outside the scope of this document. </w:t>
      </w:r>
      <w:del w:id="908" w:author="Italo Busi" w:date="2018-03-01T20:14:00Z">
        <w:r w:rsidDel="0091245F">
          <w:delText xml:space="preserve">The Transport </w:delText>
        </w:r>
      </w:del>
      <w:r>
        <w:t>PNC</w:t>
      </w:r>
      <w:ins w:id="909" w:author="Italo Busi" w:date="2018-03-01T20:15:00Z">
        <w:r w:rsidR="0091245F">
          <w:t>1</w:t>
        </w:r>
      </w:ins>
      <w:r>
        <w:t xml:space="preserve"> exports </w:t>
      </w:r>
      <w:del w:id="910" w:author="Italo Busi" w:date="2018-03-01T20:15:00Z">
        <w:r w:rsidDel="0091245F">
          <w:delText xml:space="preserve">to the MDSC via the MPI, </w:delText>
        </w:r>
      </w:del>
      <w:ins w:id="911" w:author="Italo Busi" w:date="2018-03-01T20:15:00Z">
        <w:r w:rsidR="0091245F">
          <w:t xml:space="preserve">at MPI1 </w:t>
        </w:r>
      </w:ins>
      <w:r>
        <w:t xml:space="preserve">one TE Link (called "ODU Link") for each of these </w:t>
      </w:r>
      <w:del w:id="912" w:author="Italo Busi" w:date="2018-03-01T20:16:00Z">
        <w:r w:rsidDel="0091245F">
          <w:delText>physical links</w:delText>
        </w:r>
      </w:del>
      <w:ins w:id="913" w:author="Italo Busi" w:date="2018-03-01T20:16:00Z">
        <w:r w:rsidR="0091245F">
          <w:t>OTU4 trails</w:t>
        </w:r>
      </w:ins>
      <w:r>
        <w:t>.</w:t>
      </w:r>
    </w:p>
    <w:p w14:paraId="7EEC740A" w14:textId="77777777" w:rsidR="007F6BD4" w:rsidRDefault="007F6BD4" w:rsidP="007F6BD4">
      <w:pPr>
        <w:pStyle w:val="Heading3"/>
      </w:pPr>
      <w:bookmarkStart w:id="914" w:name="_Toc507866130"/>
      <w:r>
        <w:t>Domain 2 Grey (Type A) Topology Abstraction</w:t>
      </w:r>
      <w:bookmarkEnd w:id="914"/>
    </w:p>
    <w:p w14:paraId="3471C6A6" w14:textId="249D7E82" w:rsidR="0091245F" w:rsidRDefault="007F6BD4" w:rsidP="007F6BD4">
      <w:r>
        <w:t xml:space="preserve">PNC2 provides </w:t>
      </w:r>
      <w:del w:id="915" w:author="Italo Busi" w:date="2018-03-01T20:16:00Z">
        <w:r w:rsidDel="0091245F">
          <w:delText xml:space="preserve">a "type A grey topology abstraction": </w:delText>
        </w:r>
      </w:del>
      <w:ins w:id="916" w:author="Italo Busi" w:date="2018-03-01T20:16:00Z">
        <w:r w:rsidR="0091245F">
          <w:t xml:space="preserve">the required topology abstraction to expose </w:t>
        </w:r>
      </w:ins>
      <w:ins w:id="917" w:author="Italo Busi" w:date="2018-03-01T20:17:00Z">
        <w:r w:rsidR="0091245F">
          <w:t xml:space="preserve">at its MPI towards the MDSC (called "MPI2") </w:t>
        </w:r>
      </w:ins>
      <w:r>
        <w:t>only one abstract node (i.e., AN2), with only inter-domain and access links, is reported at the MPI2.</w:t>
      </w:r>
    </w:p>
    <w:p w14:paraId="5DC6A158" w14:textId="77777777" w:rsidR="007F6BD4" w:rsidRDefault="007F6BD4" w:rsidP="007F6BD4">
      <w:pPr>
        <w:pStyle w:val="Heading3"/>
      </w:pPr>
      <w:bookmarkStart w:id="918" w:name="_Toc507866131"/>
      <w:r>
        <w:t>Domain 3 Grey (Type B) Topology Abstraction</w:t>
      </w:r>
      <w:bookmarkEnd w:id="918"/>
    </w:p>
    <w:p w14:paraId="28289652" w14:textId="5A1D6298" w:rsidR="007F6BD4" w:rsidRDefault="007F6BD4" w:rsidP="007F6BD4">
      <w:r w:rsidRPr="00081799">
        <w:t>PNC</w:t>
      </w:r>
      <w:r>
        <w:t xml:space="preserve">3 provides </w:t>
      </w:r>
      <w:del w:id="919" w:author="Italo Busi" w:date="2018-03-01T20:17:00Z">
        <w:r w:rsidDel="0091245F">
          <w:delText>a "type B grey topology abstraction":</w:delText>
        </w:r>
      </w:del>
      <w:ins w:id="920" w:author="Italo Busi" w:date="2018-03-01T20:17:00Z">
        <w:r w:rsidR="0091245F">
          <w:t xml:space="preserve">the required topology abstraction to </w:t>
        </w:r>
      </w:ins>
      <w:ins w:id="921" w:author="Italo Busi" w:date="2018-03-01T20:18:00Z">
        <w:r w:rsidR="0091245F">
          <w:t>expose at its MPI towards the MDSC (called "MPI3") only</w:t>
        </w:r>
      </w:ins>
      <w:r>
        <w:t xml:space="preserve"> two abstract nodes (i.e., AN31 and AN32), with internal links, inter-domain links and access links</w:t>
      </w:r>
      <w:del w:id="922" w:author="Italo Busi" w:date="2018-03-01T20:18:00Z">
        <w:r w:rsidDel="0091245F">
          <w:delText>, are reported at the MPI3</w:delText>
        </w:r>
      </w:del>
      <w:r>
        <w:t>.</w:t>
      </w:r>
    </w:p>
    <w:p w14:paraId="381B8A1A" w14:textId="77777777" w:rsidR="007F6BD4" w:rsidRPr="007F6BD4" w:rsidRDefault="007F6BD4" w:rsidP="007F6BD4">
      <w:pPr>
        <w:pStyle w:val="Heading3"/>
      </w:pPr>
      <w:bookmarkStart w:id="923" w:name="_Ref500429624"/>
      <w:bookmarkStart w:id="924" w:name="_Toc507866132"/>
      <w:r>
        <w:t>Multi-domain Topology Stitching</w:t>
      </w:r>
      <w:bookmarkEnd w:id="923"/>
      <w:bookmarkEnd w:id="924"/>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7777777"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Pr>
          <w:rFonts w:eastAsiaTheme="minorEastAsia"/>
          <w:lang w:eastAsia="zh-CN"/>
        </w:rPr>
        <w:lastRenderedPageBreak/>
        <w:t>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14013CF2" w14:textId="77777777" w:rsidR="007F6BD4" w:rsidRDefault="007F6BD4" w:rsidP="007F6BD4">
      <w:pPr>
        <w:rPr>
          <w:rFonts w:eastAsiaTheme="minorEastAsia"/>
          <w:lang w:eastAsia="zh-CN"/>
        </w:rPr>
      </w:pPr>
      <w:r w:rsidRPr="00046AE7">
        <w:rPr>
          <w:rFonts w:eastAsiaTheme="minorEastAsia"/>
          <w:highlight w:val="yellow"/>
          <w:lang w:eastAsia="zh-CN"/>
        </w:rPr>
        <w:t>This option requires further investigation.</w:t>
      </w:r>
    </w:p>
    <w:p w14:paraId="0E8BD500" w14:textId="77777777" w:rsidR="00EB7C40" w:rsidRDefault="00EB7C40" w:rsidP="00EB7C40">
      <w:pPr>
        <w:pStyle w:val="Heading3"/>
        <w:rPr>
          <w:lang w:eastAsia="zh-CN"/>
        </w:rPr>
      </w:pPr>
      <w:bookmarkStart w:id="925" w:name="_Ref500432532"/>
      <w:bookmarkStart w:id="926" w:name="_Toc507866133"/>
      <w:r>
        <w:rPr>
          <w:lang w:eastAsia="zh-CN"/>
        </w:rPr>
        <w:t>Access Links</w:t>
      </w:r>
      <w:bookmarkEnd w:id="925"/>
      <w:bookmarkEnd w:id="926"/>
    </w:p>
    <w:p w14:paraId="2577269C" w14:textId="77777777" w:rsidR="00EB7C40" w:rsidRDefault="00EB7C40" w:rsidP="00EB7C40">
      <w:r w:rsidRPr="00EB7C40">
        <w:rPr>
          <w:highlight w:val="yellow"/>
        </w:rPr>
        <w:t xml:space="preserve">Access links in </w:t>
      </w:r>
      <w:r w:rsidR="00950EE9">
        <w:fldChar w:fldCharType="begin"/>
      </w:r>
      <w:r w:rsidR="00950EE9">
        <w:instrText xml:space="preserve"> REF _Ref484787417 \r \h  \* MERGEFORMAT </w:instrText>
      </w:r>
      <w:r w:rsidR="00950EE9">
        <w:fldChar w:fldCharType="separate"/>
      </w:r>
      <w:r>
        <w:rPr>
          <w:highlight w:val="yellow"/>
        </w:rPr>
        <w:t>Figure 3</w:t>
      </w:r>
      <w:r w:rsidR="00950EE9">
        <w:fldChar w:fldCharType="end"/>
      </w:r>
      <w:r w:rsidRPr="00EB7C40">
        <w:rPr>
          <w:highlight w:val="yellow"/>
        </w:rPr>
        <w:t xml:space="preserve"> are shown as ODU Links: the modeling of the access links for other access technologies is currently an open issue.</w:t>
      </w:r>
    </w:p>
    <w:p w14:paraId="6710FEB1" w14:textId="77777777"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950EE9">
        <w:fldChar w:fldCharType="begin"/>
      </w:r>
      <w:r w:rsidR="00950EE9">
        <w:instrText xml:space="preserve"> REF _Ref484787417 \r \h  \* MERGEFORMAT </w:instrText>
      </w:r>
      <w:r w:rsidR="00950EE9">
        <w:fldChar w:fldCharType="separate"/>
      </w:r>
      <w:r w:rsidRPr="00EB7C40">
        <w:rPr>
          <w:highlight w:val="yellow"/>
        </w:rPr>
        <w:t>Figure 3</w:t>
      </w:r>
      <w:r w:rsidR="00950EE9">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lastRenderedPageBreak/>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77777777"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950EE9">
        <w:fldChar w:fldCharType="begin"/>
      </w:r>
      <w:r w:rsidR="00950EE9">
        <w:instrText xml:space="preserve"> REF _Ref484787417 \r \h  \* MERGEFORMAT </w:instrText>
      </w:r>
      <w:r w:rsidR="00950EE9">
        <w:fldChar w:fldCharType="separate"/>
      </w:r>
      <w:r w:rsidRPr="00974685">
        <w:rPr>
          <w:highlight w:val="yellow"/>
        </w:rPr>
        <w:t>Figure 1</w:t>
      </w:r>
      <w:r w:rsidR="00950EE9">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927" w:name="_Toc507866134"/>
      <w:r w:rsidRPr="00A07622">
        <w:t>YANG Models for Service Configuration</w:t>
      </w:r>
      <w:bookmarkEnd w:id="530"/>
      <w:bookmarkEnd w:id="927"/>
    </w:p>
    <w:p w14:paraId="79F10F4B" w14:textId="6D324DCB" w:rsidR="00E50BED" w:rsidRPr="00A07622" w:rsidDel="0091245F" w:rsidRDefault="00E50BED" w:rsidP="00E50BED">
      <w:pPr>
        <w:rPr>
          <w:del w:id="928" w:author="Italo Busi" w:date="2018-03-01T20:18:00Z"/>
          <w:i/>
          <w:iCs/>
          <w:highlight w:val="green"/>
        </w:rPr>
      </w:pPr>
      <w:del w:id="929" w:author="Italo Busi" w:date="2018-03-01T20:18:00Z">
        <w:r w:rsidRPr="00A07622" w:rsidDel="0091245F">
          <w:rPr>
            <w:i/>
            <w:highlight w:val="green"/>
          </w:rPr>
          <w:delText>[</w:delText>
        </w:r>
        <w:r w:rsidRPr="00A07622" w:rsidDel="0091245F">
          <w:rPr>
            <w:b/>
            <w:i/>
            <w:highlight w:val="green"/>
          </w:rPr>
          <w:delText>Editor’s Note:]</w:delText>
        </w:r>
        <w:r w:rsidRPr="00A07622" w:rsidDel="0091245F">
          <w:rPr>
            <w:i/>
            <w:highlight w:val="green"/>
          </w:rPr>
          <w:delText xml:space="preserve"> </w:delText>
        </w:r>
        <w:r w:rsidRPr="00A07622" w:rsidDel="0091245F">
          <w:rPr>
            <w:i/>
            <w:iCs/>
            <w:highlight w:val="green"/>
          </w:rPr>
          <w:delText>Merged from section 3</w:delText>
        </w:r>
        <w:r w:rsidDel="0091245F">
          <w:rPr>
            <w:i/>
            <w:iCs/>
            <w:highlight w:val="green"/>
          </w:rPr>
          <w:delText>.2</w:delText>
        </w:r>
        <w:r w:rsidRPr="00A07622" w:rsidDel="0091245F">
          <w:rPr>
            <w:i/>
            <w:iCs/>
            <w:highlight w:val="green"/>
          </w:rPr>
          <w:delText xml:space="preserve"> of draft-tnbidt-ccamp-transport-nbi-analysis-uc1-01 and </w:delText>
        </w:r>
        <w:r w:rsidDel="0091245F">
          <w:rPr>
            <w:i/>
            <w:iCs/>
            <w:highlight w:val="green"/>
          </w:rPr>
          <w:delText xml:space="preserve">sections 3.2 and 3.2.1 of </w:delText>
        </w:r>
        <w:r w:rsidRPr="00A07622" w:rsidDel="0091245F">
          <w:rPr>
            <w:i/>
            <w:iCs/>
            <w:highlight w:val="green"/>
          </w:rPr>
          <w:delText>draft-tnbidt-ccamp-transport-nbi-analysis-uc3-00</w:delText>
        </w:r>
      </w:del>
    </w:p>
    <w:p w14:paraId="2FE4A25D" w14:textId="77777777"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E50BED">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xml:space="preserve">) at the CMI from CNC to MDSC. Analysis of the CMI models is (e.g., </w:t>
      </w:r>
      <w:proofErr w:type="spellStart"/>
      <w:r w:rsidRPr="009C663C">
        <w:rPr>
          <w:rFonts w:eastAsiaTheme="minorEastAsia"/>
          <w:highlight w:val="yellow"/>
          <w:lang w:eastAsia="zh-CN"/>
        </w:rPr>
        <w:t>LxSM</w:t>
      </w:r>
      <w:proofErr w:type="spellEnd"/>
      <w:r w:rsidRPr="009C663C">
        <w:rPr>
          <w:rFonts w:eastAsiaTheme="minorEastAsia"/>
          <w:highlight w:val="yellow"/>
          <w:lang w:eastAsia="zh-CN"/>
        </w:rPr>
        <w:t>, transport-service, VN, TBD</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a multi-domain ODU connection (or connection segment) and, when</w:t>
      </w:r>
      <w:r w:rsidR="00E50BED">
        <w:rPr>
          <w:rFonts w:eastAsiaTheme="minorEastAsia"/>
          <w:lang w:eastAsia="zh-CN"/>
        </w:rPr>
        <w:t xml:space="preserve"> needed, also the configuration of </w:t>
      </w:r>
      <w:r w:rsidR="00E50BED">
        <w:rPr>
          <w:rFonts w:eastAsiaTheme="minorEastAsia"/>
          <w:lang w:eastAsia="zh-CN"/>
        </w:rPr>
        <w:lastRenderedPageBreak/>
        <w:t>the adaptation functions in the edge nodes belonging to different domains.</w:t>
      </w:r>
    </w:p>
    <w:p w14:paraId="2FC21A98" w14:textId="77777777" w:rsidR="00E50BED" w:rsidRDefault="00E50BED" w:rsidP="00E50BED">
      <w:pPr>
        <w:pStyle w:val="RFCFigure"/>
        <w:rPr>
          <w:lang w:eastAsia="zh-CN"/>
        </w:rPr>
      </w:pPr>
      <w:r>
        <w:rPr>
          <w:lang w:eastAsia="zh-CN"/>
        </w:rPr>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77777777" w:rsidR="00E50BED" w:rsidRPr="00046AE7" w:rsidRDefault="00E50BED" w:rsidP="00E50BED">
      <w:pPr>
        <w:pStyle w:val="Caption"/>
      </w:pPr>
      <w:bookmarkStart w:id="930" w:name="_Ref496875891"/>
      <w:r w:rsidRPr="00046AE7">
        <w:t xml:space="preserve">Multi-domain </w:t>
      </w:r>
      <w:r w:rsidRPr="00E50BED">
        <w:rPr>
          <w:highlight w:val="yellow"/>
        </w:rPr>
        <w:t>Service</w:t>
      </w:r>
      <w:r w:rsidRPr="00046AE7">
        <w:t xml:space="preserve"> Setup</w:t>
      </w:r>
      <w:bookmarkEnd w:id="930"/>
    </w:p>
    <w:p w14:paraId="542455AC" w14:textId="77777777"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931" w:name="_Ref500433995"/>
      <w:bookmarkStart w:id="932" w:name="_Toc507866135"/>
      <w:r w:rsidRPr="00E50BED">
        <w:t>ODU Transit Service</w:t>
      </w:r>
      <w:bookmarkEnd w:id="931"/>
      <w:bookmarkEnd w:id="932"/>
    </w:p>
    <w:p w14:paraId="234558CB" w14:textId="322B6CF5" w:rsidR="003362AE" w:rsidRPr="0091245F" w:rsidDel="0091245F" w:rsidRDefault="003362AE" w:rsidP="003362AE">
      <w:pPr>
        <w:rPr>
          <w:del w:id="933" w:author="Italo Busi" w:date="2018-03-01T20:19:00Z"/>
          <w:i/>
          <w:iCs/>
          <w:highlight w:val="yellow"/>
          <w:rPrChange w:id="934" w:author="Italo Busi" w:date="2018-03-01T20:19:00Z">
            <w:rPr>
              <w:del w:id="935" w:author="Italo Busi" w:date="2018-03-01T20:19:00Z"/>
              <w:i/>
              <w:iCs/>
              <w:highlight w:val="green"/>
            </w:rPr>
          </w:rPrChange>
        </w:rPr>
      </w:pPr>
      <w:del w:id="936" w:author="Italo Busi" w:date="2018-03-01T20:19:00Z">
        <w:r w:rsidRPr="0091245F" w:rsidDel="0091245F">
          <w:rPr>
            <w:i/>
            <w:highlight w:val="yellow"/>
            <w:rPrChange w:id="937" w:author="Italo Busi" w:date="2018-03-01T20:19:00Z">
              <w:rPr>
                <w:i/>
                <w:highlight w:val="green"/>
              </w:rPr>
            </w:rPrChange>
          </w:rPr>
          <w:delText>[</w:delText>
        </w:r>
        <w:r w:rsidRPr="0091245F" w:rsidDel="0091245F">
          <w:rPr>
            <w:b/>
            <w:i/>
            <w:highlight w:val="yellow"/>
            <w:rPrChange w:id="938" w:author="Italo Busi" w:date="2018-03-01T20:19:00Z">
              <w:rPr>
                <w:b/>
                <w:i/>
                <w:highlight w:val="green"/>
              </w:rPr>
            </w:rPrChange>
          </w:rPr>
          <w:delText>Editor’s Note:]</w:delText>
        </w:r>
        <w:r w:rsidRPr="0091245F" w:rsidDel="0091245F">
          <w:rPr>
            <w:i/>
            <w:highlight w:val="yellow"/>
            <w:rPrChange w:id="939" w:author="Italo Busi" w:date="2018-03-01T20:19:00Z">
              <w:rPr>
                <w:i/>
                <w:highlight w:val="green"/>
              </w:rPr>
            </w:rPrChange>
          </w:rPr>
          <w:delText xml:space="preserve"> </w:delText>
        </w:r>
        <w:r w:rsidR="002E6FA7" w:rsidRPr="0091245F" w:rsidDel="0091245F">
          <w:rPr>
            <w:i/>
            <w:highlight w:val="yellow"/>
            <w:rPrChange w:id="940" w:author="Italo Busi" w:date="2018-03-01T20:19:00Z">
              <w:rPr>
                <w:i/>
                <w:highlight w:val="green"/>
              </w:rPr>
            </w:rPrChange>
          </w:rPr>
          <w:delText xml:space="preserve">Copied from </w:delText>
        </w:r>
        <w:r w:rsidR="002E6FA7" w:rsidRPr="0091245F" w:rsidDel="0091245F">
          <w:rPr>
            <w:i/>
            <w:iCs/>
            <w:highlight w:val="yellow"/>
            <w:rPrChange w:id="941" w:author="Italo Busi" w:date="2018-03-01T20:19:00Z">
              <w:rPr>
                <w:i/>
                <w:iCs/>
                <w:highlight w:val="green"/>
              </w:rPr>
            </w:rPrChange>
          </w:rPr>
          <w:delText>section 3.2.1 of draft-tnbidt-ccamp-transport-nbi-analysis-uc1-01</w:delText>
        </w:r>
      </w:del>
    </w:p>
    <w:p w14:paraId="366C308C" w14:textId="60449676" w:rsidR="002E6FA7" w:rsidRPr="0091245F" w:rsidDel="0091245F" w:rsidRDefault="002E6FA7" w:rsidP="002E6FA7">
      <w:pPr>
        <w:rPr>
          <w:del w:id="942" w:author="Italo Busi" w:date="2018-03-01T20:19:00Z"/>
          <w:i/>
          <w:iCs/>
          <w:highlight w:val="yellow"/>
        </w:rPr>
      </w:pPr>
      <w:del w:id="943" w:author="Italo Busi" w:date="2018-03-01T20:19:00Z">
        <w:r w:rsidRPr="0091245F" w:rsidDel="0091245F">
          <w:rPr>
            <w:i/>
            <w:highlight w:val="yellow"/>
          </w:rPr>
          <w:delText>[</w:delText>
        </w:r>
        <w:r w:rsidRPr="0091245F" w:rsidDel="0091245F">
          <w:rPr>
            <w:b/>
            <w:i/>
            <w:highlight w:val="yellow"/>
          </w:rPr>
          <w:delText>Editor’s Note:]</w:delText>
        </w:r>
        <w:r w:rsidRPr="0091245F" w:rsidDel="0091245F">
          <w:rPr>
            <w:i/>
            <w:highlight w:val="yellow"/>
          </w:rPr>
          <w:delText xml:space="preserve"> </w:delText>
        </w:r>
        <w:r w:rsidRPr="0091245F" w:rsidDel="0091245F">
          <w:rPr>
            <w:i/>
            <w:iCs/>
            <w:highlight w:val="yellow"/>
          </w:rPr>
          <w:delText xml:space="preserve">Update this section to </w:delText>
        </w:r>
        <w:r w:rsidR="009A0E4E" w:rsidRPr="0091245F" w:rsidDel="0091245F">
          <w:rPr>
            <w:i/>
            <w:iCs/>
            <w:highlight w:val="yellow"/>
          </w:rPr>
          <w:delText>describe</w:delText>
        </w:r>
        <w:r w:rsidRPr="0091245F" w:rsidDel="0091245F">
          <w:rPr>
            <w:i/>
            <w:iCs/>
            <w:highlight w:val="yellow"/>
          </w:rPr>
          <w:delText xml:space="preserve"> the multi-domain scenario</w:delText>
        </w:r>
      </w:del>
    </w:p>
    <w:p w14:paraId="6F8F4BAA" w14:textId="77777777" w:rsidR="002E6FA7" w:rsidRDefault="002E6FA7" w:rsidP="002E6FA7">
      <w:r w:rsidRPr="0091245F">
        <w:rPr>
          <w:rPrChange w:id="944" w:author="Italo Busi" w:date="2018-03-01T20:19:00Z">
            <w:rPr>
              <w:highlight w:val="yellow"/>
            </w:rPr>
          </w:rPrChange>
        </w:rPr>
        <w:t xml:space="preserve">In this </w:t>
      </w:r>
      <w:r w:rsidR="009A0E4E" w:rsidRPr="0091245F">
        <w:rPr>
          <w:rPrChange w:id="945" w:author="Italo Busi" w:date="2018-03-01T20:19:00Z">
            <w:rPr>
              <w:highlight w:val="yellow"/>
            </w:rPr>
          </w:rPrChange>
        </w:rPr>
        <w:t>scenario</w:t>
      </w:r>
      <w:r w:rsidRPr="0091245F">
        <w:rPr>
          <w:rPrChange w:id="946" w:author="Italo Busi" w:date="2018-03-01T20:19:00Z">
            <w:rPr>
              <w:highlight w:val="yellow"/>
            </w:rPr>
          </w:rPrChange>
        </w:rPr>
        <w:t>, the access links are configured as ODU Link</w:t>
      </w:r>
      <w:r w:rsidR="006E28E8" w:rsidRPr="0091245F">
        <w:rPr>
          <w:rPrChange w:id="947" w:author="Italo Busi" w:date="2018-03-01T20:19:00Z">
            <w:rPr>
              <w:highlight w:val="yellow"/>
            </w:rPr>
          </w:rPrChange>
        </w:rPr>
        <w:t>s</w:t>
      </w:r>
      <w:r w:rsidRPr="0091245F">
        <w:rPr>
          <w:rPrChange w:id="948" w:author="Italo Busi" w:date="2018-03-01T20:19:00Z">
            <w:rPr>
              <w:highlight w:val="yellow"/>
            </w:rPr>
          </w:rPrChange>
        </w:rPr>
        <w:t>.</w:t>
      </w:r>
    </w:p>
    <w:p w14:paraId="6756ACAB" w14:textId="4F293233" w:rsidR="009A0E4E" w:rsidRPr="003362AE" w:rsidDel="0091245F" w:rsidRDefault="009A0E4E" w:rsidP="009A0E4E">
      <w:pPr>
        <w:rPr>
          <w:del w:id="949" w:author="Italo Busi" w:date="2018-03-01T20:19:00Z"/>
          <w:i/>
          <w:iCs/>
          <w:highlight w:val="yellow"/>
        </w:rPr>
      </w:pPr>
      <w:del w:id="950" w:author="Italo Busi" w:date="2018-03-01T20:19:00Z">
        <w:r w:rsidRPr="003362AE" w:rsidDel="0091245F">
          <w:rPr>
            <w:i/>
            <w:highlight w:val="yellow"/>
          </w:rPr>
          <w:delText>[</w:delText>
        </w:r>
        <w:r w:rsidRPr="003362AE" w:rsidDel="0091245F">
          <w:rPr>
            <w:b/>
            <w:i/>
            <w:highlight w:val="yellow"/>
          </w:rPr>
          <w:delText>Editor’s Note:]</w:delText>
        </w:r>
        <w:r w:rsidRPr="003362AE" w:rsidDel="0091245F">
          <w:rPr>
            <w:i/>
            <w:highlight w:val="yellow"/>
          </w:rPr>
          <w:delText xml:space="preserve"> </w:delText>
        </w:r>
        <w:r w:rsidDel="0091245F">
          <w:rPr>
            <w:i/>
            <w:iCs/>
            <w:highlight w:val="yellow"/>
          </w:rPr>
          <w:delText>Add considerations for the case the access links are multi-function access links</w:delText>
        </w:r>
      </w:del>
    </w:p>
    <w:p w14:paraId="032B1C54" w14:textId="676CE81D" w:rsidR="002E6FA7" w:rsidRDefault="002E6FA7" w:rsidP="002E6FA7">
      <w:r>
        <w:t xml:space="preserve">As described in section </w:t>
      </w:r>
      <w:r>
        <w:fldChar w:fldCharType="begin"/>
      </w:r>
      <w:r>
        <w:instrText xml:space="preserve"> REF _Ref500411426 \r \h \t </w:instrText>
      </w:r>
      <w:r>
        <w:fldChar w:fldCharType="separate"/>
      </w:r>
      <w:r>
        <w:t>4.3.1</w:t>
      </w:r>
      <w:r>
        <w:fldChar w:fldCharType="end"/>
      </w:r>
      <w:r>
        <w:t>, the CNC needs to setup an ODU2 end-to-end connection, supporting an IP link, between C-R1 and C-</w:t>
      </w:r>
      <w:del w:id="951" w:author="Italo Busi" w:date="2018-03-01T20:21:00Z">
        <w:r w:rsidDel="0091245F">
          <w:delText xml:space="preserve">R3 </w:delText>
        </w:r>
      </w:del>
      <w:ins w:id="952" w:author="Italo Busi" w:date="2018-03-01T20:21:00Z">
        <w:r w:rsidR="0091245F">
          <w:t xml:space="preserve">R5 </w:t>
        </w:r>
      </w:ins>
      <w:r>
        <w:t>and requests via the CMI to the MDSC the setup of an ODU transit service.</w:t>
      </w:r>
    </w:p>
    <w:p w14:paraId="27EA6DD3" w14:textId="5E46CD90" w:rsidR="002E6FA7" w:rsidRDefault="002E6FA7" w:rsidP="002E6FA7">
      <w:r>
        <w:t xml:space="preserve">From the topology information described in section </w:t>
      </w:r>
      <w:r>
        <w:fldChar w:fldCharType="begin"/>
      </w:r>
      <w:r>
        <w:instrText xml:space="preserve"> REF _Ref500430602 \r \h \t </w:instrText>
      </w:r>
      <w:r>
        <w:fldChar w:fldCharType="separate"/>
      </w:r>
      <w:r>
        <w:t>5.1</w:t>
      </w:r>
      <w:r>
        <w:fldChar w:fldCharType="end"/>
      </w:r>
      <w:r>
        <w:t xml:space="preserve"> above, the MDSC understands that C-R1 is attached to the access link </w:t>
      </w:r>
      <w:r>
        <w:lastRenderedPageBreak/>
        <w:t xml:space="preserve">terminating on </w:t>
      </w:r>
      <w:r w:rsidRPr="002E6FA7">
        <w:t>S3-1 LTP</w:t>
      </w:r>
      <w:r>
        <w:t xml:space="preserve"> in the ODU Topology exposed by PNC1 and that C-</w:t>
      </w:r>
      <w:del w:id="953" w:author="Italo Busi" w:date="2018-03-01T20:22:00Z">
        <w:r w:rsidDel="0091245F">
          <w:delText xml:space="preserve">R3 </w:delText>
        </w:r>
      </w:del>
      <w:ins w:id="954" w:author="Italo Busi" w:date="2018-03-01T20:22:00Z">
        <w:r w:rsidR="0091245F">
          <w:t xml:space="preserve">R5 </w:t>
        </w:r>
      </w:ins>
      <w:r>
        <w:t xml:space="preserve">is attached to the access link terminating on </w:t>
      </w:r>
      <w:del w:id="955" w:author="Italo Busi" w:date="2018-03-01T20:22:00Z">
        <w:r w:rsidRPr="002E6FA7" w:rsidDel="0091245F">
          <w:rPr>
            <w:highlight w:val="yellow"/>
          </w:rPr>
          <w:delText>S6</w:delText>
        </w:r>
      </w:del>
      <w:ins w:id="956" w:author="Italo Busi" w:date="2018-03-01T20:23:00Z">
        <w:r w:rsidR="0091245F">
          <w:rPr>
            <w:highlight w:val="yellow"/>
          </w:rPr>
          <w:t>AN2</w:t>
        </w:r>
      </w:ins>
      <w:r w:rsidRPr="002E6FA7">
        <w:rPr>
          <w:highlight w:val="yellow"/>
        </w:rPr>
        <w:t>-</w:t>
      </w:r>
      <w:del w:id="957" w:author="Italo Busi" w:date="2018-03-01T20:22:00Z">
        <w:r w:rsidRPr="002E6FA7" w:rsidDel="0091245F">
          <w:rPr>
            <w:highlight w:val="yellow"/>
          </w:rPr>
          <w:delText xml:space="preserve">2 </w:delText>
        </w:r>
      </w:del>
      <w:ins w:id="958" w:author="Italo Busi" w:date="2018-03-01T20:23:00Z">
        <w:r w:rsidR="0091245F">
          <w:rPr>
            <w:highlight w:val="yellow"/>
          </w:rPr>
          <w:t>1</w:t>
        </w:r>
      </w:ins>
      <w:ins w:id="959" w:author="Italo Busi" w:date="2018-03-01T20:22:00Z">
        <w:r w:rsidR="0091245F" w:rsidRPr="002E6FA7">
          <w:rPr>
            <w:highlight w:val="yellow"/>
          </w:rPr>
          <w:t xml:space="preserve"> </w:t>
        </w:r>
      </w:ins>
      <w:r w:rsidRPr="002E6FA7">
        <w:rPr>
          <w:highlight w:val="yellow"/>
        </w:rPr>
        <w:t>LTP</w:t>
      </w:r>
      <w:r>
        <w:t xml:space="preserve"> in the ODU Topology </w:t>
      </w:r>
      <w:r w:rsidRPr="0091245F">
        <w:rPr>
          <w:rPrChange w:id="960" w:author="Italo Busi" w:date="2018-03-01T20:23:00Z">
            <w:rPr>
              <w:highlight w:val="yellow"/>
            </w:rPr>
          </w:rPrChange>
        </w:rPr>
        <w:t xml:space="preserve">exposed by </w:t>
      </w:r>
      <w:del w:id="961" w:author="Italo Busi" w:date="2018-03-01T20:23:00Z">
        <w:r w:rsidRPr="0091245F" w:rsidDel="0091245F">
          <w:rPr>
            <w:rPrChange w:id="962" w:author="Italo Busi" w:date="2018-03-01T20:23:00Z">
              <w:rPr>
                <w:highlight w:val="yellow"/>
              </w:rPr>
            </w:rPrChange>
          </w:rPr>
          <w:delText>PNC1</w:delText>
        </w:r>
      </w:del>
      <w:ins w:id="963" w:author="Italo Busi" w:date="2018-03-01T20:23:00Z">
        <w:r w:rsidR="0091245F" w:rsidRPr="0091245F">
          <w:rPr>
            <w:rPrChange w:id="964" w:author="Italo Busi" w:date="2018-03-01T20:23:00Z">
              <w:rPr>
                <w:highlight w:val="yellow"/>
              </w:rPr>
            </w:rPrChange>
          </w:rPr>
          <w:t>PNC</w:t>
        </w:r>
        <w:r w:rsidR="0091245F" w:rsidRPr="0091245F">
          <w:t>2</w:t>
        </w:r>
      </w:ins>
      <w:r>
        <w:t>.</w:t>
      </w:r>
    </w:p>
    <w:p w14:paraId="6784110B" w14:textId="301C0FAD" w:rsidR="002E6FA7" w:rsidRDefault="002E6FA7" w:rsidP="002E6FA7">
      <w:r w:rsidRPr="0091245F">
        <w:rPr>
          <w:rPrChange w:id="965" w:author="Italo Busi" w:date="2018-03-01T20:23:00Z">
            <w:rPr>
              <w:highlight w:val="yellow"/>
            </w:rPr>
          </w:rPrChange>
        </w:rPr>
        <w:t xml:space="preserve">Based on the assumption </w:t>
      </w:r>
      <w:r w:rsidR="00950EE9" w:rsidRPr="0091245F">
        <w:fldChar w:fldCharType="begin"/>
      </w:r>
      <w:r w:rsidR="00950EE9" w:rsidRPr="0091245F">
        <w:instrText xml:space="preserve"> REF _Ref486345367 \r \h  \* MERGEFORMAT </w:instrText>
      </w:r>
      <w:r w:rsidR="00950EE9" w:rsidRPr="0091245F">
        <w:fldChar w:fldCharType="separate"/>
      </w:r>
      <w:r w:rsidRPr="0091245F">
        <w:t>1</w:t>
      </w:r>
      <w:r w:rsidR="00950EE9" w:rsidRPr="0091245F">
        <w:fldChar w:fldCharType="end"/>
      </w:r>
      <w:r w:rsidRPr="0091245F">
        <w:rPr>
          <w:rPrChange w:id="966" w:author="Italo Busi" w:date="2018-03-01T20:23:00Z">
            <w:rPr>
              <w:highlight w:val="yellow"/>
            </w:rPr>
          </w:rPrChange>
        </w:rPr>
        <w:t xml:space="preserve">) in section </w:t>
      </w:r>
      <w:r w:rsidRPr="0091245F">
        <w:rPr>
          <w:rPrChange w:id="967" w:author="Italo Busi" w:date="2018-03-01T20:23:00Z">
            <w:rPr>
              <w:highlight w:val="yellow"/>
            </w:rPr>
          </w:rPrChange>
        </w:rPr>
        <w:fldChar w:fldCharType="begin"/>
      </w:r>
      <w:r w:rsidRPr="0091245F">
        <w:rPr>
          <w:rPrChange w:id="968" w:author="Italo Busi" w:date="2018-03-01T20:23:00Z">
            <w:rPr>
              <w:highlight w:val="yellow"/>
            </w:rPr>
          </w:rPrChange>
        </w:rPr>
        <w:instrText xml:space="preserve"> REF _Ref500430671 \r \h \t </w:instrText>
      </w:r>
      <w:r w:rsidR="0091245F">
        <w:instrText xml:space="preserve"> \* MERGEFORMAT </w:instrText>
      </w:r>
      <w:r w:rsidRPr="0091245F">
        <w:rPr>
          <w:rPrChange w:id="969" w:author="Italo Busi" w:date="2018-03-01T20:23:00Z">
            <w:rPr/>
          </w:rPrChange>
        </w:rPr>
      </w:r>
      <w:r w:rsidRPr="0091245F">
        <w:rPr>
          <w:rPrChange w:id="970" w:author="Italo Busi" w:date="2018-03-01T20:23:00Z">
            <w:rPr>
              <w:highlight w:val="yellow"/>
            </w:rPr>
          </w:rPrChange>
        </w:rPr>
        <w:fldChar w:fldCharType="separate"/>
      </w:r>
      <w:r w:rsidRPr="0091245F">
        <w:rPr>
          <w:rPrChange w:id="971" w:author="Italo Busi" w:date="2018-03-01T20:23:00Z">
            <w:rPr>
              <w:highlight w:val="yellow"/>
            </w:rPr>
          </w:rPrChange>
        </w:rPr>
        <w:t>1.2</w:t>
      </w:r>
      <w:r w:rsidRPr="0091245F">
        <w:rPr>
          <w:rPrChange w:id="972" w:author="Italo Busi" w:date="2018-03-01T20:23:00Z">
            <w:rPr>
              <w:highlight w:val="yellow"/>
            </w:rPr>
          </w:rPrChange>
        </w:rPr>
        <w:fldChar w:fldCharType="end"/>
      </w:r>
      <w:r w:rsidRPr="0091245F">
        <w:rPr>
          <w:rPrChange w:id="973" w:author="Italo Busi" w:date="2018-03-01T20:23:00Z">
            <w:rPr>
              <w:highlight w:val="yellow"/>
            </w:rPr>
          </w:rPrChange>
        </w:rPr>
        <w:t>,</w:t>
      </w:r>
      <w:r w:rsidRPr="0091245F">
        <w:t xml:space="preserve"> MDSC would then request the PNC1 to setup an ODU2 (Transit Segment) Tunnel between S3-1 and S6-2 LTPs:</w:t>
      </w:r>
    </w:p>
    <w:p w14:paraId="508EB839" w14:textId="77777777" w:rsidR="002E6FA7" w:rsidRDefault="002E6FA7" w:rsidP="002E6FA7">
      <w:pPr>
        <w:pStyle w:val="RFCListBullet"/>
      </w:pPr>
      <w:r>
        <w:t>Source and Destination TTPs are not specified (since it is a Transit Tunnel)</w:t>
      </w:r>
    </w:p>
    <w:p w14:paraId="0E3E4BC3" w14:textId="77777777" w:rsidR="002E6FA7" w:rsidRDefault="002E6FA7" w:rsidP="002E6FA7">
      <w:pPr>
        <w:pStyle w:val="RFCListBullet"/>
      </w:pPr>
      <w:r>
        <w:t>Ingress and egress points are indicated in the explicit-route-objects of the primary path:</w:t>
      </w:r>
    </w:p>
    <w:p w14:paraId="06ED1E48" w14:textId="77777777"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14:paraId="51AF6A99" w14:textId="77777777"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14:paraId="5199637F" w14:textId="77777777"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14:paraId="048AD8E8" w14:textId="77777777"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14:paraId="5DAFE09F" w14:textId="77777777"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C37170">
        <w:t>4.3.1</w:t>
      </w:r>
      <w:r w:rsidR="00C37170">
        <w:fldChar w:fldCharType="end"/>
      </w:r>
      <w:r>
        <w:t>.</w:t>
      </w:r>
    </w:p>
    <w:p w14:paraId="71287847" w14:textId="77777777" w:rsidR="002E6FA7" w:rsidRDefault="002E6FA7" w:rsidP="002E6FA7">
      <w:r>
        <w:lastRenderedPageBreak/>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C37170">
        <w:t>Figure 5</w:t>
      </w:r>
      <w:r w:rsidR="00C37170">
        <w:fldChar w:fldCharType="end"/>
      </w:r>
      <w:r>
        <w:t xml:space="preserve"> below:</w:t>
      </w:r>
    </w:p>
    <w:p w14:paraId="389B316E" w14:textId="77777777" w:rsidR="002E6FA7" w:rsidRDefault="002E6FA7" w:rsidP="002E6FA7">
      <w:pPr>
        <w:pStyle w:val="RFCFigure"/>
      </w:pPr>
      <w:r>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77777777" w:rsidR="002E6FA7" w:rsidRDefault="002E6FA7" w:rsidP="002E6FA7">
      <w:pPr>
        <w:pStyle w:val="RFCFigure"/>
      </w:pPr>
      <w:r>
        <w:t xml:space="preserve">                :        | S1 |--------| S2 |- - - - -(C-R4)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77777777" w:rsidR="002E6FA7" w:rsidRDefault="002E6FA7" w:rsidP="002E6FA7">
      <w:pPr>
        <w:pStyle w:val="RFCFigure"/>
      </w:pPr>
      <w:r>
        <w:t xml:space="preserve">      (C-R1)- - - - </w:t>
      </w:r>
      <w:proofErr w:type="gramStart"/>
      <w:r>
        <w:t>-  S3</w:t>
      </w:r>
      <w:proofErr w:type="gramEnd"/>
      <w:r>
        <w:t xml:space="preserve"> |---| S4 |      |      :</w:t>
      </w:r>
    </w:p>
    <w:p w14:paraId="311FC0AD" w14:textId="77777777" w:rsidR="002E6FA7" w:rsidRDefault="002E6FA7" w:rsidP="002E6FA7">
      <w:pPr>
        <w:pStyle w:val="RFCFigure"/>
      </w:pPr>
      <w:r>
        <w:t xml:space="preserve">                </w:t>
      </w:r>
      <w:proofErr w:type="gramStart"/>
      <w:r>
        <w:t>:S3</w:t>
      </w:r>
      <w:proofErr w:type="gramEnd"/>
      <w:r>
        <w:t>-1 «== +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77777777" w:rsidR="002E6FA7" w:rsidRDefault="002E6FA7" w:rsidP="002E6FA7">
      <w:pPr>
        <w:pStyle w:val="RFCFigure"/>
      </w:pPr>
      <w:r>
        <w:t xml:space="preserve">      (C-R2)-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77777777" w:rsidR="002E6FA7" w:rsidRDefault="002E6FA7" w:rsidP="002E6FA7">
      <w:pPr>
        <w:pStyle w:val="RFCFigure"/>
      </w:pPr>
      <w:r>
        <w:t xml:space="preserve">                :    | S6 = --| S7 |---| S8 |- - - - -(C-R5)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77777777" w:rsidR="002E6FA7" w:rsidRDefault="002E6FA7" w:rsidP="002E6FA7">
      <w:pPr>
        <w:pStyle w:val="RFCFigure"/>
      </w:pPr>
      <w:r>
        <w:t xml:space="preserve">      (C-R3)-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77777777" w:rsidR="002E6FA7" w:rsidRPr="005E4EEA" w:rsidRDefault="002E6FA7" w:rsidP="002E6FA7">
      <w:pPr>
        <w:pStyle w:val="Caption"/>
        <w:tabs>
          <w:tab w:val="clear" w:pos="0"/>
        </w:tabs>
        <w:ind w:left="1152" w:hanging="360"/>
      </w:pPr>
      <w:bookmarkStart w:id="974" w:name="_Ref484844225"/>
      <w:r>
        <w:t>ODU2 Transit Tunnel</w:t>
      </w:r>
      <w:bookmarkEnd w:id="974"/>
    </w:p>
    <w:p w14:paraId="639027B1" w14:textId="77777777" w:rsidR="003362AE" w:rsidRPr="009A0E4E" w:rsidRDefault="003362AE" w:rsidP="003362AE">
      <w:pPr>
        <w:pStyle w:val="Heading3"/>
      </w:pPr>
      <w:bookmarkStart w:id="975" w:name="_Ref500432805"/>
      <w:bookmarkStart w:id="976" w:name="_Ref500433287"/>
      <w:bookmarkStart w:id="977" w:name="_Toc507866136"/>
      <w:r w:rsidRPr="009A0E4E">
        <w:t>EPL over ODU Service</w:t>
      </w:r>
      <w:bookmarkEnd w:id="975"/>
      <w:bookmarkEnd w:id="976"/>
      <w:bookmarkEnd w:id="977"/>
      <w:r w:rsidRPr="009A0E4E">
        <w:t xml:space="preserve"> </w:t>
      </w:r>
    </w:p>
    <w:p w14:paraId="2C4F9BED" w14:textId="500C7D7C" w:rsidR="003362AE" w:rsidRPr="00016451" w:rsidDel="007A1B4D" w:rsidRDefault="003362AE" w:rsidP="003362AE">
      <w:pPr>
        <w:rPr>
          <w:del w:id="978" w:author="Italo Busi [2]" w:date="2018-03-03T18:51:00Z"/>
          <w:i/>
          <w:iCs/>
          <w:highlight w:val="green"/>
        </w:rPr>
      </w:pPr>
      <w:del w:id="979" w:author="Italo Busi [2]" w:date="2018-03-03T18:51:00Z">
        <w:r w:rsidRPr="00016451" w:rsidDel="007A1B4D">
          <w:rPr>
            <w:i/>
            <w:highlight w:val="green"/>
          </w:rPr>
          <w:delText>[</w:delText>
        </w:r>
        <w:r w:rsidRPr="00016451" w:rsidDel="007A1B4D">
          <w:rPr>
            <w:b/>
            <w:i/>
            <w:highlight w:val="green"/>
          </w:rPr>
          <w:delText>Editor’s Note:]</w:delText>
        </w:r>
        <w:r w:rsidRPr="00016451" w:rsidDel="007A1B4D">
          <w:rPr>
            <w:i/>
            <w:highlight w:val="green"/>
          </w:rPr>
          <w:delText xml:space="preserve"> </w:delText>
        </w:r>
        <w:r w:rsidR="00016451" w:rsidRPr="00016451" w:rsidDel="007A1B4D">
          <w:rPr>
            <w:i/>
            <w:iCs/>
            <w:highlight w:val="green"/>
          </w:rPr>
          <w:delText xml:space="preserve">Copied </w:delText>
        </w:r>
        <w:r w:rsidR="009A0E4E" w:rsidRPr="00016451" w:rsidDel="007A1B4D">
          <w:rPr>
            <w:i/>
            <w:iCs/>
            <w:highlight w:val="green"/>
          </w:rPr>
          <w:delText>from</w:delText>
        </w:r>
        <w:r w:rsidRPr="00016451" w:rsidDel="007A1B4D">
          <w:rPr>
            <w:i/>
            <w:iCs/>
            <w:highlight w:val="green"/>
          </w:rPr>
          <w:delText xml:space="preserve"> section 3.2.2 of draft-tnbidt-ccamp-transport-nbi-analysis-uc1-01</w:delText>
        </w:r>
      </w:del>
    </w:p>
    <w:p w14:paraId="051D98C9"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B7B07A6" w14:textId="77777777"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14:paraId="19E140BA"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77777777" w:rsidR="009A0E4E" w:rsidRDefault="009A0E4E" w:rsidP="009A0E4E">
      <w:r>
        <w:lastRenderedPageBreak/>
        <w:t xml:space="preserve">As described in section </w:t>
      </w:r>
      <w:r>
        <w:fldChar w:fldCharType="begin"/>
      </w:r>
      <w:r>
        <w:instrText xml:space="preserve"> REF _Ref500347772 \r \h \t </w:instrText>
      </w:r>
      <w:r>
        <w:fldChar w:fldCharType="separate"/>
      </w:r>
      <w:r>
        <w:t>4.3.2</w:t>
      </w:r>
      <w:r>
        <w:fldChar w:fldCharType="end"/>
      </w:r>
      <w:r>
        <w:t xml:space="preserve">, the CNC needs to setup an EPL service, supporting an IP link, between C-R1 and C-R3 and requests </w:t>
      </w:r>
      <w:r w:rsidR="00016451">
        <w:t xml:space="preserve">this service at </w:t>
      </w:r>
      <w:r>
        <w:t>the CMI to the MDSC.</w:t>
      </w:r>
    </w:p>
    <w:p w14:paraId="5D20C060" w14:textId="77777777" w:rsidR="009A0E4E" w:rsidRDefault="009A0E4E" w:rsidP="009A0E4E">
      <w:r>
        <w:t>MDSC needs to setup an EPL service between C-R1 and C-R3 supported by an ODU2 end-to-end connection between S3 and S6.</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77777777"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016451">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14:paraId="52D18C8F" w14:textId="77777777" w:rsidR="009A0E4E" w:rsidRPr="000952C8" w:rsidRDefault="009A0E4E" w:rsidP="009A0E4E">
      <w:pPr>
        <w:rPr>
          <w:highlight w:val="yellow"/>
        </w:rPr>
      </w:pPr>
      <w:r w:rsidRPr="00D4552E">
        <w:rPr>
          <w:highlight w:val="yellow"/>
        </w:rPr>
        <w:t>Assuming that the MDSC knows how C-R1 and C-R3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56037000" w14:textId="77777777"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14:paraId="5CEC9C7F" w14:textId="77777777" w:rsidR="003362AE" w:rsidRPr="00016451" w:rsidRDefault="003362AE" w:rsidP="003362AE">
      <w:pPr>
        <w:pStyle w:val="Heading3"/>
      </w:pPr>
      <w:bookmarkStart w:id="980" w:name="_Toc507866137"/>
      <w:r w:rsidRPr="00016451">
        <w:t>Other OTN Client Services</w:t>
      </w:r>
      <w:bookmarkEnd w:id="980"/>
      <w:r w:rsidRPr="00016451">
        <w:t xml:space="preserve"> </w:t>
      </w:r>
    </w:p>
    <w:p w14:paraId="7C3C8E92" w14:textId="5D9E1448" w:rsidR="003362AE" w:rsidRPr="00016451" w:rsidDel="007A1B4D" w:rsidRDefault="003362AE" w:rsidP="003362AE">
      <w:pPr>
        <w:rPr>
          <w:del w:id="981" w:author="Italo Busi [2]" w:date="2018-03-03T18:51:00Z"/>
          <w:i/>
          <w:iCs/>
          <w:highlight w:val="green"/>
        </w:rPr>
      </w:pPr>
      <w:del w:id="982" w:author="Italo Busi [2]" w:date="2018-03-03T18:51:00Z">
        <w:r w:rsidRPr="00016451" w:rsidDel="007A1B4D">
          <w:rPr>
            <w:i/>
            <w:highlight w:val="green"/>
          </w:rPr>
          <w:delText>[</w:delText>
        </w:r>
        <w:r w:rsidRPr="00016451" w:rsidDel="007A1B4D">
          <w:rPr>
            <w:b/>
            <w:i/>
            <w:highlight w:val="green"/>
          </w:rPr>
          <w:delText>Editor’s Note:]</w:delText>
        </w:r>
        <w:r w:rsidRPr="00016451" w:rsidDel="007A1B4D">
          <w:rPr>
            <w:i/>
            <w:highlight w:val="green"/>
          </w:rPr>
          <w:delText xml:space="preserve"> </w:delText>
        </w:r>
        <w:r w:rsidR="00016451" w:rsidRPr="00016451" w:rsidDel="007A1B4D">
          <w:rPr>
            <w:i/>
            <w:iCs/>
            <w:highlight w:val="green"/>
          </w:rPr>
          <w:delText xml:space="preserve">Copied from </w:delText>
        </w:r>
        <w:r w:rsidRPr="00016451" w:rsidDel="007A1B4D">
          <w:rPr>
            <w:i/>
            <w:iCs/>
            <w:highlight w:val="green"/>
          </w:rPr>
          <w:delText>section 3.2.3 of draft-tnbidt-ccamp-transport-nbi-analysis-uc1-01</w:delText>
        </w:r>
      </w:del>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lastRenderedPageBreak/>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7777777"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Pr="006E28E8">
        <w:t>4.3.3</w:t>
      </w:r>
      <w:r w:rsidR="00950EE9">
        <w:fldChar w:fldCharType="end"/>
      </w:r>
      <w:r w:rsidRPr="006E28E8">
        <w:t>, the CNC needs to setup an STM-64 Private Link service, supporting an IP link, between C-R1 and C-R3 and requests this service at the CMI to the MDSC.</w:t>
      </w:r>
    </w:p>
    <w:p w14:paraId="1D65B51C" w14:textId="77777777" w:rsidR="006E28E8" w:rsidRDefault="006E28E8" w:rsidP="006E28E8">
      <w:r>
        <w:t xml:space="preserve">MDSC needs to setup an </w:t>
      </w:r>
      <w:r w:rsidRPr="006E28E8">
        <w:t>STM-64 Private Link service</w:t>
      </w:r>
      <w:r>
        <w:t xml:space="preserve"> between C-R1 and C-R3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Pr>
          <w:highlight w:val="yellow"/>
        </w:rPr>
        <w:t>5.2.2</w:t>
      </w:r>
      <w:r>
        <w:fldChar w:fldCharType="end"/>
      </w:r>
      <w:r w:rsidRPr="00D4552E">
        <w:rPr>
          <w:highlight w:val="yellow"/>
        </w:rPr>
        <w:t>, apply here:</w:t>
      </w:r>
    </w:p>
    <w:p w14:paraId="02E5AD59" w14:textId="77777777" w:rsidR="00016451" w:rsidRDefault="00016451" w:rsidP="00016451">
      <w:pPr>
        <w:pStyle w:val="RFCListBullet"/>
        <w:rPr>
          <w:highlight w:val="yellow"/>
        </w:rPr>
      </w:pPr>
      <w:r w:rsidRPr="00D4552E">
        <w:rPr>
          <w:highlight w:val="yellow"/>
        </w:rPr>
        <w:t>the MDSC needs to understand that C-R1 and C-R3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983" w:name="_Toc507866138"/>
      <w:r w:rsidRPr="00016451">
        <w:t>EVPL over ODU Service</w:t>
      </w:r>
      <w:bookmarkEnd w:id="983"/>
      <w:r w:rsidRPr="00016451">
        <w:t xml:space="preserve"> </w:t>
      </w:r>
    </w:p>
    <w:p w14:paraId="1A29C5A6" w14:textId="1C9DD3CB" w:rsidR="003362AE" w:rsidRPr="00016451" w:rsidDel="007A1B4D" w:rsidRDefault="003362AE" w:rsidP="003362AE">
      <w:pPr>
        <w:rPr>
          <w:del w:id="984" w:author="Italo Busi [2]" w:date="2018-03-03T18:51:00Z"/>
          <w:i/>
          <w:iCs/>
          <w:highlight w:val="green"/>
        </w:rPr>
      </w:pPr>
      <w:del w:id="985" w:author="Italo Busi [2]" w:date="2018-03-03T18:51:00Z">
        <w:r w:rsidRPr="00016451" w:rsidDel="007A1B4D">
          <w:rPr>
            <w:i/>
            <w:highlight w:val="green"/>
          </w:rPr>
          <w:delText>[</w:delText>
        </w:r>
        <w:r w:rsidRPr="00016451" w:rsidDel="007A1B4D">
          <w:rPr>
            <w:b/>
            <w:i/>
            <w:highlight w:val="green"/>
          </w:rPr>
          <w:delText>Editor’s Note:]</w:delText>
        </w:r>
        <w:r w:rsidRPr="00016451" w:rsidDel="007A1B4D">
          <w:rPr>
            <w:i/>
            <w:highlight w:val="green"/>
          </w:rPr>
          <w:delText xml:space="preserve"> </w:delText>
        </w:r>
        <w:r w:rsidR="00C47452" w:rsidRPr="00016451" w:rsidDel="007A1B4D">
          <w:rPr>
            <w:i/>
            <w:iCs/>
            <w:highlight w:val="green"/>
          </w:rPr>
          <w:delText>Copy</w:delText>
        </w:r>
        <w:r w:rsidR="00016451" w:rsidRPr="00016451" w:rsidDel="007A1B4D">
          <w:rPr>
            <w:i/>
            <w:iCs/>
            <w:highlight w:val="green"/>
          </w:rPr>
          <w:delText>ing</w:delText>
        </w:r>
        <w:r w:rsidR="00C47452" w:rsidRPr="00016451" w:rsidDel="007A1B4D">
          <w:rPr>
            <w:i/>
            <w:iCs/>
            <w:highlight w:val="green"/>
          </w:rPr>
          <w:delText xml:space="preserve"> from s</w:delText>
        </w:r>
        <w:r w:rsidRPr="00016451" w:rsidDel="007A1B4D">
          <w:rPr>
            <w:i/>
            <w:iCs/>
            <w:highlight w:val="green"/>
          </w:rPr>
          <w:delText>ection 3.2.4 of draft-tnbidt-ccamp-transport-nbi-analysis-uc1-01</w:delText>
        </w:r>
      </w:del>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t>5.2.2</w:t>
      </w:r>
      <w:r w:rsidR="00950EE9">
        <w:fldChar w:fldCharType="end"/>
      </w:r>
      <w:r>
        <w:t xml:space="preserve"> </w:t>
      </w:r>
      <w:r w:rsidRPr="006E28E8">
        <w:t>above.</w:t>
      </w:r>
    </w:p>
    <w:p w14:paraId="067B4919" w14:textId="7777777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Pr="006E28E8">
        <w:t>4.3.4</w:t>
      </w:r>
      <w:r w:rsidR="00950EE9">
        <w:fldChar w:fldCharType="end"/>
      </w:r>
      <w:r w:rsidRPr="006E28E8">
        <w:t>, the CNC needs to setup EVPL services, supporting IP links, between C-R1 and C-R3, as well as between C-R1 and C-R4 and requests these services at the CMI to the MDSC.</w:t>
      </w:r>
    </w:p>
    <w:p w14:paraId="42AFFC6E" w14:textId="77777777"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14:paraId="7473D236" w14:textId="77777777" w:rsidR="00016451" w:rsidRDefault="00016451" w:rsidP="00016451">
      <w:r w:rsidRPr="006E75AB">
        <w:rPr>
          <w:highlight w:val="yellow"/>
        </w:rPr>
        <w:lastRenderedPageBreak/>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E28E8">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77777777"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E28E8">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77777777" w:rsidR="003362AE" w:rsidRDefault="003362AE" w:rsidP="003362AE">
      <w:pPr>
        <w:pStyle w:val="Heading2"/>
      </w:pPr>
      <w:bookmarkStart w:id="986" w:name="_Ref500419166"/>
      <w:bookmarkStart w:id="987" w:name="_Toc507866139"/>
      <w:r>
        <w:t xml:space="preserve">YANG </w:t>
      </w:r>
      <w:proofErr w:type="spellStart"/>
      <w:r>
        <w:t>Modesl</w:t>
      </w:r>
      <w:proofErr w:type="spellEnd"/>
      <w:r>
        <w:t xml:space="preserve"> for Protection Configuration</w:t>
      </w:r>
      <w:bookmarkEnd w:id="986"/>
      <w:bookmarkEnd w:id="987"/>
    </w:p>
    <w:p w14:paraId="79AFFC07" w14:textId="77777777" w:rsidR="006E28E8" w:rsidRDefault="006E28E8" w:rsidP="006E28E8">
      <w:pPr>
        <w:pStyle w:val="Heading3"/>
      </w:pPr>
      <w:bookmarkStart w:id="988" w:name="_Toc490054152"/>
      <w:bookmarkStart w:id="989" w:name="_Toc497144543"/>
      <w:bookmarkStart w:id="990" w:name="_Toc507866140"/>
      <w:r>
        <w:t>Linear Protection (end-to-end)</w:t>
      </w:r>
      <w:bookmarkEnd w:id="988"/>
      <w:bookmarkEnd w:id="989"/>
      <w:bookmarkEnd w:id="990"/>
    </w:p>
    <w:p w14:paraId="6F649718" w14:textId="77777777" w:rsidR="006E28E8" w:rsidRDefault="006E28E8" w:rsidP="006E28E8">
      <w:r w:rsidRPr="004035EE">
        <w:rPr>
          <w:highlight w:val="yellow"/>
        </w:rPr>
        <w:t>To be added</w:t>
      </w:r>
    </w:p>
    <w:p w14:paraId="01056BFC" w14:textId="77777777" w:rsidR="006E28E8" w:rsidRDefault="006E28E8" w:rsidP="006E28E8">
      <w:pPr>
        <w:pStyle w:val="Heading3"/>
      </w:pPr>
      <w:bookmarkStart w:id="991" w:name="_Toc490054153"/>
      <w:bookmarkStart w:id="992" w:name="_Toc497144544"/>
      <w:bookmarkStart w:id="993" w:name="_Toc507866141"/>
      <w:r>
        <w:t>Segmented Protection</w:t>
      </w:r>
      <w:bookmarkEnd w:id="991"/>
      <w:bookmarkEnd w:id="992"/>
      <w:bookmarkEnd w:id="993"/>
    </w:p>
    <w:p w14:paraId="480C4431" w14:textId="77777777" w:rsidR="006E28E8" w:rsidRDefault="006E28E8" w:rsidP="006E28E8">
      <w:r w:rsidRPr="004035EE">
        <w:rPr>
          <w:highlight w:val="yellow"/>
        </w:rPr>
        <w:t>To be added</w:t>
      </w:r>
    </w:p>
    <w:p w14:paraId="19A0D4A3" w14:textId="77777777" w:rsidR="006F6F19" w:rsidRPr="009D5F17" w:rsidRDefault="003362AE" w:rsidP="00237595">
      <w:pPr>
        <w:pStyle w:val="Heading1"/>
      </w:pPr>
      <w:bookmarkStart w:id="994" w:name="_Toc507866142"/>
      <w:r w:rsidRPr="009D5F17">
        <w:t>Detailed JSON Examples</w:t>
      </w:r>
      <w:bookmarkEnd w:id="994"/>
    </w:p>
    <w:p w14:paraId="4A0A1F12" w14:textId="77777777" w:rsidR="003362AE" w:rsidRDefault="003362AE" w:rsidP="003362AE">
      <w:pPr>
        <w:pStyle w:val="Heading2"/>
      </w:pPr>
      <w:bookmarkStart w:id="995" w:name="_Toc507866143"/>
      <w:r w:rsidRPr="009D5F17">
        <w:t>JSON Examples for Topology Abstractions</w:t>
      </w:r>
      <w:bookmarkEnd w:id="995"/>
    </w:p>
    <w:p w14:paraId="0156D5AD" w14:textId="77777777" w:rsidR="009D5F17" w:rsidRPr="009D5F17" w:rsidRDefault="009D5F17" w:rsidP="009D5F17">
      <w:pPr>
        <w:pStyle w:val="Heading3"/>
      </w:pPr>
      <w:bookmarkStart w:id="996" w:name="_Toc507866144"/>
      <w:r>
        <w:t>Domain 1 White Topology Abstraction</w:t>
      </w:r>
      <w:bookmarkEnd w:id="996"/>
    </w:p>
    <w:p w14:paraId="7B50030B" w14:textId="7AB98916" w:rsidR="003362AE" w:rsidDel="007A1B4D" w:rsidRDefault="003362AE" w:rsidP="003362AE">
      <w:pPr>
        <w:rPr>
          <w:del w:id="997" w:author="Italo Busi [2]" w:date="2018-03-03T18:51:00Z"/>
          <w:i/>
          <w:iCs/>
          <w:highlight w:val="green"/>
        </w:rPr>
      </w:pPr>
      <w:del w:id="998" w:author="Italo Busi [2]" w:date="2018-03-03T18:51:00Z">
        <w:r w:rsidRPr="009D5F17" w:rsidDel="007A1B4D">
          <w:rPr>
            <w:i/>
            <w:highlight w:val="green"/>
          </w:rPr>
          <w:delText>[</w:delText>
        </w:r>
        <w:r w:rsidRPr="009D5F17" w:rsidDel="007A1B4D">
          <w:rPr>
            <w:b/>
            <w:i/>
            <w:highlight w:val="green"/>
          </w:rPr>
          <w:delText>Editor’s Note:]</w:delText>
        </w:r>
        <w:r w:rsidRPr="009D5F17" w:rsidDel="007A1B4D">
          <w:rPr>
            <w:i/>
            <w:highlight w:val="green"/>
          </w:rPr>
          <w:delText xml:space="preserve"> </w:delText>
        </w:r>
        <w:r w:rsidR="009D5F17" w:rsidRPr="009D5F17" w:rsidDel="007A1B4D">
          <w:rPr>
            <w:i/>
            <w:iCs/>
            <w:highlight w:val="green"/>
          </w:rPr>
          <w:delText xml:space="preserve">Copied </w:delText>
        </w:r>
        <w:r w:rsidR="00C47452" w:rsidRPr="009D5F17" w:rsidDel="007A1B4D">
          <w:rPr>
            <w:i/>
            <w:iCs/>
            <w:highlight w:val="green"/>
          </w:rPr>
          <w:delText xml:space="preserve">from section </w:delText>
        </w:r>
        <w:r w:rsidRPr="009D5F17" w:rsidDel="007A1B4D">
          <w:rPr>
            <w:i/>
            <w:iCs/>
            <w:highlight w:val="green"/>
          </w:rPr>
          <w:delText>4</w:delText>
        </w:r>
        <w:r w:rsidR="009D5F17" w:rsidDel="007A1B4D">
          <w:rPr>
            <w:i/>
            <w:iCs/>
            <w:highlight w:val="green"/>
          </w:rPr>
          <w:delText>.1</w:delText>
        </w:r>
        <w:r w:rsidRPr="009D5F17" w:rsidDel="007A1B4D">
          <w:rPr>
            <w:i/>
            <w:iCs/>
            <w:highlight w:val="green"/>
          </w:rPr>
          <w:delText xml:space="preserve"> of of draft-tnbidt-ccamp-transport-nbi-analysis-uc1-01</w:delText>
        </w:r>
      </w:del>
    </w:p>
    <w:p w14:paraId="4791BBDA" w14:textId="77777777" w:rsidR="009D5F17" w:rsidRDefault="009D5F17" w:rsidP="009D5F17">
      <w:r w:rsidRPr="004035EE">
        <w:t xml:space="preserve">Section </w:t>
      </w:r>
      <w:r>
        <w:fldChar w:fldCharType="begin"/>
      </w:r>
      <w:r>
        <w:instrText xml:space="preserve"> REF _Ref500432575 \r \h \t </w:instrText>
      </w:r>
      <w:r>
        <w:fldChar w:fldCharType="separate"/>
      </w:r>
      <w:r w:rsidR="007A1B4D">
        <w:t>5.1.1</w:t>
      </w:r>
      <w:r>
        <w:fldChar w:fldCharType="end"/>
      </w:r>
      <w:r>
        <w:t xml:space="preserve"> </w:t>
      </w:r>
      <w:r w:rsidRPr="004035EE">
        <w:t xml:space="preserve">describes </w:t>
      </w:r>
      <w:r>
        <w:t xml:space="preserve">how PNC1 can provide a white topology abstraction to the MDSC via the MPI. </w:t>
      </w:r>
      <w:r>
        <w:fldChar w:fldCharType="begin"/>
      </w:r>
      <w:r>
        <w:instrText xml:space="preserve"> REF _Ref484787417 \r \h </w:instrText>
      </w:r>
      <w:r>
        <w:fldChar w:fldCharType="separate"/>
      </w:r>
      <w:r w:rsidR="007A1B4D">
        <w:t>Figure 3</w:t>
      </w:r>
      <w:r>
        <w:fldChar w:fldCharType="end"/>
      </w:r>
      <w:r>
        <w:t xml:space="preserve"> is an example of such ODU Topology.</w:t>
      </w:r>
    </w:p>
    <w:p w14:paraId="3CE06D24" w14:textId="77777777"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14:paraId="08C7DAD8" w14:textId="01759800" w:rsidR="009D5F17" w:rsidRPr="00AC05AE" w:rsidRDefault="009D5F17" w:rsidP="009D5F17">
      <w:pPr>
        <w:rPr>
          <w:i/>
        </w:rPr>
      </w:pPr>
      <w:r w:rsidRPr="007A1B4D">
        <w:rPr>
          <w:i/>
          <w:highlight w:val="cyan"/>
          <w:rPrChange w:id="999" w:author="Italo Busi [2]" w:date="2018-03-03T18:52:00Z">
            <w:rPr>
              <w:i/>
              <w:highlight w:val="yellow"/>
            </w:rPr>
          </w:rPrChange>
        </w:rPr>
        <w:lastRenderedPageBreak/>
        <w:t>JSON code "</w:t>
      </w:r>
      <w:ins w:id="1000" w:author="Italo Busi [2]" w:date="2018-03-03T18:52:00Z">
        <w:r w:rsidR="007A1B4D" w:rsidRPr="007A1B4D">
          <w:rPr>
            <w:i/>
            <w:highlight w:val="cyan"/>
            <w:rPrChange w:id="1001" w:author="Italo Busi [2]" w:date="2018-03-03T18:52:00Z">
              <w:rPr>
                <w:i/>
              </w:rPr>
            </w:rPrChange>
          </w:rPr>
          <w:t>mpi1-otn-topology</w:t>
        </w:r>
      </w:ins>
      <w:del w:id="1002" w:author="Italo Busi [2]" w:date="2018-03-03T18:52:00Z">
        <w:r w:rsidRPr="007A1B4D" w:rsidDel="007A1B4D">
          <w:rPr>
            <w:i/>
            <w:highlight w:val="cyan"/>
            <w:rPrChange w:id="1003" w:author="Italo Busi [2]" w:date="2018-03-03T18:52:00Z">
              <w:rPr>
                <w:i/>
                <w:highlight w:val="yellow"/>
              </w:rPr>
            </w:rPrChange>
          </w:rPr>
          <w:delText>use-case-1-topology-01</w:delText>
        </w:r>
      </w:del>
      <w:r w:rsidRPr="007A1B4D">
        <w:rPr>
          <w:i/>
          <w:highlight w:val="cyan"/>
          <w:rPrChange w:id="1004" w:author="Italo Busi [2]" w:date="2018-03-03T18:52:00Z">
            <w:rPr>
              <w:i/>
              <w:highlight w:val="yellow"/>
            </w:rPr>
          </w:rPrChange>
        </w:rPr>
        <w:t>.json" has been provided at in the appendix of this document.</w:t>
      </w:r>
    </w:p>
    <w:p w14:paraId="76233EFF" w14:textId="77777777" w:rsidR="003362AE" w:rsidRDefault="003362AE" w:rsidP="003362AE">
      <w:pPr>
        <w:pStyle w:val="Heading2"/>
      </w:pPr>
      <w:bookmarkStart w:id="1005" w:name="_Toc507866145"/>
      <w:r w:rsidRPr="009D5F17">
        <w:t>JSON Examples for Service Configuration</w:t>
      </w:r>
      <w:bookmarkEnd w:id="1005"/>
    </w:p>
    <w:p w14:paraId="4134B51F" w14:textId="77777777" w:rsidR="009D5F17" w:rsidRDefault="009D5F17" w:rsidP="009D5F17">
      <w:pPr>
        <w:pStyle w:val="Heading3"/>
      </w:pPr>
      <w:bookmarkStart w:id="1006" w:name="_Toc497142341"/>
      <w:bookmarkStart w:id="1007" w:name="_Toc507866146"/>
      <w:r>
        <w:t>ODU Transit Service</w:t>
      </w:r>
      <w:bookmarkEnd w:id="1006"/>
      <w:bookmarkEnd w:id="1007"/>
    </w:p>
    <w:p w14:paraId="1E15431A" w14:textId="4788AE08" w:rsidR="009D5F17" w:rsidDel="007A1B4D" w:rsidRDefault="009D5F17" w:rsidP="009D5F17">
      <w:pPr>
        <w:rPr>
          <w:del w:id="1008" w:author="Italo Busi [2]" w:date="2018-03-03T18:52:00Z"/>
          <w:i/>
          <w:iCs/>
          <w:highlight w:val="green"/>
        </w:rPr>
      </w:pPr>
      <w:del w:id="1009" w:author="Italo Busi [2]" w:date="2018-03-03T18:52:00Z">
        <w:r w:rsidRPr="009D5F17" w:rsidDel="007A1B4D">
          <w:rPr>
            <w:i/>
            <w:highlight w:val="green"/>
          </w:rPr>
          <w:delText>[</w:delText>
        </w:r>
        <w:r w:rsidRPr="009D5F17" w:rsidDel="007A1B4D">
          <w:rPr>
            <w:b/>
            <w:i/>
            <w:highlight w:val="green"/>
          </w:rPr>
          <w:delText>Editor’s Note:]</w:delText>
        </w:r>
        <w:r w:rsidRPr="009D5F17" w:rsidDel="007A1B4D">
          <w:rPr>
            <w:i/>
            <w:highlight w:val="green"/>
          </w:rPr>
          <w:delText xml:space="preserve"> </w:delText>
        </w:r>
        <w:r w:rsidRPr="009D5F17" w:rsidDel="007A1B4D">
          <w:rPr>
            <w:i/>
            <w:iCs/>
            <w:highlight w:val="green"/>
          </w:rPr>
          <w:delText xml:space="preserve">Copied from section </w:delText>
        </w:r>
        <w:r w:rsidDel="007A1B4D">
          <w:rPr>
            <w:i/>
            <w:iCs/>
            <w:highlight w:val="green"/>
          </w:rPr>
          <w:delText>5.1</w:delText>
        </w:r>
        <w:r w:rsidRPr="009D5F17" w:rsidDel="007A1B4D">
          <w:rPr>
            <w:i/>
            <w:iCs/>
            <w:highlight w:val="green"/>
          </w:rPr>
          <w:delText xml:space="preserve"> of of draft-tnbidt-ccamp-transport-nbi-analysis-uc1-01</w:delText>
        </w:r>
      </w:del>
    </w:p>
    <w:p w14:paraId="30BBF1F2" w14:textId="77777777" w:rsidR="009D5F17" w:rsidRDefault="009D5F17" w:rsidP="009D5F17">
      <w:r w:rsidRPr="004035EE">
        <w:t xml:space="preserve">Section </w:t>
      </w:r>
      <w:r>
        <w:fldChar w:fldCharType="begin"/>
      </w:r>
      <w:r>
        <w:instrText xml:space="preserve"> REF _Ref500433995 \r \h \t </w:instrText>
      </w:r>
      <w:r>
        <w:fldChar w:fldCharType="separate"/>
      </w:r>
      <w:r>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t>5.1.1</w:t>
      </w:r>
      <w:r>
        <w:fldChar w:fldCharType="end"/>
      </w:r>
      <w:r>
        <w:t>.</w:t>
      </w:r>
    </w:p>
    <w:p w14:paraId="353D9EEA" w14:textId="77777777" w:rsidR="009D5F17" w:rsidRDefault="009D5F17" w:rsidP="009D5F17">
      <w:r w:rsidRPr="00AD373D">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14:paraId="18065439" w14:textId="1DECC173" w:rsidR="009D5F17" w:rsidRPr="00AC05AE" w:rsidRDefault="009D5F17" w:rsidP="009D5F17">
      <w:pPr>
        <w:rPr>
          <w:i/>
        </w:rPr>
      </w:pPr>
      <w:r w:rsidRPr="007A1B4D">
        <w:rPr>
          <w:i/>
          <w:highlight w:val="cyan"/>
          <w:rPrChange w:id="1010" w:author="Italo Busi [2]" w:date="2018-03-03T18:53:00Z">
            <w:rPr>
              <w:i/>
              <w:highlight w:val="yellow"/>
            </w:rPr>
          </w:rPrChange>
        </w:rPr>
        <w:t>JSON code "</w:t>
      </w:r>
      <w:del w:id="1011" w:author="Italo Busi [2]" w:date="2018-03-03T18:53:00Z">
        <w:r w:rsidRPr="007A1B4D" w:rsidDel="007A1B4D">
          <w:rPr>
            <w:i/>
            <w:highlight w:val="cyan"/>
            <w:rPrChange w:id="1012" w:author="Italo Busi [2]" w:date="2018-03-03T18:53:00Z">
              <w:rPr>
                <w:i/>
                <w:highlight w:val="yellow"/>
              </w:rPr>
            </w:rPrChange>
          </w:rPr>
          <w:delText>use-case-1</w:delText>
        </w:r>
      </w:del>
      <w:ins w:id="1013" w:author="Italo Busi [2]" w:date="2018-03-03T18:53:00Z">
        <w:r w:rsidR="007A1B4D" w:rsidRPr="007A1B4D">
          <w:rPr>
            <w:i/>
            <w:highlight w:val="cyan"/>
            <w:rPrChange w:id="1014" w:author="Italo Busi [2]" w:date="2018-03-03T18:53:00Z">
              <w:rPr>
                <w:i/>
                <w:highlight w:val="yellow"/>
              </w:rPr>
            </w:rPrChange>
          </w:rPr>
          <w:t>mpi1</w:t>
        </w:r>
      </w:ins>
      <w:r w:rsidRPr="007A1B4D">
        <w:rPr>
          <w:i/>
          <w:highlight w:val="cyan"/>
          <w:rPrChange w:id="1015" w:author="Italo Busi [2]" w:date="2018-03-03T18:53:00Z">
            <w:rPr>
              <w:i/>
              <w:highlight w:val="yellow"/>
            </w:rPr>
          </w:rPrChange>
        </w:rPr>
        <w:t>-odu2-service-</w:t>
      </w:r>
      <w:ins w:id="1016" w:author="Italo Busi [2]" w:date="2018-03-04T10:53:00Z">
        <w:r w:rsidR="007E0C5A">
          <w:rPr>
            <w:i/>
            <w:highlight w:val="cyan"/>
          </w:rPr>
          <w:t>config</w:t>
        </w:r>
      </w:ins>
      <w:del w:id="1017" w:author="Italo Busi [2]" w:date="2018-03-04T10:53:00Z">
        <w:r w:rsidRPr="007A1B4D" w:rsidDel="007E0C5A">
          <w:rPr>
            <w:i/>
            <w:highlight w:val="cyan"/>
            <w:rPrChange w:id="1018" w:author="Italo Busi [2]" w:date="2018-03-03T18:53:00Z">
              <w:rPr>
                <w:i/>
                <w:highlight w:val="yellow"/>
              </w:rPr>
            </w:rPrChange>
          </w:rPr>
          <w:delText>01</w:delText>
        </w:r>
      </w:del>
      <w:r w:rsidRPr="007A1B4D">
        <w:rPr>
          <w:i/>
          <w:highlight w:val="cyan"/>
          <w:rPrChange w:id="1019" w:author="Italo Busi [2]" w:date="2018-03-03T18:53:00Z">
            <w:rPr>
              <w:i/>
              <w:highlight w:val="yellow"/>
            </w:rPr>
          </w:rPrChange>
        </w:rPr>
        <w:t>.json" has been provided at in the appendix of this document.</w:t>
      </w:r>
    </w:p>
    <w:p w14:paraId="45D9C0AF" w14:textId="77777777" w:rsidR="003362AE" w:rsidRDefault="003362AE" w:rsidP="003362AE">
      <w:pPr>
        <w:pStyle w:val="Heading2"/>
      </w:pPr>
      <w:bookmarkStart w:id="1020" w:name="_Toc507866147"/>
      <w:r>
        <w:t>JSON Example for Protection Configuration</w:t>
      </w:r>
      <w:bookmarkEnd w:id="1020"/>
    </w:p>
    <w:p w14:paraId="4DC1D955" w14:textId="77777777" w:rsidR="003362AE" w:rsidRPr="003362AE" w:rsidRDefault="003362AE" w:rsidP="003362AE">
      <w:r w:rsidRPr="003362AE">
        <w:rPr>
          <w:highlight w:val="yellow"/>
        </w:rPr>
        <w:t>To be added</w:t>
      </w:r>
    </w:p>
    <w:p w14:paraId="20BB70F7" w14:textId="77777777" w:rsidR="006F6F19" w:rsidRPr="009D5F17" w:rsidRDefault="006F6F19" w:rsidP="001E3E79">
      <w:pPr>
        <w:pStyle w:val="Heading1"/>
      </w:pPr>
      <w:bookmarkStart w:id="1021" w:name="_Toc507866148"/>
      <w:r w:rsidRPr="009D5F17">
        <w:t>Security Considerations</w:t>
      </w:r>
      <w:bookmarkEnd w:id="1021"/>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1022" w:name="_Toc507866149"/>
      <w:r w:rsidRPr="009D5F17">
        <w:t>IANA Considerations</w:t>
      </w:r>
      <w:bookmarkEnd w:id="1022"/>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023" w:name="_Toc507866150"/>
      <w:r w:rsidRPr="00343254">
        <w:t>References</w:t>
      </w:r>
      <w:bookmarkEnd w:id="1023"/>
    </w:p>
    <w:p w14:paraId="090019CE" w14:textId="77777777" w:rsidR="002E1F5F" w:rsidRPr="00343254" w:rsidRDefault="002E1F5F" w:rsidP="001E3E79">
      <w:pPr>
        <w:pStyle w:val="Heading2"/>
      </w:pPr>
      <w:bookmarkStart w:id="1024" w:name="_Toc507866151"/>
      <w:r w:rsidRPr="00343254">
        <w:t>Normative References</w:t>
      </w:r>
      <w:bookmarkEnd w:id="1024"/>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4E3BD4CD" w:rsidR="00343254" w:rsidRDefault="00343254" w:rsidP="00343254">
      <w:pPr>
        <w:pStyle w:val="RFCReferencesBookmark"/>
      </w:pPr>
      <w:r>
        <w:lastRenderedPageBreak/>
        <w:t>[ITU-T G.709</w:t>
      </w:r>
      <w:del w:id="1025" w:author="Italo Busi" w:date="2018-03-01T20:00:00Z">
        <w:r w:rsidDel="0091245F">
          <w:delText>-2016</w:delText>
        </w:r>
      </w:del>
      <w:r>
        <w:t>] ITU-T Recommendation G.709 (06/16), "Interfaces for the optical transport network", June 2016.</w:t>
      </w:r>
    </w:p>
    <w:p w14:paraId="660C77BC" w14:textId="72128C67" w:rsidR="00343254" w:rsidRDefault="00343254" w:rsidP="00343254">
      <w:pPr>
        <w:pStyle w:val="RFCReferencesBookmark"/>
      </w:pPr>
      <w:r>
        <w:t>[ITU-T G.808.1</w:t>
      </w:r>
      <w:del w:id="1026" w:author="Italo Busi" w:date="2018-03-01T20:00:00Z">
        <w:r w:rsidDel="0091245F">
          <w:delText>-2014</w:delText>
        </w:r>
      </w:del>
      <w:r>
        <w:t>] ITU-T Recommendation G.808.1 (05/14), "</w:t>
      </w:r>
      <w:r w:rsidRPr="00EA3EF8">
        <w:t>Generic protection switching – Linear trail and subnetwork protection</w:t>
      </w:r>
      <w:r>
        <w:t>", May 2014.</w:t>
      </w:r>
    </w:p>
    <w:p w14:paraId="075A4928" w14:textId="2C33FD25" w:rsidR="00343254" w:rsidRDefault="00343254" w:rsidP="00343254">
      <w:pPr>
        <w:pStyle w:val="RFCReferencesBookmark"/>
      </w:pPr>
      <w:r>
        <w:t>[ITU-T G.873.1</w:t>
      </w:r>
      <w:del w:id="1027" w:author="Italo Busi" w:date="2018-03-01T20:00:00Z">
        <w:r w:rsidDel="0091245F">
          <w:delText>-2014</w:delText>
        </w:r>
      </w:del>
      <w:r>
        <w:t>]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rPr>
          <w:ins w:id="1028" w:author="Italo Busi" w:date="2018-03-01T20:00:00Z"/>
        </w:rPr>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91245F" w:rsidRDefault="0091245F" w:rsidP="00343254">
      <w:pPr>
        <w:pStyle w:val="RFCReferencesBookmark"/>
        <w:rPr>
          <w:lang w:val="en"/>
          <w:rPrChange w:id="1029" w:author="Italo Busi" w:date="2018-03-01T20:05:00Z">
            <w:rPr/>
          </w:rPrChange>
        </w:rPr>
      </w:pPr>
      <w:ins w:id="1030" w:author="Italo Busi" w:date="2018-03-01T20:00:00Z">
        <w:r>
          <w:t>[</w:t>
        </w:r>
      </w:ins>
      <w:ins w:id="1031" w:author="Italo Busi" w:date="2018-03-01T20:05:00Z">
        <w:r>
          <w:t>CLIENT</w:t>
        </w:r>
      </w:ins>
      <w:ins w:id="1032" w:author="Italo Busi" w:date="2018-03-01T20:00:00Z">
        <w:r>
          <w:t>-TOPO]</w:t>
        </w:r>
        <w:r>
          <w:tab/>
        </w:r>
      </w:ins>
      <w:ins w:id="1033" w:author="Italo Busi" w:date="2018-03-01T20:04:00Z">
        <w:r>
          <w:t>Zheng, H. et al., "</w:t>
        </w:r>
      </w:ins>
      <w:ins w:id="1034" w:author="Italo Busi" w:date="2018-03-01T20:05:00Z">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ins>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rPr>
          <w:ins w:id="1035" w:author="Italo Busi" w:date="2018-03-01T20:06:00Z"/>
        </w:rPr>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91245F" w:rsidRDefault="0091245F" w:rsidP="000D1432">
      <w:pPr>
        <w:pStyle w:val="RFCReferencesBookmark"/>
        <w:rPr>
          <w:lang w:val="en"/>
          <w:rPrChange w:id="1036" w:author="Italo Busi" w:date="2018-03-01T20:07:00Z">
            <w:rPr/>
          </w:rPrChange>
        </w:rPr>
      </w:pPr>
      <w:ins w:id="1037" w:author="Italo Busi" w:date="2018-03-01T20:06:00Z">
        <w:r>
          <w:t>[CLIENT-SVC]</w:t>
        </w:r>
        <w:r>
          <w:tab/>
        </w:r>
        <w:r w:rsidRPr="000A0F17">
          <w:t>Zheng, H. et al., "</w:t>
        </w:r>
        <w:r w:rsidRPr="0091245F">
          <w:t>A YANG Data Model for Optical Transport Network Client Signals</w:t>
        </w:r>
        <w:r>
          <w:t xml:space="preserve">", </w:t>
        </w:r>
      </w:ins>
      <w:ins w:id="1038" w:author="Italo Busi" w:date="2018-03-01T20:07:00Z">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ins>
    </w:p>
    <w:p w14:paraId="656B2530" w14:textId="77777777" w:rsidR="002E1F5F" w:rsidRPr="00343254" w:rsidRDefault="002E1F5F" w:rsidP="001E3E79">
      <w:pPr>
        <w:pStyle w:val="Heading2"/>
      </w:pPr>
      <w:bookmarkStart w:id="1039" w:name="_Toc507866152"/>
      <w:r w:rsidRPr="00343254">
        <w:t>Informative References</w:t>
      </w:r>
      <w:bookmarkEnd w:id="1039"/>
    </w:p>
    <w:p w14:paraId="5274D581" w14:textId="56CB78C5" w:rsidR="007C50DE" w:rsidRDefault="007C50DE" w:rsidP="00343254">
      <w:pPr>
        <w:pStyle w:val="RFCReferencesBookmark"/>
        <w:rPr>
          <w:ins w:id="1040" w:author="Italo Busi" w:date="2018-03-02T17:13:00Z"/>
        </w:rPr>
      </w:pPr>
      <w:ins w:id="1041" w:author="Italo Busi" w:date="2018-03-02T17:14:00Z">
        <w:r>
          <w:t>[RFC5151]</w:t>
        </w:r>
        <w:r>
          <w:tab/>
          <w:t>Farrel, A. et al., "</w:t>
        </w:r>
        <w:r w:rsidRPr="007C50DE">
          <w:t>Inter-Domain MPLS and GMPLS Traffic Engineering --Resource Reservation Protocol-Traffic Engineering (RSVP-TE) Extensions</w:t>
        </w:r>
        <w:r>
          <w:t>", RFC 5151, February 2008.</w:t>
        </w:r>
      </w:ins>
    </w:p>
    <w:p w14:paraId="5A7E990C" w14:textId="77777777" w:rsidR="00343254" w:rsidRDefault="00343254" w:rsidP="00343254">
      <w:pPr>
        <w:pStyle w:val="RFCReferencesBookmark"/>
        <w:rPr>
          <w:ins w:id="1042" w:author="Italo Busi" w:date="2018-03-02T17:17:00Z"/>
        </w:rPr>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ins w:id="1043" w:author="Italo Busi" w:date="2018-03-02T17:17:00Z">
        <w:r w:rsidRPr="007C50DE">
          <w:lastRenderedPageBreak/>
          <w:t>[RFC8309]</w:t>
        </w:r>
        <w:r w:rsidRPr="007C50DE">
          <w:tab/>
          <w:t>Wu, Q. et al.,</w:t>
        </w:r>
        <w:r w:rsidRPr="007C50DE">
          <w:rPr>
            <w:rPrChange w:id="1044" w:author="Italo Busi" w:date="2018-03-02T17:17:00Z">
              <w:rPr>
                <w:lang w:val="it-IT"/>
              </w:rPr>
            </w:rPrChange>
          </w:rPr>
          <w:t xml:space="preserve"> "Service Models Explained",</w:t>
        </w:r>
        <w:r>
          <w:t xml:space="preserve"> RFC 8309, </w:t>
        </w:r>
      </w:ins>
      <w:ins w:id="1045" w:author="Italo Busi" w:date="2018-03-02T17:18:00Z">
        <w:r>
          <w:t>January 2018.</w:t>
        </w:r>
      </w:ins>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1046" w:name="_Toc507866153"/>
      <w:r w:rsidRPr="00343254">
        <w:t>Acknowledgments</w:t>
      </w:r>
      <w:bookmarkEnd w:id="1046"/>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pPr>
        <w:rPr>
          <w:ins w:id="1047" w:author="Italo Busi [2]" w:date="2018-03-03T18:58:00Z"/>
        </w:rPr>
      </w:pPr>
      <w:r w:rsidRPr="00BA6DE7">
        <w:t>This document was prepared using 2-Word-v2.0.template.dot.</w:t>
      </w:r>
    </w:p>
    <w:p w14:paraId="20E230A7" w14:textId="4D506A0A" w:rsidR="005D29A6" w:rsidRDefault="005D29A6">
      <w:pPr>
        <w:pStyle w:val="RFCApp"/>
        <w:rPr>
          <w:ins w:id="1048" w:author="Italo Busi [2]" w:date="2018-03-03T18:59:00Z"/>
        </w:rPr>
        <w:pPrChange w:id="1049" w:author="Italo Busi [2]" w:date="2018-03-03T19:08:00Z">
          <w:pPr/>
        </w:pPrChange>
      </w:pPr>
      <w:ins w:id="1050" w:author="Italo Busi [2]" w:date="2018-03-03T18:59:00Z">
        <w:r w:rsidRPr="009D5F17">
          <w:lastRenderedPageBreak/>
          <w:t>Detailed JSON Examples</w:t>
        </w:r>
        <w:bookmarkStart w:id="1051" w:name="_GoBack"/>
        <w:bookmarkEnd w:id="1051"/>
      </w:ins>
    </w:p>
    <w:p w14:paraId="5DFC2FE7" w14:textId="703D101E" w:rsidR="005D29A6" w:rsidRPr="009C0E27" w:rsidRDefault="005D29A6">
      <w:pPr>
        <w:pStyle w:val="RFCAppH1"/>
        <w:rPr>
          <w:moveTo w:id="1052" w:author="Italo Busi [2]" w:date="2018-03-03T18:59:00Z"/>
        </w:rPr>
        <w:pPrChange w:id="1053" w:author="Italo Busi [2]" w:date="2018-03-03T19:08:00Z">
          <w:pPr>
            <w:pStyle w:val="RFCAppH1"/>
            <w:numPr>
              <w:numId w:val="33"/>
            </w:numPr>
          </w:pPr>
        </w:pPrChange>
      </w:pPr>
      <w:moveToRangeStart w:id="1054" w:author="Italo Busi [2]" w:date="2018-03-03T18:59:00Z" w:name="move507866920"/>
      <w:moveTo w:id="1055" w:author="Italo Busi [2]" w:date="2018-03-03T18:59:00Z">
        <w:r w:rsidRPr="009C0E27">
          <w:t xml:space="preserve">JSON Code: </w:t>
        </w:r>
        <w:del w:id="1056" w:author="Italo Busi [2]" w:date="2018-03-03T19:00:00Z">
          <w:r w:rsidRPr="009C0E27" w:rsidDel="005D29A6">
            <w:delText>use-case</w:delText>
          </w:r>
        </w:del>
      </w:moveTo>
      <w:ins w:id="1057" w:author="Italo Busi [2]" w:date="2018-03-03T19:00:00Z">
        <w:r w:rsidRPr="009C0E27">
          <w:t>mpi</w:t>
        </w:r>
      </w:ins>
      <w:moveTo w:id="1058" w:author="Italo Busi [2]" w:date="2018-03-03T18:59:00Z">
        <w:del w:id="1059" w:author="Italo Busi [2]" w:date="2018-03-03T19:00:00Z">
          <w:r w:rsidRPr="009C0E27" w:rsidDel="005D29A6">
            <w:delText>-</w:delText>
          </w:r>
        </w:del>
        <w:r w:rsidRPr="009C0E27">
          <w:t>1-</w:t>
        </w:r>
      </w:moveTo>
      <w:ins w:id="1060" w:author="Italo Busi [2]" w:date="2018-03-03T19:00:00Z">
        <w:r w:rsidRPr="009C0E27">
          <w:t>otn-</w:t>
        </w:r>
      </w:ins>
      <w:moveTo w:id="1061" w:author="Italo Busi [2]" w:date="2018-03-03T18:59:00Z">
        <w:r w:rsidRPr="009C0E27">
          <w:t>topology</w:t>
        </w:r>
        <w:del w:id="1062" w:author="Italo Busi [2]" w:date="2018-03-03T19:00:00Z">
          <w:r w:rsidRPr="009C0E27" w:rsidDel="005D29A6">
            <w:delText>-01</w:delText>
          </w:r>
        </w:del>
        <w:r w:rsidRPr="009C0E27">
          <w:t>.json</w:t>
        </w:r>
      </w:moveTo>
    </w:p>
    <w:p w14:paraId="2EC69180" w14:textId="77777777" w:rsidR="005D29A6" w:rsidRDefault="005D29A6" w:rsidP="005D29A6">
      <w:pPr>
        <w:rPr>
          <w:moveTo w:id="1063" w:author="Italo Busi [2]" w:date="2018-03-03T18:59:00Z"/>
        </w:rPr>
      </w:pPr>
      <w:moveTo w:id="1064" w:author="Italo Busi [2]" w:date="2018-03-03T18:59:00Z">
        <w:r w:rsidRPr="009C0E27">
          <w:rPr>
            <w:highlight w:val="cyan"/>
            <w:rPrChange w:id="1065" w:author="Italo Busi [2]" w:date="2018-03-03T19:09:00Z">
              <w:rPr/>
            </w:rPrChange>
          </w:rPr>
          <w:t>The JSON code for this use case is currently located on GitHub at:</w:t>
        </w:r>
      </w:moveTo>
    </w:p>
    <w:p w14:paraId="12C8BA83" w14:textId="77777777" w:rsidR="005D29A6" w:rsidRPr="00D3128B" w:rsidRDefault="005D29A6" w:rsidP="005D29A6">
      <w:pPr>
        <w:rPr>
          <w:moveTo w:id="1066" w:author="Italo Busi [2]" w:date="2018-03-03T18:59:00Z"/>
        </w:rPr>
      </w:pPr>
      <w:moveTo w:id="1067" w:author="Italo Busi [2]" w:date="2018-03-03T18:59:00Z">
        <w:r w:rsidRPr="005D29A6">
          <w:rPr>
            <w:highlight w:val="cyan"/>
            <w:rPrChange w:id="1068" w:author="Italo Busi [2]" w:date="2018-03-03T19:01:00Z">
              <w:rPr/>
            </w:rPrChange>
          </w:rPr>
          <w:t>https://github.com/danielkinguk/transport-nbi/blob/master/Internet-Drafts/Use-Case-1-Analysis/use-case-1-topology-01.json</w:t>
        </w:r>
      </w:moveTo>
    </w:p>
    <w:p w14:paraId="39A7F35B" w14:textId="15207E35" w:rsidR="005D29A6" w:rsidRDefault="005D29A6">
      <w:pPr>
        <w:pStyle w:val="RFCAppH1"/>
        <w:rPr>
          <w:moveTo w:id="1069" w:author="Italo Busi [2]" w:date="2018-03-03T18:59:00Z"/>
        </w:rPr>
        <w:pPrChange w:id="1070" w:author="Italo Busi [2]" w:date="2018-03-03T19:08:00Z">
          <w:pPr>
            <w:pStyle w:val="RFCAppH1"/>
            <w:numPr>
              <w:numId w:val="33"/>
            </w:numPr>
          </w:pPr>
        </w:pPrChange>
      </w:pPr>
      <w:moveTo w:id="1071" w:author="Italo Busi [2]" w:date="2018-03-03T18:59:00Z">
        <w:r w:rsidRPr="00D3128B">
          <w:t xml:space="preserve">JSON Code: </w:t>
        </w:r>
        <w:del w:id="1072" w:author="Italo Busi [2]" w:date="2018-03-03T19:00:00Z">
          <w:r w:rsidRPr="00D3128B" w:rsidDel="005D29A6">
            <w:delText>use-case-1</w:delText>
          </w:r>
        </w:del>
      </w:moveTo>
      <w:ins w:id="1073" w:author="Italo Busi [2]" w:date="2018-03-04T10:53:00Z">
        <w:r w:rsidR="007E0C5A" w:rsidRPr="007E0C5A">
          <w:rPr>
            <w:rPrChange w:id="1074" w:author="Italo Busi [2]" w:date="2018-03-04T10:53:00Z">
              <w:rPr>
                <w:i/>
                <w:highlight w:val="cyan"/>
              </w:rPr>
            </w:rPrChange>
          </w:rPr>
          <w:t xml:space="preserve"> mpi1-odu2-service-config</w:t>
        </w:r>
      </w:ins>
      <w:moveTo w:id="1075" w:author="Italo Busi [2]" w:date="2018-03-03T18:59:00Z">
        <w:del w:id="1076" w:author="Italo Busi [2]" w:date="2018-03-04T10:53:00Z">
          <w:r w:rsidRPr="00D3128B" w:rsidDel="007E0C5A">
            <w:delText>-</w:delText>
          </w:r>
        </w:del>
        <w:del w:id="1077" w:author="Italo Busi [2]" w:date="2018-03-03T19:00:00Z">
          <w:r w:rsidRPr="00D3128B" w:rsidDel="005D29A6">
            <w:delText>topology-01</w:delText>
          </w:r>
        </w:del>
        <w:r w:rsidRPr="00D3128B">
          <w:t>.json</w:t>
        </w:r>
      </w:moveTo>
    </w:p>
    <w:p w14:paraId="7B2FB3A3" w14:textId="77777777" w:rsidR="005D29A6" w:rsidRDefault="005D29A6" w:rsidP="005D29A6">
      <w:pPr>
        <w:rPr>
          <w:moveTo w:id="1078" w:author="Italo Busi [2]" w:date="2018-03-03T18:59:00Z"/>
        </w:rPr>
      </w:pPr>
      <w:moveTo w:id="1079" w:author="Italo Busi [2]" w:date="2018-03-03T18:59:00Z">
        <w:r w:rsidRPr="009C0E27">
          <w:rPr>
            <w:highlight w:val="cyan"/>
            <w:rPrChange w:id="1080" w:author="Italo Busi [2]" w:date="2018-03-03T19:09:00Z">
              <w:rPr/>
            </w:rPrChange>
          </w:rPr>
          <w:t>The JSON code for this use case is currently located on GitHub at:</w:t>
        </w:r>
      </w:moveTo>
    </w:p>
    <w:p w14:paraId="700B5C4A" w14:textId="601C3C4B" w:rsidR="005D29A6" w:rsidRPr="005D29A6" w:rsidDel="005D29A6" w:rsidRDefault="005D29A6" w:rsidP="005D29A6">
      <w:pPr>
        <w:rPr>
          <w:del w:id="1081" w:author="Italo Busi [2]" w:date="2018-03-03T18:59:00Z"/>
          <w:moveTo w:id="1082" w:author="Italo Busi [2]" w:date="2018-03-03T18:59:00Z"/>
          <w:highlight w:val="cyan"/>
          <w:rPrChange w:id="1083" w:author="Italo Busi [2]" w:date="2018-03-03T19:01:00Z">
            <w:rPr>
              <w:del w:id="1084" w:author="Italo Busi [2]" w:date="2018-03-03T18:59:00Z"/>
              <w:moveTo w:id="1085" w:author="Italo Busi [2]" w:date="2018-03-03T18:59:00Z"/>
              <w:highlight w:val="yellow"/>
            </w:rPr>
          </w:rPrChange>
        </w:rPr>
      </w:pPr>
      <w:moveTo w:id="1086" w:author="Italo Busi [2]" w:date="2018-03-03T18:59:00Z">
        <w:r w:rsidRPr="005D29A6">
          <w:rPr>
            <w:highlight w:val="cyan"/>
            <w:rPrChange w:id="1087" w:author="Italo Busi [2]" w:date="2018-03-03T19:01:00Z">
              <w:rPr/>
            </w:rPrChange>
          </w:rPr>
          <w:t>https://github.com/danielkinguk/transport-nbi/blob/master/Internet-Drafts/Use-Case-1-Analysis/use-case-1-odu2-service-01.json</w:t>
        </w:r>
      </w:moveTo>
    </w:p>
    <w:moveToRangeEnd w:id="1054"/>
    <w:p w14:paraId="42C3FFDA" w14:textId="77777777" w:rsidR="005D29A6" w:rsidRPr="005D29A6" w:rsidRDefault="005D29A6" w:rsidP="005D29A6"/>
    <w:p w14:paraId="62A92B50" w14:textId="77777777" w:rsidR="00756310" w:rsidRPr="00343254" w:rsidRDefault="00343254" w:rsidP="0072225C">
      <w:pPr>
        <w:pStyle w:val="RFCApp"/>
      </w:pPr>
      <w:bookmarkStart w:id="1088" w:name="_Ref486351665"/>
      <w:bookmarkStart w:id="1089" w:name="_Toc497142349"/>
      <w:bookmarkStart w:id="1090" w:name="_Toc507866154"/>
      <w:r w:rsidRPr="00343254">
        <w:lastRenderedPageBreak/>
        <w:t>Validating a JSON fragment against a YANG Model</w:t>
      </w:r>
      <w:bookmarkEnd w:id="1088"/>
      <w:bookmarkEnd w:id="1089"/>
      <w:bookmarkEnd w:id="1090"/>
    </w:p>
    <w:p w14:paraId="0EEF9872" w14:textId="77777777" w:rsidR="00343254" w:rsidRDefault="00343254" w:rsidP="00343254">
      <w:pPr>
        <w:rPr>
          <w:highlight w:val="yellow"/>
        </w:rPr>
      </w:pPr>
      <w:bookmarkStart w:id="1091" w:name="_Toc258322684"/>
      <w:r>
        <w:t>The objective is to have a tool that allows validating whether a piece of JSON code is compliant with a YANG model without using a client/server.</w:t>
      </w:r>
    </w:p>
    <w:p w14:paraId="18B814F9" w14:textId="77777777" w:rsidR="00343254" w:rsidRPr="006E6419" w:rsidRDefault="00343254">
      <w:pPr>
        <w:pStyle w:val="RFCAppH1"/>
      </w:pPr>
      <w:bookmarkStart w:id="1092" w:name="_Toc497142350"/>
      <w:bookmarkStart w:id="1093" w:name="_Toc507866155"/>
      <w:r w:rsidRPr="00AD373D">
        <w:t>DSDL-based approach</w:t>
      </w:r>
      <w:bookmarkEnd w:id="1092"/>
      <w:bookmarkEnd w:id="1093"/>
    </w:p>
    <w:p w14:paraId="690959D7" w14:textId="77777777"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t>Figure 3</w:t>
      </w:r>
      <w:r>
        <w:fldChar w:fldCharType="end"/>
      </w:r>
      <w:r>
        <w:t>.</w:t>
      </w:r>
    </w:p>
    <w:p w14:paraId="26C86E97" w14:textId="77777777" w:rsidR="00343254" w:rsidRDefault="00343254" w:rsidP="00343254">
      <w:r>
        <w:t xml:space="preserve">Useful link: </w:t>
      </w:r>
      <w:hyperlink r:id="rId8"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094" w:name="_Ref486351558"/>
      <w:r w:rsidRPr="00F5301C">
        <w:t>– DSDL-based approach for JSON code validation</w:t>
      </w:r>
      <w:bookmarkEnd w:id="1094"/>
    </w:p>
    <w:p w14:paraId="5FE4D1D7" w14:textId="77777777" w:rsidR="00343254" w:rsidRDefault="00343254" w:rsidP="00343254">
      <w:pPr>
        <w:rPr>
          <w:highlight w:val="yellow"/>
        </w:rPr>
      </w:pPr>
      <w:r>
        <w:rPr>
          <w:highlight w:val="yellow"/>
        </w:rPr>
        <w:t xml:space="preserve">In order to allow the use of comments following the convention defined in section </w:t>
      </w:r>
      <w:r>
        <w:rPr>
          <w:highlight w:val="yellow"/>
        </w:rPr>
        <w:fldChar w:fldCharType="begin"/>
      </w:r>
      <w:r>
        <w:rPr>
          <w:highlight w:val="yellow"/>
        </w:rPr>
        <w:instrText xml:space="preserve"> REF _Ref496785819 \r \h \t </w:instrText>
      </w:r>
      <w:r>
        <w:rPr>
          <w:highlight w:val="yellow"/>
        </w:rPr>
      </w:r>
      <w:r>
        <w:rPr>
          <w:highlight w:val="yellow"/>
        </w:rPr>
        <w:fldChar w:fldCharType="separate"/>
      </w:r>
      <w:r>
        <w:rPr>
          <w:highlight w:val="yellow"/>
        </w:rPr>
        <w:t>2</w:t>
      </w:r>
      <w:r>
        <w:rPr>
          <w:highlight w:val="yellow"/>
        </w:rPr>
        <w:fldChar w:fldCharType="end"/>
      </w:r>
      <w:r>
        <w:rPr>
          <w:highlight w:val="yellow"/>
        </w:rPr>
        <w:t xml:space="preserve"> without impacting the validation process, these comments will be automatically removed from the JSON-file that will be validate.</w:t>
      </w:r>
    </w:p>
    <w:p w14:paraId="68531DF6" w14:textId="77777777" w:rsidR="00343254" w:rsidRPr="00507F7D" w:rsidRDefault="00343254">
      <w:pPr>
        <w:pStyle w:val="RFCAppH1"/>
      </w:pPr>
      <w:bookmarkStart w:id="1095" w:name="_Toc497142351"/>
      <w:bookmarkStart w:id="1096" w:name="_Toc507866156"/>
      <w:bookmarkEnd w:id="1091"/>
      <w:r>
        <w:t xml:space="preserve">Why not using a </w:t>
      </w:r>
      <w:r w:rsidRPr="00AD373D">
        <w:t>XSD-based</w:t>
      </w:r>
      <w:r>
        <w:t xml:space="preserve"> approach</w:t>
      </w:r>
      <w:bookmarkEnd w:id="1095"/>
      <w:bookmarkEnd w:id="1096"/>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77777777"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t>Figure 4</w:t>
      </w:r>
      <w:r>
        <w:fldChar w:fldCharType="end"/>
      </w:r>
      <w:r>
        <w:t>:</w:t>
      </w:r>
    </w:p>
    <w:p w14:paraId="05D8FA47" w14:textId="77777777" w:rsidR="00343254" w:rsidRDefault="00343254" w:rsidP="00343254">
      <w:pPr>
        <w:pStyle w:val="RFCFigure"/>
      </w:pPr>
      <w:r>
        <w:lastRenderedPageBreak/>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097" w:name="_Ref486351348"/>
      <w:r w:rsidRPr="00AD373D">
        <w:t>– XSD-based approach for JSON code validation</w:t>
      </w:r>
      <w:bookmarkEnd w:id="1097"/>
    </w:p>
    <w:p w14:paraId="316782A3" w14:textId="7825C2D1" w:rsidR="00343254" w:rsidDel="005D29A6" w:rsidRDefault="00343254" w:rsidP="00343254">
      <w:pPr>
        <w:rPr>
          <w:del w:id="1098" w:author="Italo Busi [2]" w:date="2018-03-03T18:59:00Z"/>
        </w:rPr>
      </w:pPr>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t>Figure 4</w:t>
      </w:r>
      <w:r>
        <w:fldChar w:fldCharType="end"/>
      </w:r>
      <w:r>
        <w:t xml:space="preserve"> will stop just at step (1).</w:t>
      </w:r>
    </w:p>
    <w:p w14:paraId="6B0B83C0" w14:textId="6542ADCF" w:rsidR="00343254" w:rsidDel="005D29A6" w:rsidRDefault="00343254">
      <w:pPr>
        <w:rPr>
          <w:moveFrom w:id="1099" w:author="Italo Busi [2]" w:date="2018-03-03T18:59:00Z"/>
        </w:rPr>
        <w:pPrChange w:id="1100" w:author="Italo Busi [2]" w:date="2018-03-03T18:59:00Z">
          <w:pPr>
            <w:pStyle w:val="RFCAppH1"/>
          </w:pPr>
        </w:pPrChange>
      </w:pPr>
      <w:bookmarkStart w:id="1101" w:name="_Toc497142352"/>
      <w:bookmarkStart w:id="1102" w:name="_Toc507866157"/>
      <w:moveFromRangeStart w:id="1103" w:author="Italo Busi [2]" w:date="2018-03-03T18:59:00Z" w:name="move507866920"/>
      <w:moveFrom w:id="1104" w:author="Italo Busi [2]" w:date="2018-03-03T18:59:00Z">
        <w:r w:rsidRPr="00D3128B" w:rsidDel="005D29A6">
          <w:t>JSON Code: use-case-1-topology-01.json</w:t>
        </w:r>
        <w:bookmarkEnd w:id="1101"/>
        <w:bookmarkEnd w:id="1102"/>
      </w:moveFrom>
    </w:p>
    <w:p w14:paraId="33CA431A" w14:textId="24B84996" w:rsidR="00343254" w:rsidDel="005D29A6" w:rsidRDefault="00343254">
      <w:pPr>
        <w:rPr>
          <w:moveFrom w:id="1105" w:author="Italo Busi [2]" w:date="2018-03-03T18:59:00Z"/>
        </w:rPr>
      </w:pPr>
      <w:moveFrom w:id="1106" w:author="Italo Busi [2]" w:date="2018-03-03T18:59:00Z">
        <w:r w:rsidRPr="00D3128B" w:rsidDel="005D29A6">
          <w:t>The JSON code for this use case is currently located on GitHub at:</w:t>
        </w:r>
      </w:moveFrom>
    </w:p>
    <w:p w14:paraId="717D1B14" w14:textId="0486E155" w:rsidR="00343254" w:rsidRPr="00D3128B" w:rsidDel="005D29A6" w:rsidRDefault="00343254">
      <w:pPr>
        <w:rPr>
          <w:moveFrom w:id="1107" w:author="Italo Busi [2]" w:date="2018-03-03T18:59:00Z"/>
        </w:rPr>
      </w:pPr>
      <w:moveFrom w:id="1108" w:author="Italo Busi [2]" w:date="2018-03-03T18:59:00Z">
        <w:r w:rsidDel="005D29A6">
          <w:t>https://github.com/danielkinguk/transport-nbi/blob/master/Internet-Drafts/Use-Case-1-Analysis/use-case-1-topology-01.json</w:t>
        </w:r>
      </w:moveFrom>
    </w:p>
    <w:p w14:paraId="6784B7EA" w14:textId="3D15558C" w:rsidR="00343254" w:rsidDel="005D29A6" w:rsidRDefault="00343254">
      <w:pPr>
        <w:rPr>
          <w:moveFrom w:id="1109" w:author="Italo Busi [2]" w:date="2018-03-03T18:59:00Z"/>
        </w:rPr>
        <w:pPrChange w:id="1110" w:author="Italo Busi [2]" w:date="2018-03-03T18:59:00Z">
          <w:pPr>
            <w:pStyle w:val="RFCAppH1"/>
          </w:pPr>
        </w:pPrChange>
      </w:pPr>
      <w:bookmarkStart w:id="1111" w:name="_Toc497142353"/>
      <w:bookmarkStart w:id="1112" w:name="_Toc507866158"/>
      <w:moveFrom w:id="1113" w:author="Italo Busi [2]" w:date="2018-03-03T18:59:00Z">
        <w:r w:rsidRPr="00D3128B" w:rsidDel="005D29A6">
          <w:t>JSON Code: use-case-1-topology-01.json</w:t>
        </w:r>
        <w:bookmarkEnd w:id="1111"/>
        <w:bookmarkEnd w:id="1112"/>
      </w:moveFrom>
    </w:p>
    <w:p w14:paraId="69906A57" w14:textId="649D9BC4" w:rsidR="00343254" w:rsidDel="005D29A6" w:rsidRDefault="00343254">
      <w:pPr>
        <w:rPr>
          <w:moveFrom w:id="1114" w:author="Italo Busi [2]" w:date="2018-03-03T18:59:00Z"/>
        </w:rPr>
      </w:pPr>
      <w:moveFrom w:id="1115" w:author="Italo Busi [2]" w:date="2018-03-03T18:59:00Z">
        <w:r w:rsidRPr="00D3128B" w:rsidDel="005D29A6">
          <w:t>The JSON code for this use case is currently located on GitHub at:</w:t>
        </w:r>
      </w:moveFrom>
    </w:p>
    <w:p w14:paraId="644C7FBE" w14:textId="42898BCF" w:rsidR="00756310" w:rsidRPr="00AB4A2F" w:rsidDel="005D29A6" w:rsidRDefault="00343254">
      <w:pPr>
        <w:rPr>
          <w:moveFrom w:id="1116" w:author="Italo Busi [2]" w:date="2018-03-03T18:59:00Z"/>
          <w:highlight w:val="yellow"/>
        </w:rPr>
      </w:pPr>
      <w:moveFrom w:id="1117" w:author="Italo Busi [2]" w:date="2018-03-03T18:59:00Z">
        <w:r w:rsidDel="005D29A6">
          <w:t>https://github.com/danielkinguk/transport-nbi/blob/master/Internet-Drafts/Use-Case-1-Analysis/use-case-1-odu2-service-01.json</w:t>
        </w:r>
      </w:moveFrom>
    </w:p>
    <w:moveFromRangeEnd w:id="1103"/>
    <w:p w14:paraId="65CD8AB1" w14:textId="77777777" w:rsidR="002E1F5F" w:rsidRDefault="002E1F5F">
      <w:pPr>
        <w:pPrChange w:id="1118" w:author="Italo Busi [2]" w:date="2018-03-03T18:59:00Z">
          <w:pPr>
            <w:pStyle w:val="RFCH1-noTOCnonum"/>
          </w:pPr>
        </w:pPrChange>
      </w:pPr>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9"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0"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1"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2"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ins w:id="1119" w:author="Italo Busi [2]" w:date="2018-03-03T18:42:00Z"/>
          <w:rFonts w:cs="Times New Roman"/>
          <w:highlight w:val="yellow"/>
          <w:lang w:val="it-IT"/>
          <w:rPrChange w:id="1120" w:author="Italo Busi [2]" w:date="2018-03-04T10:47:00Z">
            <w:rPr>
              <w:ins w:id="1121" w:author="Italo Busi [2]" w:date="2018-03-03T18:42:00Z"/>
              <w:rFonts w:cs="Times New Roman"/>
              <w:highlight w:val="yellow"/>
              <w:lang w:val="it-IT"/>
            </w:rPr>
          </w:rPrChange>
        </w:rPr>
      </w:pPr>
      <w:ins w:id="1122" w:author="Italo Busi [2]" w:date="2018-03-03T18:43:00Z">
        <w:r w:rsidRPr="00015CA5">
          <w:rPr>
            <w:lang w:val="it-IT"/>
            <w:rPrChange w:id="1123" w:author="Italo Busi [2]" w:date="2018-03-04T10:47:00Z">
              <w:rPr>
                <w:lang w:val="it-IT"/>
              </w:rPr>
            </w:rPrChange>
          </w:rPr>
          <w:t>Yang Zhao</w:t>
        </w:r>
      </w:ins>
    </w:p>
    <w:p w14:paraId="21247C81" w14:textId="4A0D49D7" w:rsidR="000A3A23" w:rsidRPr="00AB4A2F" w:rsidRDefault="000A3A23" w:rsidP="000A3A23">
      <w:pPr>
        <w:pStyle w:val="RFCFigure"/>
        <w:rPr>
          <w:ins w:id="1124" w:author="Italo Busi [2]" w:date="2018-03-03T18:42:00Z"/>
          <w:rFonts w:cs="Times New Roman"/>
          <w:highlight w:val="yellow"/>
          <w:lang w:val="it-IT"/>
        </w:rPr>
      </w:pPr>
      <w:ins w:id="1125" w:author="Italo Busi [2]" w:date="2018-03-03T18:43:00Z">
        <w:r w:rsidRPr="006F1654">
          <w:rPr>
            <w:lang w:val="it-IT"/>
          </w:rPr>
          <w:t>China Mobile</w:t>
        </w:r>
      </w:ins>
    </w:p>
    <w:p w14:paraId="0FC935C3" w14:textId="77777777" w:rsidR="000A3A23" w:rsidRPr="00AB4A2F" w:rsidRDefault="000A3A23" w:rsidP="000A3A23">
      <w:pPr>
        <w:pStyle w:val="RFCFigure"/>
        <w:rPr>
          <w:ins w:id="1126" w:author="Italo Busi [2]" w:date="2018-03-03T18:42:00Z"/>
          <w:lang w:val="it-IT"/>
        </w:rPr>
      </w:pPr>
      <w:ins w:id="1127" w:author="Italo Busi [2]" w:date="2018-03-03T18:42:00Z">
        <w:r w:rsidRPr="00AB4A2F">
          <w:rPr>
            <w:lang w:val="it-IT"/>
          </w:rPr>
          <w:tab/>
        </w:r>
      </w:ins>
    </w:p>
    <w:p w14:paraId="35202599" w14:textId="4985365A" w:rsidR="000A3A23" w:rsidRPr="00883323" w:rsidRDefault="000A3A23" w:rsidP="000A3A23">
      <w:pPr>
        <w:pStyle w:val="RFCFigure"/>
        <w:rPr>
          <w:ins w:id="1128" w:author="Italo Busi [2]" w:date="2018-03-03T18:42:00Z"/>
          <w:lang w:val="it-IT"/>
        </w:rPr>
      </w:pPr>
      <w:ins w:id="1129" w:author="Italo Busi [2]" w:date="2018-03-03T18:42:00Z">
        <w:r w:rsidRPr="00AB4A2F">
          <w:rPr>
            <w:lang w:val="it-IT"/>
          </w:rPr>
          <w:t xml:space="preserve">Email: </w:t>
        </w:r>
      </w:ins>
      <w:ins w:id="1130" w:author="Italo Busi [2]" w:date="2018-03-03T18:44:00Z">
        <w:r>
          <w:rPr>
            <w:lang w:val="en"/>
          </w:rPr>
          <w:fldChar w:fldCharType="begin"/>
        </w:r>
        <w:r w:rsidRPr="006F1654">
          <w:rPr>
            <w:lang w:val="it-IT"/>
          </w:rPr>
          <w:instrText xml:space="preserve"> HYPERLINK "mailto:zhaoyangyjy@chinamobile.com" </w:instrText>
        </w:r>
        <w:r>
          <w:rPr>
            <w:lang w:val="en"/>
          </w:rPr>
          <w:fldChar w:fldCharType="separate"/>
        </w:r>
        <w:r w:rsidRPr="006F1654">
          <w:rPr>
            <w:rStyle w:val="Hyperlink"/>
            <w:lang w:val="it-IT"/>
          </w:rPr>
          <w:t>zhaoyangyjy@chinamobile.com</w:t>
        </w:r>
        <w:r>
          <w:rPr>
            <w:lang w:val="en"/>
          </w:rPr>
          <w:fldChar w:fldCharType="end"/>
        </w:r>
      </w:ins>
    </w:p>
    <w:p w14:paraId="2D4F3B6B" w14:textId="77777777" w:rsidR="000A3A23" w:rsidRPr="00AB4A2F" w:rsidRDefault="000A3A23" w:rsidP="000A3A23">
      <w:pPr>
        <w:rPr>
          <w:ins w:id="1131" w:author="Italo Busi [2]" w:date="2018-03-03T18:42:00Z"/>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015CA5" w:rsidRDefault="00AB4A2F" w:rsidP="00AB4A2F">
      <w:pPr>
        <w:pStyle w:val="RFCFigure"/>
        <w:rPr>
          <w:rFonts w:cs="Times New Roman"/>
          <w:highlight w:val="yellow"/>
          <w:lang w:val="it-IT"/>
          <w:rPrChange w:id="1132" w:author="Italo Busi [2]" w:date="2018-03-04T10:47:00Z">
            <w:rPr>
              <w:rFonts w:cs="Times New Roman"/>
              <w:highlight w:val="yellow"/>
              <w:lang w:val="it-IT"/>
            </w:rPr>
          </w:rPrChange>
        </w:rPr>
      </w:pPr>
      <w:r w:rsidRPr="00015CA5">
        <w:rPr>
          <w:lang w:val="it-IT"/>
          <w:rPrChange w:id="1133" w:author="Italo Busi [2]" w:date="2018-03-04T10:47:00Z">
            <w:rPr>
              <w:lang w:val="it-IT"/>
            </w:rPr>
          </w:rPrChange>
        </w:rPr>
        <w:t>Nokia</w:t>
      </w:r>
    </w:p>
    <w:p w14:paraId="5485048C" w14:textId="77777777" w:rsidR="00AB4A2F" w:rsidRPr="00015CA5" w:rsidRDefault="00AB4A2F" w:rsidP="00AB4A2F">
      <w:pPr>
        <w:pStyle w:val="RFCFigure"/>
        <w:rPr>
          <w:lang w:val="it-IT"/>
          <w:rPrChange w:id="1134" w:author="Italo Busi [2]" w:date="2018-03-04T10:47:00Z">
            <w:rPr>
              <w:lang w:val="it-IT"/>
            </w:rPr>
          </w:rPrChange>
        </w:rPr>
      </w:pPr>
      <w:r w:rsidRPr="00015CA5">
        <w:rPr>
          <w:lang w:val="it-IT"/>
          <w:rPrChange w:id="1135" w:author="Italo Busi [2]" w:date="2018-03-04T10:47:00Z">
            <w:rPr>
              <w:lang w:val="it-IT"/>
            </w:rPr>
          </w:rPrChange>
        </w:rPr>
        <w:tab/>
      </w:r>
    </w:p>
    <w:p w14:paraId="0E0C4B40" w14:textId="77777777" w:rsidR="00AB4A2F" w:rsidRPr="00015CA5" w:rsidRDefault="00AB4A2F" w:rsidP="00AB4A2F">
      <w:pPr>
        <w:pStyle w:val="RFCFigure"/>
        <w:rPr>
          <w:lang w:val="it-IT"/>
          <w:rPrChange w:id="1136" w:author="Italo Busi [2]" w:date="2018-03-04T10:47:00Z">
            <w:rPr>
              <w:lang w:val="it-IT"/>
            </w:rPr>
          </w:rPrChange>
        </w:rPr>
      </w:pPr>
      <w:r w:rsidRPr="00015CA5">
        <w:rPr>
          <w:lang w:val="it-IT"/>
          <w:rPrChange w:id="1137" w:author="Italo Busi [2]" w:date="2018-03-04T10:47:00Z">
            <w:rPr>
              <w:lang w:val="it-IT"/>
            </w:rPr>
          </w:rPrChange>
        </w:rPr>
        <w:t xml:space="preserve">Email: </w:t>
      </w:r>
      <w:r w:rsidR="006001FE">
        <w:fldChar w:fldCharType="begin"/>
      </w:r>
      <w:r w:rsidR="006001FE" w:rsidRPr="00015CA5">
        <w:rPr>
          <w:lang w:val="it-IT"/>
          <w:rPrChange w:id="1138" w:author="Italo Busi [2]" w:date="2018-03-04T10:47:00Z">
            <w:rPr/>
          </w:rPrChange>
        </w:rPr>
        <w:instrText xml:space="preserve"> HYPERLINK "mailto:sergio.belotti@nokia.com" </w:instrText>
      </w:r>
      <w:r w:rsidR="006001FE">
        <w:fldChar w:fldCharType="separate"/>
      </w:r>
      <w:r w:rsidR="0049058D" w:rsidRPr="00015CA5">
        <w:rPr>
          <w:rStyle w:val="Hyperlink"/>
          <w:lang w:val="it-IT"/>
          <w:rPrChange w:id="1139" w:author="Italo Busi [2]" w:date="2018-03-04T10:47:00Z">
            <w:rPr>
              <w:rStyle w:val="Hyperlink"/>
              <w:lang w:val="it-IT"/>
            </w:rPr>
          </w:rPrChange>
        </w:rPr>
        <w:t>sergio.belotti@nokia.com</w:t>
      </w:r>
      <w:r w:rsidR="006001FE">
        <w:rPr>
          <w:rStyle w:val="Hyperlink"/>
          <w:lang w:val="it-IT"/>
        </w:rPr>
        <w:fldChar w:fldCharType="end"/>
      </w:r>
    </w:p>
    <w:p w14:paraId="08AF884E" w14:textId="77777777" w:rsidR="00AB4A2F" w:rsidRPr="00015CA5" w:rsidRDefault="00AB4A2F" w:rsidP="00AB4A2F">
      <w:pPr>
        <w:rPr>
          <w:lang w:val="it-IT"/>
          <w:rPrChange w:id="1140" w:author="Italo Busi [2]" w:date="2018-03-04T10:47:00Z">
            <w:rPr>
              <w:lang w:val="it-IT"/>
            </w:rPr>
          </w:rPrChange>
        </w:rPr>
      </w:pPr>
    </w:p>
    <w:p w14:paraId="510CD8B3" w14:textId="77777777" w:rsidR="00AB4A2F" w:rsidRPr="007A1B4D" w:rsidRDefault="00AB4A2F" w:rsidP="00AB4A2F">
      <w:pPr>
        <w:pStyle w:val="RFCFigure"/>
        <w:rPr>
          <w:rFonts w:cs="Times New Roman"/>
          <w:highlight w:val="yellow"/>
          <w:lang w:val="it-IT"/>
        </w:rPr>
      </w:pPr>
      <w:r w:rsidRPr="007A1B4D">
        <w:rPr>
          <w:lang w:val="it-IT"/>
        </w:rPr>
        <w:t>Gianmarco Bruno</w:t>
      </w:r>
    </w:p>
    <w:p w14:paraId="74E225FD" w14:textId="77777777" w:rsidR="00AB4A2F" w:rsidRPr="007A1B4D" w:rsidRDefault="00AB4A2F" w:rsidP="00AB4A2F">
      <w:pPr>
        <w:pStyle w:val="RFCFigure"/>
        <w:rPr>
          <w:rFonts w:cs="Times New Roman"/>
          <w:highlight w:val="yellow"/>
          <w:lang w:val="it-IT"/>
        </w:rPr>
      </w:pPr>
      <w:r w:rsidRPr="007A1B4D">
        <w:rPr>
          <w:lang w:val="it-IT"/>
        </w:rPr>
        <w:t>Ericsson</w:t>
      </w:r>
    </w:p>
    <w:p w14:paraId="22D84862" w14:textId="77777777" w:rsidR="00AB4A2F" w:rsidRPr="007A1B4D" w:rsidRDefault="00AB4A2F" w:rsidP="00AB4A2F">
      <w:pPr>
        <w:pStyle w:val="RFCFigure"/>
        <w:rPr>
          <w:lang w:val="it-IT"/>
        </w:rPr>
      </w:pPr>
      <w:r w:rsidRPr="007A1B4D">
        <w:rPr>
          <w:lang w:val="it-IT"/>
        </w:rPr>
        <w:tab/>
      </w:r>
    </w:p>
    <w:p w14:paraId="5E5D999D" w14:textId="77777777" w:rsidR="00AB4A2F" w:rsidRDefault="00AB4A2F" w:rsidP="00AB4A2F">
      <w:pPr>
        <w:pStyle w:val="RFCFigure"/>
      </w:pPr>
      <w:r>
        <w:t xml:space="preserve">Email: </w:t>
      </w:r>
      <w:hyperlink r:id="rId13"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4"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Change w:id="1141" w:author="Italo Busi [2]" w:date="2018-03-04T10:47:00Z">
            <w:rPr>
              <w:rFonts w:cs="Times New Roman"/>
              <w:highlight w:val="yellow"/>
            </w:rPr>
          </w:rPrChange>
        </w:rPr>
      </w:pPr>
      <w:r w:rsidRPr="00015CA5">
        <w:rPr>
          <w:rPrChange w:id="1142" w:author="Italo Busi [2]" w:date="2018-03-04T10:47:00Z">
            <w:rPr/>
          </w:rPrChange>
        </w:rPr>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r w:rsidR="00A87958">
        <w:fldChar w:fldCharType="begin"/>
      </w:r>
      <w:r w:rsidR="00A87958" w:rsidRPr="00A87958">
        <w:rPr>
          <w:lang w:val="it-IT"/>
          <w:rPrChange w:id="1143" w:author="Italo Busi [2]" w:date="2018-03-02T17:11:00Z">
            <w:rPr/>
          </w:rPrChange>
        </w:rPr>
        <w:instrText xml:space="preserve"> HYPERLINK "mailto:victor.lopezalvarez@telefonica.com" </w:instrText>
      </w:r>
      <w:r w:rsidR="00A87958">
        <w:fldChar w:fldCharType="separate"/>
      </w:r>
      <w:r w:rsidR="0049058D" w:rsidRPr="00883323">
        <w:rPr>
          <w:rStyle w:val="Hyperlink"/>
          <w:rFonts w:cs="Times New Roman"/>
          <w:lang w:val="it-IT"/>
        </w:rPr>
        <w:t>victor.lopezalvarez@telefonica.com</w:t>
      </w:r>
      <w:r w:rsidR="00A87958">
        <w:rPr>
          <w:rStyle w:val="Hyperlink"/>
          <w:rFonts w:cs="Times New Roman"/>
          <w:lang w:val="it-IT"/>
        </w:rPr>
        <w:fldChar w:fldCharType="end"/>
      </w:r>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7A1B4D" w:rsidRDefault="00AB4A2F" w:rsidP="00AB4A2F">
      <w:pPr>
        <w:pStyle w:val="RFCFigure"/>
        <w:rPr>
          <w:rFonts w:cs="Times New Roman"/>
          <w:highlight w:val="yellow"/>
        </w:rPr>
      </w:pPr>
      <w:r w:rsidRPr="007A1B4D">
        <w:t>Ericsson</w:t>
      </w:r>
    </w:p>
    <w:p w14:paraId="1A584C64" w14:textId="77777777" w:rsidR="00AB4A2F" w:rsidRPr="007A1B4D" w:rsidRDefault="00AB4A2F" w:rsidP="00AB4A2F">
      <w:pPr>
        <w:pStyle w:val="RFCFigure"/>
      </w:pPr>
      <w:r w:rsidRPr="007A1B4D">
        <w:tab/>
      </w:r>
    </w:p>
    <w:p w14:paraId="4877655B" w14:textId="77777777" w:rsidR="00AB4A2F" w:rsidRPr="007A1B4D" w:rsidRDefault="00AB4A2F" w:rsidP="00AB4A2F">
      <w:pPr>
        <w:pStyle w:val="RFCFigure"/>
      </w:pPr>
      <w:r w:rsidRPr="007A1B4D">
        <w:t xml:space="preserve">Email: </w:t>
      </w:r>
      <w:hyperlink r:id="rId15" w:history="1">
        <w:r w:rsidR="0049058D" w:rsidRPr="007A1B4D">
          <w:rPr>
            <w:rStyle w:val="Hyperlink"/>
          </w:rPr>
          <w:t>carlo.perocchio@ericsson.com</w:t>
        </w:r>
      </w:hyperlink>
    </w:p>
    <w:p w14:paraId="27782369" w14:textId="77777777" w:rsidR="00AB4A2F" w:rsidRPr="007A1B4D" w:rsidRDefault="00AB4A2F" w:rsidP="00AB4A2F"/>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16"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17"/>
      <w:footerReference w:type="default" r:id="rId18"/>
      <w:headerReference w:type="first" r:id="rId19"/>
      <w:footerReference w:type="first" r:id="rId20"/>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2D3C9" w14:textId="77777777" w:rsidR="00FB2404" w:rsidRDefault="00FB2404">
      <w:r>
        <w:separator/>
      </w:r>
    </w:p>
  </w:endnote>
  <w:endnote w:type="continuationSeparator" w:id="0">
    <w:p w14:paraId="41221EE3" w14:textId="77777777" w:rsidR="00FB2404" w:rsidRDefault="00FB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77777777" w:rsidR="007E0C5A" w:rsidRDefault="007E0C5A"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741EF">
      <w:rPr>
        <w:noProof/>
      </w:rPr>
      <w:instrText>September</w:instrText>
    </w:r>
    <w:r>
      <w:fldChar w:fldCharType="end"/>
    </w:r>
    <w:r>
      <w:instrText xml:space="preserve"> \* MERGEFORMAT </w:instrText>
    </w:r>
    <w:r>
      <w:fldChar w:fldCharType="separate"/>
    </w:r>
    <w:r w:rsidR="004741EF">
      <w:rPr>
        <w:noProof/>
      </w:rPr>
      <w:instrText>September</w:instrText>
    </w:r>
    <w:r>
      <w:fldChar w:fldCharType="end"/>
    </w:r>
    <w:r>
      <w:instrText xml:space="preserve"> \* MERGEFORMAT </w:instrText>
    </w:r>
    <w:r>
      <w:fldChar w:fldCharType="separate"/>
    </w:r>
    <w:r w:rsidR="004741EF">
      <w:rPr>
        <w:noProof/>
      </w:rPr>
      <w:t>September</w:t>
    </w:r>
    <w:r>
      <w:fldChar w:fldCharType="end"/>
    </w:r>
    <w:r>
      <w:t xml:space="preserve"> </w:t>
    </w:r>
    <w:r>
      <w:fldChar w:fldCharType="begin"/>
    </w:r>
    <w:r>
      <w:instrText xml:space="preserve"> SAVEDATE  \@ "d," </w:instrText>
    </w:r>
    <w:r>
      <w:fldChar w:fldCharType="separate"/>
    </w:r>
    <w:r>
      <w:rPr>
        <w:noProof/>
      </w:rPr>
      <w:t>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4741EF">
      <w:rPr>
        <w:noProof/>
      </w:rPr>
      <w:t>2018</w:t>
    </w:r>
    <w:r>
      <w:fldChar w:fldCharType="end"/>
    </w:r>
    <w:r>
      <w:rPr>
        <w:rFonts w:cs="Times New Roman"/>
      </w:rPr>
      <w:tab/>
    </w:r>
    <w:r>
      <w:t xml:space="preserve">[Page </w:t>
    </w:r>
    <w:r>
      <w:fldChar w:fldCharType="begin"/>
    </w:r>
    <w:r>
      <w:instrText xml:space="preserve"> PAGE </w:instrText>
    </w:r>
    <w:r>
      <w:fldChar w:fldCharType="separate"/>
    </w:r>
    <w:r w:rsidR="004741EF">
      <w:rPr>
        <w:noProof/>
      </w:rPr>
      <w:t>40</w:t>
    </w:r>
    <w:r>
      <w:rPr>
        <w:noProof/>
      </w:rPr>
      <w:fldChar w:fldCharType="end"/>
    </w:r>
    <w:r>
      <w:t>]</w:t>
    </w:r>
  </w:p>
  <w:p w14:paraId="54CCB0B6" w14:textId="77777777" w:rsidR="007E0C5A" w:rsidRDefault="007E0C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7E0C5A" w:rsidRDefault="007E0C5A" w:rsidP="00F410C4">
    <w:pPr>
      <w:pStyle w:val="Footer"/>
      <w:rPr>
        <w:highlight w:val="yellow"/>
      </w:rPr>
    </w:pPr>
  </w:p>
  <w:p w14:paraId="017924DD" w14:textId="77777777" w:rsidR="007E0C5A" w:rsidRDefault="007E0C5A" w:rsidP="00F410C4">
    <w:pPr>
      <w:pStyle w:val="Footer"/>
      <w:rPr>
        <w:highlight w:val="yellow"/>
      </w:rPr>
    </w:pPr>
  </w:p>
  <w:p w14:paraId="1F87E96F" w14:textId="77777777" w:rsidR="007E0C5A" w:rsidRDefault="007E0C5A" w:rsidP="00F410C4">
    <w:pPr>
      <w:pStyle w:val="Footer"/>
      <w:rPr>
        <w:highlight w:val="yellow"/>
      </w:rPr>
    </w:pPr>
  </w:p>
  <w:p w14:paraId="3C13152D" w14:textId="77777777" w:rsidR="007E0C5A" w:rsidRDefault="007E0C5A"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741EF">
      <w:rPr>
        <w:noProof/>
      </w:rPr>
      <w:instrText>September</w:instrText>
    </w:r>
    <w:r>
      <w:fldChar w:fldCharType="end"/>
    </w:r>
    <w:r>
      <w:instrText xml:space="preserve"> \* MERGEFORMAT </w:instrText>
    </w:r>
    <w:r>
      <w:fldChar w:fldCharType="separate"/>
    </w:r>
    <w:r w:rsidR="004741EF">
      <w:rPr>
        <w:noProof/>
      </w:rPr>
      <w:instrText>September</w:instrText>
    </w:r>
    <w:r>
      <w:fldChar w:fldCharType="end"/>
    </w:r>
    <w:r>
      <w:instrText xml:space="preserve"> \* MERGEFORMAT </w:instrText>
    </w:r>
    <w:r>
      <w:fldChar w:fldCharType="separate"/>
    </w:r>
    <w:r w:rsidR="004741EF">
      <w:rPr>
        <w:noProof/>
      </w:rPr>
      <w:t>September</w:t>
    </w:r>
    <w:r>
      <w:fldChar w:fldCharType="end"/>
    </w:r>
    <w:r>
      <w:t xml:space="preserve"> </w:t>
    </w:r>
    <w:r>
      <w:fldChar w:fldCharType="begin"/>
    </w:r>
    <w:r>
      <w:instrText xml:space="preserve"> SAVEDATE  \@ "d," </w:instrText>
    </w:r>
    <w:r>
      <w:fldChar w:fldCharType="separate"/>
    </w:r>
    <w:r>
      <w:rPr>
        <w:noProof/>
      </w:rPr>
      <w:t>3,</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4741EF">
      <w:rPr>
        <w:noProof/>
      </w:rPr>
      <w:t>2018</w:t>
    </w:r>
    <w:r>
      <w:fldChar w:fldCharType="end"/>
    </w:r>
    <w:r>
      <w:tab/>
      <w:t xml:space="preserve">[Page </w:t>
    </w:r>
    <w:r>
      <w:fldChar w:fldCharType="begin"/>
    </w:r>
    <w:r>
      <w:instrText xml:space="preserve"> PAGE </w:instrText>
    </w:r>
    <w:r>
      <w:fldChar w:fldCharType="separate"/>
    </w:r>
    <w:r w:rsidR="004741EF">
      <w:rPr>
        <w:noProof/>
      </w:rPr>
      <w:t>1</w:t>
    </w:r>
    <w:r>
      <w:rPr>
        <w:noProof/>
      </w:rPr>
      <w:fldChar w:fldCharType="end"/>
    </w:r>
    <w:r>
      <w:t>]</w:t>
    </w:r>
  </w:p>
  <w:p w14:paraId="43203A20" w14:textId="77777777" w:rsidR="007E0C5A" w:rsidRDefault="007E0C5A"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66D2F" w14:textId="77777777" w:rsidR="00FB2404" w:rsidRDefault="00FB2404">
      <w:r>
        <w:separator/>
      </w:r>
    </w:p>
  </w:footnote>
  <w:footnote w:type="continuationSeparator" w:id="0">
    <w:p w14:paraId="62689437" w14:textId="77777777" w:rsidR="00FB2404" w:rsidRDefault="00FB2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7777777" w:rsidR="007E0C5A" w:rsidRDefault="007E0C5A"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March 2018</w:t>
    </w:r>
    <w:r>
      <w:rPr>
        <w:noProof/>
      </w:rPr>
      <w:fldChar w:fldCharType="end"/>
    </w:r>
  </w:p>
  <w:p w14:paraId="4A49D0FA" w14:textId="77777777" w:rsidR="007E0C5A" w:rsidRDefault="007E0C5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7E0C5A" w:rsidRDefault="007E0C5A" w:rsidP="00F410C4">
    <w:pPr>
      <w:pStyle w:val="Header"/>
      <w:rPr>
        <w:highlight w:val="yellow"/>
      </w:rPr>
    </w:pPr>
  </w:p>
  <w:p w14:paraId="62B8C6AD" w14:textId="77777777" w:rsidR="007E0C5A" w:rsidRDefault="007E0C5A" w:rsidP="00F410C4">
    <w:pPr>
      <w:pStyle w:val="Header"/>
      <w:rPr>
        <w:highlight w:val="yellow"/>
      </w:rPr>
    </w:pPr>
  </w:p>
  <w:p w14:paraId="65AABFA0" w14:textId="77777777" w:rsidR="007E0C5A" w:rsidRDefault="007E0C5A" w:rsidP="00F410C4">
    <w:pPr>
      <w:pStyle w:val="Header"/>
    </w:pPr>
    <w:r>
      <w:t>CCAMP Working Group</w:t>
    </w:r>
    <w:r>
      <w:tab/>
    </w:r>
    <w:r w:rsidRPr="00F410C4">
      <w:tab/>
    </w:r>
    <w:r>
      <w:t>I. Busi</w:t>
    </w:r>
  </w:p>
  <w:p w14:paraId="628642BA" w14:textId="77777777" w:rsidR="007E0C5A" w:rsidRDefault="007E0C5A" w:rsidP="00F410C4">
    <w:pPr>
      <w:pStyle w:val="Header"/>
    </w:pPr>
    <w:r>
      <w:t>Internet Draft</w:t>
    </w:r>
    <w:r>
      <w:tab/>
    </w:r>
    <w:r w:rsidRPr="00F410C4">
      <w:tab/>
    </w:r>
    <w:r>
      <w:t>Huawei</w:t>
    </w:r>
  </w:p>
  <w:p w14:paraId="53BABF19" w14:textId="77777777" w:rsidR="007E0C5A" w:rsidRDefault="007E0C5A" w:rsidP="00F410C4">
    <w:pPr>
      <w:pStyle w:val="Header"/>
    </w:pPr>
    <w:r>
      <w:t>Intended status: Informational</w:t>
    </w:r>
    <w:r>
      <w:tab/>
    </w:r>
    <w:r w:rsidRPr="00F410C4">
      <w:tab/>
    </w:r>
    <w:r>
      <w:t>D. King</w:t>
    </w:r>
  </w:p>
  <w:p w14:paraId="3E4200A4" w14:textId="77777777" w:rsidR="007E0C5A" w:rsidRDefault="007E0C5A" w:rsidP="00F410C4">
    <w:pPr>
      <w:pStyle w:val="Header"/>
    </w:pPr>
    <w:r>
      <w:tab/>
    </w:r>
    <w:r>
      <w:tab/>
    </w:r>
    <w:r w:rsidRPr="008B2AC8">
      <w:t>Lancaster University</w:t>
    </w:r>
  </w:p>
  <w:p w14:paraId="051F7643" w14:textId="77777777" w:rsidR="007E0C5A" w:rsidRDefault="007E0C5A" w:rsidP="00EB7F5F">
    <w:pPr>
      <w:pStyle w:val="Header"/>
    </w:pPr>
    <w:r>
      <w:tab/>
    </w:r>
    <w:r>
      <w:tab/>
      <w:t>H. Zheng</w:t>
    </w:r>
  </w:p>
  <w:p w14:paraId="2308A449" w14:textId="77777777" w:rsidR="007E0C5A" w:rsidRDefault="007E0C5A" w:rsidP="00EB7F5F">
    <w:pPr>
      <w:pStyle w:val="Header"/>
    </w:pPr>
    <w:r>
      <w:tab/>
    </w:r>
    <w:r>
      <w:tab/>
      <w:t>Huawei</w:t>
    </w:r>
  </w:p>
  <w:p w14:paraId="1D9343FC" w14:textId="77777777" w:rsidR="007E0C5A" w:rsidRDefault="007E0C5A" w:rsidP="00EB7F5F">
    <w:pPr>
      <w:pStyle w:val="Header"/>
    </w:pPr>
    <w:r>
      <w:tab/>
    </w:r>
    <w:r>
      <w:tab/>
      <w:t>Y. Xu</w:t>
    </w:r>
  </w:p>
  <w:p w14:paraId="35A3EE9E" w14:textId="77777777" w:rsidR="007E0C5A" w:rsidRDefault="007E0C5A" w:rsidP="00EB7F5F">
    <w:pPr>
      <w:pStyle w:val="Header"/>
    </w:pPr>
    <w:r>
      <w:tab/>
    </w:r>
    <w:r>
      <w:tab/>
      <w:t>CAICT</w:t>
    </w:r>
  </w:p>
  <w:p w14:paraId="6A01E11B" w14:textId="77777777" w:rsidR="007E0C5A" w:rsidRDefault="007E0C5A" w:rsidP="00F410C4">
    <w:pPr>
      <w:pStyle w:val="Header"/>
    </w:pPr>
  </w:p>
  <w:p w14:paraId="6525C8DC" w14:textId="77777777" w:rsidR="007E0C5A" w:rsidRDefault="007E0C5A"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741EF">
      <w:rPr>
        <w:noProof/>
      </w:rPr>
      <w:instrText>September</w:instrText>
    </w:r>
    <w:r>
      <w:fldChar w:fldCharType="end"/>
    </w:r>
    <w:r>
      <w:instrText xml:space="preserve"> \* MERGEFORMAT </w:instrText>
    </w:r>
    <w:r>
      <w:fldChar w:fldCharType="separate"/>
    </w:r>
    <w:r w:rsidR="004741EF">
      <w:rPr>
        <w:noProof/>
      </w:rPr>
      <w:instrText>September</w:instrText>
    </w:r>
    <w:r>
      <w:fldChar w:fldCharType="end"/>
    </w:r>
    <w:r>
      <w:instrText xml:space="preserve"> \* MERGEFORMAT </w:instrText>
    </w:r>
    <w:r>
      <w:fldChar w:fldCharType="separate"/>
    </w:r>
    <w:r w:rsidR="004741EF">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4741EF">
      <w:rPr>
        <w:noProof/>
      </w:rPr>
      <w:t>2018</w:t>
    </w:r>
    <w:r>
      <w:fldChar w:fldCharType="end"/>
    </w:r>
    <w:r>
      <w:tab/>
    </w:r>
    <w:r>
      <w:tab/>
    </w:r>
    <w:r>
      <w:fldChar w:fldCharType="begin"/>
    </w:r>
    <w:r>
      <w:instrText xml:space="preserve"> SAVEDATE  \@ "MMMM d, yyyy" </w:instrText>
    </w:r>
    <w:r>
      <w:fldChar w:fldCharType="separate"/>
    </w:r>
    <w:r>
      <w:rPr>
        <w:noProof/>
      </w:rPr>
      <w:t>March 3, 2018</w:t>
    </w:r>
    <w:r>
      <w:rPr>
        <w:noProof/>
      </w:rPr>
      <w:fldChar w:fldCharType="end"/>
    </w:r>
  </w:p>
  <w:p w14:paraId="75978A04" w14:textId="77777777" w:rsidR="007E0C5A" w:rsidRDefault="007E0C5A" w:rsidP="00F410C4">
    <w:pPr>
      <w:pStyle w:val="Header"/>
    </w:pPr>
    <w:r>
      <w:tab/>
    </w:r>
  </w:p>
  <w:p w14:paraId="5196C372" w14:textId="77777777" w:rsidR="007E0C5A" w:rsidRDefault="007E0C5A"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340CFFDA"/>
    <w:lvl w:ilvl="0">
      <w:start w:val="1"/>
      <w:numFmt w:val="upperLetter"/>
      <w:pStyle w:val="RFCApp"/>
      <w:suff w:val="space"/>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E9341F6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4"/>
  </w:num>
  <w:num w:numId="3">
    <w:abstractNumId w:val="23"/>
  </w:num>
  <w:num w:numId="4">
    <w:abstractNumId w:val="2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6"/>
  </w:num>
  <w:num w:numId="29">
    <w:abstractNumId w:val="18"/>
  </w:num>
  <w:num w:numId="30">
    <w:abstractNumId w:val="29"/>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29"/>
    <w:lvlOverride w:ilvl="0">
      <w:startOverride w:val="1"/>
    </w:lvlOverride>
  </w:num>
  <w:num w:numId="37">
    <w:abstractNumId w:val="11"/>
  </w:num>
  <w:num w:numId="38">
    <w:abstractNumId w:val="29"/>
    <w:lvlOverride w:ilvl="0">
      <w:startOverride w:val="1"/>
    </w:lvlOverride>
  </w:num>
  <w:num w:numId="39">
    <w:abstractNumId w:val="29"/>
    <w:lvlOverride w:ilvl="0">
      <w:startOverride w:val="1"/>
    </w:lvlOverride>
  </w:num>
  <w:num w:numId="40">
    <w:abstractNumId w:val="27"/>
  </w:num>
  <w:num w:numId="41">
    <w:abstractNumId w:val="17"/>
  </w:num>
  <w:num w:numId="42">
    <w:abstractNumId w:val="16"/>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Italo Busi [2]">
    <w15:presenceInfo w15:providerId="None" w15:userId="Italo Busi"/>
  </w15:person>
  <w15:person w15:author="Zhao Yang">
    <w15:presenceInfo w15:providerId="None" w15:userId="Zhao Yang"/>
  </w15:person>
  <w15:person w15:author="徐云斌">
    <w15:presenceInfo w15:providerId="None" w15:userId="徐云斌"/>
  </w15:person>
  <w15:person w15:author="Zhenghaomian">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60298"/>
    <w:rsid w:val="00275C44"/>
    <w:rsid w:val="0027759C"/>
    <w:rsid w:val="00291216"/>
    <w:rsid w:val="002917BD"/>
    <w:rsid w:val="002A707B"/>
    <w:rsid w:val="002B1977"/>
    <w:rsid w:val="002B6872"/>
    <w:rsid w:val="002C1F42"/>
    <w:rsid w:val="002D2F11"/>
    <w:rsid w:val="002E1F5F"/>
    <w:rsid w:val="002E2943"/>
    <w:rsid w:val="002E41B0"/>
    <w:rsid w:val="002E5DA5"/>
    <w:rsid w:val="002E6FA7"/>
    <w:rsid w:val="002F361B"/>
    <w:rsid w:val="0030239C"/>
    <w:rsid w:val="00305B15"/>
    <w:rsid w:val="00316413"/>
    <w:rsid w:val="00316AC2"/>
    <w:rsid w:val="00330A6E"/>
    <w:rsid w:val="003349FE"/>
    <w:rsid w:val="00334C43"/>
    <w:rsid w:val="003362AE"/>
    <w:rsid w:val="00341FFA"/>
    <w:rsid w:val="00342A68"/>
    <w:rsid w:val="00343254"/>
    <w:rsid w:val="00345474"/>
    <w:rsid w:val="00356B0A"/>
    <w:rsid w:val="00357EC0"/>
    <w:rsid w:val="00364225"/>
    <w:rsid w:val="003749F5"/>
    <w:rsid w:val="003755C4"/>
    <w:rsid w:val="003801DF"/>
    <w:rsid w:val="00396CDC"/>
    <w:rsid w:val="003A1329"/>
    <w:rsid w:val="003B156D"/>
    <w:rsid w:val="003B3D19"/>
    <w:rsid w:val="003C429A"/>
    <w:rsid w:val="003C7575"/>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C44"/>
    <w:rsid w:val="004E25F7"/>
    <w:rsid w:val="004F02F6"/>
    <w:rsid w:val="004F73D6"/>
    <w:rsid w:val="005010FF"/>
    <w:rsid w:val="00507FD8"/>
    <w:rsid w:val="00511103"/>
    <w:rsid w:val="00514A3B"/>
    <w:rsid w:val="0052735F"/>
    <w:rsid w:val="00541653"/>
    <w:rsid w:val="005613B7"/>
    <w:rsid w:val="00564AA2"/>
    <w:rsid w:val="0057538E"/>
    <w:rsid w:val="00581197"/>
    <w:rsid w:val="00581409"/>
    <w:rsid w:val="00594C3D"/>
    <w:rsid w:val="00597ACE"/>
    <w:rsid w:val="005B1400"/>
    <w:rsid w:val="005B57D1"/>
    <w:rsid w:val="005C03FF"/>
    <w:rsid w:val="005D29A6"/>
    <w:rsid w:val="005E13F3"/>
    <w:rsid w:val="005F1D39"/>
    <w:rsid w:val="005F3A4C"/>
    <w:rsid w:val="006001FE"/>
    <w:rsid w:val="00602C6C"/>
    <w:rsid w:val="00605243"/>
    <w:rsid w:val="006148C6"/>
    <w:rsid w:val="006176D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1654"/>
    <w:rsid w:val="006F2D73"/>
    <w:rsid w:val="006F4076"/>
    <w:rsid w:val="006F6F19"/>
    <w:rsid w:val="007124AB"/>
    <w:rsid w:val="00713412"/>
    <w:rsid w:val="0072225C"/>
    <w:rsid w:val="00722DD3"/>
    <w:rsid w:val="00726448"/>
    <w:rsid w:val="007407C9"/>
    <w:rsid w:val="007445AC"/>
    <w:rsid w:val="00750C66"/>
    <w:rsid w:val="007535B4"/>
    <w:rsid w:val="00753DF3"/>
    <w:rsid w:val="00756310"/>
    <w:rsid w:val="00757691"/>
    <w:rsid w:val="0077497C"/>
    <w:rsid w:val="00776578"/>
    <w:rsid w:val="00782D41"/>
    <w:rsid w:val="007A01B5"/>
    <w:rsid w:val="007A1B4D"/>
    <w:rsid w:val="007A64CF"/>
    <w:rsid w:val="007B0690"/>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122D3"/>
    <w:rsid w:val="00812F2F"/>
    <w:rsid w:val="0081357B"/>
    <w:rsid w:val="00834330"/>
    <w:rsid w:val="00850297"/>
    <w:rsid w:val="00852397"/>
    <w:rsid w:val="00854E72"/>
    <w:rsid w:val="0086686A"/>
    <w:rsid w:val="00870AAD"/>
    <w:rsid w:val="008710E4"/>
    <w:rsid w:val="00883323"/>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36A66"/>
    <w:rsid w:val="00937E3A"/>
    <w:rsid w:val="009439D8"/>
    <w:rsid w:val="00945E70"/>
    <w:rsid w:val="009473D2"/>
    <w:rsid w:val="00950EE9"/>
    <w:rsid w:val="009530FB"/>
    <w:rsid w:val="0095351A"/>
    <w:rsid w:val="00953AD7"/>
    <w:rsid w:val="00967E52"/>
    <w:rsid w:val="009812A3"/>
    <w:rsid w:val="009876A3"/>
    <w:rsid w:val="00995102"/>
    <w:rsid w:val="009A072A"/>
    <w:rsid w:val="009A0E4E"/>
    <w:rsid w:val="009A0EE2"/>
    <w:rsid w:val="009A118B"/>
    <w:rsid w:val="009A379D"/>
    <w:rsid w:val="009B0913"/>
    <w:rsid w:val="009B2D2A"/>
    <w:rsid w:val="009C0E27"/>
    <w:rsid w:val="009C5F01"/>
    <w:rsid w:val="009D0796"/>
    <w:rsid w:val="009D0BF8"/>
    <w:rsid w:val="009D50BB"/>
    <w:rsid w:val="009D5F17"/>
    <w:rsid w:val="009E0865"/>
    <w:rsid w:val="009E6BEB"/>
    <w:rsid w:val="009F077F"/>
    <w:rsid w:val="009F3B7C"/>
    <w:rsid w:val="009F5CD1"/>
    <w:rsid w:val="00A0090F"/>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87958"/>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918AD"/>
    <w:rsid w:val="00B93C90"/>
    <w:rsid w:val="00B940F0"/>
    <w:rsid w:val="00BA469F"/>
    <w:rsid w:val="00BA47FE"/>
    <w:rsid w:val="00BA6DE7"/>
    <w:rsid w:val="00BB2E88"/>
    <w:rsid w:val="00BB5A89"/>
    <w:rsid w:val="00BB7353"/>
    <w:rsid w:val="00BC00DB"/>
    <w:rsid w:val="00BC73C3"/>
    <w:rsid w:val="00BD6000"/>
    <w:rsid w:val="00BD743C"/>
    <w:rsid w:val="00BE1F88"/>
    <w:rsid w:val="00BE2316"/>
    <w:rsid w:val="00BE53A4"/>
    <w:rsid w:val="00BF29A8"/>
    <w:rsid w:val="00BF35F6"/>
    <w:rsid w:val="00C0058B"/>
    <w:rsid w:val="00C00E0A"/>
    <w:rsid w:val="00C030F0"/>
    <w:rsid w:val="00C031EF"/>
    <w:rsid w:val="00C10F8A"/>
    <w:rsid w:val="00C126F8"/>
    <w:rsid w:val="00C150E1"/>
    <w:rsid w:val="00C17E38"/>
    <w:rsid w:val="00C330BF"/>
    <w:rsid w:val="00C36C56"/>
    <w:rsid w:val="00C37170"/>
    <w:rsid w:val="00C46F76"/>
    <w:rsid w:val="00C47452"/>
    <w:rsid w:val="00C63A15"/>
    <w:rsid w:val="00C65842"/>
    <w:rsid w:val="00C744E6"/>
    <w:rsid w:val="00C911AE"/>
    <w:rsid w:val="00C93CE6"/>
    <w:rsid w:val="00C95C21"/>
    <w:rsid w:val="00C963D9"/>
    <w:rsid w:val="00C97092"/>
    <w:rsid w:val="00CA0E16"/>
    <w:rsid w:val="00CA6987"/>
    <w:rsid w:val="00CB119E"/>
    <w:rsid w:val="00CB49C5"/>
    <w:rsid w:val="00CC0754"/>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5463"/>
    <w:rsid w:val="00D95E8B"/>
    <w:rsid w:val="00D96499"/>
    <w:rsid w:val="00DA032C"/>
    <w:rsid w:val="00DA1B42"/>
    <w:rsid w:val="00DB0170"/>
    <w:rsid w:val="00DB1636"/>
    <w:rsid w:val="00DB6399"/>
    <w:rsid w:val="00DC09AA"/>
    <w:rsid w:val="00DC520D"/>
    <w:rsid w:val="00DC5824"/>
    <w:rsid w:val="00DD555F"/>
    <w:rsid w:val="00DE12AA"/>
    <w:rsid w:val="00DF69BC"/>
    <w:rsid w:val="00DF7911"/>
    <w:rsid w:val="00E05D4B"/>
    <w:rsid w:val="00E134C8"/>
    <w:rsid w:val="00E254CE"/>
    <w:rsid w:val="00E25F78"/>
    <w:rsid w:val="00E326DD"/>
    <w:rsid w:val="00E347B6"/>
    <w:rsid w:val="00E42CB0"/>
    <w:rsid w:val="00E50BED"/>
    <w:rsid w:val="00E84240"/>
    <w:rsid w:val="00E843A6"/>
    <w:rsid w:val="00E85F3E"/>
    <w:rsid w:val="00E863F1"/>
    <w:rsid w:val="00E87DEC"/>
    <w:rsid w:val="00E915FE"/>
    <w:rsid w:val="00E96A9C"/>
    <w:rsid w:val="00EA6DBC"/>
    <w:rsid w:val="00EA7A99"/>
    <w:rsid w:val="00EB308C"/>
    <w:rsid w:val="00EB41EC"/>
    <w:rsid w:val="00EB7C40"/>
    <w:rsid w:val="00EB7F5F"/>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4197B"/>
    <w:rsid w:val="00F56B61"/>
    <w:rsid w:val="00F8116F"/>
    <w:rsid w:val="00F837F0"/>
    <w:rsid w:val="00F91EC9"/>
    <w:rsid w:val="00FA2EF5"/>
    <w:rsid w:val="00FA7437"/>
    <w:rsid w:val="00FB2404"/>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7445A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Change w:id="0" w:author="Italo Busi" w:date="2018-02-27T16:01:00Z">
        <w:pPr>
          <w:tabs>
            <w:tab w:val="right" w:leader="dot" w:pos="10080"/>
          </w:tabs>
          <w:spacing w:line="240" w:lineRule="exact"/>
          <w:ind w:left="432"/>
        </w:pPr>
      </w:pPrChange>
    </w:pPr>
    <w:rPr>
      <w:noProof/>
      <w:rPrChange w:id="0" w:author="Italo Busi" w:date="2018-02-27T16:01:00Z">
        <w:rPr>
          <w:rFonts w:ascii="Courier New" w:eastAsia="Batang" w:hAnsi="Courier New" w:cs="Courier New"/>
          <w:noProof/>
          <w:sz w:val="24"/>
          <w:szCs w:val="24"/>
          <w:lang w:val="en-US" w:eastAsia="en-US" w:bidi="ar-SA"/>
        </w:rPr>
      </w:rPrChange>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45"/>
      </w:numPr>
    </w:pPr>
  </w:style>
  <w:style w:type="paragraph" w:customStyle="1" w:styleId="RFCAppH1">
    <w:name w:val="RFC App H1"/>
    <w:basedOn w:val="RFCH1-nonum"/>
    <w:next w:val="Normal"/>
    <w:rsid w:val="009C0E27"/>
    <w:pPr>
      <w:numPr>
        <w:ilvl w:val="1"/>
        <w:numId w:val="45"/>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gianmarco.bruno@ericsson.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xuyunbin@ritt.c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ricard.vilalta@cttc.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enghaomian@huawei.com" TargetMode="External"/><Relationship Id="rId5" Type="http://schemas.openxmlformats.org/officeDocument/2006/relationships/webSettings" Target="webSettings.xml"/><Relationship Id="rId15" Type="http://schemas.openxmlformats.org/officeDocument/2006/relationships/hyperlink" Target="mailto:carlo.perocchio@ericsson.com" TargetMode="External"/><Relationship Id="rId23" Type="http://schemas.openxmlformats.org/officeDocument/2006/relationships/theme" Target="theme/theme1.xml"/><Relationship Id="rId10" Type="http://schemas.openxmlformats.org/officeDocument/2006/relationships/hyperlink" Target="mailto:d.king@lancaster.ac.u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leeyoung@huawei.com"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68178-9CA8-4FAF-8617-B0CC6B5C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57</TotalTime>
  <Pages>1</Pages>
  <Words>13325</Words>
  <Characters>75953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89100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13</cp:revision>
  <cp:lastPrinted>2004-10-22T21:03:00Z</cp:lastPrinted>
  <dcterms:created xsi:type="dcterms:W3CDTF">2018-03-03T17:36:00Z</dcterms:created>
  <dcterms:modified xsi:type="dcterms:W3CDTF">2018-03-04T10:02:00Z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1520156005</vt:lpwstr>
  </property>
</Properties>
</file>