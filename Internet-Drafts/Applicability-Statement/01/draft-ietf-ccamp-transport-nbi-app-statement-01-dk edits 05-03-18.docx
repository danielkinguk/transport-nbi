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323" w:rsidRPr="00883323" w:rsidRDefault="00AE0541" w:rsidP="00ED3200">
      <w:pPr>
        <w:pStyle w:val="RFCTitle"/>
        <w:rPr>
          <w:highlight w:val="yellow"/>
          <w:lang w:val="en"/>
        </w:rPr>
      </w:pPr>
      <w:bookmarkStart w:id="0" w:name="_GoBack"/>
      <w:bookmarkEnd w:id="0"/>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-01</w:t>
      </w:r>
    </w:p>
    <w:p w:rsidR="006F6F19" w:rsidRDefault="006F6F19" w:rsidP="00CC4069">
      <w:pPr>
        <w:pStyle w:val="RFCH1-noTOCnonum"/>
      </w:pPr>
      <w:r w:rsidRPr="00D638F3">
        <w:t>Status of this Memo</w:t>
      </w:r>
    </w:p>
    <w:p w:rsidR="006A74C7" w:rsidRPr="00D638F3" w:rsidRDefault="006A74C7" w:rsidP="006A74C7">
      <w:r w:rsidRPr="00D638F3">
        <w:t xml:space="preserve">This Internet-Draft is submitted in full conformance with the provisions of BCP 78 and BCP 79. </w:t>
      </w:r>
    </w:p>
    <w:p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2511">
        <w:rPr>
          <w:noProof/>
        </w:rPr>
        <w:instrText>3</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7E2511">
        <w:rPr>
          <w:noProof/>
        </w:rPr>
        <w:instrText>3</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2511">
        <w:rPr>
          <w:noProof/>
        </w:rPr>
        <w:instrText>3</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7E2511"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7E2511" w:rsidRPr="00463B4B">
        <w:rPr>
          <w:noProof/>
        </w:rPr>
        <w:instrText>September</w:instrText>
      </w:r>
      <w:r w:rsidR="00CD3BC9" w:rsidRPr="00463B4B">
        <w:fldChar w:fldCharType="end"/>
      </w:r>
      <w:r w:rsidRPr="00463B4B">
        <w:instrText xml:space="preserve"> \* MERGEFORMAT </w:instrText>
      </w:r>
      <w:r w:rsidR="00CD3BC9" w:rsidRPr="00463B4B">
        <w:fldChar w:fldCharType="separate"/>
      </w:r>
      <w:r w:rsidR="007E2511" w:rsidRPr="00463B4B">
        <w:rPr>
          <w:noProof/>
        </w:rPr>
        <w:t>September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r w:rsidR="007E2511">
        <w:rPr>
          <w:noProof/>
        </w:rPr>
        <w:t>5,</w:t>
      </w:r>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E2511">
        <w:rPr>
          <w:noProof/>
        </w:rPr>
        <w:instrText>3</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7E2511">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883323">
        <w:rPr>
          <w:noProof/>
        </w:rPr>
        <w:instrText>2017</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883323"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7E2511">
        <w:rPr>
          <w:noProof/>
        </w:rPr>
        <w:t>2018</w:t>
      </w:r>
      <w:r w:rsidR="00CD3BC9" w:rsidRPr="00463B4B">
        <w:fldChar w:fldCharType="end"/>
      </w:r>
      <w:r w:rsidRPr="00463B4B">
        <w:t>.</w:t>
      </w:r>
    </w:p>
    <w:p w:rsidR="002E1F5F" w:rsidRPr="003362AE" w:rsidRDefault="002E1F5F" w:rsidP="002E1F5F">
      <w:pPr>
        <w:pStyle w:val="RFCH1-noTOCnonum"/>
      </w:pPr>
      <w:r w:rsidRPr="003362AE">
        <w:t>Copyright Notice</w:t>
      </w:r>
    </w:p>
    <w:p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7E2511">
        <w:rPr>
          <w:noProof/>
        </w:rPr>
        <w:t>2018</w:t>
      </w:r>
      <w:r w:rsidR="00CD3BC9" w:rsidRPr="003362AE">
        <w:fldChar w:fldCharType="end"/>
      </w:r>
      <w:r w:rsidRPr="003362AE">
        <w:t xml:space="preserve"> IETF Trust and the persons identified as the document authors. All rights reserved.</w:t>
      </w:r>
    </w:p>
    <w:p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 xml:space="preserve">in effect on the date of </w:t>
      </w:r>
      <w:r w:rsidR="006677A8" w:rsidRPr="003362AE">
        <w:lastRenderedPageBreak/>
        <w:t>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rsidR="0010357E" w:rsidRDefault="0010357E" w:rsidP="00072E31">
      <w:pPr>
        <w:ind w:left="0"/>
      </w:pPr>
      <w:r w:rsidRPr="00045659">
        <w:t>Abstract</w:t>
      </w:r>
    </w:p>
    <w:p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045659" w:rsidRDefault="00045659" w:rsidP="00045659">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del w:id="1" w:author="King, Daniel" w:date="2018-03-05T17:21:00Z">
        <w:r w:rsidDel="00C126F3">
          <w:delText>multi domain</w:delText>
        </w:r>
      </w:del>
      <w:ins w:id="2" w:author="King, Daniel" w:date="2018-03-05T17:21:00Z">
        <w:r w:rsidR="00C126F3">
          <w:t>multi-domain</w:t>
        </w:r>
      </w:ins>
      <w:r>
        <w:t xml:space="preserve"> scenarios.</w:t>
      </w:r>
    </w:p>
    <w:p w:rsidR="006F6F19" w:rsidRDefault="006F6F19" w:rsidP="00CC4069">
      <w:pPr>
        <w:pStyle w:val="RFCH1-noTOCnonum"/>
      </w:pPr>
      <w:r w:rsidRPr="003362AE">
        <w:t>Table of Contents</w:t>
      </w:r>
    </w:p>
    <w:p w:rsidR="006265A3"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08034387" w:history="1">
        <w:r w:rsidR="006265A3" w:rsidRPr="00DC304C">
          <w:rPr>
            <w:rStyle w:val="Hyperlink"/>
          </w:rPr>
          <w:t>1. Introduction</w:t>
        </w:r>
        <w:r w:rsidR="006265A3">
          <w:rPr>
            <w:webHidden/>
          </w:rPr>
          <w:tab/>
        </w:r>
        <w:r w:rsidR="006265A3">
          <w:rPr>
            <w:webHidden/>
          </w:rPr>
          <w:fldChar w:fldCharType="begin"/>
        </w:r>
        <w:r w:rsidR="006265A3">
          <w:rPr>
            <w:webHidden/>
          </w:rPr>
          <w:instrText xml:space="preserve"> PAGEREF _Toc508034387 \h </w:instrText>
        </w:r>
        <w:r w:rsidR="006265A3">
          <w:rPr>
            <w:webHidden/>
          </w:rPr>
        </w:r>
        <w:r w:rsidR="006265A3">
          <w:rPr>
            <w:webHidden/>
          </w:rPr>
          <w:fldChar w:fldCharType="separate"/>
        </w:r>
        <w:r w:rsidR="006265A3">
          <w:rPr>
            <w:webHidden/>
          </w:rPr>
          <w:t>3</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88" w:history="1">
        <w:r w:rsidR="006265A3" w:rsidRPr="00DC304C">
          <w:rPr>
            <w:rStyle w:val="Hyperlink"/>
          </w:rPr>
          <w:t>1.1. Scope of this document</w:t>
        </w:r>
        <w:r w:rsidR="006265A3">
          <w:rPr>
            <w:webHidden/>
          </w:rPr>
          <w:tab/>
        </w:r>
        <w:r w:rsidR="006265A3">
          <w:rPr>
            <w:webHidden/>
          </w:rPr>
          <w:fldChar w:fldCharType="begin"/>
        </w:r>
        <w:r w:rsidR="006265A3">
          <w:rPr>
            <w:webHidden/>
          </w:rPr>
          <w:instrText xml:space="preserve"> PAGEREF _Toc508034388 \h </w:instrText>
        </w:r>
        <w:r w:rsidR="006265A3">
          <w:rPr>
            <w:webHidden/>
          </w:rPr>
        </w:r>
        <w:r w:rsidR="006265A3">
          <w:rPr>
            <w:webHidden/>
          </w:rPr>
          <w:fldChar w:fldCharType="separate"/>
        </w:r>
        <w:r w:rsidR="006265A3">
          <w:rPr>
            <w:webHidden/>
          </w:rPr>
          <w:t>4</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89" w:history="1">
        <w:r w:rsidR="006265A3" w:rsidRPr="00DC304C">
          <w:rPr>
            <w:rStyle w:val="Hyperlink"/>
          </w:rPr>
          <w:t>1.2. Assumptions</w:t>
        </w:r>
        <w:r w:rsidR="006265A3">
          <w:rPr>
            <w:webHidden/>
          </w:rPr>
          <w:tab/>
        </w:r>
        <w:r w:rsidR="006265A3">
          <w:rPr>
            <w:webHidden/>
          </w:rPr>
          <w:fldChar w:fldCharType="begin"/>
        </w:r>
        <w:r w:rsidR="006265A3">
          <w:rPr>
            <w:webHidden/>
          </w:rPr>
          <w:instrText xml:space="preserve"> PAGEREF _Toc508034389 \h </w:instrText>
        </w:r>
        <w:r w:rsidR="006265A3">
          <w:rPr>
            <w:webHidden/>
          </w:rPr>
        </w:r>
        <w:r w:rsidR="006265A3">
          <w:rPr>
            <w:webHidden/>
          </w:rPr>
          <w:fldChar w:fldCharType="separate"/>
        </w:r>
        <w:r w:rsidR="006265A3">
          <w:rPr>
            <w:webHidden/>
          </w:rPr>
          <w:t>5</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390" w:history="1">
        <w:r w:rsidR="006265A3" w:rsidRPr="00DC304C">
          <w:rPr>
            <w:rStyle w:val="Hyperlink"/>
          </w:rPr>
          <w:t>2. Terminology</w:t>
        </w:r>
        <w:r w:rsidR="006265A3">
          <w:rPr>
            <w:webHidden/>
          </w:rPr>
          <w:tab/>
        </w:r>
        <w:r w:rsidR="006265A3">
          <w:rPr>
            <w:webHidden/>
          </w:rPr>
          <w:fldChar w:fldCharType="begin"/>
        </w:r>
        <w:r w:rsidR="006265A3">
          <w:rPr>
            <w:webHidden/>
          </w:rPr>
          <w:instrText xml:space="preserve"> PAGEREF _Toc508034390 \h </w:instrText>
        </w:r>
        <w:r w:rsidR="006265A3">
          <w:rPr>
            <w:webHidden/>
          </w:rPr>
        </w:r>
        <w:r w:rsidR="006265A3">
          <w:rPr>
            <w:webHidden/>
          </w:rPr>
          <w:fldChar w:fldCharType="separate"/>
        </w:r>
        <w:r w:rsidR="006265A3">
          <w:rPr>
            <w:webHidden/>
          </w:rPr>
          <w:t>5</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391" w:history="1">
        <w:r w:rsidR="006265A3" w:rsidRPr="00DC304C">
          <w:rPr>
            <w:rStyle w:val="Hyperlink"/>
          </w:rPr>
          <w:t>3. Conventions used in this document</w:t>
        </w:r>
        <w:r w:rsidR="006265A3">
          <w:rPr>
            <w:webHidden/>
          </w:rPr>
          <w:tab/>
        </w:r>
        <w:r w:rsidR="006265A3">
          <w:rPr>
            <w:webHidden/>
          </w:rPr>
          <w:fldChar w:fldCharType="begin"/>
        </w:r>
        <w:r w:rsidR="006265A3">
          <w:rPr>
            <w:webHidden/>
          </w:rPr>
          <w:instrText xml:space="preserve"> PAGEREF _Toc508034391 \h </w:instrText>
        </w:r>
        <w:r w:rsidR="006265A3">
          <w:rPr>
            <w:webHidden/>
          </w:rPr>
        </w:r>
        <w:r w:rsidR="006265A3">
          <w:rPr>
            <w:webHidden/>
          </w:rPr>
          <w:fldChar w:fldCharType="separate"/>
        </w:r>
        <w:r w:rsidR="006265A3">
          <w:rPr>
            <w:webHidden/>
          </w:rPr>
          <w:t>6</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92" w:history="1">
        <w:r w:rsidR="006265A3" w:rsidRPr="00DC304C">
          <w:rPr>
            <w:rStyle w:val="Hyperlink"/>
          </w:rPr>
          <w:t>3.1. Topology and traffic flow processing</w:t>
        </w:r>
        <w:r w:rsidR="006265A3">
          <w:rPr>
            <w:webHidden/>
          </w:rPr>
          <w:tab/>
        </w:r>
        <w:r w:rsidR="006265A3">
          <w:rPr>
            <w:webHidden/>
          </w:rPr>
          <w:fldChar w:fldCharType="begin"/>
        </w:r>
        <w:r w:rsidR="006265A3">
          <w:rPr>
            <w:webHidden/>
          </w:rPr>
          <w:instrText xml:space="preserve"> PAGEREF _Toc508034392 \h </w:instrText>
        </w:r>
        <w:r w:rsidR="006265A3">
          <w:rPr>
            <w:webHidden/>
          </w:rPr>
        </w:r>
        <w:r w:rsidR="006265A3">
          <w:rPr>
            <w:webHidden/>
          </w:rPr>
          <w:fldChar w:fldCharType="separate"/>
        </w:r>
        <w:r w:rsidR="006265A3">
          <w:rPr>
            <w:webHidden/>
          </w:rPr>
          <w:t>6</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93" w:history="1">
        <w:r w:rsidR="006265A3" w:rsidRPr="00DC304C">
          <w:rPr>
            <w:rStyle w:val="Hyperlink"/>
          </w:rPr>
          <w:t>3.2. JSON code</w:t>
        </w:r>
        <w:r w:rsidR="006265A3">
          <w:rPr>
            <w:webHidden/>
          </w:rPr>
          <w:tab/>
        </w:r>
        <w:r w:rsidR="006265A3">
          <w:rPr>
            <w:webHidden/>
          </w:rPr>
          <w:fldChar w:fldCharType="begin"/>
        </w:r>
        <w:r w:rsidR="006265A3">
          <w:rPr>
            <w:webHidden/>
          </w:rPr>
          <w:instrText xml:space="preserve"> PAGEREF _Toc508034393 \h </w:instrText>
        </w:r>
        <w:r w:rsidR="006265A3">
          <w:rPr>
            <w:webHidden/>
          </w:rPr>
        </w:r>
        <w:r w:rsidR="006265A3">
          <w:rPr>
            <w:webHidden/>
          </w:rPr>
          <w:fldChar w:fldCharType="separate"/>
        </w:r>
        <w:r w:rsidR="006265A3">
          <w:rPr>
            <w:webHidden/>
          </w:rPr>
          <w:t>7</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394" w:history="1">
        <w:r w:rsidR="006265A3" w:rsidRPr="00DC304C">
          <w:rPr>
            <w:rStyle w:val="Hyperlink"/>
          </w:rPr>
          <w:t>4. Scenarios Description</w:t>
        </w:r>
        <w:r w:rsidR="006265A3">
          <w:rPr>
            <w:webHidden/>
          </w:rPr>
          <w:tab/>
        </w:r>
        <w:r w:rsidR="006265A3">
          <w:rPr>
            <w:webHidden/>
          </w:rPr>
          <w:fldChar w:fldCharType="begin"/>
        </w:r>
        <w:r w:rsidR="006265A3">
          <w:rPr>
            <w:webHidden/>
          </w:rPr>
          <w:instrText xml:space="preserve"> PAGEREF _Toc508034394 \h </w:instrText>
        </w:r>
        <w:r w:rsidR="006265A3">
          <w:rPr>
            <w:webHidden/>
          </w:rPr>
        </w:r>
        <w:r w:rsidR="006265A3">
          <w:rPr>
            <w:webHidden/>
          </w:rPr>
          <w:fldChar w:fldCharType="separate"/>
        </w:r>
        <w:r w:rsidR="006265A3">
          <w:rPr>
            <w:webHidden/>
          </w:rPr>
          <w:t>8</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95" w:history="1">
        <w:r w:rsidR="006265A3" w:rsidRPr="00DC304C">
          <w:rPr>
            <w:rStyle w:val="Hyperlink"/>
          </w:rPr>
          <w:t>4.1. Reference Network</w:t>
        </w:r>
        <w:r w:rsidR="006265A3">
          <w:rPr>
            <w:webHidden/>
          </w:rPr>
          <w:tab/>
        </w:r>
        <w:r w:rsidR="006265A3">
          <w:rPr>
            <w:webHidden/>
          </w:rPr>
          <w:fldChar w:fldCharType="begin"/>
        </w:r>
        <w:r w:rsidR="006265A3">
          <w:rPr>
            <w:webHidden/>
          </w:rPr>
          <w:instrText xml:space="preserve"> PAGEREF _Toc508034395 \h </w:instrText>
        </w:r>
        <w:r w:rsidR="006265A3">
          <w:rPr>
            <w:webHidden/>
          </w:rPr>
        </w:r>
        <w:r w:rsidR="006265A3">
          <w:rPr>
            <w:webHidden/>
          </w:rPr>
          <w:fldChar w:fldCharType="separate"/>
        </w:r>
        <w:r w:rsidR="006265A3">
          <w:rPr>
            <w:webHidden/>
          </w:rPr>
          <w:t>8</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396" w:history="1">
        <w:r w:rsidR="006265A3" w:rsidRPr="00DC304C">
          <w:rPr>
            <w:rStyle w:val="Hyperlink"/>
          </w:rPr>
          <w:t>4.1.1. Single-Domain Scenario</w:t>
        </w:r>
        <w:r w:rsidR="006265A3">
          <w:rPr>
            <w:webHidden/>
          </w:rPr>
          <w:tab/>
        </w:r>
        <w:r w:rsidR="006265A3">
          <w:rPr>
            <w:webHidden/>
          </w:rPr>
          <w:fldChar w:fldCharType="begin"/>
        </w:r>
        <w:r w:rsidR="006265A3">
          <w:rPr>
            <w:webHidden/>
          </w:rPr>
          <w:instrText xml:space="preserve"> PAGEREF _Toc508034396 \h </w:instrText>
        </w:r>
        <w:r w:rsidR="006265A3">
          <w:rPr>
            <w:webHidden/>
          </w:rPr>
        </w:r>
        <w:r w:rsidR="006265A3">
          <w:rPr>
            <w:webHidden/>
          </w:rPr>
          <w:fldChar w:fldCharType="separate"/>
        </w:r>
        <w:r w:rsidR="006265A3">
          <w:rPr>
            <w:webHidden/>
          </w:rPr>
          <w:t>11</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397" w:history="1">
        <w:r w:rsidR="006265A3" w:rsidRPr="00DC304C">
          <w:rPr>
            <w:rStyle w:val="Hyperlink"/>
          </w:rPr>
          <w:t>4.1.2. Multi-Domain Scenario</w:t>
        </w:r>
        <w:r w:rsidR="006265A3">
          <w:rPr>
            <w:webHidden/>
          </w:rPr>
          <w:tab/>
        </w:r>
        <w:r w:rsidR="006265A3">
          <w:rPr>
            <w:webHidden/>
          </w:rPr>
          <w:fldChar w:fldCharType="begin"/>
        </w:r>
        <w:r w:rsidR="006265A3">
          <w:rPr>
            <w:webHidden/>
          </w:rPr>
          <w:instrText xml:space="preserve"> PAGEREF _Toc508034397 \h </w:instrText>
        </w:r>
        <w:r w:rsidR="006265A3">
          <w:rPr>
            <w:webHidden/>
          </w:rPr>
        </w:r>
        <w:r w:rsidR="006265A3">
          <w:rPr>
            <w:webHidden/>
          </w:rPr>
          <w:fldChar w:fldCharType="separate"/>
        </w:r>
        <w:r w:rsidR="006265A3">
          <w:rPr>
            <w:webHidden/>
          </w:rPr>
          <w:t>11</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98" w:history="1">
        <w:r w:rsidR="006265A3" w:rsidRPr="00DC304C">
          <w:rPr>
            <w:rStyle w:val="Hyperlink"/>
          </w:rPr>
          <w:t>4.2. Topology Abstractions</w:t>
        </w:r>
        <w:r w:rsidR="006265A3">
          <w:rPr>
            <w:webHidden/>
          </w:rPr>
          <w:tab/>
        </w:r>
        <w:r w:rsidR="006265A3">
          <w:rPr>
            <w:webHidden/>
          </w:rPr>
          <w:fldChar w:fldCharType="begin"/>
        </w:r>
        <w:r w:rsidR="006265A3">
          <w:rPr>
            <w:webHidden/>
          </w:rPr>
          <w:instrText xml:space="preserve"> PAGEREF _Toc508034398 \h </w:instrText>
        </w:r>
        <w:r w:rsidR="006265A3">
          <w:rPr>
            <w:webHidden/>
          </w:rPr>
        </w:r>
        <w:r w:rsidR="006265A3">
          <w:rPr>
            <w:webHidden/>
          </w:rPr>
          <w:fldChar w:fldCharType="separate"/>
        </w:r>
        <w:r w:rsidR="006265A3">
          <w:rPr>
            <w:webHidden/>
          </w:rPr>
          <w:t>11</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399" w:history="1">
        <w:r w:rsidR="006265A3" w:rsidRPr="00DC304C">
          <w:rPr>
            <w:rStyle w:val="Hyperlink"/>
          </w:rPr>
          <w:t>4.3. Service Configuration</w:t>
        </w:r>
        <w:r w:rsidR="006265A3">
          <w:rPr>
            <w:webHidden/>
          </w:rPr>
          <w:tab/>
        </w:r>
        <w:r w:rsidR="006265A3">
          <w:rPr>
            <w:webHidden/>
          </w:rPr>
          <w:fldChar w:fldCharType="begin"/>
        </w:r>
        <w:r w:rsidR="006265A3">
          <w:rPr>
            <w:webHidden/>
          </w:rPr>
          <w:instrText xml:space="preserve"> PAGEREF _Toc508034399 \h </w:instrText>
        </w:r>
        <w:r w:rsidR="006265A3">
          <w:rPr>
            <w:webHidden/>
          </w:rPr>
        </w:r>
        <w:r w:rsidR="006265A3">
          <w:rPr>
            <w:webHidden/>
          </w:rPr>
          <w:fldChar w:fldCharType="separate"/>
        </w:r>
        <w:r w:rsidR="006265A3">
          <w:rPr>
            <w:webHidden/>
          </w:rPr>
          <w:t>13</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0" w:history="1">
        <w:r w:rsidR="006265A3" w:rsidRPr="00DC304C">
          <w:rPr>
            <w:rStyle w:val="Hyperlink"/>
          </w:rPr>
          <w:t>4.3.1. ODU Transit</w:t>
        </w:r>
        <w:r w:rsidR="006265A3">
          <w:rPr>
            <w:webHidden/>
          </w:rPr>
          <w:tab/>
        </w:r>
        <w:r w:rsidR="006265A3">
          <w:rPr>
            <w:webHidden/>
          </w:rPr>
          <w:fldChar w:fldCharType="begin"/>
        </w:r>
        <w:r w:rsidR="006265A3">
          <w:rPr>
            <w:webHidden/>
          </w:rPr>
          <w:instrText xml:space="preserve"> PAGEREF _Toc508034400 \h </w:instrText>
        </w:r>
        <w:r w:rsidR="006265A3">
          <w:rPr>
            <w:webHidden/>
          </w:rPr>
        </w:r>
        <w:r w:rsidR="006265A3">
          <w:rPr>
            <w:webHidden/>
          </w:rPr>
          <w:fldChar w:fldCharType="separate"/>
        </w:r>
        <w:r w:rsidR="006265A3">
          <w:rPr>
            <w:webHidden/>
          </w:rPr>
          <w:t>13</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1" w:history="1">
        <w:r w:rsidR="006265A3" w:rsidRPr="00DC304C">
          <w:rPr>
            <w:rStyle w:val="Hyperlink"/>
          </w:rPr>
          <w:t>4.3.2. EPL over ODU</w:t>
        </w:r>
        <w:r w:rsidR="006265A3">
          <w:rPr>
            <w:webHidden/>
          </w:rPr>
          <w:tab/>
        </w:r>
        <w:r w:rsidR="006265A3">
          <w:rPr>
            <w:webHidden/>
          </w:rPr>
          <w:fldChar w:fldCharType="begin"/>
        </w:r>
        <w:r w:rsidR="006265A3">
          <w:rPr>
            <w:webHidden/>
          </w:rPr>
          <w:instrText xml:space="preserve"> PAGEREF _Toc508034401 \h </w:instrText>
        </w:r>
        <w:r w:rsidR="006265A3">
          <w:rPr>
            <w:webHidden/>
          </w:rPr>
        </w:r>
        <w:r w:rsidR="006265A3">
          <w:rPr>
            <w:webHidden/>
          </w:rPr>
          <w:fldChar w:fldCharType="separate"/>
        </w:r>
        <w:r w:rsidR="006265A3">
          <w:rPr>
            <w:webHidden/>
          </w:rPr>
          <w:t>14</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2" w:history="1">
        <w:r w:rsidR="006265A3" w:rsidRPr="00DC304C">
          <w:rPr>
            <w:rStyle w:val="Hyperlink"/>
          </w:rPr>
          <w:t>4.3.3. Other OTN Clients Services</w:t>
        </w:r>
        <w:r w:rsidR="006265A3">
          <w:rPr>
            <w:webHidden/>
          </w:rPr>
          <w:tab/>
        </w:r>
        <w:r w:rsidR="006265A3">
          <w:rPr>
            <w:webHidden/>
          </w:rPr>
          <w:fldChar w:fldCharType="begin"/>
        </w:r>
        <w:r w:rsidR="006265A3">
          <w:rPr>
            <w:webHidden/>
          </w:rPr>
          <w:instrText xml:space="preserve"> PAGEREF _Toc508034402 \h </w:instrText>
        </w:r>
        <w:r w:rsidR="006265A3">
          <w:rPr>
            <w:webHidden/>
          </w:rPr>
        </w:r>
        <w:r w:rsidR="006265A3">
          <w:rPr>
            <w:webHidden/>
          </w:rPr>
          <w:fldChar w:fldCharType="separate"/>
        </w:r>
        <w:r w:rsidR="006265A3">
          <w:rPr>
            <w:webHidden/>
          </w:rPr>
          <w:t>15</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3" w:history="1">
        <w:r w:rsidR="006265A3" w:rsidRPr="00DC304C">
          <w:rPr>
            <w:rStyle w:val="Hyperlink"/>
          </w:rPr>
          <w:t>4.3.4. EVPL over ODU</w:t>
        </w:r>
        <w:r w:rsidR="006265A3">
          <w:rPr>
            <w:webHidden/>
          </w:rPr>
          <w:tab/>
        </w:r>
        <w:r w:rsidR="006265A3">
          <w:rPr>
            <w:webHidden/>
          </w:rPr>
          <w:fldChar w:fldCharType="begin"/>
        </w:r>
        <w:r w:rsidR="006265A3">
          <w:rPr>
            <w:webHidden/>
          </w:rPr>
          <w:instrText xml:space="preserve"> PAGEREF _Toc508034403 \h </w:instrText>
        </w:r>
        <w:r w:rsidR="006265A3">
          <w:rPr>
            <w:webHidden/>
          </w:rPr>
        </w:r>
        <w:r w:rsidR="006265A3">
          <w:rPr>
            <w:webHidden/>
          </w:rPr>
          <w:fldChar w:fldCharType="separate"/>
        </w:r>
        <w:r w:rsidR="006265A3">
          <w:rPr>
            <w:webHidden/>
          </w:rPr>
          <w:t>16</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4" w:history="1">
        <w:r w:rsidR="006265A3" w:rsidRPr="00DC304C">
          <w:rPr>
            <w:rStyle w:val="Hyperlink"/>
          </w:rPr>
          <w:t>4.3.5. EVPLAN and EVPTree Services</w:t>
        </w:r>
        <w:r w:rsidR="006265A3">
          <w:rPr>
            <w:webHidden/>
          </w:rPr>
          <w:tab/>
        </w:r>
        <w:r w:rsidR="006265A3">
          <w:rPr>
            <w:webHidden/>
          </w:rPr>
          <w:fldChar w:fldCharType="begin"/>
        </w:r>
        <w:r w:rsidR="006265A3">
          <w:rPr>
            <w:webHidden/>
          </w:rPr>
          <w:instrText xml:space="preserve"> PAGEREF _Toc508034404 \h </w:instrText>
        </w:r>
        <w:r w:rsidR="006265A3">
          <w:rPr>
            <w:webHidden/>
          </w:rPr>
        </w:r>
        <w:r w:rsidR="006265A3">
          <w:rPr>
            <w:webHidden/>
          </w:rPr>
          <w:fldChar w:fldCharType="separate"/>
        </w:r>
        <w:r w:rsidR="006265A3">
          <w:rPr>
            <w:webHidden/>
          </w:rPr>
          <w:t>17</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5" w:history="1">
        <w:r w:rsidR="006265A3" w:rsidRPr="00DC304C">
          <w:rPr>
            <w:rStyle w:val="Hyperlink"/>
          </w:rPr>
          <w:t>4.3.6. Dynamic Service Configuration</w:t>
        </w:r>
        <w:r w:rsidR="006265A3">
          <w:rPr>
            <w:webHidden/>
          </w:rPr>
          <w:tab/>
        </w:r>
        <w:r w:rsidR="006265A3">
          <w:rPr>
            <w:webHidden/>
          </w:rPr>
          <w:fldChar w:fldCharType="begin"/>
        </w:r>
        <w:r w:rsidR="006265A3">
          <w:rPr>
            <w:webHidden/>
          </w:rPr>
          <w:instrText xml:space="preserve"> PAGEREF _Toc508034405 \h </w:instrText>
        </w:r>
        <w:r w:rsidR="006265A3">
          <w:rPr>
            <w:webHidden/>
          </w:rPr>
        </w:r>
        <w:r w:rsidR="006265A3">
          <w:rPr>
            <w:webHidden/>
          </w:rPr>
          <w:fldChar w:fldCharType="separate"/>
        </w:r>
        <w:r w:rsidR="006265A3">
          <w:rPr>
            <w:webHidden/>
          </w:rPr>
          <w:t>19</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06" w:history="1">
        <w:r w:rsidR="006265A3" w:rsidRPr="00DC304C">
          <w:rPr>
            <w:rStyle w:val="Hyperlink"/>
          </w:rPr>
          <w:t>4.4. Multi-function Access Links</w:t>
        </w:r>
        <w:r w:rsidR="006265A3">
          <w:rPr>
            <w:webHidden/>
          </w:rPr>
          <w:tab/>
        </w:r>
        <w:r w:rsidR="006265A3">
          <w:rPr>
            <w:webHidden/>
          </w:rPr>
          <w:fldChar w:fldCharType="begin"/>
        </w:r>
        <w:r w:rsidR="006265A3">
          <w:rPr>
            <w:webHidden/>
          </w:rPr>
          <w:instrText xml:space="preserve"> PAGEREF _Toc508034406 \h </w:instrText>
        </w:r>
        <w:r w:rsidR="006265A3">
          <w:rPr>
            <w:webHidden/>
          </w:rPr>
        </w:r>
        <w:r w:rsidR="006265A3">
          <w:rPr>
            <w:webHidden/>
          </w:rPr>
          <w:fldChar w:fldCharType="separate"/>
        </w:r>
        <w:r w:rsidR="006265A3">
          <w:rPr>
            <w:webHidden/>
          </w:rPr>
          <w:t>19</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07" w:history="1">
        <w:r w:rsidR="006265A3" w:rsidRPr="00DC304C">
          <w:rPr>
            <w:rStyle w:val="Hyperlink"/>
          </w:rPr>
          <w:t>4.5. Protection and Restoration Configuration</w:t>
        </w:r>
        <w:r w:rsidR="006265A3">
          <w:rPr>
            <w:webHidden/>
          </w:rPr>
          <w:tab/>
        </w:r>
        <w:r w:rsidR="006265A3">
          <w:rPr>
            <w:webHidden/>
          </w:rPr>
          <w:fldChar w:fldCharType="begin"/>
        </w:r>
        <w:r w:rsidR="006265A3">
          <w:rPr>
            <w:webHidden/>
          </w:rPr>
          <w:instrText xml:space="preserve"> PAGEREF _Toc508034407 \h </w:instrText>
        </w:r>
        <w:r w:rsidR="006265A3">
          <w:rPr>
            <w:webHidden/>
          </w:rPr>
        </w:r>
        <w:r w:rsidR="006265A3">
          <w:rPr>
            <w:webHidden/>
          </w:rPr>
          <w:fldChar w:fldCharType="separate"/>
        </w:r>
        <w:r w:rsidR="006265A3">
          <w:rPr>
            <w:webHidden/>
          </w:rPr>
          <w:t>20</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8" w:history="1">
        <w:r w:rsidR="006265A3" w:rsidRPr="00DC304C">
          <w:rPr>
            <w:rStyle w:val="Hyperlink"/>
          </w:rPr>
          <w:t>4.5.1. Linear Protection (end-to-end)</w:t>
        </w:r>
        <w:r w:rsidR="006265A3">
          <w:rPr>
            <w:webHidden/>
          </w:rPr>
          <w:tab/>
        </w:r>
        <w:r w:rsidR="006265A3">
          <w:rPr>
            <w:webHidden/>
          </w:rPr>
          <w:fldChar w:fldCharType="begin"/>
        </w:r>
        <w:r w:rsidR="006265A3">
          <w:rPr>
            <w:webHidden/>
          </w:rPr>
          <w:instrText xml:space="preserve"> PAGEREF _Toc508034408 \h </w:instrText>
        </w:r>
        <w:r w:rsidR="006265A3">
          <w:rPr>
            <w:webHidden/>
          </w:rPr>
        </w:r>
        <w:r w:rsidR="006265A3">
          <w:rPr>
            <w:webHidden/>
          </w:rPr>
          <w:fldChar w:fldCharType="separate"/>
        </w:r>
        <w:r w:rsidR="006265A3">
          <w:rPr>
            <w:webHidden/>
          </w:rPr>
          <w:t>20</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09" w:history="1">
        <w:r w:rsidR="006265A3" w:rsidRPr="00DC304C">
          <w:rPr>
            <w:rStyle w:val="Hyperlink"/>
          </w:rPr>
          <w:t>4.5.2. Segmented Protection</w:t>
        </w:r>
        <w:r w:rsidR="006265A3">
          <w:rPr>
            <w:webHidden/>
          </w:rPr>
          <w:tab/>
        </w:r>
        <w:r w:rsidR="006265A3">
          <w:rPr>
            <w:webHidden/>
          </w:rPr>
          <w:fldChar w:fldCharType="begin"/>
        </w:r>
        <w:r w:rsidR="006265A3">
          <w:rPr>
            <w:webHidden/>
          </w:rPr>
          <w:instrText xml:space="preserve"> PAGEREF _Toc508034409 \h </w:instrText>
        </w:r>
        <w:r w:rsidR="006265A3">
          <w:rPr>
            <w:webHidden/>
          </w:rPr>
        </w:r>
        <w:r w:rsidR="006265A3">
          <w:rPr>
            <w:webHidden/>
          </w:rPr>
          <w:fldChar w:fldCharType="separate"/>
        </w:r>
        <w:r w:rsidR="006265A3">
          <w:rPr>
            <w:webHidden/>
          </w:rPr>
          <w:t>21</w:t>
        </w:r>
        <w:r w:rsidR="006265A3">
          <w:rPr>
            <w:webHidden/>
          </w:rPr>
          <w:fldChar w:fldCharType="end"/>
        </w:r>
      </w:hyperlink>
    </w:p>
    <w:p w:rsidR="006265A3" w:rsidRDefault="002E40E5">
      <w:pPr>
        <w:pStyle w:val="TOC3"/>
        <w:rPr>
          <w:rFonts w:asciiTheme="minorHAnsi" w:eastAsiaTheme="minorEastAsia" w:hAnsiTheme="minorHAnsi" w:cstheme="minorBidi"/>
          <w:sz w:val="22"/>
          <w:szCs w:val="22"/>
          <w:lang w:eastAsia="zh-CN"/>
        </w:rPr>
      </w:pPr>
      <w:r>
        <w:fldChar w:fldCharType="begin"/>
      </w:r>
      <w:r>
        <w:instrText xml:space="preserve"> HYPERLINK \l "_Toc508034410" </w:instrText>
      </w:r>
      <w:r>
        <w:fldChar w:fldCharType="separate"/>
      </w:r>
      <w:r w:rsidR="006265A3" w:rsidRPr="00DC304C">
        <w:rPr>
          <w:rStyle w:val="Hyperlink"/>
          <w:lang w:eastAsia="zh-CN"/>
        </w:rPr>
        <w:t xml:space="preserve">4.5.3. End-to-End Dynamic </w:t>
      </w:r>
      <w:ins w:id="3" w:author="King, Daniel" w:date="2018-03-05T17:21:00Z">
        <w:r w:rsidR="00C126F3">
          <w:rPr>
            <w:rStyle w:val="Hyperlink"/>
            <w:lang w:eastAsia="zh-CN"/>
          </w:rPr>
          <w:t>R</w:t>
        </w:r>
      </w:ins>
      <w:del w:id="4" w:author="King, Daniel" w:date="2018-03-05T17:21:00Z">
        <w:r w:rsidR="006265A3" w:rsidRPr="00DC304C" w:rsidDel="00C126F3">
          <w:rPr>
            <w:rStyle w:val="Hyperlink"/>
            <w:lang w:eastAsia="zh-CN"/>
          </w:rPr>
          <w:delText>r</w:delText>
        </w:r>
      </w:del>
      <w:r w:rsidR="006265A3" w:rsidRPr="00DC304C">
        <w:rPr>
          <w:rStyle w:val="Hyperlink"/>
          <w:lang w:eastAsia="zh-CN"/>
        </w:rPr>
        <w:t>estoration</w:t>
      </w:r>
      <w:r w:rsidR="006265A3">
        <w:rPr>
          <w:webHidden/>
        </w:rPr>
        <w:tab/>
      </w:r>
      <w:r w:rsidR="006265A3">
        <w:rPr>
          <w:webHidden/>
        </w:rPr>
        <w:fldChar w:fldCharType="begin"/>
      </w:r>
      <w:r w:rsidR="006265A3">
        <w:rPr>
          <w:webHidden/>
        </w:rPr>
        <w:instrText xml:space="preserve"> PAGEREF _Toc508034410 \h </w:instrText>
      </w:r>
      <w:r w:rsidR="006265A3">
        <w:rPr>
          <w:webHidden/>
        </w:rPr>
      </w:r>
      <w:r w:rsidR="006265A3">
        <w:rPr>
          <w:webHidden/>
        </w:rPr>
        <w:fldChar w:fldCharType="separate"/>
      </w:r>
      <w:r w:rsidR="006265A3">
        <w:rPr>
          <w:webHidden/>
        </w:rPr>
        <w:t>22</w:t>
      </w:r>
      <w:r w:rsidR="006265A3">
        <w:rPr>
          <w:webHidden/>
        </w:rPr>
        <w:fldChar w:fldCharType="end"/>
      </w:r>
      <w:r>
        <w:fldChar w:fldCharType="end"/>
      </w:r>
    </w:p>
    <w:p w:rsidR="006265A3" w:rsidRDefault="002E40E5">
      <w:pPr>
        <w:pStyle w:val="TOC3"/>
        <w:rPr>
          <w:rFonts w:asciiTheme="minorHAnsi" w:eastAsiaTheme="minorEastAsia" w:hAnsiTheme="minorHAnsi" w:cstheme="minorBidi"/>
          <w:sz w:val="22"/>
          <w:szCs w:val="22"/>
          <w:lang w:eastAsia="zh-CN"/>
        </w:rPr>
      </w:pPr>
      <w:r>
        <w:fldChar w:fldCharType="begin"/>
      </w:r>
      <w:r>
        <w:instrText xml:space="preserve"> HYPERLINK \l "_Toc508034411" </w:instrText>
      </w:r>
      <w:r>
        <w:fldChar w:fldCharType="separate"/>
      </w:r>
      <w:r w:rsidR="006265A3" w:rsidRPr="00DC304C">
        <w:rPr>
          <w:rStyle w:val="Hyperlink"/>
          <w:lang w:eastAsia="zh-CN"/>
        </w:rPr>
        <w:t xml:space="preserve">4.5.4. Segmented </w:t>
      </w:r>
      <w:ins w:id="5" w:author="King, Daniel" w:date="2018-03-05T17:21:00Z">
        <w:r w:rsidR="00C126F3">
          <w:rPr>
            <w:rStyle w:val="Hyperlink"/>
            <w:lang w:eastAsia="zh-CN"/>
          </w:rPr>
          <w:t>D</w:t>
        </w:r>
      </w:ins>
      <w:del w:id="6" w:author="King, Daniel" w:date="2018-03-05T17:21:00Z">
        <w:r w:rsidR="006265A3" w:rsidRPr="00DC304C" w:rsidDel="00C126F3">
          <w:rPr>
            <w:rStyle w:val="Hyperlink"/>
            <w:lang w:eastAsia="zh-CN"/>
          </w:rPr>
          <w:delText>d</w:delText>
        </w:r>
      </w:del>
      <w:r w:rsidR="006265A3" w:rsidRPr="00DC304C">
        <w:rPr>
          <w:rStyle w:val="Hyperlink"/>
          <w:lang w:eastAsia="zh-CN"/>
        </w:rPr>
        <w:t xml:space="preserve">ynamic </w:t>
      </w:r>
      <w:ins w:id="7" w:author="King, Daniel" w:date="2018-03-05T17:21:00Z">
        <w:r w:rsidR="00C126F3">
          <w:rPr>
            <w:rStyle w:val="Hyperlink"/>
            <w:lang w:eastAsia="zh-CN"/>
          </w:rPr>
          <w:t>R</w:t>
        </w:r>
      </w:ins>
      <w:del w:id="8" w:author="King, Daniel" w:date="2018-03-05T17:21:00Z">
        <w:r w:rsidR="006265A3" w:rsidRPr="00DC304C" w:rsidDel="00C126F3">
          <w:rPr>
            <w:rStyle w:val="Hyperlink"/>
            <w:lang w:eastAsia="zh-CN"/>
          </w:rPr>
          <w:delText>r</w:delText>
        </w:r>
      </w:del>
      <w:r w:rsidR="006265A3" w:rsidRPr="00DC304C">
        <w:rPr>
          <w:rStyle w:val="Hyperlink"/>
          <w:lang w:eastAsia="zh-CN"/>
        </w:rPr>
        <w:t>estoration</w:t>
      </w:r>
      <w:r w:rsidR="006265A3">
        <w:rPr>
          <w:webHidden/>
        </w:rPr>
        <w:tab/>
      </w:r>
      <w:r w:rsidR="006265A3">
        <w:rPr>
          <w:webHidden/>
        </w:rPr>
        <w:fldChar w:fldCharType="begin"/>
      </w:r>
      <w:r w:rsidR="006265A3">
        <w:rPr>
          <w:webHidden/>
        </w:rPr>
        <w:instrText xml:space="preserve"> PAGEREF _Toc508034411 \h </w:instrText>
      </w:r>
      <w:r w:rsidR="006265A3">
        <w:rPr>
          <w:webHidden/>
        </w:rPr>
      </w:r>
      <w:r w:rsidR="006265A3">
        <w:rPr>
          <w:webHidden/>
        </w:rPr>
        <w:fldChar w:fldCharType="separate"/>
      </w:r>
      <w:r w:rsidR="006265A3">
        <w:rPr>
          <w:webHidden/>
        </w:rPr>
        <w:t>23</w:t>
      </w:r>
      <w:r w:rsidR="006265A3">
        <w:rPr>
          <w:webHidden/>
        </w:rPr>
        <w:fldChar w:fldCharType="end"/>
      </w:r>
      <w:r>
        <w:fldChar w:fldCharType="end"/>
      </w:r>
    </w:p>
    <w:p w:rsidR="006265A3" w:rsidRDefault="005D4249">
      <w:pPr>
        <w:pStyle w:val="TOC2"/>
        <w:rPr>
          <w:rFonts w:asciiTheme="minorHAnsi" w:eastAsiaTheme="minorEastAsia" w:hAnsiTheme="minorHAnsi" w:cstheme="minorBidi"/>
          <w:sz w:val="22"/>
          <w:szCs w:val="22"/>
          <w:lang w:eastAsia="zh-CN"/>
        </w:rPr>
      </w:pPr>
      <w:hyperlink w:anchor="_Toc508034412" w:history="1">
        <w:r w:rsidR="006265A3" w:rsidRPr="00DC304C">
          <w:rPr>
            <w:rStyle w:val="Hyperlink"/>
          </w:rPr>
          <w:t>4.6. Service Modification and Deletion</w:t>
        </w:r>
        <w:r w:rsidR="006265A3">
          <w:rPr>
            <w:webHidden/>
          </w:rPr>
          <w:tab/>
        </w:r>
        <w:r w:rsidR="006265A3">
          <w:rPr>
            <w:webHidden/>
          </w:rPr>
          <w:fldChar w:fldCharType="begin"/>
        </w:r>
        <w:r w:rsidR="006265A3">
          <w:rPr>
            <w:webHidden/>
          </w:rPr>
          <w:instrText xml:space="preserve"> PAGEREF _Toc508034412 \h </w:instrText>
        </w:r>
        <w:r w:rsidR="006265A3">
          <w:rPr>
            <w:webHidden/>
          </w:rPr>
        </w:r>
        <w:r w:rsidR="006265A3">
          <w:rPr>
            <w:webHidden/>
          </w:rPr>
          <w:fldChar w:fldCharType="separate"/>
        </w:r>
        <w:r w:rsidR="006265A3">
          <w:rPr>
            <w:webHidden/>
          </w:rPr>
          <w:t>23</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13" w:history="1">
        <w:r w:rsidR="006265A3" w:rsidRPr="00DC304C">
          <w:rPr>
            <w:rStyle w:val="Hyperlink"/>
            <w:lang w:eastAsia="zh-CN"/>
          </w:rPr>
          <w:t>4.7. Notification</w:t>
        </w:r>
        <w:r w:rsidR="006265A3">
          <w:rPr>
            <w:webHidden/>
          </w:rPr>
          <w:tab/>
        </w:r>
        <w:r w:rsidR="006265A3">
          <w:rPr>
            <w:webHidden/>
          </w:rPr>
          <w:fldChar w:fldCharType="begin"/>
        </w:r>
        <w:r w:rsidR="006265A3">
          <w:rPr>
            <w:webHidden/>
          </w:rPr>
          <w:instrText xml:space="preserve"> PAGEREF _Toc508034413 \h </w:instrText>
        </w:r>
        <w:r w:rsidR="006265A3">
          <w:rPr>
            <w:webHidden/>
          </w:rPr>
        </w:r>
        <w:r w:rsidR="006265A3">
          <w:rPr>
            <w:webHidden/>
          </w:rPr>
          <w:fldChar w:fldCharType="separate"/>
        </w:r>
        <w:r w:rsidR="006265A3">
          <w:rPr>
            <w:webHidden/>
          </w:rPr>
          <w:t>23</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14" w:history="1">
        <w:r w:rsidR="006265A3" w:rsidRPr="00DC304C">
          <w:rPr>
            <w:rStyle w:val="Hyperlink"/>
            <w:lang w:eastAsia="zh-CN"/>
          </w:rPr>
          <w:t>4.8. Path Computation with Constraint</w:t>
        </w:r>
        <w:r w:rsidR="006265A3">
          <w:rPr>
            <w:webHidden/>
          </w:rPr>
          <w:tab/>
        </w:r>
        <w:r w:rsidR="006265A3">
          <w:rPr>
            <w:webHidden/>
          </w:rPr>
          <w:fldChar w:fldCharType="begin"/>
        </w:r>
        <w:r w:rsidR="006265A3">
          <w:rPr>
            <w:webHidden/>
          </w:rPr>
          <w:instrText xml:space="preserve"> PAGEREF _Toc508034414 \h </w:instrText>
        </w:r>
        <w:r w:rsidR="006265A3">
          <w:rPr>
            <w:webHidden/>
          </w:rPr>
        </w:r>
        <w:r w:rsidR="006265A3">
          <w:rPr>
            <w:webHidden/>
          </w:rPr>
          <w:fldChar w:fldCharType="separate"/>
        </w:r>
        <w:r w:rsidR="006265A3">
          <w:rPr>
            <w:webHidden/>
          </w:rPr>
          <w:t>24</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15" w:history="1">
        <w:r w:rsidR="006265A3" w:rsidRPr="00DC304C">
          <w:rPr>
            <w:rStyle w:val="Hyperlink"/>
          </w:rPr>
          <w:t>5. YANG Model Analysis</w:t>
        </w:r>
        <w:r w:rsidR="006265A3">
          <w:rPr>
            <w:webHidden/>
          </w:rPr>
          <w:tab/>
        </w:r>
        <w:r w:rsidR="006265A3">
          <w:rPr>
            <w:webHidden/>
          </w:rPr>
          <w:fldChar w:fldCharType="begin"/>
        </w:r>
        <w:r w:rsidR="006265A3">
          <w:rPr>
            <w:webHidden/>
          </w:rPr>
          <w:instrText xml:space="preserve"> PAGEREF _Toc508034415 \h </w:instrText>
        </w:r>
        <w:r w:rsidR="006265A3">
          <w:rPr>
            <w:webHidden/>
          </w:rPr>
        </w:r>
        <w:r w:rsidR="006265A3">
          <w:rPr>
            <w:webHidden/>
          </w:rPr>
          <w:fldChar w:fldCharType="separate"/>
        </w:r>
        <w:r w:rsidR="006265A3">
          <w:rPr>
            <w:webHidden/>
          </w:rPr>
          <w:t>24</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16" w:history="1">
        <w:r w:rsidR="006265A3" w:rsidRPr="00DC304C">
          <w:rPr>
            <w:rStyle w:val="Hyperlink"/>
          </w:rPr>
          <w:t>5.1. YANG Models for Topology Abstraction</w:t>
        </w:r>
        <w:r w:rsidR="006265A3">
          <w:rPr>
            <w:webHidden/>
          </w:rPr>
          <w:tab/>
        </w:r>
        <w:r w:rsidR="006265A3">
          <w:rPr>
            <w:webHidden/>
          </w:rPr>
          <w:fldChar w:fldCharType="begin"/>
        </w:r>
        <w:r w:rsidR="006265A3">
          <w:rPr>
            <w:webHidden/>
          </w:rPr>
          <w:instrText xml:space="preserve"> PAGEREF _Toc508034416 \h </w:instrText>
        </w:r>
        <w:r w:rsidR="006265A3">
          <w:rPr>
            <w:webHidden/>
          </w:rPr>
        </w:r>
        <w:r w:rsidR="006265A3">
          <w:rPr>
            <w:webHidden/>
          </w:rPr>
          <w:fldChar w:fldCharType="separate"/>
        </w:r>
        <w:r w:rsidR="006265A3">
          <w:rPr>
            <w:webHidden/>
          </w:rPr>
          <w:t>25</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17" w:history="1">
        <w:r w:rsidR="006265A3" w:rsidRPr="00DC304C">
          <w:rPr>
            <w:rStyle w:val="Hyperlink"/>
          </w:rPr>
          <w:t>5.1.1. Domain 1 Topology Abstraction</w:t>
        </w:r>
        <w:r w:rsidR="006265A3">
          <w:rPr>
            <w:webHidden/>
          </w:rPr>
          <w:tab/>
        </w:r>
        <w:r w:rsidR="006265A3">
          <w:rPr>
            <w:webHidden/>
          </w:rPr>
          <w:fldChar w:fldCharType="begin"/>
        </w:r>
        <w:r w:rsidR="006265A3">
          <w:rPr>
            <w:webHidden/>
          </w:rPr>
          <w:instrText xml:space="preserve"> PAGEREF _Toc508034417 \h </w:instrText>
        </w:r>
        <w:r w:rsidR="006265A3">
          <w:rPr>
            <w:webHidden/>
          </w:rPr>
        </w:r>
        <w:r w:rsidR="006265A3">
          <w:rPr>
            <w:webHidden/>
          </w:rPr>
          <w:fldChar w:fldCharType="separate"/>
        </w:r>
        <w:r w:rsidR="006265A3">
          <w:rPr>
            <w:webHidden/>
          </w:rPr>
          <w:t>26</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18" w:history="1">
        <w:r w:rsidR="006265A3" w:rsidRPr="00DC304C">
          <w:rPr>
            <w:rStyle w:val="Hyperlink"/>
          </w:rPr>
          <w:t>5.1.2. Domain 2 Grey (Type A) Topology Abstraction</w:t>
        </w:r>
        <w:r w:rsidR="006265A3">
          <w:rPr>
            <w:webHidden/>
          </w:rPr>
          <w:tab/>
        </w:r>
        <w:r w:rsidR="006265A3">
          <w:rPr>
            <w:webHidden/>
          </w:rPr>
          <w:fldChar w:fldCharType="begin"/>
        </w:r>
        <w:r w:rsidR="006265A3">
          <w:rPr>
            <w:webHidden/>
          </w:rPr>
          <w:instrText xml:space="preserve"> PAGEREF _Toc508034418 \h </w:instrText>
        </w:r>
        <w:r w:rsidR="006265A3">
          <w:rPr>
            <w:webHidden/>
          </w:rPr>
        </w:r>
        <w:r w:rsidR="006265A3">
          <w:rPr>
            <w:webHidden/>
          </w:rPr>
          <w:fldChar w:fldCharType="separate"/>
        </w:r>
        <w:r w:rsidR="006265A3">
          <w:rPr>
            <w:webHidden/>
          </w:rPr>
          <w:t>27</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19" w:history="1">
        <w:r w:rsidR="006265A3" w:rsidRPr="00DC304C">
          <w:rPr>
            <w:rStyle w:val="Hyperlink"/>
          </w:rPr>
          <w:t>5.1.3. Domain 3 Grey (Type B) Topology Abstraction</w:t>
        </w:r>
        <w:r w:rsidR="006265A3">
          <w:rPr>
            <w:webHidden/>
          </w:rPr>
          <w:tab/>
        </w:r>
        <w:r w:rsidR="006265A3">
          <w:rPr>
            <w:webHidden/>
          </w:rPr>
          <w:fldChar w:fldCharType="begin"/>
        </w:r>
        <w:r w:rsidR="006265A3">
          <w:rPr>
            <w:webHidden/>
          </w:rPr>
          <w:instrText xml:space="preserve"> PAGEREF _Toc508034419 \h </w:instrText>
        </w:r>
        <w:r w:rsidR="006265A3">
          <w:rPr>
            <w:webHidden/>
          </w:rPr>
        </w:r>
        <w:r w:rsidR="006265A3">
          <w:rPr>
            <w:webHidden/>
          </w:rPr>
          <w:fldChar w:fldCharType="separate"/>
        </w:r>
        <w:r w:rsidR="006265A3">
          <w:rPr>
            <w:webHidden/>
          </w:rPr>
          <w:t>27</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0" w:history="1">
        <w:r w:rsidR="006265A3" w:rsidRPr="00DC304C">
          <w:rPr>
            <w:rStyle w:val="Hyperlink"/>
          </w:rPr>
          <w:t>5.1.4. Multi-domain Topology Stitching</w:t>
        </w:r>
        <w:r w:rsidR="006265A3">
          <w:rPr>
            <w:webHidden/>
          </w:rPr>
          <w:tab/>
        </w:r>
        <w:r w:rsidR="006265A3">
          <w:rPr>
            <w:webHidden/>
          </w:rPr>
          <w:fldChar w:fldCharType="begin"/>
        </w:r>
        <w:r w:rsidR="006265A3">
          <w:rPr>
            <w:webHidden/>
          </w:rPr>
          <w:instrText xml:space="preserve"> PAGEREF _Toc508034420 \h </w:instrText>
        </w:r>
        <w:r w:rsidR="006265A3">
          <w:rPr>
            <w:webHidden/>
          </w:rPr>
        </w:r>
        <w:r w:rsidR="006265A3">
          <w:rPr>
            <w:webHidden/>
          </w:rPr>
          <w:fldChar w:fldCharType="separate"/>
        </w:r>
        <w:r w:rsidR="006265A3">
          <w:rPr>
            <w:webHidden/>
          </w:rPr>
          <w:t>27</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1" w:history="1">
        <w:r w:rsidR="006265A3" w:rsidRPr="00DC304C">
          <w:rPr>
            <w:rStyle w:val="Hyperlink"/>
            <w:lang w:eastAsia="zh-CN"/>
          </w:rPr>
          <w:t>5.1.5. Access Links</w:t>
        </w:r>
        <w:r w:rsidR="006265A3">
          <w:rPr>
            <w:webHidden/>
          </w:rPr>
          <w:tab/>
        </w:r>
        <w:r w:rsidR="006265A3">
          <w:rPr>
            <w:webHidden/>
          </w:rPr>
          <w:fldChar w:fldCharType="begin"/>
        </w:r>
        <w:r w:rsidR="006265A3">
          <w:rPr>
            <w:webHidden/>
          </w:rPr>
          <w:instrText xml:space="preserve"> PAGEREF _Toc508034421 \h </w:instrText>
        </w:r>
        <w:r w:rsidR="006265A3">
          <w:rPr>
            <w:webHidden/>
          </w:rPr>
        </w:r>
        <w:r w:rsidR="006265A3">
          <w:rPr>
            <w:webHidden/>
          </w:rPr>
          <w:fldChar w:fldCharType="separate"/>
        </w:r>
        <w:r w:rsidR="006265A3">
          <w:rPr>
            <w:webHidden/>
          </w:rPr>
          <w:t>28</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22" w:history="1">
        <w:r w:rsidR="006265A3" w:rsidRPr="00DC304C">
          <w:rPr>
            <w:rStyle w:val="Hyperlink"/>
          </w:rPr>
          <w:t>5.2. YANG Models for Service Configuration</w:t>
        </w:r>
        <w:r w:rsidR="006265A3">
          <w:rPr>
            <w:webHidden/>
          </w:rPr>
          <w:tab/>
        </w:r>
        <w:r w:rsidR="006265A3">
          <w:rPr>
            <w:webHidden/>
          </w:rPr>
          <w:fldChar w:fldCharType="begin"/>
        </w:r>
        <w:r w:rsidR="006265A3">
          <w:rPr>
            <w:webHidden/>
          </w:rPr>
          <w:instrText xml:space="preserve"> PAGEREF _Toc508034422 \h </w:instrText>
        </w:r>
        <w:r w:rsidR="006265A3">
          <w:rPr>
            <w:webHidden/>
          </w:rPr>
        </w:r>
        <w:r w:rsidR="006265A3">
          <w:rPr>
            <w:webHidden/>
          </w:rPr>
          <w:fldChar w:fldCharType="separate"/>
        </w:r>
        <w:r w:rsidR="006265A3">
          <w:rPr>
            <w:webHidden/>
          </w:rPr>
          <w:t>29</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3" w:history="1">
        <w:r w:rsidR="006265A3" w:rsidRPr="00DC304C">
          <w:rPr>
            <w:rStyle w:val="Hyperlink"/>
          </w:rPr>
          <w:t>5.2.1. ODU Transit Service</w:t>
        </w:r>
        <w:r w:rsidR="006265A3">
          <w:rPr>
            <w:webHidden/>
          </w:rPr>
          <w:tab/>
        </w:r>
        <w:r w:rsidR="006265A3">
          <w:rPr>
            <w:webHidden/>
          </w:rPr>
          <w:fldChar w:fldCharType="begin"/>
        </w:r>
        <w:r w:rsidR="006265A3">
          <w:rPr>
            <w:webHidden/>
          </w:rPr>
          <w:instrText xml:space="preserve"> PAGEREF _Toc508034423 \h </w:instrText>
        </w:r>
        <w:r w:rsidR="006265A3">
          <w:rPr>
            <w:webHidden/>
          </w:rPr>
        </w:r>
        <w:r w:rsidR="006265A3">
          <w:rPr>
            <w:webHidden/>
          </w:rPr>
          <w:fldChar w:fldCharType="separate"/>
        </w:r>
        <w:r w:rsidR="006265A3">
          <w:rPr>
            <w:webHidden/>
          </w:rPr>
          <w:t>31</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4" w:history="1">
        <w:r w:rsidR="006265A3" w:rsidRPr="00DC304C">
          <w:rPr>
            <w:rStyle w:val="Hyperlink"/>
          </w:rPr>
          <w:t>5.2.2. EPL over ODU Service</w:t>
        </w:r>
        <w:r w:rsidR="006265A3">
          <w:rPr>
            <w:webHidden/>
          </w:rPr>
          <w:tab/>
        </w:r>
        <w:r w:rsidR="006265A3">
          <w:rPr>
            <w:webHidden/>
          </w:rPr>
          <w:fldChar w:fldCharType="begin"/>
        </w:r>
        <w:r w:rsidR="006265A3">
          <w:rPr>
            <w:webHidden/>
          </w:rPr>
          <w:instrText xml:space="preserve"> PAGEREF _Toc508034424 \h </w:instrText>
        </w:r>
        <w:r w:rsidR="006265A3">
          <w:rPr>
            <w:webHidden/>
          </w:rPr>
        </w:r>
        <w:r w:rsidR="006265A3">
          <w:rPr>
            <w:webHidden/>
          </w:rPr>
          <w:fldChar w:fldCharType="separate"/>
        </w:r>
        <w:r w:rsidR="006265A3">
          <w:rPr>
            <w:webHidden/>
          </w:rPr>
          <w:t>33</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5" w:history="1">
        <w:r w:rsidR="006265A3" w:rsidRPr="00DC304C">
          <w:rPr>
            <w:rStyle w:val="Hyperlink"/>
          </w:rPr>
          <w:t>5.2.3. Other OTN Client Services</w:t>
        </w:r>
        <w:r w:rsidR="006265A3">
          <w:rPr>
            <w:webHidden/>
          </w:rPr>
          <w:tab/>
        </w:r>
        <w:r w:rsidR="006265A3">
          <w:rPr>
            <w:webHidden/>
          </w:rPr>
          <w:fldChar w:fldCharType="begin"/>
        </w:r>
        <w:r w:rsidR="006265A3">
          <w:rPr>
            <w:webHidden/>
          </w:rPr>
          <w:instrText xml:space="preserve"> PAGEREF _Toc508034425 \h </w:instrText>
        </w:r>
        <w:r w:rsidR="006265A3">
          <w:rPr>
            <w:webHidden/>
          </w:rPr>
        </w:r>
        <w:r w:rsidR="006265A3">
          <w:rPr>
            <w:webHidden/>
          </w:rPr>
          <w:fldChar w:fldCharType="separate"/>
        </w:r>
        <w:r w:rsidR="006265A3">
          <w:rPr>
            <w:webHidden/>
          </w:rPr>
          <w:t>34</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6" w:history="1">
        <w:r w:rsidR="006265A3" w:rsidRPr="00DC304C">
          <w:rPr>
            <w:rStyle w:val="Hyperlink"/>
          </w:rPr>
          <w:t>5.2.4. EVPL over ODU Service</w:t>
        </w:r>
        <w:r w:rsidR="006265A3">
          <w:rPr>
            <w:webHidden/>
          </w:rPr>
          <w:tab/>
        </w:r>
        <w:r w:rsidR="006265A3">
          <w:rPr>
            <w:webHidden/>
          </w:rPr>
          <w:fldChar w:fldCharType="begin"/>
        </w:r>
        <w:r w:rsidR="006265A3">
          <w:rPr>
            <w:webHidden/>
          </w:rPr>
          <w:instrText xml:space="preserve"> PAGEREF _Toc508034426 \h </w:instrText>
        </w:r>
        <w:r w:rsidR="006265A3">
          <w:rPr>
            <w:webHidden/>
          </w:rPr>
        </w:r>
        <w:r w:rsidR="006265A3">
          <w:rPr>
            <w:webHidden/>
          </w:rPr>
          <w:fldChar w:fldCharType="separate"/>
        </w:r>
        <w:r w:rsidR="006265A3">
          <w:rPr>
            <w:webHidden/>
          </w:rPr>
          <w:t>35</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27" w:history="1">
        <w:r w:rsidR="006265A3" w:rsidRPr="00DC304C">
          <w:rPr>
            <w:rStyle w:val="Hyperlink"/>
          </w:rPr>
          <w:t>5.3. YANG Models for Protection Configuration</w:t>
        </w:r>
        <w:r w:rsidR="006265A3">
          <w:rPr>
            <w:webHidden/>
          </w:rPr>
          <w:tab/>
        </w:r>
        <w:r w:rsidR="006265A3">
          <w:rPr>
            <w:webHidden/>
          </w:rPr>
          <w:fldChar w:fldCharType="begin"/>
        </w:r>
        <w:r w:rsidR="006265A3">
          <w:rPr>
            <w:webHidden/>
          </w:rPr>
          <w:instrText xml:space="preserve"> PAGEREF _Toc508034427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8" w:history="1">
        <w:r w:rsidR="006265A3" w:rsidRPr="00DC304C">
          <w:rPr>
            <w:rStyle w:val="Hyperlink"/>
          </w:rPr>
          <w:t>5.3.1. Linear Protection (end-to-end)</w:t>
        </w:r>
        <w:r w:rsidR="006265A3">
          <w:rPr>
            <w:webHidden/>
          </w:rPr>
          <w:tab/>
        </w:r>
        <w:r w:rsidR="006265A3">
          <w:rPr>
            <w:webHidden/>
          </w:rPr>
          <w:fldChar w:fldCharType="begin"/>
        </w:r>
        <w:r w:rsidR="006265A3">
          <w:rPr>
            <w:webHidden/>
          </w:rPr>
          <w:instrText xml:space="preserve"> PAGEREF _Toc508034428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29" w:history="1">
        <w:r w:rsidR="006265A3" w:rsidRPr="00DC304C">
          <w:rPr>
            <w:rStyle w:val="Hyperlink"/>
          </w:rPr>
          <w:t>5.3.2. Segmented Protection</w:t>
        </w:r>
        <w:r w:rsidR="006265A3">
          <w:rPr>
            <w:webHidden/>
          </w:rPr>
          <w:tab/>
        </w:r>
        <w:r w:rsidR="006265A3">
          <w:rPr>
            <w:webHidden/>
          </w:rPr>
          <w:fldChar w:fldCharType="begin"/>
        </w:r>
        <w:r w:rsidR="006265A3">
          <w:rPr>
            <w:webHidden/>
          </w:rPr>
          <w:instrText xml:space="preserve"> PAGEREF _Toc508034429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30" w:history="1">
        <w:r w:rsidR="006265A3" w:rsidRPr="00DC304C">
          <w:rPr>
            <w:rStyle w:val="Hyperlink"/>
          </w:rPr>
          <w:t>6. Detailed JSON Examples</w:t>
        </w:r>
        <w:r w:rsidR="006265A3">
          <w:rPr>
            <w:webHidden/>
          </w:rPr>
          <w:tab/>
        </w:r>
        <w:r w:rsidR="006265A3">
          <w:rPr>
            <w:webHidden/>
          </w:rPr>
          <w:fldChar w:fldCharType="begin"/>
        </w:r>
        <w:r w:rsidR="006265A3">
          <w:rPr>
            <w:webHidden/>
          </w:rPr>
          <w:instrText xml:space="preserve"> PAGEREF _Toc508034430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31" w:history="1">
        <w:r w:rsidR="006265A3" w:rsidRPr="00DC304C">
          <w:rPr>
            <w:rStyle w:val="Hyperlink"/>
          </w:rPr>
          <w:t>6.1. JSON Examples for Topology Abstractions</w:t>
        </w:r>
        <w:r w:rsidR="006265A3">
          <w:rPr>
            <w:webHidden/>
          </w:rPr>
          <w:tab/>
        </w:r>
        <w:r w:rsidR="006265A3">
          <w:rPr>
            <w:webHidden/>
          </w:rPr>
          <w:fldChar w:fldCharType="begin"/>
        </w:r>
        <w:r w:rsidR="006265A3">
          <w:rPr>
            <w:webHidden/>
          </w:rPr>
          <w:instrText xml:space="preserve"> PAGEREF _Toc508034431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32" w:history="1">
        <w:r w:rsidR="006265A3" w:rsidRPr="00DC304C">
          <w:rPr>
            <w:rStyle w:val="Hyperlink"/>
          </w:rPr>
          <w:t>6.1.1. Domain 1 White Topology Abstraction</w:t>
        </w:r>
        <w:r w:rsidR="006265A3">
          <w:rPr>
            <w:webHidden/>
          </w:rPr>
          <w:tab/>
        </w:r>
        <w:r w:rsidR="006265A3">
          <w:rPr>
            <w:webHidden/>
          </w:rPr>
          <w:fldChar w:fldCharType="begin"/>
        </w:r>
        <w:r w:rsidR="006265A3">
          <w:rPr>
            <w:webHidden/>
          </w:rPr>
          <w:instrText xml:space="preserve"> PAGEREF _Toc508034432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33" w:history="1">
        <w:r w:rsidR="006265A3" w:rsidRPr="00DC304C">
          <w:rPr>
            <w:rStyle w:val="Hyperlink"/>
          </w:rPr>
          <w:t>6.2. JSON Examples for Service Configuration</w:t>
        </w:r>
        <w:r w:rsidR="006265A3">
          <w:rPr>
            <w:webHidden/>
          </w:rPr>
          <w:tab/>
        </w:r>
        <w:r w:rsidR="006265A3">
          <w:rPr>
            <w:webHidden/>
          </w:rPr>
          <w:fldChar w:fldCharType="begin"/>
        </w:r>
        <w:r w:rsidR="006265A3">
          <w:rPr>
            <w:webHidden/>
          </w:rPr>
          <w:instrText xml:space="preserve"> PAGEREF _Toc508034433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3"/>
        <w:rPr>
          <w:rFonts w:asciiTheme="minorHAnsi" w:eastAsiaTheme="minorEastAsia" w:hAnsiTheme="minorHAnsi" w:cstheme="minorBidi"/>
          <w:sz w:val="22"/>
          <w:szCs w:val="22"/>
          <w:lang w:eastAsia="zh-CN"/>
        </w:rPr>
      </w:pPr>
      <w:hyperlink w:anchor="_Toc508034434" w:history="1">
        <w:r w:rsidR="006265A3" w:rsidRPr="00DC304C">
          <w:rPr>
            <w:rStyle w:val="Hyperlink"/>
          </w:rPr>
          <w:t>6.2.1. ODU Transit Service</w:t>
        </w:r>
        <w:r w:rsidR="006265A3">
          <w:rPr>
            <w:webHidden/>
          </w:rPr>
          <w:tab/>
        </w:r>
        <w:r w:rsidR="006265A3">
          <w:rPr>
            <w:webHidden/>
          </w:rPr>
          <w:fldChar w:fldCharType="begin"/>
        </w:r>
        <w:r w:rsidR="006265A3">
          <w:rPr>
            <w:webHidden/>
          </w:rPr>
          <w:instrText xml:space="preserve"> PAGEREF _Toc508034434 \h </w:instrText>
        </w:r>
        <w:r w:rsidR="006265A3">
          <w:rPr>
            <w:webHidden/>
          </w:rPr>
        </w:r>
        <w:r w:rsidR="006265A3">
          <w:rPr>
            <w:webHidden/>
          </w:rPr>
          <w:fldChar w:fldCharType="separate"/>
        </w:r>
        <w:r w:rsidR="006265A3">
          <w:rPr>
            <w:webHidden/>
          </w:rPr>
          <w:t>36</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35" w:history="1">
        <w:r w:rsidR="006265A3" w:rsidRPr="00DC304C">
          <w:rPr>
            <w:rStyle w:val="Hyperlink"/>
          </w:rPr>
          <w:t>6.3. JSON Example for Protection Configuration</w:t>
        </w:r>
        <w:r w:rsidR="006265A3">
          <w:rPr>
            <w:webHidden/>
          </w:rPr>
          <w:tab/>
        </w:r>
        <w:r w:rsidR="006265A3">
          <w:rPr>
            <w:webHidden/>
          </w:rPr>
          <w:fldChar w:fldCharType="begin"/>
        </w:r>
        <w:r w:rsidR="006265A3">
          <w:rPr>
            <w:webHidden/>
          </w:rPr>
          <w:instrText xml:space="preserve"> PAGEREF _Toc508034435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36" w:history="1">
        <w:r w:rsidR="006265A3" w:rsidRPr="00DC304C">
          <w:rPr>
            <w:rStyle w:val="Hyperlink"/>
          </w:rPr>
          <w:t>7. Security Considerations</w:t>
        </w:r>
        <w:r w:rsidR="006265A3">
          <w:rPr>
            <w:webHidden/>
          </w:rPr>
          <w:tab/>
        </w:r>
        <w:r w:rsidR="006265A3">
          <w:rPr>
            <w:webHidden/>
          </w:rPr>
          <w:fldChar w:fldCharType="begin"/>
        </w:r>
        <w:r w:rsidR="006265A3">
          <w:rPr>
            <w:webHidden/>
          </w:rPr>
          <w:instrText xml:space="preserve"> PAGEREF _Toc508034436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37" w:history="1">
        <w:r w:rsidR="006265A3" w:rsidRPr="00DC304C">
          <w:rPr>
            <w:rStyle w:val="Hyperlink"/>
          </w:rPr>
          <w:t>8. IANA Considerations</w:t>
        </w:r>
        <w:r w:rsidR="006265A3">
          <w:rPr>
            <w:webHidden/>
          </w:rPr>
          <w:tab/>
        </w:r>
        <w:r w:rsidR="006265A3">
          <w:rPr>
            <w:webHidden/>
          </w:rPr>
          <w:fldChar w:fldCharType="begin"/>
        </w:r>
        <w:r w:rsidR="006265A3">
          <w:rPr>
            <w:webHidden/>
          </w:rPr>
          <w:instrText xml:space="preserve"> PAGEREF _Toc508034437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38" w:history="1">
        <w:r w:rsidR="006265A3" w:rsidRPr="00DC304C">
          <w:rPr>
            <w:rStyle w:val="Hyperlink"/>
          </w:rPr>
          <w:t>9. References</w:t>
        </w:r>
        <w:r w:rsidR="006265A3">
          <w:rPr>
            <w:webHidden/>
          </w:rPr>
          <w:tab/>
        </w:r>
        <w:r w:rsidR="006265A3">
          <w:rPr>
            <w:webHidden/>
          </w:rPr>
          <w:fldChar w:fldCharType="begin"/>
        </w:r>
        <w:r w:rsidR="006265A3">
          <w:rPr>
            <w:webHidden/>
          </w:rPr>
          <w:instrText xml:space="preserve"> PAGEREF _Toc508034438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39" w:history="1">
        <w:r w:rsidR="006265A3" w:rsidRPr="00DC304C">
          <w:rPr>
            <w:rStyle w:val="Hyperlink"/>
          </w:rPr>
          <w:t>9.1. Normative References</w:t>
        </w:r>
        <w:r w:rsidR="006265A3">
          <w:rPr>
            <w:webHidden/>
          </w:rPr>
          <w:tab/>
        </w:r>
        <w:r w:rsidR="006265A3">
          <w:rPr>
            <w:webHidden/>
          </w:rPr>
          <w:fldChar w:fldCharType="begin"/>
        </w:r>
        <w:r w:rsidR="006265A3">
          <w:rPr>
            <w:webHidden/>
          </w:rPr>
          <w:instrText xml:space="preserve"> PAGEREF _Toc508034439 \h </w:instrText>
        </w:r>
        <w:r w:rsidR="006265A3">
          <w:rPr>
            <w:webHidden/>
          </w:rPr>
        </w:r>
        <w:r w:rsidR="006265A3">
          <w:rPr>
            <w:webHidden/>
          </w:rPr>
          <w:fldChar w:fldCharType="separate"/>
        </w:r>
        <w:r w:rsidR="006265A3">
          <w:rPr>
            <w:webHidden/>
          </w:rPr>
          <w:t>37</w:t>
        </w:r>
        <w:r w:rsidR="006265A3">
          <w:rPr>
            <w:webHidden/>
          </w:rPr>
          <w:fldChar w:fldCharType="end"/>
        </w:r>
      </w:hyperlink>
    </w:p>
    <w:p w:rsidR="006265A3" w:rsidRDefault="005D4249">
      <w:pPr>
        <w:pStyle w:val="TOC2"/>
        <w:rPr>
          <w:rFonts w:asciiTheme="minorHAnsi" w:eastAsiaTheme="minorEastAsia" w:hAnsiTheme="minorHAnsi" w:cstheme="minorBidi"/>
          <w:sz w:val="22"/>
          <w:szCs w:val="22"/>
          <w:lang w:eastAsia="zh-CN"/>
        </w:rPr>
      </w:pPr>
      <w:hyperlink w:anchor="_Toc508034440" w:history="1">
        <w:r w:rsidR="006265A3" w:rsidRPr="00DC304C">
          <w:rPr>
            <w:rStyle w:val="Hyperlink"/>
          </w:rPr>
          <w:t>9.2. Informative References</w:t>
        </w:r>
        <w:r w:rsidR="006265A3">
          <w:rPr>
            <w:webHidden/>
          </w:rPr>
          <w:tab/>
        </w:r>
        <w:r w:rsidR="006265A3">
          <w:rPr>
            <w:webHidden/>
          </w:rPr>
          <w:fldChar w:fldCharType="begin"/>
        </w:r>
        <w:r w:rsidR="006265A3">
          <w:rPr>
            <w:webHidden/>
          </w:rPr>
          <w:instrText xml:space="preserve"> PAGEREF _Toc508034440 \h </w:instrText>
        </w:r>
        <w:r w:rsidR="006265A3">
          <w:rPr>
            <w:webHidden/>
          </w:rPr>
        </w:r>
        <w:r w:rsidR="006265A3">
          <w:rPr>
            <w:webHidden/>
          </w:rPr>
          <w:fldChar w:fldCharType="separate"/>
        </w:r>
        <w:r w:rsidR="006265A3">
          <w:rPr>
            <w:webHidden/>
          </w:rPr>
          <w:t>38</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41" w:history="1">
        <w:r w:rsidR="006265A3" w:rsidRPr="00DC304C">
          <w:rPr>
            <w:rStyle w:val="Hyperlink"/>
          </w:rPr>
          <w:t>10. Acknowledgments</w:t>
        </w:r>
        <w:r w:rsidR="006265A3">
          <w:rPr>
            <w:webHidden/>
          </w:rPr>
          <w:tab/>
        </w:r>
        <w:r w:rsidR="006265A3">
          <w:rPr>
            <w:webHidden/>
          </w:rPr>
          <w:fldChar w:fldCharType="begin"/>
        </w:r>
        <w:r w:rsidR="006265A3">
          <w:rPr>
            <w:webHidden/>
          </w:rPr>
          <w:instrText xml:space="preserve"> PAGEREF _Toc508034441 \h </w:instrText>
        </w:r>
        <w:r w:rsidR="006265A3">
          <w:rPr>
            <w:webHidden/>
          </w:rPr>
        </w:r>
        <w:r w:rsidR="006265A3">
          <w:rPr>
            <w:webHidden/>
          </w:rPr>
          <w:fldChar w:fldCharType="separate"/>
        </w:r>
        <w:r w:rsidR="006265A3">
          <w:rPr>
            <w:webHidden/>
          </w:rPr>
          <w:t>39</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42" w:history="1">
        <w:r w:rsidR="006265A3" w:rsidRPr="00DC304C">
          <w:rPr>
            <w:rStyle w:val="Hyperlink"/>
          </w:rPr>
          <w:t>Appendix A. Detailed JSON Examples</w:t>
        </w:r>
        <w:r w:rsidR="006265A3">
          <w:rPr>
            <w:webHidden/>
          </w:rPr>
          <w:tab/>
        </w:r>
        <w:r w:rsidR="006265A3">
          <w:rPr>
            <w:webHidden/>
          </w:rPr>
          <w:fldChar w:fldCharType="begin"/>
        </w:r>
        <w:r w:rsidR="006265A3">
          <w:rPr>
            <w:webHidden/>
          </w:rPr>
          <w:instrText xml:space="preserve"> PAGEREF _Toc508034442 \h </w:instrText>
        </w:r>
        <w:r w:rsidR="006265A3">
          <w:rPr>
            <w:webHidden/>
          </w:rPr>
        </w:r>
        <w:r w:rsidR="006265A3">
          <w:rPr>
            <w:webHidden/>
          </w:rPr>
          <w:fldChar w:fldCharType="separate"/>
        </w:r>
        <w:r w:rsidR="006265A3">
          <w:rPr>
            <w:webHidden/>
          </w:rPr>
          <w:t>40</w:t>
        </w:r>
        <w:r w:rsidR="006265A3">
          <w:rPr>
            <w:webHidden/>
          </w:rPr>
          <w:fldChar w:fldCharType="end"/>
        </w:r>
      </w:hyperlink>
    </w:p>
    <w:p w:rsidR="006265A3" w:rsidRDefault="005D4249">
      <w:pPr>
        <w:pStyle w:val="TOC2"/>
        <w:tabs>
          <w:tab w:val="left" w:pos="1728"/>
        </w:tabs>
        <w:rPr>
          <w:rFonts w:asciiTheme="minorHAnsi" w:eastAsiaTheme="minorEastAsia" w:hAnsiTheme="minorHAnsi" w:cstheme="minorBidi"/>
          <w:sz w:val="22"/>
          <w:szCs w:val="22"/>
          <w:lang w:eastAsia="zh-CN"/>
        </w:rPr>
      </w:pPr>
      <w:hyperlink w:anchor="_Toc508034443" w:history="1">
        <w:r w:rsidR="006265A3" w:rsidRPr="00DC304C">
          <w:rPr>
            <w:rStyle w:val="Hyperlink"/>
          </w:rPr>
          <w:t>A.1.</w:t>
        </w:r>
        <w:r w:rsidR="006265A3">
          <w:rPr>
            <w:rFonts w:asciiTheme="minorHAnsi" w:eastAsiaTheme="minorEastAsia" w:hAnsiTheme="minorHAnsi" w:cstheme="minorBidi"/>
            <w:sz w:val="22"/>
            <w:szCs w:val="22"/>
            <w:lang w:eastAsia="zh-CN"/>
          </w:rPr>
          <w:tab/>
        </w:r>
        <w:r w:rsidR="006265A3" w:rsidRPr="00DC304C">
          <w:rPr>
            <w:rStyle w:val="Hyperlink"/>
          </w:rPr>
          <w:t>JSON Code: mpi1-otn-topology.json</w:t>
        </w:r>
        <w:r w:rsidR="006265A3">
          <w:rPr>
            <w:webHidden/>
          </w:rPr>
          <w:tab/>
        </w:r>
        <w:r w:rsidR="006265A3">
          <w:rPr>
            <w:webHidden/>
          </w:rPr>
          <w:fldChar w:fldCharType="begin"/>
        </w:r>
        <w:r w:rsidR="006265A3">
          <w:rPr>
            <w:webHidden/>
          </w:rPr>
          <w:instrText xml:space="preserve"> PAGEREF _Toc508034443 \h </w:instrText>
        </w:r>
        <w:r w:rsidR="006265A3">
          <w:rPr>
            <w:webHidden/>
          </w:rPr>
        </w:r>
        <w:r w:rsidR="006265A3">
          <w:rPr>
            <w:webHidden/>
          </w:rPr>
          <w:fldChar w:fldCharType="separate"/>
        </w:r>
        <w:r w:rsidR="006265A3">
          <w:rPr>
            <w:webHidden/>
          </w:rPr>
          <w:t>40</w:t>
        </w:r>
        <w:r w:rsidR="006265A3">
          <w:rPr>
            <w:webHidden/>
          </w:rPr>
          <w:fldChar w:fldCharType="end"/>
        </w:r>
      </w:hyperlink>
    </w:p>
    <w:p w:rsidR="006265A3" w:rsidRDefault="005D4249">
      <w:pPr>
        <w:pStyle w:val="TOC2"/>
        <w:tabs>
          <w:tab w:val="left" w:pos="1728"/>
        </w:tabs>
        <w:rPr>
          <w:rFonts w:asciiTheme="minorHAnsi" w:eastAsiaTheme="minorEastAsia" w:hAnsiTheme="minorHAnsi" w:cstheme="minorBidi"/>
          <w:sz w:val="22"/>
          <w:szCs w:val="22"/>
          <w:lang w:eastAsia="zh-CN"/>
        </w:rPr>
      </w:pPr>
      <w:hyperlink w:anchor="_Toc508034444" w:history="1">
        <w:r w:rsidR="006265A3" w:rsidRPr="00DC304C">
          <w:rPr>
            <w:rStyle w:val="Hyperlink"/>
          </w:rPr>
          <w:t>A.2.</w:t>
        </w:r>
        <w:r w:rsidR="006265A3">
          <w:rPr>
            <w:rFonts w:asciiTheme="minorHAnsi" w:eastAsiaTheme="minorEastAsia" w:hAnsiTheme="minorHAnsi" w:cstheme="minorBidi"/>
            <w:sz w:val="22"/>
            <w:szCs w:val="22"/>
            <w:lang w:eastAsia="zh-CN"/>
          </w:rPr>
          <w:tab/>
        </w:r>
        <w:r w:rsidR="006265A3" w:rsidRPr="00DC304C">
          <w:rPr>
            <w:rStyle w:val="Hyperlink"/>
          </w:rPr>
          <w:t>JSON Code:  mpi1-odu2-service-config.json</w:t>
        </w:r>
        <w:r w:rsidR="006265A3">
          <w:rPr>
            <w:webHidden/>
          </w:rPr>
          <w:tab/>
        </w:r>
        <w:r w:rsidR="006265A3">
          <w:rPr>
            <w:webHidden/>
          </w:rPr>
          <w:fldChar w:fldCharType="begin"/>
        </w:r>
        <w:r w:rsidR="006265A3">
          <w:rPr>
            <w:webHidden/>
          </w:rPr>
          <w:instrText xml:space="preserve"> PAGEREF _Toc508034444 \h </w:instrText>
        </w:r>
        <w:r w:rsidR="006265A3">
          <w:rPr>
            <w:webHidden/>
          </w:rPr>
        </w:r>
        <w:r w:rsidR="006265A3">
          <w:rPr>
            <w:webHidden/>
          </w:rPr>
          <w:fldChar w:fldCharType="separate"/>
        </w:r>
        <w:r w:rsidR="006265A3">
          <w:rPr>
            <w:webHidden/>
          </w:rPr>
          <w:t>40</w:t>
        </w:r>
        <w:r w:rsidR="006265A3">
          <w:rPr>
            <w:webHidden/>
          </w:rPr>
          <w:fldChar w:fldCharType="end"/>
        </w:r>
      </w:hyperlink>
    </w:p>
    <w:p w:rsidR="006265A3" w:rsidRDefault="005D4249">
      <w:pPr>
        <w:pStyle w:val="TOC1"/>
        <w:rPr>
          <w:rFonts w:asciiTheme="minorHAnsi" w:eastAsiaTheme="minorEastAsia" w:hAnsiTheme="minorHAnsi" w:cstheme="minorBidi"/>
          <w:sz w:val="22"/>
          <w:szCs w:val="22"/>
          <w:lang w:eastAsia="zh-CN"/>
        </w:rPr>
      </w:pPr>
      <w:hyperlink w:anchor="_Toc508034445" w:history="1">
        <w:r w:rsidR="006265A3" w:rsidRPr="00DC304C">
          <w:rPr>
            <w:rStyle w:val="Hyperlink"/>
          </w:rPr>
          <w:t>Appendix B. Validating a JSON fragment against a YANG Model</w:t>
        </w:r>
        <w:r w:rsidR="006265A3">
          <w:rPr>
            <w:webHidden/>
          </w:rPr>
          <w:tab/>
        </w:r>
        <w:r w:rsidR="006265A3">
          <w:rPr>
            <w:webHidden/>
          </w:rPr>
          <w:fldChar w:fldCharType="begin"/>
        </w:r>
        <w:r w:rsidR="006265A3">
          <w:rPr>
            <w:webHidden/>
          </w:rPr>
          <w:instrText xml:space="preserve"> PAGEREF _Toc508034445 \h </w:instrText>
        </w:r>
        <w:r w:rsidR="006265A3">
          <w:rPr>
            <w:webHidden/>
          </w:rPr>
        </w:r>
        <w:r w:rsidR="006265A3">
          <w:rPr>
            <w:webHidden/>
          </w:rPr>
          <w:fldChar w:fldCharType="separate"/>
        </w:r>
        <w:r w:rsidR="006265A3">
          <w:rPr>
            <w:webHidden/>
          </w:rPr>
          <w:t>41</w:t>
        </w:r>
        <w:r w:rsidR="006265A3">
          <w:rPr>
            <w:webHidden/>
          </w:rPr>
          <w:fldChar w:fldCharType="end"/>
        </w:r>
      </w:hyperlink>
    </w:p>
    <w:p w:rsidR="006265A3" w:rsidRDefault="005D4249">
      <w:pPr>
        <w:pStyle w:val="TOC2"/>
        <w:tabs>
          <w:tab w:val="left" w:pos="1728"/>
        </w:tabs>
        <w:rPr>
          <w:rFonts w:asciiTheme="minorHAnsi" w:eastAsiaTheme="minorEastAsia" w:hAnsiTheme="minorHAnsi" w:cstheme="minorBidi"/>
          <w:sz w:val="22"/>
          <w:szCs w:val="22"/>
          <w:lang w:eastAsia="zh-CN"/>
        </w:rPr>
      </w:pPr>
      <w:hyperlink w:anchor="_Toc508034446" w:history="1">
        <w:r w:rsidR="006265A3" w:rsidRPr="00DC304C">
          <w:rPr>
            <w:rStyle w:val="Hyperlink"/>
          </w:rPr>
          <w:t>B.1.</w:t>
        </w:r>
        <w:r w:rsidR="006265A3">
          <w:rPr>
            <w:rFonts w:asciiTheme="minorHAnsi" w:eastAsiaTheme="minorEastAsia" w:hAnsiTheme="minorHAnsi" w:cstheme="minorBidi"/>
            <w:sz w:val="22"/>
            <w:szCs w:val="22"/>
            <w:lang w:eastAsia="zh-CN"/>
          </w:rPr>
          <w:tab/>
        </w:r>
        <w:r w:rsidR="006265A3" w:rsidRPr="00DC304C">
          <w:rPr>
            <w:rStyle w:val="Hyperlink"/>
          </w:rPr>
          <w:t>DSDL-based approach</w:t>
        </w:r>
        <w:r w:rsidR="006265A3">
          <w:rPr>
            <w:webHidden/>
          </w:rPr>
          <w:tab/>
        </w:r>
        <w:r w:rsidR="006265A3">
          <w:rPr>
            <w:webHidden/>
          </w:rPr>
          <w:fldChar w:fldCharType="begin"/>
        </w:r>
        <w:r w:rsidR="006265A3">
          <w:rPr>
            <w:webHidden/>
          </w:rPr>
          <w:instrText xml:space="preserve"> PAGEREF _Toc508034446 \h </w:instrText>
        </w:r>
        <w:r w:rsidR="006265A3">
          <w:rPr>
            <w:webHidden/>
          </w:rPr>
        </w:r>
        <w:r w:rsidR="006265A3">
          <w:rPr>
            <w:webHidden/>
          </w:rPr>
          <w:fldChar w:fldCharType="separate"/>
        </w:r>
        <w:r w:rsidR="006265A3">
          <w:rPr>
            <w:webHidden/>
          </w:rPr>
          <w:t>41</w:t>
        </w:r>
        <w:r w:rsidR="006265A3">
          <w:rPr>
            <w:webHidden/>
          </w:rPr>
          <w:fldChar w:fldCharType="end"/>
        </w:r>
      </w:hyperlink>
    </w:p>
    <w:p w:rsidR="006265A3" w:rsidRDefault="005D4249">
      <w:pPr>
        <w:pStyle w:val="TOC2"/>
        <w:tabs>
          <w:tab w:val="left" w:pos="1728"/>
        </w:tabs>
        <w:rPr>
          <w:rFonts w:asciiTheme="minorHAnsi" w:eastAsiaTheme="minorEastAsia" w:hAnsiTheme="minorHAnsi" w:cstheme="minorBidi"/>
          <w:sz w:val="22"/>
          <w:szCs w:val="22"/>
          <w:lang w:eastAsia="zh-CN"/>
        </w:rPr>
      </w:pPr>
      <w:hyperlink w:anchor="_Toc508034447" w:history="1">
        <w:r w:rsidR="006265A3" w:rsidRPr="00DC304C">
          <w:rPr>
            <w:rStyle w:val="Hyperlink"/>
          </w:rPr>
          <w:t>B.2.</w:t>
        </w:r>
        <w:r w:rsidR="006265A3">
          <w:rPr>
            <w:rFonts w:asciiTheme="minorHAnsi" w:eastAsiaTheme="minorEastAsia" w:hAnsiTheme="minorHAnsi" w:cstheme="minorBidi"/>
            <w:sz w:val="22"/>
            <w:szCs w:val="22"/>
            <w:lang w:eastAsia="zh-CN"/>
          </w:rPr>
          <w:tab/>
        </w:r>
        <w:r w:rsidR="006265A3" w:rsidRPr="00DC304C">
          <w:rPr>
            <w:rStyle w:val="Hyperlink"/>
          </w:rPr>
          <w:t>Why not using a XSD-based approach</w:t>
        </w:r>
        <w:r w:rsidR="006265A3">
          <w:rPr>
            <w:webHidden/>
          </w:rPr>
          <w:tab/>
        </w:r>
        <w:r w:rsidR="006265A3">
          <w:rPr>
            <w:webHidden/>
          </w:rPr>
          <w:fldChar w:fldCharType="begin"/>
        </w:r>
        <w:r w:rsidR="006265A3">
          <w:rPr>
            <w:webHidden/>
          </w:rPr>
          <w:instrText xml:space="preserve"> PAGEREF _Toc508034447 \h </w:instrText>
        </w:r>
        <w:r w:rsidR="006265A3">
          <w:rPr>
            <w:webHidden/>
          </w:rPr>
        </w:r>
        <w:r w:rsidR="006265A3">
          <w:rPr>
            <w:webHidden/>
          </w:rPr>
          <w:fldChar w:fldCharType="separate"/>
        </w:r>
        <w:r w:rsidR="006265A3">
          <w:rPr>
            <w:webHidden/>
          </w:rPr>
          <w:t>41</w:t>
        </w:r>
        <w:r w:rsidR="006265A3">
          <w:rPr>
            <w:webHidden/>
          </w:rPr>
          <w:fldChar w:fldCharType="end"/>
        </w:r>
      </w:hyperlink>
    </w:p>
    <w:p w:rsidR="00696527" w:rsidRDefault="00CD3BC9" w:rsidP="007445AC">
      <w:pPr>
        <w:pStyle w:val="TOC1"/>
      </w:pPr>
      <w:r w:rsidRPr="003362AE">
        <w:fldChar w:fldCharType="end"/>
      </w:r>
    </w:p>
    <w:p w:rsidR="006F6F19" w:rsidRDefault="008E670E" w:rsidP="00237595">
      <w:pPr>
        <w:pStyle w:val="Heading1"/>
      </w:pPr>
      <w:bookmarkStart w:id="9" w:name="_Toc508034387"/>
      <w:r w:rsidRPr="00045659">
        <w:t>Introduction</w:t>
      </w:r>
      <w:bookmarkEnd w:id="9"/>
    </w:p>
    <w:p w:rsidR="00045659" w:rsidRDefault="00045659" w:rsidP="00045659">
      <w:r>
        <w:t xml:space="preserve">Transport of packet services are critical for a wide-range of applications </w:t>
      </w:r>
      <w:r w:rsidRPr="00E82A5C">
        <w:t>and services, including:</w:t>
      </w:r>
      <w:r>
        <w:t xml:space="preserve"> data center and LAN </w:t>
      </w:r>
      <w:r>
        <w:lastRenderedPageBreak/>
        <w:t xml:space="preserve">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rsidR="00F4197B" w:rsidRDefault="00F4197B" w:rsidP="00F4197B">
      <w:pPr>
        <w:pStyle w:val="Heading2"/>
      </w:pPr>
      <w:bookmarkStart w:id="10" w:name="_Toc496630295"/>
      <w:bookmarkStart w:id="11" w:name="_Toc508034388"/>
      <w:r>
        <w:t>Scope of this document</w:t>
      </w:r>
      <w:bookmarkEnd w:id="10"/>
      <w:bookmarkEnd w:id="11"/>
    </w:p>
    <w:p w:rsidR="00F4197B" w:rsidRDefault="00F4197B" w:rsidP="00F4197B">
      <w:r>
        <w:t>This document assumes a reference architecture, including interfaces, based on the Abstraction and Control of Traffic-Engineered Networks (ACTN), defined in [ACTN-Frame]</w:t>
      </w:r>
      <w:r w:rsidR="00922683">
        <w:t>.</w:t>
      </w:r>
    </w:p>
    <w:p w:rsidR="000D1432" w:rsidRDefault="000D1432" w:rsidP="000D1432">
      <w:r w:rsidRPr="00935D66">
        <w:t>The focus of this document is on the MPI (interface between the Multi Domain Service Coordinator (MDSC) and a Physical Network Controller (PNC), controlling a transport network domain).</w:t>
      </w:r>
    </w:p>
    <w:p w:rsidR="004234B3" w:rsidRDefault="004234B3" w:rsidP="000D1432">
      <w:r>
        <w:t>It is worth noting that the same MPI analyzed in this document could be used between hierarchical MDSC controllers</w:t>
      </w:r>
      <w:r w:rsidR="0091245F">
        <w:t>,</w:t>
      </w:r>
      <w:r>
        <w:t xml:space="preserve"> as shown in Figure 4 of [ACTN-Frame].</w:t>
      </w:r>
    </w:p>
    <w:p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rsidR="00F4197B" w:rsidRDefault="00F4197B" w:rsidP="00F4197B">
      <w:r>
        <w:t xml:space="preserve">The relationship between the current IETF YANG models and the type of ACTN interfaces can be found in [ACTN-YANG]. </w:t>
      </w:r>
      <w:del w:id="12" w:author="King, Daniel" w:date="2018-03-05T17:22:00Z">
        <w:r w:rsidDel="00C126F3">
          <w:delText>Therefore</w:delText>
        </w:r>
      </w:del>
      <w:ins w:id="13" w:author="King, Daniel" w:date="2018-03-05T17:22:00Z">
        <w:r w:rsidR="00C126F3">
          <w:t>Therefore,</w:t>
        </w:r>
      </w:ins>
      <w:r>
        <w:t xml:space="preserve"> it </w:t>
      </w:r>
      <w:r w:rsidRPr="00C57086">
        <w:t xml:space="preserve">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rsidR="000D1432" w:rsidRDefault="000D1432" w:rsidP="000D1432">
      <w:r w:rsidRPr="00C126F3">
        <w:rPr>
          <w:rPrChange w:id="14" w:author="King, Daniel" w:date="2018-03-05T17:22:00Z">
            <w:rPr>
              <w:highlight w:val="yellow"/>
            </w:rPr>
          </w:rPrChange>
        </w:rPr>
        <w:t>The analysis of how to use the attributes in the I2RS Topology YANG model, defined in [I2RS-TOPO], is for further study.</w:t>
      </w:r>
    </w:p>
    <w:p w:rsidR="00F4197B" w:rsidRDefault="00F4197B" w:rsidP="00F4197B">
      <w:r w:rsidRPr="0086686A">
        <w:lastRenderedPageBreak/>
        <w:t>The ONF Technical Recommendations for Functional Requirements for the transport API in [ONF TR-527]</w:t>
      </w:r>
      <w:bookmarkStart w:id="15" w:name="_Hlk492386031"/>
      <w:r w:rsidRPr="0086686A">
        <w:t xml:space="preserve"> and the ONF transport API multi-</w:t>
      </w:r>
      <w:r w:rsidR="00C330BF" w:rsidRPr="0086686A">
        <w:t>domain</w:t>
      </w:r>
      <w:r w:rsidRPr="0086686A">
        <w:t xml:space="preserve"> examples </w:t>
      </w:r>
      <w:bookmarkEnd w:id="15"/>
      <w:r w:rsidRPr="0086686A">
        <w:t xml:space="preserve">in [ONF GitHub] have been considered as an input for </w:t>
      </w:r>
      <w:r w:rsidR="0086686A">
        <w:t>defining the reference scenarios analyzed in this document</w:t>
      </w:r>
      <w:r w:rsidRPr="0086686A">
        <w:t>.</w:t>
      </w:r>
    </w:p>
    <w:p w:rsidR="00F4197B" w:rsidRDefault="00F4197B" w:rsidP="00F4197B">
      <w:pPr>
        <w:pStyle w:val="Heading2"/>
      </w:pPr>
      <w:bookmarkStart w:id="16" w:name="_Toc497144530"/>
      <w:bookmarkStart w:id="17" w:name="_Ref500430671"/>
      <w:bookmarkStart w:id="18" w:name="_Toc508034389"/>
      <w:r>
        <w:t>Assumptions</w:t>
      </w:r>
      <w:bookmarkEnd w:id="16"/>
      <w:bookmarkEnd w:id="17"/>
      <w:bookmarkEnd w:id="18"/>
    </w:p>
    <w:p w:rsidR="000D1432" w:rsidRDefault="000D1432" w:rsidP="000D1432">
      <w:bookmarkStart w:id="19" w:name="_Ref486345367"/>
      <w:r>
        <w:t>This document is making the following assumptions, still to be validated with TEAS WG:</w:t>
      </w:r>
    </w:p>
    <w:p w:rsidR="00F4197B" w:rsidRDefault="00F4197B" w:rsidP="00F4197B">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and it would use the </w:t>
      </w:r>
      <w:r w:rsidRPr="00C126F3">
        <w:rPr>
          <w:rPrChange w:id="20" w:author="King, Daniel" w:date="2018-03-05T17:22:00Z">
            <w:rPr>
              <w:highlight w:val="yellow"/>
            </w:rPr>
          </w:rPrChange>
        </w:rPr>
        <w:t>explicit-route-object list</w:t>
      </w:r>
      <w:r>
        <w:t xml:space="preserve"> to specify the </w:t>
      </w:r>
      <w:r w:rsidRPr="009571A5">
        <w:t xml:space="preserve">ingress and egress links of the </w:t>
      </w:r>
      <w:r>
        <w:t>Transit Tunnel Segment.</w:t>
      </w:r>
      <w:bookmarkEnd w:id="19"/>
    </w:p>
    <w:p w:rsidR="00F4197B" w:rsidRDefault="0091245F" w:rsidP="00F4197B">
      <w:pPr>
        <w:pStyle w:val="RFCListNumbered"/>
      </w:pPr>
      <w:bookmarkStart w:id="21"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21"/>
      <w:r w:rsidR="00F4197B">
        <w:t xml:space="preserve"> The TE Topology YANG model in [TE-TOPO] is being updated to report the label set information.</w:t>
      </w:r>
    </w:p>
    <w:p w:rsidR="00F4197B" w:rsidRDefault="00F4197B" w:rsidP="00F4197B">
      <w:r>
        <w:t>This document is also making the following assumptions, still to be validated with CCAMP WG:</w:t>
      </w:r>
    </w:p>
    <w:p w:rsidR="003362AE" w:rsidRDefault="003362AE" w:rsidP="00237595">
      <w:pPr>
        <w:pStyle w:val="Heading1"/>
      </w:pPr>
      <w:bookmarkStart w:id="22" w:name="_Toc508034390"/>
      <w:r w:rsidRPr="003362AE">
        <w:t>Terminology</w:t>
      </w:r>
      <w:bookmarkEnd w:id="22"/>
    </w:p>
    <w:p w:rsidR="007C50DE" w:rsidRDefault="007C50DE" w:rsidP="003362AE">
      <w:r w:rsidRPr="007C50DE">
        <w:t xml:space="preserve">Domain: </w:t>
      </w:r>
      <w:del w:id="23" w:author="King, Daniel" w:date="2018-03-05T17:22:00Z">
        <w:r w:rsidRPr="007C50DE" w:rsidDel="00C126F3">
          <w:delText>is considered</w:delText>
        </w:r>
      </w:del>
      <w:ins w:id="24" w:author="King, Daniel" w:date="2018-03-05T17:22:00Z">
        <w:r w:rsidR="00C126F3">
          <w:t>defined as</w:t>
        </w:r>
      </w:ins>
      <w:r w:rsidRPr="007C50DE">
        <w:t xml:space="preserve"> </w:t>
      </w:r>
      <w:del w:id="25" w:author="King, Daniel" w:date="2018-03-05T17:22:00Z">
        <w:r w:rsidRPr="007C50DE" w:rsidDel="00C126F3">
          <w:delText>to be</w:delText>
        </w:r>
      </w:del>
      <w:r w:rsidRPr="007C50DE">
        <w:t xml:space="preserve"> </w:t>
      </w:r>
      <w:ins w:id="26" w:author="King, Daniel" w:date="2018-03-05T17:22:00Z">
        <w:r w:rsidR="00C126F3">
          <w:t>a</w:t>
        </w:r>
      </w:ins>
      <w:del w:id="27" w:author="King, Daniel" w:date="2018-03-05T17:22:00Z">
        <w:r w:rsidRPr="007C50DE" w:rsidDel="00C126F3">
          <w:delText>any</w:delText>
        </w:r>
      </w:del>
      <w:r w:rsidRPr="007C50DE">
        <w:t xml:space="preserve"> collection of network elements within a common realm of address space or path computation responsibility [RFC5151]</w:t>
      </w:r>
    </w:p>
    <w:p w:rsidR="003362AE" w:rsidRDefault="003362AE" w:rsidP="003362AE">
      <w:r>
        <w:t>E-LINE: Ethernet Line</w:t>
      </w:r>
    </w:p>
    <w:p w:rsidR="003362AE" w:rsidRDefault="003362AE" w:rsidP="003362AE">
      <w:r>
        <w:t>EPL: Ethernet Private Line</w:t>
      </w:r>
    </w:p>
    <w:p w:rsidR="003362AE" w:rsidRDefault="003362AE" w:rsidP="003362AE">
      <w:r>
        <w:t>EVPL: Ethernet Virtual Private Line</w:t>
      </w:r>
    </w:p>
    <w:p w:rsidR="003362AE" w:rsidRDefault="003362AE" w:rsidP="003362AE">
      <w:r>
        <w:t>OTN: Optical Transport Network</w:t>
      </w:r>
    </w:p>
    <w:p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rsidR="007C50DE" w:rsidRDefault="007C50DE" w:rsidP="007C50DE">
      <w:r>
        <w:t xml:space="preserve">Service Model: As described in [RFC8309] it describes a service and the parameters of the service in a portable way that can be used </w:t>
      </w:r>
      <w:r>
        <w:lastRenderedPageBreak/>
        <w:t>uniformly and independent of the equipment and operating environment.</w:t>
      </w:r>
    </w:p>
    <w:p w:rsidR="007C50DE" w:rsidRDefault="007C50DE" w:rsidP="007C50DE">
      <w:r>
        <w:t xml:space="preserve">UNI: User Network Interface </w:t>
      </w:r>
    </w:p>
    <w:p w:rsidR="007C50DE" w:rsidRDefault="007C50DE" w:rsidP="007C50DE">
      <w:r>
        <w:t>MDSC: Multi-Domain Service Coordinator</w:t>
      </w:r>
    </w:p>
    <w:p w:rsidR="007C50DE" w:rsidRDefault="007C50DE" w:rsidP="007C50DE">
      <w:r>
        <w:t>CNC: Customer Network Controller</w:t>
      </w:r>
    </w:p>
    <w:p w:rsidR="007C50DE" w:rsidRDefault="007C50DE" w:rsidP="007C50DE">
      <w:r>
        <w:t>PNC: Provisioning Network Controller</w:t>
      </w:r>
    </w:p>
    <w:p w:rsidR="007C50DE" w:rsidRDefault="007C50DE" w:rsidP="007C50DE">
      <w:r w:rsidRPr="00FA17F7">
        <w:rPr>
          <w:rPrChange w:id="28" w:author="King, Daniel" w:date="2018-03-05T17:23:00Z">
            <w:rPr>
              <w:highlight w:val="yellow"/>
            </w:rPr>
          </w:rPrChange>
        </w:rPr>
        <w:t>MAC Bridging: Virtual LANs (VLANs) on IEEE 802.3 Ethernet network</w:t>
      </w:r>
    </w:p>
    <w:p w:rsidR="00C330BF" w:rsidRDefault="00C17E38" w:rsidP="00C330BF">
      <w:pPr>
        <w:pStyle w:val="Heading1"/>
      </w:pPr>
      <w:bookmarkStart w:id="29" w:name="_Toc508034391"/>
      <w:r w:rsidRPr="00C330BF">
        <w:t>Conventions used in this document</w:t>
      </w:r>
      <w:bookmarkStart w:id="30" w:name="_Ref500169258"/>
      <w:bookmarkEnd w:id="29"/>
    </w:p>
    <w:p w:rsidR="00C330BF" w:rsidRDefault="00C330BF" w:rsidP="00C330BF">
      <w:pPr>
        <w:pStyle w:val="Heading2"/>
      </w:pPr>
      <w:bookmarkStart w:id="31" w:name="_Toc496630298"/>
      <w:bookmarkStart w:id="32" w:name="_Toc508034392"/>
      <w:r>
        <w:t>Topology and traffic flow processing</w:t>
      </w:r>
      <w:bookmarkEnd w:id="31"/>
      <w:bookmarkEnd w:id="32"/>
    </w:p>
    <w:p w:rsidR="00C330BF" w:rsidRDefault="00C330BF" w:rsidP="00C330BF">
      <w:r>
        <w:t>The traffic flow between different nodes is specified as an ordered list of nodes, separated with commas, indicating within the brackets the processing within each node:</w:t>
      </w:r>
    </w:p>
    <w:p w:rsidR="000D1432" w:rsidRPr="0091245F" w:rsidRDefault="000D1432" w:rsidP="000D1432">
      <w:pPr>
        <w:ind w:left="864"/>
      </w:pPr>
      <w:r w:rsidRPr="00FA17F7">
        <w:rPr>
          <w:rPrChange w:id="33" w:author="King, Daniel" w:date="2018-03-05T17:23:00Z">
            <w:rPr>
              <w:highlight w:val="yellow"/>
            </w:rPr>
          </w:rPrChange>
        </w:rPr>
        <w:t>&lt;node&gt; (&lt;processing&gt;){, &lt;node&gt; (&lt;processing&gt;)}</w:t>
      </w:r>
    </w:p>
    <w:p w:rsidR="00C330BF" w:rsidRDefault="00C330BF" w:rsidP="00C330BF">
      <w:r>
        <w:t>The order represents the order of traffic flow being forwarded through the network.</w:t>
      </w:r>
    </w:p>
    <w:p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rsidR="00C330BF" w:rsidRDefault="00C330BF" w:rsidP="00C330BF">
      <w:r>
        <w:t>For example, the following traffic flow:</w:t>
      </w:r>
    </w:p>
    <w:p w:rsidR="00C330BF" w:rsidRDefault="00C330BF" w:rsidP="00C330BF">
      <w:pPr>
        <w:ind w:left="864"/>
      </w:pPr>
      <w:r>
        <w:t xml:space="preserve">C-R1 ([PKT] -&gt; ODU2), S3 ([ODU2]), S5 ([ODU2]), S6 ([ODU2]), </w:t>
      </w:r>
      <w:r>
        <w:br/>
        <w:t>C-R3 (ODU2 -&gt; [PKT])</w:t>
      </w:r>
    </w:p>
    <w:p w:rsidR="00C330BF" w:rsidRDefault="00C330BF" w:rsidP="00C330BF">
      <w:r>
        <w:t>Node C-R1 is switching at the packet (PKT) layer and mapping packets into a</w:t>
      </w:r>
      <w:r w:rsidR="0091245F">
        <w:t>n</w:t>
      </w:r>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rsidR="00C330BF" w:rsidRDefault="00C330BF" w:rsidP="00C330BF">
      <w:r>
        <w:t>The paths of working and protection transport entities are specified as an ordered list of nodes, separated with commas:</w:t>
      </w:r>
    </w:p>
    <w:p w:rsidR="00C330BF" w:rsidRDefault="00C330BF" w:rsidP="00C330BF">
      <w:pPr>
        <w:ind w:left="864"/>
      </w:pPr>
      <w:r>
        <w:t>&lt;node&gt; {, &lt;node&gt;}</w:t>
      </w:r>
    </w:p>
    <w:p w:rsidR="00C330BF" w:rsidRDefault="00C330BF" w:rsidP="00C330BF">
      <w:r>
        <w:lastRenderedPageBreak/>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rsidR="00C330BF" w:rsidRPr="00C330BF" w:rsidRDefault="00C330BF" w:rsidP="00C330BF">
      <w:pPr>
        <w:pStyle w:val="Heading2"/>
      </w:pPr>
      <w:bookmarkStart w:id="34" w:name="_Toc508034393"/>
      <w:r w:rsidRPr="00C330BF">
        <w:t>JSON code</w:t>
      </w:r>
      <w:bookmarkEnd w:id="34"/>
    </w:p>
    <w:p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rsidR="00C330BF" w:rsidRDefault="00C330BF" w:rsidP="00C330BF">
      <w:r>
        <w:t xml:space="preserve">The examples are provided using JSON because JSON code is </w:t>
      </w:r>
      <w:r w:rsidRPr="002D6B5F">
        <w:t>eas</w:t>
      </w:r>
      <w:r>
        <w:t>ier</w:t>
      </w:r>
      <w:r w:rsidRPr="002D6B5F">
        <w:t xml:space="preserve"> for humans to read and write</w:t>
      </w:r>
      <w:r>
        <w:t>.</w:t>
      </w:r>
    </w:p>
    <w:p w:rsidR="00C330BF" w:rsidRDefault="00C330BF" w:rsidP="00C330BF">
      <w:r>
        <w:t xml:space="preserve">Different objects need to have an identifier. The convention used to create mnemonic identifiers is to use the object name (e.g., S3 for node S3), followed by its type (e.g., NODE), separated by an "-", followed by "-ID". For </w:t>
      </w:r>
      <w:del w:id="35" w:author="King, Daniel" w:date="2018-03-05T17:23:00Z">
        <w:r w:rsidDel="00FA17F7">
          <w:delText>example</w:delText>
        </w:r>
      </w:del>
      <w:ins w:id="36" w:author="King, Daniel" w:date="2018-03-05T17:23:00Z">
        <w:r w:rsidR="00FA17F7">
          <w:t>example,</w:t>
        </w:r>
      </w:ins>
      <w:r>
        <w:t xml:space="preserve"> the mnemonic identifier for node S3 would be S3-NODE-ID.</w:t>
      </w:r>
    </w:p>
    <w:p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rsidR="00C330BF" w:rsidRDefault="00C330BF" w:rsidP="00C330BF">
      <w:r>
        <w:t xml:space="preserve">   </w:t>
      </w:r>
      <w:r w:rsidRPr="00C14A54">
        <w:t>"// comment": "ODU Abstract Topology @ MPI",</w:t>
      </w:r>
    </w:p>
    <w:p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6265A3">
        <w:t>Appendix B</w:t>
      </w:r>
      <w:r>
        <w:rPr>
          <w:highlight w:val="yellow"/>
        </w:rPr>
        <w:fldChar w:fldCharType="end"/>
      </w:r>
      <w:r>
        <w:t>, which would not consider the comments.</w:t>
      </w:r>
    </w:p>
    <w:p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rsidR="00C330BF" w:rsidRDefault="00C330BF" w:rsidP="00C330BF">
      <w:r>
        <w:t xml:space="preserve">   </w:t>
      </w:r>
      <w:r w:rsidRPr="0087196F">
        <w:t>"// te-node-id": "S3-NODE-ID",</w:t>
      </w:r>
    </w:p>
    <w:p w:rsidR="00C330BF" w:rsidRDefault="00C330BF" w:rsidP="00C330BF">
      <w:r>
        <w:t xml:space="preserve">   </w:t>
      </w:r>
      <w:r w:rsidRPr="0087196F">
        <w:t>"te-node-id": "10.0.0.3",</w:t>
      </w:r>
    </w:p>
    <w:p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rsidR="006F6F19" w:rsidRPr="00C330BF" w:rsidRDefault="003362AE" w:rsidP="00237595">
      <w:pPr>
        <w:pStyle w:val="Heading1"/>
      </w:pPr>
      <w:bookmarkStart w:id="37" w:name="_Ref500417417"/>
      <w:bookmarkStart w:id="38" w:name="_Toc508034394"/>
      <w:r w:rsidRPr="00C330BF">
        <w:t>Scenarios Description</w:t>
      </w:r>
      <w:bookmarkEnd w:id="30"/>
      <w:bookmarkEnd w:id="37"/>
      <w:bookmarkEnd w:id="38"/>
    </w:p>
    <w:p w:rsidR="006F6F19" w:rsidRDefault="003362AE" w:rsidP="00B01DFE">
      <w:pPr>
        <w:pStyle w:val="Heading2"/>
      </w:pPr>
      <w:bookmarkStart w:id="39" w:name="_Toc508034395"/>
      <w:r w:rsidRPr="00C330BF">
        <w:t>Reference Network</w:t>
      </w:r>
      <w:bookmarkEnd w:id="39"/>
    </w:p>
    <w:p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265A3">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rsidR="00BF35F6" w:rsidRPr="00AE0542" w:rsidRDefault="00BF35F6" w:rsidP="00BF35F6">
      <w:pPr>
        <w:pStyle w:val="RFCFigure"/>
        <w:rPr>
          <w:lang w:val="en-AU"/>
        </w:rPr>
      </w:pPr>
      <w:r w:rsidRPr="00AE0542">
        <w:rPr>
          <w:lang w:val="en-AU"/>
        </w:rPr>
        <w:t xml:space="preserve">             ........................</w:t>
      </w:r>
    </w:p>
    <w:p w:rsidR="00BF35F6" w:rsidRPr="00AE0542" w:rsidRDefault="00BF35F6" w:rsidP="00BF35F6">
      <w:pPr>
        <w:pStyle w:val="RFCFigure"/>
        <w:rPr>
          <w:lang w:val="en-AU"/>
        </w:rPr>
      </w:pPr>
      <w:r w:rsidRPr="00AE0542">
        <w:rPr>
          <w:lang w:val="en-AU"/>
        </w:rPr>
        <w:t>..........   :                      :</w:t>
      </w:r>
    </w:p>
    <w:p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p>
    <w:p w:rsidR="00BF35F6" w:rsidRPr="00AE0542" w:rsidRDefault="00BF35F6" w:rsidP="004D00C9">
      <w:pPr>
        <w:pStyle w:val="RFCFigure"/>
        <w:ind w:firstLineChars="50" w:firstLine="120"/>
        <w:rPr>
          <w:lang w:val="en-AU"/>
        </w:rPr>
      </w:pPr>
      <w:r w:rsidRPr="00AE0542">
        <w:rPr>
          <w:lang w:val="en-AU"/>
        </w:rPr>
        <w:t>Customer:   :                      :   :           :</w:t>
      </w:r>
    </w:p>
    <w:p w:rsidR="00BF35F6" w:rsidRPr="00AE0542" w:rsidRDefault="007445AC" w:rsidP="004D00C9">
      <w:pPr>
        <w:pStyle w:val="RFCFigure"/>
        <w:ind w:firstLineChars="50" w:firstLine="120"/>
        <w:rPr>
          <w:lang w:val="en-AU"/>
        </w:rPr>
      </w:pPr>
      <w:r>
        <w:rPr>
          <w:lang w:val="en-AU"/>
        </w:rPr>
        <w:t xml:space="preserve"> </w:t>
      </w:r>
      <w:r w:rsidR="00BF35F6" w:rsidRPr="00AE0542">
        <w:rPr>
          <w:lang w:val="en-AU"/>
        </w:rPr>
        <w:t>domain :   :     S1 -------+      :   :  Network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    /           \     :   :  domain 3 :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C-R1 ------- S3 ----- S4    \    :   :           :   :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C-R2 ------+    /  \       \  |  :   :    S31 --------- C-R7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 xml:space="preserve">:   :  S6 ---- S7 ---- S8 ------ S32   S33 ------ C-R8  </w:t>
      </w:r>
      <w:r>
        <w:rPr>
          <w:lang w:val="en-AU"/>
        </w:rPr>
        <w:t xml:space="preserve">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rsidR="00BF35F6" w:rsidRPr="00AE0542" w:rsidRDefault="007445AC" w:rsidP="004D00C9">
      <w:pPr>
        <w:pStyle w:val="RFCFigure"/>
        <w:ind w:firstLineChars="50" w:firstLine="120"/>
        <w:rPr>
          <w:lang w:val="en-AU"/>
        </w:rPr>
      </w:pPr>
      <w:r w:rsidRPr="00AE0542">
        <w:rPr>
          <w:lang w:val="en-AU"/>
        </w:rPr>
        <w:t xml:space="preserve">  </w:t>
      </w:r>
      <w:r w:rsidR="00BF35F6" w:rsidRPr="00AE0542">
        <w:rPr>
          <w:lang w:val="en-AU"/>
        </w:rPr>
        <w:t>C-R3 ------+         |       |   :   :/   S34    :</w:t>
      </w:r>
      <w:r>
        <w:rPr>
          <w:lang w:val="en-AU"/>
        </w:rPr>
        <w:t xml:space="preserve">          </w:t>
      </w:r>
      <w:r w:rsidRPr="00AE0542">
        <w:rPr>
          <w:lang w:val="en-AU"/>
        </w:rPr>
        <w:t>:</w:t>
      </w:r>
    </w:p>
    <w:p w:rsidR="00BF35F6" w:rsidRPr="004D00C9" w:rsidRDefault="007445AC" w:rsidP="004D00C9">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rsidR="00BF35F6" w:rsidRPr="004D00C9" w:rsidRDefault="007445AC" w:rsidP="004D00C9">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rsidR="00BF35F6" w:rsidRPr="004D00C9"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rsidR="00BF35F6" w:rsidRPr="00AE0542" w:rsidRDefault="00BF35F6" w:rsidP="00BF35F6">
      <w:pPr>
        <w:pStyle w:val="RFCFigure"/>
        <w:rPr>
          <w:lang w:val="en-AU"/>
        </w:rPr>
      </w:pPr>
      <w:r w:rsidRPr="00AE0542">
        <w:rPr>
          <w:lang w:val="en-AU"/>
        </w:rPr>
        <w:t xml:space="preserve">             : domain 2 |       | /    /     :    :Customer</w:t>
      </w:r>
    </w:p>
    <w:p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rsidR="00BF35F6" w:rsidRPr="00AE0542" w:rsidRDefault="00BF35F6" w:rsidP="00BF35F6">
      <w:pPr>
        <w:pStyle w:val="RFCFigure"/>
        <w:rPr>
          <w:lang w:val="en-AU"/>
        </w:rPr>
      </w:pPr>
      <w:r w:rsidRPr="00AE0542">
        <w:rPr>
          <w:lang w:val="en-AU"/>
        </w:rPr>
        <w:t xml:space="preserve">             :        /          | \ /       :    :        </w:t>
      </w:r>
    </w:p>
    <w:p w:rsidR="00BF35F6" w:rsidRPr="00AE0542" w:rsidRDefault="00BF35F6" w:rsidP="00BF35F6">
      <w:pPr>
        <w:pStyle w:val="RFCFigure"/>
        <w:rPr>
          <w:lang w:val="en-AU"/>
        </w:rPr>
      </w:pPr>
      <w:r w:rsidRPr="00AE0542">
        <w:rPr>
          <w:lang w:val="en-AU"/>
        </w:rPr>
        <w:t xml:space="preserve">             :     S13     S14   | S15 ------------- C-R4  </w:t>
      </w:r>
    </w:p>
    <w:p w:rsidR="00BF35F6" w:rsidRPr="00AE0542" w:rsidRDefault="00BF35F6" w:rsidP="00BF35F6">
      <w:pPr>
        <w:pStyle w:val="RFCFigure"/>
        <w:rPr>
          <w:lang w:val="en-AU"/>
        </w:rPr>
      </w:pPr>
      <w:r w:rsidRPr="00AE0542">
        <w:rPr>
          <w:lang w:val="en-AU"/>
        </w:rPr>
        <w:t xml:space="preserve">             :     |  \   /   \  |    \      :    :        </w:t>
      </w:r>
    </w:p>
    <w:p w:rsidR="00BF35F6" w:rsidRPr="00AE0542" w:rsidRDefault="00BF35F6" w:rsidP="00BF35F6">
      <w:pPr>
        <w:pStyle w:val="RFCFigure"/>
        <w:rPr>
          <w:lang w:val="en-AU"/>
        </w:rPr>
      </w:pPr>
      <w:r w:rsidRPr="00AE0542">
        <w:rPr>
          <w:lang w:val="en-AU"/>
        </w:rPr>
        <w:t xml:space="preserve">             :     |   S16     \ |     \     :    :        </w:t>
      </w:r>
    </w:p>
    <w:p w:rsidR="00BF35F6" w:rsidRPr="00AE0542" w:rsidRDefault="00BF35F6" w:rsidP="00BF35F6">
      <w:pPr>
        <w:pStyle w:val="RFCFigure"/>
        <w:rPr>
          <w:lang w:val="en-AU"/>
        </w:rPr>
      </w:pPr>
      <w:r w:rsidRPr="00AE0542">
        <w:rPr>
          <w:lang w:val="en-AU"/>
        </w:rPr>
        <w:t xml:space="preserve">             :     |  /         S17 -- S18 --------- C-R5  </w:t>
      </w:r>
    </w:p>
    <w:p w:rsidR="00BF35F6" w:rsidRPr="00AE0542" w:rsidRDefault="00BF35F6" w:rsidP="00BF35F6">
      <w:pPr>
        <w:pStyle w:val="RFCFigure"/>
        <w:rPr>
          <w:lang w:val="en-AU"/>
        </w:rPr>
      </w:pPr>
      <w:r w:rsidRPr="00AE0542">
        <w:rPr>
          <w:lang w:val="en-AU"/>
        </w:rPr>
        <w:t xml:space="preserve">             :     | /             \   /     :    :        </w:t>
      </w:r>
    </w:p>
    <w:p w:rsidR="00BF35F6" w:rsidRPr="00AE0542" w:rsidRDefault="00BF35F6" w:rsidP="00BF35F6">
      <w:pPr>
        <w:pStyle w:val="RFCFigure"/>
        <w:rPr>
          <w:lang w:val="en-AU"/>
        </w:rPr>
      </w:pPr>
      <w:r w:rsidRPr="00AE0542">
        <w:rPr>
          <w:lang w:val="en-AU"/>
        </w:rPr>
        <w:t xml:space="preserve">             :    S19 ---- S20 ---- S21 ------------ C-R6  </w:t>
      </w:r>
    </w:p>
    <w:p w:rsidR="00BF35F6" w:rsidRPr="00AE0542" w:rsidRDefault="00BF35F6" w:rsidP="00BF35F6">
      <w:pPr>
        <w:pStyle w:val="RFCFigure"/>
        <w:rPr>
          <w:lang w:val="en-AU"/>
        </w:rPr>
      </w:pPr>
      <w:r w:rsidRPr="00AE0542">
        <w:rPr>
          <w:lang w:val="en-AU"/>
        </w:rPr>
        <w:t xml:space="preserve">             :                               :    :        </w:t>
      </w:r>
    </w:p>
    <w:p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rsidR="00BF35F6" w:rsidRDefault="00BF35F6" w:rsidP="00BF35F6">
      <w:pPr>
        <w:pStyle w:val="RFCFigure"/>
        <w:rPr>
          <w:lang w:val="en-AU"/>
        </w:rPr>
      </w:pPr>
    </w:p>
    <w:p w:rsidR="00BF35F6" w:rsidRPr="005A65EA" w:rsidRDefault="00BF35F6" w:rsidP="00BF35F6">
      <w:pPr>
        <w:pStyle w:val="Caption"/>
        <w:tabs>
          <w:tab w:val="clear" w:pos="0"/>
        </w:tabs>
        <w:ind w:left="1152" w:hanging="360"/>
        <w:rPr>
          <w:lang w:val="en-AU"/>
        </w:rPr>
      </w:pPr>
      <w:bookmarkStart w:id="40" w:name="_Ref492484562"/>
      <w:bookmarkStart w:id="41" w:name="_Ref488931691"/>
      <w:r w:rsidRPr="00F67F6C">
        <w:t>Reference network</w:t>
      </w:r>
      <w:bookmarkEnd w:id="40"/>
    </w:p>
    <w:bookmarkEnd w:id="41"/>
    <w:p w:rsidR="00BF35F6" w:rsidRDefault="00BF35F6" w:rsidP="00BF35F6">
      <w:r>
        <w:lastRenderedPageBreak/>
        <w:t>The transport domain control architecture</w:t>
      </w:r>
      <w:r w:rsidR="00602C6C">
        <w:t>, shown</w:t>
      </w:r>
      <w:r>
        <w:t xml:space="preserve"> in </w:t>
      </w:r>
      <w:r>
        <w:fldChar w:fldCharType="begin"/>
      </w:r>
      <w:r>
        <w:instrText xml:space="preserve"> REF _Ref492484585 \r \h </w:instrText>
      </w:r>
      <w:r>
        <w:fldChar w:fldCharType="separate"/>
      </w:r>
      <w:r w:rsidR="006265A3">
        <w:t>Figure 2</w:t>
      </w:r>
      <w:r>
        <w:fldChar w:fldCharType="end"/>
      </w:r>
      <w:r w:rsidR="00602C6C">
        <w:t>,</w:t>
      </w:r>
      <w:r>
        <w:t xml:space="preserve"> follows the ACTN architecture and framework document [ACTN-Frame], and functional components: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rsidR="00602C6C" w:rsidRPr="00AE0542" w:rsidRDefault="00602C6C" w:rsidP="00602C6C">
      <w:pPr>
        <w:pStyle w:val="RFCFigure"/>
        <w:rPr>
          <w:lang w:val="en-AU"/>
        </w:rPr>
      </w:pPr>
      <w:r w:rsidRPr="00AE0542">
        <w:rPr>
          <w:lang w:val="en-AU"/>
        </w:rPr>
        <w:t xml:space="preserve">                        --------------       </w:t>
      </w:r>
      <w:r>
        <w:rPr>
          <w:lang w:val="en-AU"/>
        </w:rPr>
        <w:t xml:space="preserve">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w:t>
      </w:r>
      <w:r w:rsidR="00D87A26">
        <w:rPr>
          <w:lang w:val="en-AU"/>
        </w:rPr>
        <w:t xml:space="preserve"> CMI</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w:t>
      </w:r>
    </w:p>
    <w:p w:rsidR="00602C6C" w:rsidRPr="00AE0542" w:rsidRDefault="00602C6C" w:rsidP="00602C6C">
      <w:pPr>
        <w:pStyle w:val="RFCFigure"/>
        <w:rPr>
          <w:lang w:val="en-AU"/>
        </w:rPr>
      </w:pPr>
      <w:r w:rsidRPr="00AE0542">
        <w:rPr>
          <w:lang w:val="en-AU"/>
        </w:rPr>
        <w:t xml:space="preserve">                      |      MDSC      |</w:t>
      </w:r>
    </w:p>
    <w:p w:rsidR="00602C6C" w:rsidRPr="00AE0542" w:rsidRDefault="00602C6C" w:rsidP="00602C6C">
      <w:pPr>
        <w:pStyle w:val="RFCFigure"/>
        <w:rPr>
          <w:lang w:val="en-AU"/>
        </w:rPr>
      </w:pPr>
      <w:r w:rsidRPr="00AE0542">
        <w:rPr>
          <w:lang w:val="en-AU"/>
        </w:rPr>
        <w:t xml:space="preserve">                      |                |</w:t>
      </w:r>
    </w:p>
    <w:p w:rsidR="00602C6C" w:rsidRPr="00AE0542" w:rsidRDefault="00602C6C" w:rsidP="00602C6C">
      <w:pPr>
        <w:pStyle w:val="RFCFigure"/>
        <w:rPr>
          <w:lang w:val="en-AU"/>
        </w:rPr>
      </w:pPr>
      <w:r w:rsidRPr="00AE0542">
        <w:rPr>
          <w:lang w:val="en-AU"/>
        </w:rPr>
        <w:t xml:space="preserve">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w:t>
      </w:r>
      <w:r w:rsidR="00D87A26">
        <w:rPr>
          <w:lang w:val="en-AU"/>
        </w:rPr>
        <w:t xml:space="preserve"> MPIs</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PNC2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PNC1   |      -----          \</w:t>
      </w:r>
    </w:p>
    <w:p w:rsidR="00602C6C" w:rsidRPr="00AE0542" w:rsidRDefault="00602C6C" w:rsidP="00602C6C">
      <w:pPr>
        <w:pStyle w:val="RFCFigure"/>
        <w:rPr>
          <w:lang w:val="en-AU"/>
        </w:rPr>
      </w:pPr>
      <w:r w:rsidRPr="00AE0542">
        <w:rPr>
          <w:lang w:val="en-AU"/>
        </w:rPr>
        <w:t xml:space="preserve">          ----------     (       )      ----------</w:t>
      </w:r>
    </w:p>
    <w:p w:rsidR="00602C6C" w:rsidRPr="00AE0542" w:rsidRDefault="00602C6C" w:rsidP="00602C6C">
      <w:pPr>
        <w:pStyle w:val="RFCFigure"/>
        <w:rPr>
          <w:lang w:val="en-AU"/>
        </w:rPr>
      </w:pPr>
      <w:r w:rsidRPr="00AE0542">
        <w:rPr>
          <w:lang w:val="en-AU"/>
        </w:rPr>
        <w:t xml:space="preserve">              |         (         )    |   PNC3   |</w:t>
      </w:r>
    </w:p>
    <w:p w:rsidR="00602C6C" w:rsidRPr="00AE0542" w:rsidRDefault="00602C6C" w:rsidP="00602C6C">
      <w:pPr>
        <w:pStyle w:val="RFCFigure"/>
        <w:rPr>
          <w:lang w:val="en-AU"/>
        </w:rPr>
      </w:pPr>
      <w:r w:rsidRPr="00AE0542">
        <w:rPr>
          <w:lang w:val="en-AU"/>
        </w:rPr>
        <w:t xml:space="preserve">            -----      (  Network  )    ----------</w:t>
      </w:r>
    </w:p>
    <w:p w:rsidR="00602C6C" w:rsidRPr="00AE0542" w:rsidRDefault="00602C6C" w:rsidP="00602C6C">
      <w:pPr>
        <w:pStyle w:val="RFCFigure"/>
        <w:rPr>
          <w:lang w:val="en-AU"/>
        </w:rPr>
      </w:pPr>
      <w:r w:rsidRPr="00AE0542">
        <w:rPr>
          <w:lang w:val="en-AU"/>
        </w:rPr>
        <w:t xml:space="preserve">          (       )    (  Domain 2 )        |</w:t>
      </w:r>
    </w:p>
    <w:p w:rsidR="00602C6C" w:rsidRPr="00AE0542" w:rsidRDefault="00602C6C" w:rsidP="00602C6C">
      <w:pPr>
        <w:pStyle w:val="RFCFigure"/>
        <w:rPr>
          <w:lang w:val="en-AU"/>
        </w:rPr>
      </w:pPr>
      <w:r w:rsidRPr="00AE0542">
        <w:rPr>
          <w:lang w:val="en-AU"/>
        </w:rPr>
        <w:t xml:space="preserve">         (         )    (         )       -----</w:t>
      </w:r>
    </w:p>
    <w:p w:rsidR="00602C6C" w:rsidRPr="00AE0542" w:rsidRDefault="00602C6C" w:rsidP="00602C6C">
      <w:pPr>
        <w:pStyle w:val="RFCFigure"/>
        <w:rPr>
          <w:lang w:val="en-AU"/>
        </w:rPr>
      </w:pPr>
      <w:r w:rsidRPr="00AE0542">
        <w:rPr>
          <w:lang w:val="en-AU"/>
        </w:rPr>
        <w:t xml:space="preserve">        (  Network  )    (       )      (       )</w:t>
      </w:r>
    </w:p>
    <w:p w:rsidR="00602C6C" w:rsidRPr="00AE0542" w:rsidRDefault="00602C6C" w:rsidP="00602C6C">
      <w:pPr>
        <w:pStyle w:val="RFCFigure"/>
        <w:rPr>
          <w:lang w:val="en-AU"/>
        </w:rPr>
      </w:pPr>
      <w:r w:rsidRPr="00AE0542">
        <w:rPr>
          <w:lang w:val="en-AU"/>
        </w:rPr>
        <w:t xml:space="preserve">        (  Domain 1 )      -----       (         )</w:t>
      </w:r>
    </w:p>
    <w:p w:rsidR="00602C6C" w:rsidRPr="00AE0542" w:rsidRDefault="00602C6C" w:rsidP="00602C6C">
      <w:pPr>
        <w:pStyle w:val="RFCFigure"/>
        <w:rPr>
          <w:lang w:val="en-AU"/>
        </w:rPr>
      </w:pPr>
      <w:r w:rsidRPr="00AE0542">
        <w:rPr>
          <w:lang w:val="en-AU"/>
        </w:rPr>
        <w:t xml:space="preserve">         (         )                  (  Network  )</w:t>
      </w:r>
    </w:p>
    <w:p w:rsidR="00602C6C" w:rsidRPr="00AE0542" w:rsidRDefault="00602C6C" w:rsidP="00602C6C">
      <w:pPr>
        <w:pStyle w:val="RFCFigure"/>
        <w:rPr>
          <w:lang w:val="en-AU"/>
        </w:rPr>
      </w:pPr>
      <w:r w:rsidRPr="00AE0542">
        <w:rPr>
          <w:lang w:val="en-AU"/>
        </w:rPr>
        <w:t xml:space="preserve">          (       )                   (  Domain 3 )</w:t>
      </w:r>
    </w:p>
    <w:p w:rsidR="00602C6C" w:rsidRPr="00AE0542" w:rsidRDefault="00602C6C" w:rsidP="00602C6C">
      <w:pPr>
        <w:pStyle w:val="RFCFigure"/>
        <w:rPr>
          <w:lang w:val="en-AU"/>
        </w:rPr>
      </w:pPr>
      <w:r w:rsidRPr="00AE0542">
        <w:rPr>
          <w:lang w:val="en-AU"/>
        </w:rPr>
        <w:t xml:space="preserve">            -----                      (         )</w:t>
      </w:r>
    </w:p>
    <w:p w:rsidR="00602C6C" w:rsidRPr="00AE0542" w:rsidRDefault="00602C6C" w:rsidP="00602C6C">
      <w:pPr>
        <w:pStyle w:val="RFCFigure"/>
        <w:rPr>
          <w:lang w:val="en-AU"/>
        </w:rPr>
      </w:pPr>
      <w:r w:rsidRPr="00AE0542">
        <w:rPr>
          <w:lang w:val="en-AU"/>
        </w:rPr>
        <w:t xml:space="preserve">                                        (       )</w:t>
      </w:r>
    </w:p>
    <w:p w:rsidR="00602C6C" w:rsidRDefault="00602C6C" w:rsidP="00602C6C">
      <w:pPr>
        <w:pStyle w:val="RFCFigure"/>
        <w:rPr>
          <w:lang w:val="en-AU"/>
        </w:rPr>
      </w:pPr>
      <w:r w:rsidRPr="00AE0542">
        <w:rPr>
          <w:lang w:val="en-AU"/>
        </w:rPr>
        <w:t xml:space="preserve">                                          -----</w:t>
      </w:r>
    </w:p>
    <w:p w:rsidR="00602C6C" w:rsidRDefault="00602C6C" w:rsidP="00602C6C">
      <w:pPr>
        <w:pStyle w:val="RFCFigure"/>
        <w:rPr>
          <w:lang w:val="en-AU"/>
        </w:rPr>
      </w:pPr>
    </w:p>
    <w:p w:rsidR="00602C6C" w:rsidRPr="00BF35F6" w:rsidRDefault="00602C6C" w:rsidP="00602C6C">
      <w:pPr>
        <w:pStyle w:val="Caption"/>
        <w:rPr>
          <w:lang w:val="en-AU"/>
        </w:rPr>
      </w:pPr>
      <w:bookmarkStart w:id="42" w:name="_Ref492484585"/>
      <w:r w:rsidRPr="00F52EE9">
        <w:t>Controlling Hierarchy</w:t>
      </w:r>
      <w:bookmarkEnd w:id="42"/>
    </w:p>
    <w:p w:rsidR="00BF35F6" w:rsidRDefault="00BF35F6" w:rsidP="00BF35F6">
      <w:r>
        <w:t xml:space="preserve">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w:t>
      </w:r>
      <w:r>
        <w:lastRenderedPageBreak/>
        <w:t>The MPI instead requires some specialization according to the domain technology.</w:t>
      </w:r>
    </w:p>
    <w:p w:rsidR="009B2D2A" w:rsidRDefault="009B2D2A" w:rsidP="009B2D2A">
      <w:r>
        <w:t xml:space="preserve">In this document we address the </w:t>
      </w:r>
      <w:ins w:id="43" w:author="King, Daniel" w:date="2018-03-05T17:24:00Z">
        <w:r w:rsidR="00FA17F7">
          <w:t xml:space="preserve">use </w:t>
        </w:r>
      </w:ins>
      <w:r>
        <w:t>case where the CNC controls</w:t>
      </w:r>
      <w:ins w:id="44" w:author="King, Daniel" w:date="2018-03-05T17:24:00Z">
        <w:r w:rsidR="00FA17F7">
          <w:t>:</w:t>
        </w:r>
      </w:ins>
      <w:r>
        <w:t xml:space="preserve"> the customer IP network and requests, at the CMI, transport connectivity among IP routers to an MDSC which coordinates, via three MPIs, the control of a multi-domain transport network </w:t>
      </w:r>
      <w:del w:id="45" w:author="King, Daniel" w:date="2018-03-05T17:24:00Z">
        <w:r w:rsidDel="00FA17F7">
          <w:delText xml:space="preserve">through </w:delText>
        </w:r>
      </w:del>
      <w:ins w:id="46" w:author="King, Daniel" w:date="2018-03-05T17:24:00Z">
        <w:r w:rsidR="00FA17F7">
          <w:t xml:space="preserve">via </w:t>
        </w:r>
      </w:ins>
      <w:r>
        <w:t>three PNCs.</w:t>
      </w:r>
    </w:p>
    <w:p w:rsidR="009B2D2A" w:rsidRDefault="009B2D2A" w:rsidP="009B2D2A">
      <w:r w:rsidRPr="00EC53D3">
        <w:t>The interface</w:t>
      </w:r>
      <w:r>
        <w:t>s</w:t>
      </w:r>
      <w:r w:rsidRPr="00EC53D3">
        <w:t xml:space="preserve"> within</w:t>
      </w:r>
      <w:r>
        <w:t xml:space="preserve"> </w:t>
      </w:r>
      <w:del w:id="47" w:author="King, Daniel" w:date="2018-03-05T17:24:00Z">
        <w:r w:rsidRPr="00EC53D3" w:rsidDel="00FA17F7">
          <w:delText xml:space="preserve">the </w:delText>
        </w:r>
      </w:del>
      <w:r w:rsidRPr="00EC53D3">
        <w:t xml:space="preserve">scope of this document </w:t>
      </w:r>
      <w:r>
        <w:t xml:space="preserve">are the three </w:t>
      </w:r>
      <w:r w:rsidRPr="00EC53D3">
        <w:t>MPI</w:t>
      </w:r>
      <w:r>
        <w:t>s</w:t>
      </w:r>
      <w:ins w:id="48" w:author="King, Daniel" w:date="2018-03-05T17:24:00Z">
        <w:r w:rsidR="00FA17F7">
          <w:t>,</w:t>
        </w:r>
      </w:ins>
      <w:r w:rsidRPr="00EC53D3">
        <w:t xml:space="preserve"> </w:t>
      </w:r>
      <w:r w:rsidRPr="004D00C9">
        <w:rPr>
          <w:highlight w:val="yellow"/>
        </w:rPr>
        <w:t xml:space="preserve">while the interface between the CNC and the IP routers is out of </w:t>
      </w:r>
      <w:del w:id="49" w:author="King, Daniel" w:date="2018-03-05T17:23:00Z">
        <w:r w:rsidRPr="004D00C9" w:rsidDel="00FA17F7">
          <w:rPr>
            <w:highlight w:val="yellow"/>
          </w:rPr>
          <w:delText xml:space="preserve">its </w:delText>
        </w:r>
      </w:del>
      <w:r w:rsidRPr="004D00C9">
        <w:rPr>
          <w:highlight w:val="yellow"/>
        </w:rPr>
        <w:t>scope</w:t>
      </w:r>
      <w:ins w:id="50" w:author="King, Daniel" w:date="2018-03-05T17:23:00Z">
        <w:r w:rsidR="00FA17F7">
          <w:t xml:space="preserve"> of this document</w:t>
        </w:r>
      </w:ins>
      <w:ins w:id="51" w:author="King, Daniel" w:date="2018-03-05T17:25:00Z">
        <w:r w:rsidR="00FA17F7">
          <w:t xml:space="preserve">. </w:t>
        </w:r>
      </w:ins>
      <w:del w:id="52" w:author="King, Daniel" w:date="2018-03-05T17:23:00Z">
        <w:r w:rsidDel="00FA17F7">
          <w:delText>. I</w:delText>
        </w:r>
      </w:del>
      <w:ins w:id="53" w:author="King, Daniel" w:date="2018-03-05T17:25:00Z">
        <w:r w:rsidR="00FA17F7">
          <w:t>I</w:t>
        </w:r>
      </w:ins>
      <w:r>
        <w:t xml:space="preserve">t is </w:t>
      </w:r>
      <w:ins w:id="54" w:author="King, Daniel" w:date="2018-03-05T17:25:00Z">
        <w:r w:rsidR="00FA17F7">
          <w:t xml:space="preserve">also </w:t>
        </w:r>
      </w:ins>
      <w:r>
        <w:t xml:space="preserve">assumed that the CMI allows the CNC </w:t>
      </w:r>
      <w:del w:id="55" w:author="King, Daniel" w:date="2018-03-05T17:25:00Z">
        <w:r w:rsidDel="00FA17F7">
          <w:delText xml:space="preserve">providing </w:delText>
        </w:r>
      </w:del>
      <w:ins w:id="56" w:author="King, Daniel" w:date="2018-03-05T17:25:00Z">
        <w:r w:rsidR="00FA17F7">
          <w:t xml:space="preserve">to provide </w:t>
        </w:r>
      </w:ins>
      <w:r>
        <w:t xml:space="preserve">all the information that is </w:t>
      </w:r>
      <w:del w:id="57" w:author="King, Daniel" w:date="2018-03-05T17:25:00Z">
        <w:r w:rsidDel="00FA17F7">
          <w:delText xml:space="preserve">needed </w:delText>
        </w:r>
      </w:del>
      <w:ins w:id="58" w:author="King, Daniel" w:date="2018-03-05T17:25:00Z">
        <w:r w:rsidR="00FA17F7">
          <w:t xml:space="preserve">required </w:t>
        </w:r>
      </w:ins>
      <w:r>
        <w:t>by the MDSC to properly configure the transport connectivity requested by the customer</w:t>
      </w:r>
      <w:ins w:id="59" w:author="King, Daniel" w:date="2018-03-05T17:26:00Z">
        <w:r w:rsidR="00FA17F7">
          <w:t>.</w:t>
        </w:r>
      </w:ins>
      <w:del w:id="60" w:author="King, Daniel" w:date="2018-03-05T17:26:00Z">
        <w:r w:rsidDel="00FA17F7">
          <w:delText xml:space="preserve"> </w:delText>
        </w:r>
      </w:del>
      <w:del w:id="61" w:author="King, Daniel" w:date="2018-03-05T17:25:00Z">
        <w:r w:rsidRPr="004D00C9" w:rsidDel="00FA17F7">
          <w:rPr>
            <w:highlight w:val="yellow"/>
          </w:rPr>
          <w:delText>but the</w:delText>
        </w:r>
      </w:del>
      <w:del w:id="62" w:author="King, Daniel" w:date="2018-03-05T17:26:00Z">
        <w:r w:rsidRPr="004D00C9" w:rsidDel="00FA17F7">
          <w:rPr>
            <w:highlight w:val="yellow"/>
          </w:rPr>
          <w:delText xml:space="preserve"> detailed analysis of the CMI is outside the scope of this document</w:delText>
        </w:r>
        <w:r w:rsidRPr="00EC53D3" w:rsidDel="00FA17F7">
          <w:delText>.</w:delText>
        </w:r>
      </w:del>
    </w:p>
    <w:p w:rsidR="009D0BF8" w:rsidRPr="009B2D2A" w:rsidRDefault="003362AE" w:rsidP="005010FF">
      <w:pPr>
        <w:pStyle w:val="Heading3"/>
      </w:pPr>
      <w:bookmarkStart w:id="63" w:name="_Toc508034396"/>
      <w:r w:rsidRPr="009B2D2A">
        <w:t>Single-Domain Scenario</w:t>
      </w:r>
      <w:bookmarkEnd w:id="63"/>
    </w:p>
    <w:p w:rsidR="009B2D2A" w:rsidRDefault="009B2D2A" w:rsidP="003362AE">
      <w:r w:rsidRPr="009B2D2A">
        <w:t>In case the CNC requests transport connectivity between IP routers attached to the same transport domain</w:t>
      </w:r>
      <w:r>
        <w:t xml:space="preserve"> (e.g., between C-R1 and C-R3)</w:t>
      </w:r>
      <w:r w:rsidRPr="009B2D2A">
        <w:t xml:space="preserve">, the MDSC can pass the </w:t>
      </w:r>
      <w:r>
        <w:t>service request to the PNC (e.g., PNC1) and let the PNC takes decisions about how to implement the service.</w:t>
      </w:r>
    </w:p>
    <w:p w:rsidR="00CC0754" w:rsidRPr="009B2D2A" w:rsidRDefault="00CC0754" w:rsidP="00CC0754">
      <w:pPr>
        <w:pStyle w:val="Heading3"/>
      </w:pPr>
      <w:bookmarkStart w:id="64" w:name="_Toc508034397"/>
      <w:bookmarkStart w:id="65" w:name="_Ref500419268"/>
      <w:bookmarkStart w:id="66" w:name="_Ref500428446"/>
      <w:r>
        <w:t>Multi</w:t>
      </w:r>
      <w:r w:rsidRPr="009B2D2A">
        <w:t>-Domain Scenario</w:t>
      </w:r>
      <w:bookmarkEnd w:id="64"/>
    </w:p>
    <w:p w:rsidR="00CC0754" w:rsidRDefault="00CC0754" w:rsidP="00CC0754">
      <w:r w:rsidRPr="009B2D2A">
        <w:t>In case the CNC requests transport connectivity bet</w:t>
      </w:r>
      <w:r>
        <w:t xml:space="preserve">ween IP routers attached to different </w:t>
      </w:r>
      <w:r w:rsidRPr="009B2D2A">
        <w:t>transport domain</w:t>
      </w:r>
      <w:r>
        <w:t xml:space="preserve"> (e.g., between C-R1 and C-R5)</w:t>
      </w:r>
      <w:r w:rsidRPr="009B2D2A">
        <w:t xml:space="preserve">, the MDSC can </w:t>
      </w:r>
      <w:r>
        <w:t>split</w:t>
      </w:r>
      <w:r w:rsidRPr="009B2D2A">
        <w:t xml:space="preserve"> the </w:t>
      </w:r>
      <w:r>
        <w:t>service request into tunnel segment configuration and then pass to multiple PNCs (PNC1 and PNC2 in this example) and let the PNC takes decisions about how to deploy the service.</w:t>
      </w:r>
    </w:p>
    <w:p w:rsidR="003362AE" w:rsidRPr="00D87A26" w:rsidRDefault="003362AE" w:rsidP="003362AE">
      <w:pPr>
        <w:pStyle w:val="Heading2"/>
      </w:pPr>
      <w:bookmarkStart w:id="67" w:name="_Toc508034398"/>
      <w:r w:rsidRPr="00D87A26">
        <w:t>Topology Abstractions</w:t>
      </w:r>
      <w:bookmarkEnd w:id="65"/>
      <w:bookmarkEnd w:id="66"/>
      <w:bookmarkEnd w:id="67"/>
    </w:p>
    <w:p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BF35F6" w:rsidRDefault="00BF35F6" w:rsidP="00BF35F6">
      <w:r>
        <w:lastRenderedPageBreak/>
        <w:t xml:space="preserve">[TE-Topo] </w:t>
      </w:r>
      <w:del w:id="68" w:author="King, Daniel" w:date="2018-03-05T17:26:00Z">
        <w:r w:rsidDel="00FA17F7">
          <w:delText xml:space="preserve">describes </w:delText>
        </w:r>
      </w:del>
      <w:ins w:id="69" w:author="King, Daniel" w:date="2018-03-05T17:26:00Z">
        <w:r w:rsidR="00FA17F7">
          <w:t xml:space="preserve">Describes </w:t>
        </w:r>
      </w:ins>
      <w:r>
        <w:t xml:space="preserve">a YANG base model for TE topology without any technology specific parameters. Moreover, it defines how to abstract for TE-network topologies.  </w:t>
      </w:r>
    </w:p>
    <w:p w:rsidR="00BF35F6" w:rsidRDefault="00BF35F6" w:rsidP="00BF35F6">
      <w:r>
        <w:t xml:space="preserve">[ACTN-Frame] </w:t>
      </w:r>
      <w:del w:id="70" w:author="King, Daniel" w:date="2018-03-05T17:26:00Z">
        <w:r w:rsidDel="00FA17F7">
          <w:delText xml:space="preserve">provides </w:delText>
        </w:r>
      </w:del>
      <w:ins w:id="71" w:author="King, Daniel" w:date="2018-03-05T17:26:00Z">
        <w:r w:rsidR="00FA17F7">
          <w:t xml:space="preserve">Provides </w:t>
        </w:r>
      </w:ins>
      <w:r>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rsidR="00BF35F6" w:rsidRDefault="00BF35F6" w:rsidP="00BF35F6">
      <w:pPr>
        <w:pStyle w:val="RFCListBullet"/>
      </w:pPr>
      <w:r>
        <w:t>Black topology: The entire domain network is abstracted as a single virtual node with the access/egress links without disclosing any node internal connectivity information;</w:t>
      </w:r>
    </w:p>
    <w:p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rsidR="00D87A26" w:rsidRDefault="00D87A26" w:rsidP="00D87A26">
      <w:r>
        <w:t>Each PNC should provide the MDSC a topology abstraction of the domain’s network topology.</w:t>
      </w:r>
    </w:p>
    <w:p w:rsidR="00D87A26" w:rsidRDefault="00D87A26" w:rsidP="00D87A26">
      <w:r>
        <w:t>Each PNC provides topology abstraction of its own domain topology independently from each other and therefore it is possible that different PNCs provide different types of topology abstractions.</w:t>
      </w:r>
    </w:p>
    <w:p w:rsidR="007445AC" w:rsidRDefault="007445AC" w:rsidP="00D87A26">
      <w:r>
        <w:t>The MPI operates on the abstract topology regardless on the type of abstraction provided by the PNC.</w:t>
      </w:r>
    </w:p>
    <w:p w:rsidR="00D87A26" w:rsidRDefault="007445AC" w:rsidP="00D87A26">
      <w:del w:id="72" w:author="King, Daniel" w:date="2018-03-05T17:27:00Z">
        <w:r w:rsidDel="00BE14EF">
          <w:delText>In order to</w:delText>
        </w:r>
      </w:del>
      <w:ins w:id="73" w:author="King, Daniel" w:date="2018-03-05T17:27:00Z">
        <w:r w:rsidR="00BE14EF">
          <w:t>To</w:t>
        </w:r>
      </w:ins>
      <w:r>
        <w:t xml:space="preserve"> </w:t>
      </w:r>
      <w:r w:rsidR="0091245F">
        <w:t>analyze</w:t>
      </w:r>
      <w:r>
        <w:t xml:space="preserve"> how the MPI operates on abstract topologies independently from the topology abstraction provided by each PNC and, therefore, that that different PNCs can provide different topology abstractions, it is assumed</w:t>
      </w:r>
      <w:r w:rsidR="00D87A26">
        <w:t xml:space="preserve"> that:</w:t>
      </w:r>
    </w:p>
    <w:p w:rsidR="00D87A26" w:rsidRDefault="00D87A26" w:rsidP="00D87A26">
      <w:pPr>
        <w:pStyle w:val="RFCListBullet"/>
      </w:pPr>
      <w:r>
        <w:lastRenderedPageBreak/>
        <w:t xml:space="preserve">PNC1 provides a topology abstraction </w:t>
      </w:r>
      <w:r w:rsidR="007445AC">
        <w:t>which exposes at the MPI an abstract node and an abstract link for each physical node and link within network domain 1</w:t>
      </w:r>
    </w:p>
    <w:p w:rsidR="000D1432" w:rsidRDefault="000D1432" w:rsidP="000D1432">
      <w:pPr>
        <w:pStyle w:val="RFCListBullet"/>
      </w:pPr>
      <w:r>
        <w:t>PNC2 provides a topology abstraction</w:t>
      </w:r>
      <w:r w:rsidR="007445AC">
        <w:t xml:space="preserve"> which exposes at the MPI a single abstract node (representing the whole network domain) with abstract links representing only the inter-domain physical links</w:t>
      </w:r>
    </w:p>
    <w:p w:rsidR="000D1432" w:rsidRPr="00F36A9C" w:rsidRDefault="000D1432" w:rsidP="000D1432">
      <w:pPr>
        <w:pStyle w:val="RFCListBullet"/>
      </w:pPr>
      <w:r>
        <w:t>PNC3 provides a topology abstraction</w:t>
      </w:r>
      <w:r w:rsidR="007445AC">
        <w:t xml:space="preserve"> which exposes at the MPI </w:t>
      </w:r>
      <w:r>
        <w:t>two abstract nodes (AN31 and AN32). They abstract respectively nodes S31+S33 and nodes S32+S34. At the MPI, only the abstract nodes should be reported: the mapping between the abstract nodes (AN31 and AN32) and the physical nodes (S31, S32, S33 and S34) should be done internally by the PNC</w:t>
      </w:r>
      <w:r w:rsidRPr="00AD0B22">
        <w:t>.</w:t>
      </w:r>
    </w:p>
    <w:p w:rsidR="00D87A26" w:rsidRDefault="00D87A26" w:rsidP="00D87A26">
      <w:r>
        <w:t xml:space="preserve">The MDSC should be capable to </w:t>
      </w:r>
      <w:del w:id="74" w:author="King, Daniel" w:date="2018-03-05T17:27:00Z">
        <w:r w:rsidDel="00BE14EF">
          <w:delText xml:space="preserve">glue </w:delText>
        </w:r>
      </w:del>
      <w:ins w:id="75" w:author="King, Daniel" w:date="2018-03-05T17:27:00Z">
        <w:r w:rsidR="00BE14EF">
          <w:t xml:space="preserve">stitch </w:t>
        </w:r>
      </w:ins>
      <w:r>
        <w:t xml:space="preserve">together </w:t>
      </w:r>
      <w:del w:id="76" w:author="King, Daniel" w:date="2018-03-05T17:27:00Z">
        <w:r w:rsidDel="00BE14EF">
          <w:delText xml:space="preserve">these </w:delText>
        </w:r>
      </w:del>
      <w:ins w:id="77" w:author="King, Daniel" w:date="2018-03-05T17:27:00Z">
        <w:r w:rsidR="00BE14EF">
          <w:t xml:space="preserve">each </w:t>
        </w:r>
      </w:ins>
      <w:del w:id="78" w:author="King, Daniel" w:date="2018-03-05T17:27:00Z">
        <w:r w:rsidDel="00BE14EF">
          <w:delText xml:space="preserve">different </w:delText>
        </w:r>
      </w:del>
      <w:r>
        <w:t>abstract</w:t>
      </w:r>
      <w:ins w:id="79" w:author="King, Daniel" w:date="2018-03-05T17:27:00Z">
        <w:r w:rsidR="00BE14EF">
          <w:t>ed</w:t>
        </w:r>
      </w:ins>
      <w:r>
        <w:t xml:space="preserve"> topolog</w:t>
      </w:r>
      <w:del w:id="80" w:author="King, Daniel" w:date="2018-03-05T17:27:00Z">
        <w:r w:rsidDel="00BE14EF">
          <w:delText>ies</w:delText>
        </w:r>
      </w:del>
      <w:ins w:id="81" w:author="King, Daniel" w:date="2018-03-05T17:27:00Z">
        <w:r w:rsidR="00BE14EF">
          <w:t>y</w:t>
        </w:r>
      </w:ins>
      <w:r>
        <w:t xml:space="preserve"> to build its own view of the multi-domain network topology. </w:t>
      </w:r>
      <w:del w:id="82" w:author="King, Daniel" w:date="2018-03-05T17:27:00Z">
        <w:r w:rsidRPr="004D00C9" w:rsidDel="00BE14EF">
          <w:rPr>
            <w:highlight w:val="yellow"/>
          </w:rPr>
          <w:delText xml:space="preserve">This </w:delText>
        </w:r>
      </w:del>
      <w:ins w:id="83" w:author="King, Daniel" w:date="2018-03-05T17:27:00Z">
        <w:r w:rsidR="00BE14EF">
          <w:rPr>
            <w:highlight w:val="yellow"/>
          </w:rPr>
          <w:t xml:space="preserve">The process </w:t>
        </w:r>
      </w:ins>
      <w:r w:rsidRPr="004D00C9">
        <w:rPr>
          <w:highlight w:val="yellow"/>
        </w:rPr>
        <w:t>m</w:t>
      </w:r>
      <w:ins w:id="84" w:author="King, Daniel" w:date="2018-03-05T17:28:00Z">
        <w:r w:rsidR="00BE14EF">
          <w:rPr>
            <w:highlight w:val="yellow"/>
          </w:rPr>
          <w:t xml:space="preserve">ay </w:t>
        </w:r>
      </w:ins>
      <w:del w:id="85" w:author="King, Daniel" w:date="2018-03-05T17:28:00Z">
        <w:r w:rsidRPr="004D00C9" w:rsidDel="00BE14EF">
          <w:rPr>
            <w:highlight w:val="yellow"/>
          </w:rPr>
          <w:delText>ight r</w:delText>
        </w:r>
      </w:del>
      <w:ins w:id="86" w:author="King, Daniel" w:date="2018-03-05T17:28:00Z">
        <w:r w:rsidR="00BE14EF">
          <w:rPr>
            <w:highlight w:val="yellow"/>
          </w:rPr>
          <w:t>r</w:t>
        </w:r>
      </w:ins>
      <w:r w:rsidRPr="004D00C9">
        <w:rPr>
          <w:highlight w:val="yellow"/>
        </w:rPr>
        <w:t xml:space="preserve">equire </w:t>
      </w:r>
      <w:del w:id="87" w:author="King, Daniel" w:date="2018-03-05T17:28:00Z">
        <w:r w:rsidRPr="004D00C9" w:rsidDel="00BE14EF">
          <w:rPr>
            <w:highlight w:val="yellow"/>
          </w:rPr>
          <w:delText xml:space="preserve">proper </w:delText>
        </w:r>
      </w:del>
      <w:ins w:id="88" w:author="King, Daniel" w:date="2018-03-05T17:28:00Z">
        <w:r w:rsidR="00BE14EF">
          <w:rPr>
            <w:highlight w:val="yellow"/>
          </w:rPr>
          <w:t>suitable oversight, including</w:t>
        </w:r>
        <w:r w:rsidR="00BE14EF" w:rsidRPr="004D00C9">
          <w:rPr>
            <w:highlight w:val="yellow"/>
          </w:rPr>
          <w:t xml:space="preserve"> </w:t>
        </w:r>
      </w:ins>
      <w:r w:rsidRPr="004D00C9">
        <w:rPr>
          <w:highlight w:val="yellow"/>
        </w:rPr>
        <w:t>administrative configuration</w:t>
      </w:r>
      <w:del w:id="89" w:author="King, Daniel" w:date="2018-03-05T17:28:00Z">
        <w:r w:rsidRPr="004D00C9" w:rsidDel="00BE14EF">
          <w:rPr>
            <w:highlight w:val="yellow"/>
          </w:rPr>
          <w:delText xml:space="preserve"> </w:delText>
        </w:r>
      </w:del>
      <w:ins w:id="90" w:author="King, Daniel" w:date="2018-03-05T17:28:00Z">
        <w:r w:rsidR="00BE14EF">
          <w:rPr>
            <w:highlight w:val="yellow"/>
          </w:rPr>
          <w:t xml:space="preserve"> and trust models, </w:t>
        </w:r>
      </w:ins>
      <w:del w:id="91" w:author="King, Daniel" w:date="2018-03-05T17:28:00Z">
        <w:r w:rsidRPr="004D00C9" w:rsidDel="00BE14EF">
          <w:rPr>
            <w:highlight w:val="yellow"/>
          </w:rPr>
          <w:delText>or other mechanisms (to be defined/</w:delText>
        </w:r>
      </w:del>
      <w:del w:id="92" w:author="King, Daniel" w:date="2018-03-05T17:27:00Z">
        <w:r w:rsidRPr="004D00C9" w:rsidDel="00BE14EF">
          <w:rPr>
            <w:highlight w:val="yellow"/>
          </w:rPr>
          <w:delText>analysed</w:delText>
        </w:r>
      </w:del>
      <w:del w:id="93" w:author="King, Daniel" w:date="2018-03-05T17:28:00Z">
        <w:r w:rsidRPr="004D00C9" w:rsidDel="00BE14EF">
          <w:rPr>
            <w:highlight w:val="yellow"/>
          </w:rPr>
          <w:delText>)</w:delText>
        </w:r>
        <w:r w:rsidRPr="005A65EA" w:rsidDel="00BE14EF">
          <w:delText>.</w:delText>
        </w:r>
      </w:del>
      <w:ins w:id="94" w:author="King, Daniel" w:date="2018-03-05T17:28:00Z">
        <w:r w:rsidR="00BE14EF">
          <w:t xml:space="preserve">but this is out of scope for this document. </w:t>
        </w:r>
      </w:ins>
    </w:p>
    <w:p w:rsidR="00BF35F6" w:rsidRPr="007445AC" w:rsidRDefault="00BE14EF" w:rsidP="00BF35F6">
      <w:pPr>
        <w:rPr>
          <w:highlight w:val="yellow"/>
        </w:rPr>
      </w:pPr>
      <w:ins w:id="95" w:author="King, Daniel" w:date="2018-03-05T17:28:00Z">
        <w:r>
          <w:rPr>
            <w:highlight w:val="yellow"/>
          </w:rPr>
          <w:t xml:space="preserve">A method and process for </w:t>
        </w:r>
      </w:ins>
      <w:del w:id="96" w:author="King, Daniel" w:date="2018-03-05T17:28:00Z">
        <w:r w:rsidR="00BF35F6" w:rsidRPr="004D00C9" w:rsidDel="00BE14EF">
          <w:rPr>
            <w:highlight w:val="yellow"/>
          </w:rPr>
          <w:delText>T</w:delText>
        </w:r>
      </w:del>
      <w:ins w:id="97" w:author="King, Daniel" w:date="2018-03-05T17:28:00Z">
        <w:r>
          <w:rPr>
            <w:highlight w:val="yellow"/>
          </w:rPr>
          <w:t>t</w:t>
        </w:r>
      </w:ins>
      <w:r w:rsidR="00BF35F6" w:rsidRPr="004D00C9">
        <w:rPr>
          <w:highlight w:val="yellow"/>
        </w:rPr>
        <w:t xml:space="preserve">opology abstraction for the CMI is </w:t>
      </w:r>
      <w:ins w:id="98" w:author="King, Daniel" w:date="2018-03-05T17:29:00Z">
        <w:r>
          <w:rPr>
            <w:highlight w:val="yellow"/>
          </w:rPr>
          <w:t xml:space="preserve">required, and </w:t>
        </w:r>
      </w:ins>
      <w:del w:id="99" w:author="King, Daniel" w:date="2018-03-05T17:29:00Z">
        <w:r w:rsidR="00BF35F6" w:rsidRPr="004D00C9" w:rsidDel="00BE14EF">
          <w:rPr>
            <w:highlight w:val="yellow"/>
          </w:rPr>
          <w:delText xml:space="preserve">for further study (to be addressed </w:delText>
        </w:r>
      </w:del>
      <w:ins w:id="100" w:author="King, Daniel" w:date="2018-03-05T17:29:00Z">
        <w:r>
          <w:rPr>
            <w:highlight w:val="yellow"/>
          </w:rPr>
          <w:t xml:space="preserve">will be discussed </w:t>
        </w:r>
      </w:ins>
      <w:r w:rsidR="00BF35F6" w:rsidRPr="004D00C9">
        <w:rPr>
          <w:highlight w:val="yellow"/>
        </w:rPr>
        <w:t xml:space="preserve">in </w:t>
      </w:r>
      <w:ins w:id="101" w:author="King, Daniel" w:date="2018-03-05T17:29:00Z">
        <w:r>
          <w:rPr>
            <w:highlight w:val="yellow"/>
          </w:rPr>
          <w:t xml:space="preserve">a </w:t>
        </w:r>
      </w:ins>
      <w:r w:rsidR="00BF35F6" w:rsidRPr="004D00C9">
        <w:rPr>
          <w:highlight w:val="yellow"/>
        </w:rPr>
        <w:t>future revision</w:t>
      </w:r>
      <w:del w:id="102" w:author="King, Daniel" w:date="2018-03-05T17:29:00Z">
        <w:r w:rsidR="00BF35F6" w:rsidRPr="004D00C9" w:rsidDel="00BE14EF">
          <w:rPr>
            <w:highlight w:val="yellow"/>
          </w:rPr>
          <w:delText>s</w:delText>
        </w:r>
      </w:del>
      <w:r w:rsidR="00BF35F6" w:rsidRPr="004D00C9">
        <w:rPr>
          <w:highlight w:val="yellow"/>
        </w:rPr>
        <w:t xml:space="preserve"> of this document</w:t>
      </w:r>
      <w:del w:id="103" w:author="King, Daniel" w:date="2018-03-05T17:29:00Z">
        <w:r w:rsidR="00BF35F6" w:rsidRPr="004D00C9" w:rsidDel="00CA2D15">
          <w:rPr>
            <w:highlight w:val="yellow"/>
          </w:rPr>
          <w:delText>)</w:delText>
        </w:r>
      </w:del>
      <w:r w:rsidR="00BF35F6" w:rsidRPr="004D00C9">
        <w:rPr>
          <w:highlight w:val="yellow"/>
        </w:rPr>
        <w:t>.</w:t>
      </w:r>
    </w:p>
    <w:p w:rsidR="003362AE" w:rsidRPr="00D87A26" w:rsidRDefault="003362AE" w:rsidP="003362AE">
      <w:pPr>
        <w:pStyle w:val="Heading2"/>
      </w:pPr>
      <w:bookmarkStart w:id="104" w:name="_Ref500415983"/>
      <w:bookmarkStart w:id="105" w:name="_Ref500416429"/>
      <w:bookmarkStart w:id="106" w:name="_Ref500419007"/>
      <w:bookmarkStart w:id="107" w:name="_Ref500429287"/>
      <w:bookmarkStart w:id="108" w:name="_Toc508034399"/>
      <w:r w:rsidRPr="00D87A26">
        <w:t>Service Configuration</w:t>
      </w:r>
      <w:bookmarkEnd w:id="104"/>
      <w:bookmarkEnd w:id="105"/>
      <w:bookmarkEnd w:id="106"/>
      <w:bookmarkEnd w:id="107"/>
      <w:bookmarkEnd w:id="108"/>
    </w:p>
    <w:p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rsidR="0086686A" w:rsidRDefault="0086686A" w:rsidP="0086686A">
      <w:r>
        <w:t>The type of services could depend of the type of physical links (e.g. OTN link, ETH link or SDH link) between the routers and transport network.</w:t>
      </w:r>
    </w:p>
    <w:p w:rsidR="0086686A" w:rsidRPr="00DA1B42" w:rsidRDefault="0086686A" w:rsidP="0086686A">
      <w:pPr>
        <w:rPr>
          <w:highlight w:val="yellow"/>
        </w:rPr>
      </w:pPr>
      <w:r>
        <w:t xml:space="preserve">The control of different adaptations   inside IP routers, C-Ri (PKT -&gt; foo) and C-Rj (foo -&gt; PKT), are assumed to be performed by means that are not under the control of, and not visible to, the </w:t>
      </w:r>
      <w:r w:rsidRPr="0086686A">
        <w:t>MDSC nor to the PNCs</w:t>
      </w:r>
      <w:r>
        <w:t>. Therefore, these mechanisms are outside the scope of this document.</w:t>
      </w:r>
    </w:p>
    <w:p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rsidR="00D87A26" w:rsidRDefault="00D87A26" w:rsidP="00D87A26">
      <w:pPr>
        <w:pStyle w:val="Heading3"/>
      </w:pPr>
      <w:bookmarkStart w:id="109" w:name="_Ref500411426"/>
      <w:bookmarkStart w:id="110" w:name="_Toc508034400"/>
      <w:r>
        <w:lastRenderedPageBreak/>
        <w:t>ODU Transit</w:t>
      </w:r>
      <w:bookmarkEnd w:id="109"/>
      <w:bookmarkEnd w:id="110"/>
    </w:p>
    <w:p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he physical/optical interconnection</w:t>
      </w:r>
      <w:r>
        <w:t>s</w:t>
      </w:r>
      <w:r w:rsidR="00854E72">
        <w:t xml:space="preserve"> below the ODU layer </w:t>
      </w:r>
      <w:r>
        <w:t xml:space="preserve">are </w:t>
      </w:r>
      <w:r w:rsidR="00854E72">
        <w:t>supposed to be pre-configured and not exposed at the MPI to the MDSC.</w:t>
      </w:r>
    </w:p>
    <w:p w:rsidR="00D87A26" w:rsidRDefault="00D87A26" w:rsidP="00D87A26">
      <w:del w:id="111" w:author="King, Daniel" w:date="2018-03-05T17:29:00Z">
        <w:r w:rsidDel="00CA2D15">
          <w:delText>In order to</w:delText>
        </w:r>
      </w:del>
      <w:ins w:id="112" w:author="King, Daniel" w:date="2018-03-05T17:29:00Z">
        <w:r w:rsidR="00CA2D15">
          <w:t>To</w:t>
        </w:r>
      </w:ins>
      <w:r>
        <w:t xml:space="preserve"> setup a 10Gb IP link between C-R1 and C-R5, an ODU2 end-to-end data plane connection needs be created between C-R1 and C-R5, crossing transport nodes S3, S1, S2, S31, S33, S34, S15 and S18 which belong to different PNC domains.</w:t>
      </w:r>
    </w:p>
    <w:p w:rsidR="00D87A26" w:rsidRDefault="00D87A26" w:rsidP="00D87A26">
      <w:r>
        <w:t>The traffic flow between C-R1 and C-R5 can be summarized as:</w:t>
      </w:r>
    </w:p>
    <w:p w:rsidR="00D87A26" w:rsidRDefault="00D87A26" w:rsidP="00D87A26">
      <w:pPr>
        <w:ind w:left="864"/>
      </w:pPr>
      <w:r>
        <w:t>C-R1 ([PKT] -&gt; ODU2), S3 ([ODU2]), S1 ([ODU2]), S2 ([ODU2]),</w:t>
      </w:r>
      <w:r>
        <w:br/>
        <w:t>S31 ([ODU2]), S33 ([ODU2]), S34 ([ODU2]),</w:t>
      </w:r>
      <w:r>
        <w:br/>
        <w:t>S15 ([ODU2]), S18 ([ODU2]), C-R5 (ODU2 -&gt; [PKT])</w:t>
      </w:r>
    </w:p>
    <w:p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the setup of a 10Gb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rsidR="00854E72" w:rsidRPr="00D95E8B" w:rsidRDefault="00854E72" w:rsidP="00854E72">
      <w:pPr>
        <w:ind w:left="864"/>
      </w:pPr>
      <w:r w:rsidRPr="00D95E8B">
        <w:t xml:space="preserve">C-R1 ([PKT] -&gt; ODU2), S3 ([ODU2]), S5 ([ODU2]), S6 ([ODU2]), </w:t>
      </w:r>
      <w:r w:rsidRPr="00D95E8B">
        <w:br/>
        <w:t>C-R3 (ODU2 -&gt; [PKT])</w:t>
      </w:r>
    </w:p>
    <w:p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rsidR="00852397" w:rsidRDefault="00852397" w:rsidP="00852397">
      <w:r>
        <w:t>It is assumed that the information provided at the CMI is sufficient for the MDSC to understand that this is a single-domain service request.</w:t>
      </w:r>
    </w:p>
    <w:p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rsidR="00D87A26" w:rsidRDefault="00D87A26" w:rsidP="00D87A26">
      <w:pPr>
        <w:pStyle w:val="Heading3"/>
      </w:pPr>
      <w:bookmarkStart w:id="113" w:name="_Ref500347772"/>
      <w:bookmarkStart w:id="114" w:name="_Toc508034401"/>
      <w:r>
        <w:t>EPL over ODU</w:t>
      </w:r>
      <w:bookmarkEnd w:id="113"/>
      <w:bookmarkEnd w:id="114"/>
    </w:p>
    <w:p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rsidR="00D87A26" w:rsidRDefault="00D87A26" w:rsidP="00D87A26">
      <w:del w:id="115" w:author="King, Daniel" w:date="2018-03-05T17:29:00Z">
        <w:r w:rsidDel="00CA2D15">
          <w:lastRenderedPageBreak/>
          <w:delText>In order to</w:delText>
        </w:r>
      </w:del>
      <w:ins w:id="116" w:author="King, Daniel" w:date="2018-03-05T17:29:00Z">
        <w:r w:rsidR="00CA2D15">
          <w:t>To</w:t>
        </w:r>
      </w:ins>
      <w:r>
        <w:t xml:space="preserve"> setup a 10Gb IP link between C-R1 and C-R5, an EPL service needs to be created between C-R1 and C-R5, supported by an ODU2 end-to-end data plane connection between transport nodes S3 and S18, crossing transport nodes S1, S2, S31, S33, S34 and S15 which belong to different PNC domains.</w:t>
      </w:r>
    </w:p>
    <w:p w:rsidR="00D87A26" w:rsidRDefault="00D87A26" w:rsidP="00D87A26">
      <w:r>
        <w:t>The traffic flow between C-R1 and C-R5 can be summarized as:</w:t>
      </w:r>
    </w:p>
    <w:p w:rsidR="00D87A26" w:rsidRDefault="00D87A26" w:rsidP="00D87A26">
      <w:pPr>
        <w:ind w:left="864"/>
      </w:pPr>
      <w:r>
        <w:t>C-R1 ([PKT] -&gt; ETH), S3 (ETH -&gt; [ODU2]), S1 ([ODU2]),</w:t>
      </w:r>
      <w:r>
        <w:br/>
        <w:t>S2 ([ODU2]), S31 ([ODU2]), S33 ([ODU2]), S34 ([ODU2]),</w:t>
      </w:r>
      <w:r>
        <w:br/>
        <w:t>S15 ([ODU2]), S18 ([ODU2] -&gt; ETH), C-R5 (ETH -&gt; [PKT])</w:t>
      </w:r>
    </w:p>
    <w:p w:rsidR="00A72213" w:rsidRDefault="00A72213" w:rsidP="00A72213">
      <w:r>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rsidR="00852397" w:rsidRPr="00D95E8B" w:rsidRDefault="00852397" w:rsidP="00852397">
      <w:r w:rsidRPr="00D95E8B">
        <w:t xml:space="preserve">In case the CNC needs the setup of a 10Gb IP link between C-R1 and C-R3 (single-domain service request), </w:t>
      </w:r>
      <w:r>
        <w:t xml:space="preserve">the </w:t>
      </w:r>
      <w:r w:rsidRPr="00D95E8B">
        <w:t>traffic flow between C-R1 and C-R3 can be summarized as:</w:t>
      </w:r>
    </w:p>
    <w:p w:rsidR="00253155" w:rsidRDefault="00253155" w:rsidP="00253155">
      <w:pPr>
        <w:ind w:left="864"/>
      </w:pPr>
      <w:r>
        <w:t xml:space="preserve">C-R1 ([PKT] -&gt; ETH), S3 (ETH -&gt; [ODU2]), S5 ([ODU2]), </w:t>
      </w:r>
      <w:r>
        <w:br/>
        <w:t>S6 ([ODU2] -&gt; ETH), C-R3 (ETH-&gt; [PKT])</w:t>
      </w:r>
    </w:p>
    <w:p w:rsidR="00852397" w:rsidRDefault="00852397" w:rsidP="008710E4">
      <w:r>
        <w:t xml:space="preserve">As described in section </w:t>
      </w:r>
      <w:r>
        <w:fldChar w:fldCharType="begin"/>
      </w:r>
      <w:r>
        <w:instrText xml:space="preserve"> REF _Ref500411426 \r \h \t </w:instrText>
      </w:r>
      <w:r>
        <w:fldChar w:fldCharType="separate"/>
      </w:r>
      <w:r w:rsidR="006265A3">
        <w:t>4.3.1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rsidR="00D87A26" w:rsidRPr="0009151B" w:rsidRDefault="00D87A26" w:rsidP="00D87A26">
      <w:pPr>
        <w:pStyle w:val="Heading3"/>
      </w:pPr>
      <w:bookmarkStart w:id="117" w:name="_Ref500432768"/>
      <w:bookmarkStart w:id="118" w:name="_Toc508034402"/>
      <w:r w:rsidRPr="0009151B">
        <w:t>Other OTN Clients Services</w:t>
      </w:r>
      <w:bookmarkEnd w:id="117"/>
      <w:bookmarkEnd w:id="118"/>
    </w:p>
    <w:p w:rsidR="004D0C44" w:rsidRDefault="00594C3D" w:rsidP="0009151B">
      <w:r>
        <w:t>[ITU-T G.709]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rsidR="004D0C44" w:rsidRDefault="004D0C44" w:rsidP="004D0C44">
      <w:r>
        <w:lastRenderedPageBreak/>
        <w:t>The physical links interconnecting the IP routers and the transport network can be any of these types.</w:t>
      </w:r>
    </w:p>
    <w:p w:rsidR="00D87A26" w:rsidRDefault="00D87A26" w:rsidP="00D87A26">
      <w:r>
        <w:t>In order to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rsidR="00D87A26" w:rsidRDefault="00D87A26" w:rsidP="00D87A26">
      <w:r>
        <w:t>The traffic flow between C-R1 and C-R5 can be summarized as:</w:t>
      </w:r>
    </w:p>
    <w:p w:rsidR="00D87A26" w:rsidRDefault="00D87A26" w:rsidP="00D87A26">
      <w:pPr>
        <w:ind w:left="864"/>
      </w:pPr>
      <w:r>
        <w:t>C-R1 ([PKT] -&gt; STM-64), S3 (STM-64 -&gt; [ODU2]), S1 ([ODU2]),</w:t>
      </w:r>
      <w:r>
        <w:br/>
        <w:t>S2 ([ODU2]), S31 ([ODU2]), S33 ([ODU2]), S34 ([ODU2]),</w:t>
      </w:r>
      <w:r>
        <w:br/>
        <w:t>S15 ([ODU2]), S18 ([ODU2] -&gt; STM-64), C-R5 (STM-64 -&gt; [PKT])</w:t>
      </w:r>
    </w:p>
    <w:p w:rsidR="00594C3D" w:rsidRDefault="00594C3D" w:rsidP="00594C3D">
      <w:r>
        <w:t xml:space="preserve">As described in section </w:t>
      </w:r>
      <w:r>
        <w:fldChar w:fldCharType="begin"/>
      </w:r>
      <w:r>
        <w:instrText xml:space="preserve"> REF _Ref500347772 \r \h \t </w:instrText>
      </w:r>
      <w:r>
        <w:fldChar w:fldCharType="separate"/>
      </w:r>
      <w:r w:rsidR="006265A3">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rsidR="00253155" w:rsidRDefault="00253155" w:rsidP="00253155">
      <w:r>
        <w:t>In the single-domain case (10Gb IP link between C-R1 and C-R3), the traffic flow between C-R1 and C-R3 can be summarized as:</w:t>
      </w:r>
    </w:p>
    <w:p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rsidR="008C65BF" w:rsidRDefault="008C65BF" w:rsidP="008C65BF">
      <w:r>
        <w:t xml:space="preserve">As described in section </w:t>
      </w:r>
      <w:r>
        <w:fldChar w:fldCharType="begin"/>
      </w:r>
      <w:r>
        <w:instrText xml:space="preserve"> REF _Ref500411426 \r \h \t </w:instrText>
      </w:r>
      <w:r>
        <w:fldChar w:fldCharType="separate"/>
      </w:r>
      <w:r w:rsidR="006265A3">
        <w:t>4.3.1</w:t>
      </w:r>
      <w:r>
        <w:fldChar w:fldCharType="end"/>
      </w:r>
      <w:r>
        <w:t>, the CNC requests the setup of an STM-64 Private Line service in the same way as before and the information provided at the CMI is sufficient for the MDSC to understand that this is a single-domain service request.</w:t>
      </w:r>
    </w:p>
    <w:p w:rsidR="0009151B" w:rsidRDefault="0009151B" w:rsidP="0009151B">
      <w:r>
        <w:t xml:space="preserve">As described in section </w:t>
      </w:r>
      <w:r>
        <w:fldChar w:fldCharType="begin"/>
      </w:r>
      <w:r>
        <w:instrText xml:space="preserve"> REF _Ref500347772 \r \h \t </w:instrText>
      </w:r>
      <w:r>
        <w:fldChar w:fldCharType="separate"/>
      </w:r>
      <w:r w:rsidR="006265A3">
        <w:t>4.3.2</w:t>
      </w:r>
      <w:r>
        <w:fldChar w:fldCharType="end"/>
      </w:r>
      <w:r>
        <w:t>, the MDSC could just request PNC1 to setup a single-domain STM-64 Private Line service between nodes S3 and S6.</w:t>
      </w:r>
    </w:p>
    <w:p w:rsidR="00D87A26" w:rsidRPr="004D0C44" w:rsidRDefault="00D87A26" w:rsidP="00D87A26">
      <w:pPr>
        <w:pStyle w:val="Heading3"/>
      </w:pPr>
      <w:bookmarkStart w:id="119" w:name="_Ref500412190"/>
      <w:bookmarkStart w:id="120" w:name="_Toc508034403"/>
      <w:r w:rsidRPr="004D0C44">
        <w:t>EVPL over ODU</w:t>
      </w:r>
      <w:bookmarkEnd w:id="119"/>
      <w:bookmarkEnd w:id="120"/>
    </w:p>
    <w:p w:rsidR="004D0C44" w:rsidRDefault="004D0C44" w:rsidP="004D0C44">
      <w:r>
        <w:t>When the physical links interconnecting the IP routers and the transport network are Ethernet links, it is also possible that different Ethernet services (</w:t>
      </w:r>
      <w:del w:id="121" w:author="King, Daniel" w:date="2018-03-05T17:56:00Z">
        <w:r w:rsidDel="002E40E5">
          <w:delText>e.g</w:delText>
        </w:r>
      </w:del>
      <w:ins w:id="122" w:author="King, Daniel" w:date="2018-03-05T17:56:00Z">
        <w:r w:rsidR="002E40E5">
          <w:t>e.g.</w:t>
        </w:r>
      </w:ins>
      <w:r>
        <w:t>, EVPL) can share the same physical link using different VLANs.</w:t>
      </w:r>
    </w:p>
    <w:p w:rsidR="00D87A26" w:rsidRDefault="00D87A26" w:rsidP="00D87A26">
      <w:del w:id="123" w:author="King, Daniel" w:date="2018-03-05T17:56:00Z">
        <w:r w:rsidDel="002E40E5">
          <w:delText>In order to</w:delText>
        </w:r>
      </w:del>
      <w:ins w:id="124" w:author="King, Daniel" w:date="2018-03-05T17:56:00Z">
        <w:r w:rsidR="002E40E5">
          <w:t>To</w:t>
        </w:r>
      </w:ins>
      <w:r>
        <w:t xml:space="preserve"> setup two 1Gb IP links between C-R1 to C-R3 and between C-R1 and C-R5, two EVPL services need to be created, supported by two ODU0 end-to-end connections respectively between S3 and S6, crossing </w:t>
      </w:r>
      <w:r>
        <w:lastRenderedPageBreak/>
        <w:t>transport node S5, and between S3 and S18, crossing transport nodes S1, S2, S31, S33, S34 and S15 which belong to different PNC domains.</w:t>
      </w:r>
    </w:p>
    <w:p w:rsidR="004D0C44" w:rsidRDefault="004D0C44" w:rsidP="004D0C44">
      <w:r>
        <w:t xml:space="preserve">Since the two EVPL services are sharing the same Ethernet physical link between C-R1 and S3, different VLAN IDs are associated with different EVPL services: for </w:t>
      </w:r>
      <w:del w:id="125" w:author="King, Daniel" w:date="2018-03-05T17:56:00Z">
        <w:r w:rsidDel="002E40E5">
          <w:delText>example</w:delText>
        </w:r>
      </w:del>
      <w:ins w:id="126" w:author="King, Daniel" w:date="2018-03-05T17:56:00Z">
        <w:r w:rsidR="002E40E5">
          <w:t>example,</w:t>
        </w:r>
      </w:ins>
      <w:r>
        <w:t xml:space="preserve"> VLAN IDs 10 and 20 respectively.</w:t>
      </w:r>
    </w:p>
    <w:p w:rsidR="00213A0A" w:rsidRDefault="00213A0A" w:rsidP="00213A0A">
      <w:r>
        <w:t>The traffic flow between C-R1 and C-R5 can be summarized as:</w:t>
      </w:r>
    </w:p>
    <w:p w:rsidR="00213A0A" w:rsidRDefault="00213A0A" w:rsidP="00213A0A">
      <w:pPr>
        <w:ind w:left="864"/>
      </w:pPr>
      <w:r>
        <w:t>C-R1 ([PKT] -&gt; VLAN), S3 (VLAN -&gt; [ODU0]), S1 ([ODU0]),</w:t>
      </w:r>
      <w:r>
        <w:br/>
        <w:t>S2 ([ODU0]), S31 ([ODU0]), S33 ([ODU0]), S34 ([ODU0]),</w:t>
      </w:r>
      <w:r>
        <w:br/>
        <w:t>S15 ([ODU0]), S18 ([ODU0] -&gt; VLAN), C-R5 (VLAN -&gt; [PKT])</w:t>
      </w:r>
    </w:p>
    <w:p w:rsidR="008C65BF" w:rsidRDefault="008C65BF" w:rsidP="008C65BF">
      <w:r>
        <w:t>The traffic flow between C-R1 and C-R3 can be summarized as:</w:t>
      </w:r>
    </w:p>
    <w:p w:rsidR="008C65BF" w:rsidRDefault="008C65BF" w:rsidP="008C65BF">
      <w:pPr>
        <w:ind w:left="864"/>
      </w:pPr>
      <w:r>
        <w:t xml:space="preserve">C-R1 ([PKT] -&gt; VLAN), S3 (VLAN -&gt; [ODU0]), S5 ([ODU0]), </w:t>
      </w:r>
      <w:r>
        <w:br/>
        <w:t>S6 ([ODU0] -&gt; VLAN), C-R3 (VLAN -&gt; [PKT])</w:t>
      </w:r>
    </w:p>
    <w:p w:rsidR="00213A0A" w:rsidRDefault="00213A0A" w:rsidP="00213A0A">
      <w:r>
        <w:t xml:space="preserve">As described in section </w:t>
      </w:r>
      <w:r>
        <w:fldChar w:fldCharType="begin"/>
      </w:r>
      <w:r>
        <w:instrText xml:space="preserve"> REF _Ref500347772 \r \h \t </w:instrText>
      </w:r>
      <w:r>
        <w:fldChar w:fldCharType="separate"/>
      </w:r>
      <w:r w:rsidR="006265A3">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rsidR="00D87A26" w:rsidRPr="009F3B7C" w:rsidRDefault="00D87A26" w:rsidP="00D87A26">
      <w:pPr>
        <w:pStyle w:val="Heading3"/>
      </w:pPr>
      <w:bookmarkStart w:id="127" w:name="_Toc490666712"/>
      <w:bookmarkStart w:id="128" w:name="_Toc496630324"/>
      <w:bookmarkStart w:id="129" w:name="_Toc508034404"/>
      <w:r w:rsidRPr="009F3B7C">
        <w:t>EVPLAN and EVPTree Services</w:t>
      </w:r>
      <w:bookmarkEnd w:id="127"/>
      <w:bookmarkEnd w:id="128"/>
      <w:bookmarkEnd w:id="129"/>
    </w:p>
    <w:p w:rsidR="008C65BF" w:rsidRDefault="008C65BF" w:rsidP="009530FB">
      <w:r>
        <w:t xml:space="preserve">When the physical links interconnecting the IP routers and the transport network are Ethernet links, </w:t>
      </w:r>
      <w:r w:rsidR="009530FB">
        <w:t xml:space="preserve">multipoint Ethernet services (e.g, EPLAN and EPTree) </w:t>
      </w:r>
      <w:r w:rsidR="00953AD7">
        <w:t xml:space="preserve">can also be supported. It is also possible </w:t>
      </w:r>
      <w:r w:rsidR="009530FB">
        <w:t>that multiple</w:t>
      </w:r>
      <w:r>
        <w:t xml:space="preserve"> Ethernet services (e.g, EVPL, EVPLAN and EVPTree) share the same physical link using different VLANs.</w:t>
      </w:r>
    </w:p>
    <w:p w:rsidR="009530FB" w:rsidRDefault="009530FB" w:rsidP="009530FB">
      <w:r>
        <w:t>Note – it is assumed that EPLAN and EPTree services can be supported by configuring EVPLAN and EVPTree with port mapping.</w:t>
      </w:r>
    </w:p>
    <w:p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265A3">
        <w:t>4.3.4</w:t>
      </w:r>
      <w:r>
        <w:fldChar w:fldCharType="end"/>
      </w:r>
      <w:r>
        <w:t>), a different VLAN ID (e.g., 30) can be associated with this EVPLAN/EVPTree service.</w:t>
      </w:r>
    </w:p>
    <w:p w:rsidR="00D87A26" w:rsidRDefault="00D87A26" w:rsidP="00D87A26">
      <w:r>
        <w:t xml:space="preserve">In order to setup an IP subnet between C-R1, C-R2, C-R3 and </w:t>
      </w:r>
      <w:r w:rsidRPr="00953AD7">
        <w:t>C-R</w:t>
      </w:r>
      <w:r w:rsidR="00953AD7" w:rsidRPr="00953AD7">
        <w:t>5</w:t>
      </w:r>
      <w:r>
        <w:t xml:space="preserve">, an EVPLAN/EVPTree service needs to be created, supported by two ODUflex end-to-end connections respectively between S3 and S6, crossing </w:t>
      </w:r>
      <w:r>
        <w:lastRenderedPageBreak/>
        <w:t>transport node S5, and between S3 and S18, crossing transport nodes S1, S2, S31, S33, S34 and S15 which belong to different PNC domains.</w:t>
      </w:r>
    </w:p>
    <w:p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to the ODUflex terminating on node S6 or to the other ODUflex terminating on node S</w:t>
      </w:r>
      <w:r w:rsidR="00B45CF2">
        <w:t>18;</w:t>
      </w:r>
    </w:p>
    <w:p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ODUflex terminating on node S3</w:t>
      </w:r>
      <w:r>
        <w:t>.</w:t>
      </w:r>
    </w:p>
    <w:p w:rsidR="00B45CF2" w:rsidRDefault="00B45CF2" w:rsidP="00B45CF2">
      <w:r>
        <w:t>In order to support an EVPTree service instead of an EVPLAN, additional configuration of the Ethernet Bridging capabilities on the nodes at the edge of the transport network is required.</w:t>
      </w:r>
    </w:p>
    <w:p w:rsidR="00B45CF2" w:rsidRDefault="00B45CF2" w:rsidP="00B45CF2">
      <w:r>
        <w:t>The traffic flows between C-R1 and C-R3, between C-R3 and C-R5 and between C-R1 and C-R5 can be summarized as:</w:t>
      </w:r>
    </w:p>
    <w:p w:rsidR="00B45CF2" w:rsidRDefault="00B45CF2" w:rsidP="00B45CF2">
      <w:pPr>
        <w:ind w:left="864"/>
      </w:pPr>
      <w:r>
        <w:t xml:space="preserve">C-R1 ([PKT] -&gt; VLAN), </w:t>
      </w:r>
      <w:r w:rsidRPr="00AD0B22">
        <w:rPr>
          <w:highlight w:val="yellow"/>
        </w:rPr>
        <w:t>S3 (VLAN -&gt; [M</w:t>
      </w:r>
      <w:r w:rsidR="007445AC">
        <w:rPr>
          <w:highlight w:val="yellow"/>
        </w:rPr>
        <w:t>A</w:t>
      </w:r>
      <w:r w:rsidRPr="00AD0B22">
        <w:rPr>
          <w:highlight w:val="yellow"/>
        </w:rPr>
        <w:t>C] -&gt; [ODUflex])</w:t>
      </w:r>
      <w:r>
        <w:t>,</w:t>
      </w:r>
      <w:r>
        <w:br/>
        <w:t xml:space="preserve">S5 ([ODUflex]), </w:t>
      </w:r>
      <w:r w:rsidRPr="00AD0B22">
        <w:rPr>
          <w:highlight w:val="yellow"/>
        </w:rPr>
        <w:t>S6 ([ODUflex] -&gt; [MAC] -&gt; VLAN),</w:t>
      </w:r>
      <w:r>
        <w:br/>
        <w:t>C-R3 (VLAN -&gt; [PKT])</w:t>
      </w:r>
    </w:p>
    <w:p w:rsidR="00B45CF2" w:rsidRDefault="00B45CF2" w:rsidP="00B45CF2">
      <w:pPr>
        <w:ind w:left="864"/>
      </w:pPr>
      <w:r>
        <w:t xml:space="preserve">C-R3 ([PKT] -&gt; VLAN), </w:t>
      </w:r>
      <w:r w:rsidRPr="00111169">
        <w:rPr>
          <w:highlight w:val="yellow"/>
        </w:rPr>
        <w:t>S6 (VLAN -&gt; [MAC] -&gt; [ODUflex]),</w:t>
      </w:r>
      <w:r>
        <w:br/>
        <w:t xml:space="preserve">S5 ([ODUflex]), </w:t>
      </w:r>
      <w:r w:rsidRPr="00111169">
        <w:rPr>
          <w:highlight w:val="yellow"/>
        </w:rPr>
        <w:t>S3 ([ODUflex] -&gt; [MAC] -&gt; [ODUflex]),</w:t>
      </w:r>
      <w:r>
        <w:br/>
      </w:r>
      <w:r w:rsidR="007445AC">
        <w:t>S1 ([ODUflex]), S2 ([ODUflex]), S31 ([ODUflex]),</w:t>
      </w:r>
      <w:r w:rsidR="007445AC">
        <w:br/>
      </w:r>
      <w:r>
        <w:t>S33 ([ODUflex]), S34 ([ODUflex]),</w:t>
      </w:r>
      <w:r>
        <w:br/>
        <w:t>S15 ([ODUflex]), S18 ([ODUflex] -&gt; VLAN), C-R5 (VLAN -&gt; [PKT])</w:t>
      </w:r>
    </w:p>
    <w:p w:rsidR="00D87A26" w:rsidRDefault="00D87A26" w:rsidP="00D87A26">
      <w:pPr>
        <w:ind w:left="864"/>
      </w:pPr>
      <w:r>
        <w:t xml:space="preserve">C-R1 ([PKT] -&gt; VLAN), </w:t>
      </w:r>
      <w:r w:rsidRPr="006035C2">
        <w:rPr>
          <w:highlight w:val="yellow"/>
        </w:rPr>
        <w:t>S3 (VLAN -&gt; [MAC] -&gt; [ODUflex]),</w:t>
      </w:r>
      <w:r>
        <w:br/>
        <w:t>S1 ([ODUflex]), S2 ([ODUflex]), S31 ([ODUflex]),</w:t>
      </w:r>
      <w:r>
        <w:br/>
        <w:t>S33 ([ODUflex]), S34 ([ODUflex]),</w:t>
      </w:r>
      <w:r>
        <w:br/>
        <w:t>S15 ([ODUflex]), S18 ([ODUflex] -&gt; VLAN), C-R5 (VLAN -&gt; [PKT])</w:t>
      </w:r>
    </w:p>
    <w:p w:rsidR="007445AC" w:rsidRDefault="007445AC" w:rsidP="007445AC">
      <w:r>
        <w:t xml:space="preserve">As described in section </w:t>
      </w:r>
      <w:r>
        <w:fldChar w:fldCharType="begin"/>
      </w:r>
      <w:r>
        <w:instrText xml:space="preserve"> REF _Ref500347772 \r \h \t </w:instrText>
      </w:r>
      <w:r>
        <w:fldChar w:fldCharType="separate"/>
      </w:r>
      <w:r w:rsidR="006265A3">
        <w:t>4.3.2</w:t>
      </w:r>
      <w:r>
        <w:fldChar w:fldCharType="end"/>
      </w:r>
      <w:r>
        <w: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t>
      </w:r>
    </w:p>
    <w:p w:rsidR="0091245F" w:rsidRDefault="0091245F" w:rsidP="0091245F">
      <w:r w:rsidRPr="00D95E8B">
        <w:lastRenderedPageBreak/>
        <w:t xml:space="preserve">In case the CNC needs the setup of </w:t>
      </w:r>
      <w:r>
        <w:t>an EVPLAN/EVPTree service only between C-R1, C-R2 and C-R3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rsidR="0091245F" w:rsidRDefault="0091245F" w:rsidP="0091245F">
      <w:r>
        <w:t>T</w:t>
      </w:r>
      <w:r w:rsidRPr="00D95E8B">
        <w:t xml:space="preserve">he MDSC can </w:t>
      </w:r>
      <w:r>
        <w:t xml:space="preserve">then </w:t>
      </w:r>
      <w:r w:rsidRPr="00D95E8B">
        <w:t xml:space="preserve">just request PNC1 to setup a single-domain </w:t>
      </w:r>
      <w:r>
        <w:t xml:space="preserve">EVPLAN/EVPTree service </w:t>
      </w:r>
      <w:r w:rsidRPr="00D95E8B">
        <w:t xml:space="preserve">between </w:t>
      </w:r>
      <w:r>
        <w:t xml:space="preserve">nodes </w:t>
      </w:r>
      <w:r w:rsidRPr="00D95E8B">
        <w:t>S3 and S6.</w:t>
      </w:r>
      <w:r>
        <w:t xml:space="preserve"> PNC1 can take care of setting up the single-domain ODUflex end-to-end connection between nodes S3 and S6 as well as of configuring the MAC bridging and the adaptation functions on these edge nodes.</w:t>
      </w:r>
    </w:p>
    <w:p w:rsidR="00CC0754" w:rsidRPr="004D00C9" w:rsidRDefault="00CC0754" w:rsidP="004D00C9">
      <w:pPr>
        <w:pStyle w:val="Heading3"/>
      </w:pPr>
      <w:bookmarkStart w:id="130" w:name="_Toc507866113"/>
      <w:bookmarkStart w:id="131" w:name="_Toc507866114"/>
      <w:bookmarkStart w:id="132" w:name="_Toc508034405"/>
      <w:bookmarkStart w:id="133" w:name="_Ref500419020"/>
      <w:bookmarkEnd w:id="130"/>
      <w:bookmarkEnd w:id="131"/>
      <w:r w:rsidRPr="004D00C9">
        <w:t>Dynamic Service Configuration</w:t>
      </w:r>
      <w:bookmarkEnd w:id="132"/>
    </w:p>
    <w:p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A straightforward approach would be terminate the current service and replace with a new one. Another more advanced approach would be dynamic configuration, in which case there will be no interruption for the connection.</w:t>
      </w:r>
    </w:p>
    <w:p w:rsidR="00CC0754" w:rsidRDefault="00CC0754" w:rsidP="004D00C9">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265A3">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rsidR="003362AE" w:rsidRPr="00D87A26" w:rsidRDefault="003362AE" w:rsidP="003362AE">
      <w:pPr>
        <w:pStyle w:val="Heading2"/>
      </w:pPr>
      <w:bookmarkStart w:id="134" w:name="_Toc508034406"/>
      <w:r w:rsidRPr="00D87A26">
        <w:t>Multi-function Access Links</w:t>
      </w:r>
      <w:bookmarkEnd w:id="133"/>
      <w:bookmarkEnd w:id="134"/>
    </w:p>
    <w:p w:rsidR="009F3B7C" w:rsidRDefault="009F3B7C" w:rsidP="009F3B7C">
      <w:r>
        <w:t>Some physical links interconnecting the IP routers and the transport network can be configured in different modes, e.g., as OTU2 or STM-64 or 10GE.</w:t>
      </w:r>
    </w:p>
    <w:p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265A3">
        <w:t>4.3</w:t>
      </w:r>
      <w:r>
        <w:fldChar w:fldCharType="end"/>
      </w:r>
      <w:r>
        <w:t>.</w:t>
      </w:r>
    </w:p>
    <w:p w:rsidR="009F3B7C" w:rsidRDefault="009F3B7C" w:rsidP="009F3B7C">
      <w:r>
        <w:t>It is also possible not to configure these links a-priori and give the control to the MPI to decide, based on the service configuration, how to configure it.</w:t>
      </w:r>
    </w:p>
    <w:p w:rsidR="00D87A26" w:rsidRDefault="00D87A26" w:rsidP="00D87A26">
      <w:r>
        <w:lastRenderedPageBreak/>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D87A26" w:rsidRDefault="00D87A26" w:rsidP="00D87A26">
      <w:r>
        <w:t>The traffic flow between C-R1 and C-R7 can be summarized as:</w:t>
      </w:r>
    </w:p>
    <w:p w:rsidR="00D87A26" w:rsidRDefault="00D87A26" w:rsidP="00D87A26">
      <w:pPr>
        <w:ind w:left="864"/>
      </w:pPr>
      <w:r>
        <w:t xml:space="preserve">C-R1 ([PKT] -&gt; STM-64), S3 (STM-64 -&gt; [ODU2]), S1 ([ODU2]), </w:t>
      </w:r>
      <w:r>
        <w:br/>
        <w:t>S2 ([ODU2]), S31 ([ODU2] -&gt; STM-64), C-R3 (STM-64 -&gt; [PKT])</w:t>
      </w:r>
    </w:p>
    <w:p w:rsidR="00D87A26" w:rsidRDefault="00D87A26" w:rsidP="00D87A26">
      <w:r>
        <w:t>The traffic flow between C-R1 and C-R5 can be summarized as:</w:t>
      </w:r>
    </w:p>
    <w:p w:rsidR="00D87A26" w:rsidRDefault="00D87A26" w:rsidP="00D87A26">
      <w:pPr>
        <w:ind w:left="864"/>
      </w:pPr>
      <w:r>
        <w:t>C-R1 ([PKT] -&gt; ETH), S3 (ETH -&gt; [ODU2]), S1 ([ODU2]),</w:t>
      </w:r>
      <w:r>
        <w:br/>
        <w:t>S2 ([ODU2]), S31 ([ODU2]), S33 ([ODU2]), S34 ([ODU2]),</w:t>
      </w:r>
      <w:r>
        <w:br/>
        <w:t>S15 ([ODU2]), S18 ([ODU2] -&gt; ETH), C-R5 (ETH -&gt; [PKT])</w:t>
      </w:r>
    </w:p>
    <w:p w:rsidR="007445AC" w:rsidRDefault="007445AC" w:rsidP="007445AC">
      <w:r>
        <w:t xml:space="preserve">As described in section </w:t>
      </w:r>
      <w:r>
        <w:fldChar w:fldCharType="begin"/>
      </w:r>
      <w:r>
        <w:instrText xml:space="preserve"> REF _Ref500347772 \r \h \t </w:instrText>
      </w:r>
      <w:r>
        <w:fldChar w:fldCharType="separate"/>
      </w:r>
      <w:r w:rsidR="006265A3">
        <w:t>4.3.2</w:t>
      </w:r>
      <w:r>
        <w:fldChar w:fldCharType="end"/>
      </w:r>
      <w:r>
        <w:t>, it is assumed that the CNC is capable, via the CMI, to request the setup either an STM-64 Private Line service between C-R1 and C-R7 or an EPL service between C-R1 and C-R5,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C-R1 and S3 should operate as an STM-64 or as a 10GE link.</w:t>
      </w:r>
    </w:p>
    <w:p w:rsidR="003362AE" w:rsidRPr="00D87A26" w:rsidRDefault="000A3A23" w:rsidP="003362AE">
      <w:pPr>
        <w:pStyle w:val="Heading2"/>
      </w:pPr>
      <w:bookmarkStart w:id="135" w:name="_Toc507866117"/>
      <w:bookmarkStart w:id="136" w:name="_Toc500168645"/>
      <w:bookmarkStart w:id="137" w:name="_Toc508034407"/>
      <w:bookmarkEnd w:id="135"/>
      <w:r w:rsidRPr="00D87A26">
        <w:t xml:space="preserve">Protection </w:t>
      </w:r>
      <w:r>
        <w:t xml:space="preserve">and Restoration </w:t>
      </w:r>
      <w:r w:rsidRPr="00D87A26">
        <w:t>Configuration</w:t>
      </w:r>
      <w:bookmarkEnd w:id="136"/>
      <w:bookmarkEnd w:id="137"/>
    </w:p>
    <w:p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rsidR="000A3A23" w:rsidRDefault="000A3A23" w:rsidP="000A3A23">
      <w:r>
        <w:t xml:space="preserve">This section describes only services which are protected with linear protection and with dynamic restoration. </w:t>
      </w:r>
    </w:p>
    <w:p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265A3">
        <w:t>4.3</w:t>
      </w:r>
      <w:r w:rsidR="004710F8">
        <w:fldChar w:fldCharType="end"/>
      </w:r>
      <w:r>
        <w:t>.</w:t>
      </w:r>
    </w:p>
    <w:p w:rsidR="00D87A26" w:rsidRDefault="00D87A26" w:rsidP="00D87A26">
      <w:r>
        <w:lastRenderedPageBreak/>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rsidR="00D87A26" w:rsidRPr="00D87A26" w:rsidRDefault="00D87A26" w:rsidP="00D87A26">
      <w:pPr>
        <w:pStyle w:val="Heading3"/>
      </w:pPr>
      <w:bookmarkStart w:id="138" w:name="_Toc508034408"/>
      <w:r w:rsidRPr="00D87A26">
        <w:t>Linear Protection (end-to-end)</w:t>
      </w:r>
      <w:bookmarkEnd w:id="138"/>
    </w:p>
    <w:p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265A3">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rsidR="00D87A26" w:rsidRDefault="008E44B8" w:rsidP="00D87A26">
      <w:r>
        <w:t>Two cases can be considered:</w:t>
      </w:r>
    </w:p>
    <w:p w:rsidR="00D87A26" w:rsidRDefault="00D87A26" w:rsidP="008E44B8">
      <w:pPr>
        <w:pStyle w:val="RFCListBullet"/>
      </w:pPr>
      <w:r>
        <w:t>In one case, the working and protection transport entities pass through the same PNC domains:</w:t>
      </w:r>
    </w:p>
    <w:p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rsidR="00D87A26" w:rsidRDefault="00D87A26" w:rsidP="008E44B8">
      <w:pPr>
        <w:pStyle w:val="RFCListBullet"/>
      </w:pPr>
      <w:r>
        <w:t>In another case, the working and protection transport entities can pass through different PNC domains:</w:t>
      </w:r>
    </w:p>
    <w:p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8E44B8" w:rsidRDefault="008E44B8" w:rsidP="008E44B8">
      <w:r w:rsidRPr="008E44B8">
        <w:t>The PNCs should be capable to report to the MDSC which is the active transport entity, as defined in [ITU-T G.808.1], in the data plane.</w:t>
      </w:r>
    </w:p>
    <w:p w:rsidR="008E44B8" w:rsidRDefault="008E44B8" w:rsidP="008E44B8">
      <w:r>
        <w:lastRenderedPageBreak/>
        <w:t>Given the fast dynamic of protection switching operations in the data plane (50ms recovery time), this reporting is not expected to be in real-time.</w:t>
      </w:r>
    </w:p>
    <w:p w:rsidR="008E44B8" w:rsidRDefault="008E44B8" w:rsidP="008E44B8">
      <w:r>
        <w:t>It is also worth noting that with unidirectional protection switching, e.g., 1+1 unidirectional protection switching, the active transport entity may be different in the two directions.</w:t>
      </w:r>
    </w:p>
    <w:p w:rsidR="00D87A26" w:rsidRPr="00D87A26" w:rsidRDefault="00D87A26" w:rsidP="00D87A26">
      <w:pPr>
        <w:pStyle w:val="Heading3"/>
      </w:pPr>
      <w:bookmarkStart w:id="139" w:name="_Toc508034409"/>
      <w:r w:rsidRPr="00D87A26">
        <w:t>Segmented Protection</w:t>
      </w:r>
      <w:bookmarkEnd w:id="139"/>
    </w:p>
    <w:p w:rsidR="00D87A26" w:rsidRDefault="00D87A26" w:rsidP="00D87A26">
      <w:del w:id="140" w:author="King, Daniel" w:date="2018-03-05T17:57:00Z">
        <w:r w:rsidDel="002E40E5">
          <w:delText>In order to</w:delText>
        </w:r>
      </w:del>
      <w:ins w:id="141" w:author="King, Daniel" w:date="2018-03-05T17:57:00Z">
        <w:r w:rsidR="002E40E5">
          <w:t>To</w:t>
        </w:r>
      </w:ins>
      <w:r>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265A3">
        <w:t>4.3</w:t>
      </w:r>
      <w:r w:rsidR="008E44B8">
        <w:fldChar w:fldCharType="end"/>
      </w:r>
      <w:r>
        <w:t xml:space="preserve"> from failures within the OTN multi-domain transport network, the MDSC should be capable to request each PNC to configure OTN intra-domain protection when requesting the setup of the ODU2 </w:t>
      </w:r>
      <w:r w:rsidRPr="004D00C9">
        <w:rPr>
          <w:highlight w:val="yellow"/>
        </w:rPr>
        <w:t>data plane connection segment</w:t>
      </w:r>
      <w:r>
        <w:t>.</w:t>
      </w:r>
    </w:p>
    <w:p w:rsidR="00D87A26" w:rsidRDefault="00D87A26" w:rsidP="00D87A26">
      <w:r>
        <w:t>If PNC1 provides linear protection, the working and protection transport entities could be:</w:t>
      </w:r>
    </w:p>
    <w:p w:rsidR="00D87A26" w:rsidRDefault="00D87A26" w:rsidP="00D87A26">
      <w:pPr>
        <w:ind w:left="864"/>
      </w:pPr>
      <w:r>
        <w:t>Working transport entity:</w:t>
      </w:r>
      <w:r>
        <w:tab/>
      </w:r>
      <w:r>
        <w:tab/>
        <w:t>S3, S1, S2</w:t>
      </w:r>
    </w:p>
    <w:p w:rsidR="00D87A26" w:rsidRDefault="00D87A26" w:rsidP="00D87A26">
      <w:pPr>
        <w:ind w:left="864"/>
      </w:pPr>
      <w:r>
        <w:t>Protection transport entity:</w:t>
      </w:r>
      <w:r>
        <w:tab/>
        <w:t>S3, S4, S8, S2</w:t>
      </w:r>
    </w:p>
    <w:p w:rsidR="00D87A26" w:rsidRDefault="00D87A26" w:rsidP="00D87A26">
      <w:r>
        <w:t>If PNC2 provides linear protection, the working and protection transport entities could be:</w:t>
      </w:r>
    </w:p>
    <w:p w:rsidR="00D87A26" w:rsidRDefault="00D87A26" w:rsidP="00D87A26">
      <w:pPr>
        <w:ind w:left="864"/>
      </w:pPr>
      <w:r>
        <w:t>Working transport entity:</w:t>
      </w:r>
      <w:r>
        <w:tab/>
      </w:r>
      <w:r>
        <w:tab/>
        <w:t>S15, S18</w:t>
      </w:r>
    </w:p>
    <w:p w:rsidR="00D87A26" w:rsidRDefault="00D87A26" w:rsidP="00D87A26">
      <w:pPr>
        <w:ind w:left="864"/>
      </w:pPr>
      <w:r>
        <w:t>Protection transport entity:</w:t>
      </w:r>
      <w:r>
        <w:tab/>
        <w:t>S15, S12, S17, S18</w:t>
      </w:r>
    </w:p>
    <w:p w:rsidR="00D87A26" w:rsidRDefault="00D87A26" w:rsidP="00D87A26">
      <w:r>
        <w:t>If PNC3 provides linear protection, the working and protection transport entities could be:</w:t>
      </w:r>
    </w:p>
    <w:p w:rsidR="00D87A26" w:rsidRDefault="00D87A26" w:rsidP="00D87A26">
      <w:pPr>
        <w:ind w:left="864"/>
      </w:pPr>
      <w:r>
        <w:t>Working transport entity:</w:t>
      </w:r>
      <w:r>
        <w:tab/>
      </w:r>
      <w:r>
        <w:tab/>
        <w:t>S31, S33, S34</w:t>
      </w:r>
    </w:p>
    <w:p w:rsidR="00D87A26" w:rsidRDefault="00D87A26" w:rsidP="00D87A26">
      <w:pPr>
        <w:ind w:left="864"/>
      </w:pPr>
      <w:r>
        <w:t>Protection transport entity:</w:t>
      </w:r>
      <w:r>
        <w:tab/>
        <w:t>S31, S32, S34</w:t>
      </w:r>
    </w:p>
    <w:p w:rsidR="000A3A23" w:rsidRDefault="000A3A23" w:rsidP="004D00C9">
      <w:pPr>
        <w:pStyle w:val="Heading3"/>
        <w:rPr>
          <w:lang w:eastAsia="zh-CN"/>
        </w:rPr>
      </w:pPr>
      <w:bookmarkStart w:id="142" w:name="_Toc508034410"/>
      <w:r>
        <w:rPr>
          <w:lang w:eastAsia="zh-CN"/>
        </w:rPr>
        <w:t xml:space="preserve">End-to-End </w:t>
      </w:r>
      <w:r>
        <w:rPr>
          <w:rFonts w:hint="eastAsia"/>
          <w:lang w:eastAsia="zh-CN"/>
        </w:rPr>
        <w:t>Dynamic</w:t>
      </w:r>
      <w:r>
        <w:rPr>
          <w:lang w:eastAsia="zh-CN"/>
        </w:rPr>
        <w:t xml:space="preserve"> restoration</w:t>
      </w:r>
      <w:bookmarkEnd w:id="142"/>
    </w:p>
    <w:p w:rsidR="000A3A23" w:rsidRDefault="000A3A23" w:rsidP="004D00C9">
      <w:del w:id="143" w:author="King, Daniel" w:date="2018-03-05T17:57:00Z">
        <w:r w:rsidDel="002E40E5">
          <w:delText>In order to</w:delText>
        </w:r>
      </w:del>
      <w:ins w:id="144" w:author="King, Daniel" w:date="2018-03-05T17:57:00Z">
        <w:r w:rsidR="002E40E5">
          <w:t>To</w:t>
        </w:r>
      </w:ins>
      <w:r>
        <w:t xml:space="preserve"> restore any service defined in section </w:t>
      </w:r>
      <w:r>
        <w:fldChar w:fldCharType="begin"/>
      </w:r>
      <w:r>
        <w:instrText xml:space="preserve"> REF _Ref500416429 \r \h \t </w:instrText>
      </w:r>
      <w:r>
        <w:fldChar w:fldCharType="separate"/>
      </w:r>
      <w:r w:rsidR="006265A3">
        <w:t>4.3</w:t>
      </w:r>
      <w:r>
        <w:fldChar w:fldCharType="end"/>
      </w:r>
      <w:r>
        <w:t xml:space="preserve"> from failures within the OTN multi-domain transport network, the MDSC should be capable to coordinate different PNCs to configure and control OTN end-to-end dynamic Restoration</w:t>
      </w:r>
      <w:r w:rsidRPr="00C50CF6">
        <w:t xml:space="preserve"> </w:t>
      </w:r>
      <w:r>
        <w:t xml:space="preserve">in the data plane between nodes S3 and node S18. For example, the MDSC can request the PNC1, PNC2 and PNC3 to create a service with no-protection, MDSC set the end-to-end service with the dynamic restoration. </w:t>
      </w:r>
    </w:p>
    <w:p w:rsidR="000A3A23" w:rsidRDefault="000A3A23" w:rsidP="000A3A23">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0A3A23" w:rsidRDefault="000A3A23" w:rsidP="004D00C9">
      <w:pPr>
        <w:rPr>
          <w:rFonts w:eastAsiaTheme="minorEastAsia"/>
          <w:lang w:eastAsia="zh-CN"/>
        </w:rPr>
      </w:pPr>
      <w:r>
        <w:rPr>
          <w:rFonts w:eastAsiaTheme="minorEastAsia"/>
          <w:lang w:eastAsia="zh-CN"/>
        </w:rPr>
        <w:t>When a link failure between S1 and s2 occurred in network domain 1, PNC1 does not restore the tunnel and send the alarm notification to the MDSC, MDSC will perform the end-to-end restoration.</w:t>
      </w:r>
    </w:p>
    <w:p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rsidR="000A3A23" w:rsidRDefault="000A3A23" w:rsidP="004D00C9">
      <w:pPr>
        <w:pStyle w:val="Heading3"/>
        <w:rPr>
          <w:rFonts w:eastAsiaTheme="minorEastAsia"/>
          <w:lang w:eastAsia="zh-CN"/>
        </w:rPr>
      </w:pPr>
      <w:bookmarkStart w:id="145" w:name="_Toc507866122"/>
      <w:bookmarkStart w:id="146" w:name="_Toc508034411"/>
      <w:bookmarkEnd w:id="145"/>
      <w:r>
        <w:rPr>
          <w:rFonts w:eastAsiaTheme="minorEastAsia"/>
          <w:lang w:eastAsia="zh-CN"/>
        </w:rPr>
        <w:t>S</w:t>
      </w:r>
      <w:r>
        <w:rPr>
          <w:rFonts w:eastAsiaTheme="minorEastAsia" w:hint="eastAsia"/>
          <w:lang w:eastAsia="zh-CN"/>
        </w:rPr>
        <w:t xml:space="preserve">egmented </w:t>
      </w:r>
      <w:ins w:id="147" w:author="King, Daniel" w:date="2018-03-05T17:57:00Z">
        <w:r w:rsidR="002E40E5">
          <w:rPr>
            <w:rFonts w:eastAsiaTheme="minorEastAsia"/>
            <w:lang w:eastAsia="zh-CN"/>
          </w:rPr>
          <w:t>D</w:t>
        </w:r>
      </w:ins>
      <w:del w:id="148" w:author="King, Daniel" w:date="2018-03-05T17:57:00Z">
        <w:r w:rsidDel="002E40E5">
          <w:rPr>
            <w:rFonts w:eastAsiaTheme="minorEastAsia"/>
            <w:lang w:eastAsia="zh-CN"/>
          </w:rPr>
          <w:delText>d</w:delText>
        </w:r>
      </w:del>
      <w:r>
        <w:rPr>
          <w:rFonts w:eastAsiaTheme="minorEastAsia"/>
          <w:lang w:eastAsia="zh-CN"/>
        </w:rPr>
        <w:t xml:space="preserve">ynamic </w:t>
      </w:r>
      <w:ins w:id="149" w:author="King, Daniel" w:date="2018-03-05T17:57:00Z">
        <w:r w:rsidR="002E40E5">
          <w:rPr>
            <w:rFonts w:eastAsiaTheme="minorEastAsia"/>
            <w:lang w:eastAsia="zh-CN"/>
          </w:rPr>
          <w:t>R</w:t>
        </w:r>
      </w:ins>
      <w:del w:id="150" w:author="King, Daniel" w:date="2018-03-05T17:57:00Z">
        <w:r w:rsidDel="002E40E5">
          <w:rPr>
            <w:rFonts w:eastAsiaTheme="minorEastAsia"/>
            <w:lang w:eastAsia="zh-CN"/>
          </w:rPr>
          <w:delText>r</w:delText>
        </w:r>
      </w:del>
      <w:r>
        <w:rPr>
          <w:rFonts w:eastAsiaTheme="minorEastAsia"/>
          <w:lang w:eastAsia="zh-CN"/>
        </w:rPr>
        <w:t>estoration</w:t>
      </w:r>
      <w:bookmarkEnd w:id="146"/>
    </w:p>
    <w:p w:rsidR="000A3A23" w:rsidRDefault="000A3A23" w:rsidP="000A3A23">
      <w:del w:id="151" w:author="King, Daniel" w:date="2018-03-05T17:57:00Z">
        <w:r w:rsidDel="002E40E5">
          <w:delText>In order to</w:delText>
        </w:r>
      </w:del>
      <w:ins w:id="152" w:author="King, Daniel" w:date="2018-03-05T17:57:00Z">
        <w:r w:rsidR="002E40E5">
          <w:t>To</w:t>
        </w:r>
      </w:ins>
      <w:r>
        <w:t xml:space="preserve"> restore any service defined in section </w:t>
      </w:r>
      <w:r>
        <w:fldChar w:fldCharType="begin"/>
      </w:r>
      <w:r>
        <w:instrText xml:space="preserve"> REF _Ref500416429 \r \h \t </w:instrText>
      </w:r>
      <w:r>
        <w:fldChar w:fldCharType="separate"/>
      </w:r>
      <w:r w:rsidR="006265A3">
        <w:t>4.3</w:t>
      </w:r>
      <w:r>
        <w:fldChar w:fldCharType="end"/>
      </w:r>
      <w:r>
        <w:t xml:space="preserve"> from failures within the OTN multi-domain transport network, the MDSC should be capable to coordinate different PNCs to configure and control OTN segmented dynamic Restoration</w:t>
      </w:r>
      <w:r w:rsidRPr="00C50CF6">
        <w:t xml:space="preserve"> </w:t>
      </w:r>
      <w:r>
        <w:t xml:space="preserve">in the data plane between nodes S3 and node S18. </w:t>
      </w:r>
    </w:p>
    <w:p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w:t>
      </w:r>
      <w:r>
        <w:tab/>
        <w:t>, S18</w:t>
      </w:r>
    </w:p>
    <w:p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rsidR="000A3A23" w:rsidRPr="004D00C9" w:rsidRDefault="000A3A23" w:rsidP="004D00C9">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rsidR="00B940F0" w:rsidRDefault="00B940F0" w:rsidP="004D00C9">
      <w:pPr>
        <w:pStyle w:val="Heading2"/>
      </w:pPr>
      <w:bookmarkStart w:id="153" w:name="_Toc508034412"/>
      <w:r>
        <w:rPr>
          <w:rFonts w:hint="eastAsia"/>
        </w:rPr>
        <w:lastRenderedPageBreak/>
        <w:t>S</w:t>
      </w:r>
      <w:r>
        <w:t>ervice Modification and Deletion</w:t>
      </w:r>
      <w:bookmarkEnd w:id="153"/>
    </w:p>
    <w:p w:rsidR="00B940F0" w:rsidRPr="00B940F0" w:rsidRDefault="00B940F0" w:rsidP="004D00C9">
      <w:r w:rsidRPr="004D00C9">
        <w:rPr>
          <w:highlight w:val="yellow"/>
        </w:rPr>
        <w:t xml:space="preserve">To be </w:t>
      </w:r>
      <w:del w:id="154" w:author="King, Daniel" w:date="2018-03-05T17:57:00Z">
        <w:r w:rsidRPr="004D00C9" w:rsidDel="002E40E5">
          <w:rPr>
            <w:highlight w:val="yellow"/>
          </w:rPr>
          <w:delText>added</w:delText>
        </w:r>
      </w:del>
      <w:ins w:id="155" w:author="King, Daniel" w:date="2018-03-05T17:57:00Z">
        <w:r w:rsidR="002E40E5">
          <w:t>discussed in future versions of this document.</w:t>
        </w:r>
      </w:ins>
    </w:p>
    <w:p w:rsidR="000A3A23" w:rsidRDefault="000A3A23" w:rsidP="004D00C9">
      <w:pPr>
        <w:pStyle w:val="Heading2"/>
        <w:rPr>
          <w:rFonts w:eastAsiaTheme="minorEastAsia"/>
          <w:lang w:eastAsia="zh-CN"/>
        </w:rPr>
      </w:pPr>
      <w:bookmarkStart w:id="156" w:name="_Toc508034413"/>
      <w:r>
        <w:rPr>
          <w:rFonts w:eastAsiaTheme="minorEastAsia"/>
          <w:lang w:eastAsia="zh-CN"/>
        </w:rPr>
        <w:t>N</w:t>
      </w:r>
      <w:r>
        <w:rPr>
          <w:rFonts w:eastAsiaTheme="minorEastAsia" w:hint="eastAsia"/>
          <w:lang w:eastAsia="zh-CN"/>
        </w:rPr>
        <w:t>otification</w:t>
      </w:r>
      <w:bookmarkEnd w:id="156"/>
    </w:p>
    <w:p w:rsidR="000A3A23" w:rsidRDefault="000A3A23" w:rsidP="004D00C9">
      <w:pPr>
        <w:rPr>
          <w:rFonts w:eastAsiaTheme="minorEastAsia"/>
          <w:lang w:eastAsia="zh-CN"/>
        </w:rPr>
      </w:pPr>
      <w:del w:id="157" w:author="King, Daniel" w:date="2018-03-05T17:57:00Z">
        <w:r w:rsidDel="002E40E5">
          <w:rPr>
            <w:rFonts w:eastAsiaTheme="minorEastAsia"/>
            <w:lang w:eastAsia="zh-CN"/>
          </w:rPr>
          <w:delText>I</w:delText>
        </w:r>
        <w:r w:rsidDel="002E40E5">
          <w:rPr>
            <w:rFonts w:eastAsiaTheme="minorEastAsia" w:hint="eastAsia"/>
            <w:lang w:eastAsia="zh-CN"/>
          </w:rPr>
          <w:delText xml:space="preserve">n </w:delText>
        </w:r>
        <w:r w:rsidDel="002E40E5">
          <w:rPr>
            <w:rFonts w:eastAsiaTheme="minorEastAsia"/>
            <w:lang w:eastAsia="zh-CN"/>
          </w:rPr>
          <w:delText>order to</w:delText>
        </w:r>
      </w:del>
      <w:ins w:id="158" w:author="King, Daniel" w:date="2018-03-05T17:57:00Z">
        <w:r w:rsidR="002E40E5">
          <w:rPr>
            <w:rFonts w:eastAsiaTheme="minorEastAsia"/>
            <w:lang w:eastAsia="zh-CN"/>
          </w:rPr>
          <w:t>To</w:t>
        </w:r>
      </w:ins>
      <w:r>
        <w:rPr>
          <w:rFonts w:eastAsiaTheme="minorEastAsia"/>
          <w:lang w:eastAsia="zh-CN"/>
        </w:rPr>
        <w:t xml:space="preserve"> realize the topology update, service update and restoration</w:t>
      </w:r>
      <w:r w:rsidRPr="00865DF1">
        <w:rPr>
          <w:rFonts w:eastAsiaTheme="minorEastAsia"/>
          <w:lang w:eastAsia="zh-CN"/>
        </w:rPr>
        <w:t xml:space="preserve"> </w:t>
      </w:r>
      <w:r>
        <w:rPr>
          <w:rFonts w:eastAsiaTheme="minorEastAsia"/>
          <w:lang w:eastAsia="zh-CN"/>
        </w:rPr>
        <w:t>function, following notification type should be supported.</w:t>
      </w:r>
    </w:p>
    <w:p w:rsidR="000A3A23" w:rsidRPr="004D00C9" w:rsidRDefault="000A3A23" w:rsidP="004D00C9">
      <w:pPr>
        <w:pStyle w:val="ListParagraph"/>
        <w:numPr>
          <w:ilvl w:val="0"/>
          <w:numId w:val="40"/>
        </w:numPr>
        <w:ind w:firstLineChars="0"/>
        <w:rPr>
          <w:rFonts w:eastAsiaTheme="minorEastAsia"/>
          <w:lang w:eastAsia="zh-CN"/>
        </w:rPr>
      </w:pPr>
      <w:r w:rsidRPr="004D00C9">
        <w:rPr>
          <w:rFonts w:eastAsiaTheme="minorEastAsia"/>
          <w:lang w:eastAsia="zh-CN"/>
        </w:rPr>
        <w:t xml:space="preserve">Object </w:t>
      </w:r>
      <w:r>
        <w:rPr>
          <w:rFonts w:eastAsiaTheme="minorEastAsia"/>
          <w:lang w:eastAsia="zh-CN"/>
        </w:rPr>
        <w:t>create</w:t>
      </w:r>
    </w:p>
    <w:p w:rsidR="000A3A23" w:rsidRDefault="000A3A23" w:rsidP="004D00C9">
      <w:pPr>
        <w:pStyle w:val="ListParagraph"/>
        <w:numPr>
          <w:ilvl w:val="0"/>
          <w:numId w:val="40"/>
        </w:numPr>
        <w:ind w:firstLineChars="0"/>
        <w:rPr>
          <w:rFonts w:eastAsiaTheme="minorEastAsia"/>
          <w:lang w:eastAsia="zh-CN"/>
        </w:rPr>
      </w:pPr>
      <w:r>
        <w:rPr>
          <w:rFonts w:eastAsiaTheme="minorEastAsia"/>
          <w:lang w:eastAsia="zh-CN"/>
        </w:rPr>
        <w:t>Object delete</w:t>
      </w:r>
    </w:p>
    <w:p w:rsidR="000A3A23" w:rsidRDefault="000A3A23" w:rsidP="004D00C9">
      <w:pPr>
        <w:pStyle w:val="ListParagraph"/>
        <w:numPr>
          <w:ilvl w:val="0"/>
          <w:numId w:val="40"/>
        </w:numPr>
        <w:ind w:firstLineChars="0"/>
        <w:rPr>
          <w:rFonts w:eastAsiaTheme="minorEastAsia"/>
          <w:lang w:eastAsia="zh-CN"/>
        </w:rPr>
      </w:pPr>
      <w:r>
        <w:rPr>
          <w:rFonts w:eastAsiaTheme="minorEastAsia"/>
          <w:lang w:eastAsia="zh-CN"/>
        </w:rPr>
        <w:t>Object state change</w:t>
      </w:r>
    </w:p>
    <w:p w:rsidR="000A3A23" w:rsidRDefault="000A3A23" w:rsidP="004D00C9">
      <w:pPr>
        <w:pStyle w:val="ListParagraph"/>
        <w:numPr>
          <w:ilvl w:val="0"/>
          <w:numId w:val="40"/>
        </w:numPr>
        <w:ind w:firstLineChars="0"/>
        <w:rPr>
          <w:rFonts w:eastAsiaTheme="minorEastAsia"/>
          <w:lang w:eastAsia="zh-CN"/>
        </w:rPr>
      </w:pPr>
      <w:r>
        <w:rPr>
          <w:rFonts w:eastAsiaTheme="minorEastAsia"/>
          <w:lang w:eastAsia="zh-CN"/>
        </w:rPr>
        <w:t>Alarm</w:t>
      </w:r>
    </w:p>
    <w:p w:rsidR="000A3A23" w:rsidRDefault="000A3A23" w:rsidP="004D00C9">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ins w:id="159" w:author="King, Daniel" w:date="2018-03-05T17:57:00Z">
        <w:r w:rsidR="002E40E5">
          <w:rPr>
            <w:rFonts w:eastAsiaTheme="minorEastAsia"/>
            <w:lang w:eastAsia="zh-CN"/>
          </w:rPr>
          <w:t>s of</w:t>
        </w:r>
      </w:ins>
      <w:r>
        <w:rPr>
          <w:rFonts w:eastAsiaTheme="minorEastAsia"/>
          <w:lang w:eastAsia="zh-CN"/>
        </w:rPr>
        <w:t xml:space="preserve"> topology abstraction type defined in section </w:t>
      </w:r>
      <w:r>
        <w:rPr>
          <w:rFonts w:eastAsiaTheme="minorEastAsia"/>
          <w:lang w:eastAsia="zh-CN"/>
        </w:rPr>
        <w:fldChar w:fldCharType="begin"/>
      </w:r>
      <w:r>
        <w:rPr>
          <w:rFonts w:eastAsiaTheme="minorEastAsia"/>
          <w:lang w:eastAsia="zh-CN"/>
        </w:rPr>
        <w:instrText xml:space="preserve"> REF _Ref507590581 \n \h </w:instrText>
      </w:r>
      <w:r>
        <w:rPr>
          <w:rFonts w:eastAsiaTheme="minorEastAsia"/>
          <w:lang w:eastAsia="zh-CN"/>
        </w:rPr>
      </w:r>
      <w:r>
        <w:rPr>
          <w:rFonts w:eastAsiaTheme="minorEastAsia"/>
          <w:lang w:eastAsia="zh-CN"/>
        </w:rPr>
        <w:fldChar w:fldCharType="separate"/>
      </w:r>
      <w:r w:rsidR="006265A3">
        <w:rPr>
          <w:rFonts w:eastAsiaTheme="minorEastAsia"/>
          <w:b/>
          <w:bCs/>
          <w:lang w:eastAsia="zh-CN"/>
        </w:rPr>
        <w:t>Error! Reference source not found.</w:t>
      </w:r>
      <w:r>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rsidR="000A3A23" w:rsidRDefault="000A3A23" w:rsidP="004D00C9">
      <w:pPr>
        <w:pStyle w:val="Heading2"/>
        <w:rPr>
          <w:rFonts w:eastAsiaTheme="minorEastAsia"/>
          <w:lang w:eastAsia="zh-CN"/>
        </w:rPr>
      </w:pPr>
      <w:bookmarkStart w:id="160" w:name="_Toc508034414"/>
      <w:r>
        <w:rPr>
          <w:rFonts w:eastAsiaTheme="minorEastAsia"/>
          <w:lang w:eastAsia="zh-CN"/>
        </w:rPr>
        <w:t>Path Computation with Constraint</w:t>
      </w:r>
      <w:bookmarkEnd w:id="160"/>
    </w:p>
    <w:p w:rsidR="000A3A23" w:rsidRDefault="000A3A23" w:rsidP="004D00C9">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4.3.1, the request can be a Tunnel from C-R1 to C-R5 with an IRO from S2 to S31, then a qualified feedback would become: </w:t>
      </w:r>
    </w:p>
    <w:p w:rsidR="000A3A23" w:rsidRPr="004D00C9" w:rsidRDefault="000A3A23" w:rsidP="004D00C9">
      <w:pPr>
        <w:rPr>
          <w:rFonts w:eastAsiaTheme="minorEastAsia"/>
          <w:lang w:eastAsia="zh-CN"/>
        </w:rPr>
      </w:pPr>
      <w:r w:rsidRPr="004D00C9">
        <w:rPr>
          <w:rFonts w:eastAsiaTheme="minorEastAsia"/>
          <w:lang w:eastAsia="zh-CN"/>
        </w:rPr>
        <w:t>C-R1 ([PKT] -&gt; ODU2), S3 ([ODU2]), S1 ([ODU2]), S2 ([ODU2]),</w:t>
      </w:r>
      <w:r w:rsidRPr="004D00C9">
        <w:rPr>
          <w:rFonts w:eastAsiaTheme="minorEastAsia"/>
          <w:lang w:eastAsia="zh-CN"/>
        </w:rPr>
        <w:br/>
        <w:t>S31 ([ODU2]), S33 ([ODU2]), S34 ([ODU2]),</w:t>
      </w:r>
      <w:r w:rsidRPr="004D00C9">
        <w:rPr>
          <w:rFonts w:eastAsiaTheme="minorEastAsia"/>
          <w:lang w:eastAsia="zh-CN"/>
        </w:rPr>
        <w:br/>
        <w:t>S15 ([ODU2]), S18 ([ODU2]), C-R5 (ODU2 -&gt; [PKT])</w:t>
      </w:r>
    </w:p>
    <w:p w:rsidR="000A3A23" w:rsidRDefault="000A3A23" w:rsidP="004D00C9">
      <w:pPr>
        <w:rPr>
          <w:rFonts w:eastAsiaTheme="minorEastAsia"/>
          <w:lang w:eastAsia="zh-CN"/>
        </w:rPr>
      </w:pPr>
      <w:r w:rsidRPr="004D00C9">
        <w:rPr>
          <w:rFonts w:eastAsiaTheme="minorEastAsia"/>
          <w:lang w:eastAsia="zh-CN"/>
        </w:rPr>
        <w:t xml:space="preserve">If the request covers the IRO from S8 to S12, then the above path would not be qualified, while a possible computation result may be: </w:t>
      </w:r>
    </w:p>
    <w:p w:rsidR="000A3A23" w:rsidRPr="004D00C9" w:rsidRDefault="000A3A23" w:rsidP="004D00C9">
      <w:pPr>
        <w:rPr>
          <w:rFonts w:eastAsiaTheme="minorEastAsia"/>
          <w:lang w:eastAsia="zh-CN"/>
        </w:rPr>
      </w:pPr>
      <w:r w:rsidRPr="004D00C9">
        <w:rPr>
          <w:rFonts w:eastAsiaTheme="minorEastAsia"/>
          <w:lang w:eastAsia="zh-CN"/>
        </w:rPr>
        <w:t>C-R1 ([PKT] -&gt; ODU2), S3 ([ODU2]), S1 ([ODU2]), S2 ([ODU2]),</w:t>
      </w:r>
      <w:r w:rsidRPr="004D00C9">
        <w:rPr>
          <w:rFonts w:eastAsiaTheme="minorEastAsia"/>
          <w:lang w:eastAsia="zh-CN"/>
        </w:rPr>
        <w:br/>
        <w:t>S8 ([ODU2]), S12 ([ODU2]), S15 ([ODU2]), S18 ([ODU2]), C-R5 (ODU2 -&gt; [PKT])</w:t>
      </w:r>
    </w:p>
    <w:p w:rsidR="000A3A23" w:rsidRPr="004D00C9" w:rsidRDefault="000A3A23" w:rsidP="004D00C9">
      <w:pPr>
        <w:rPr>
          <w:rFonts w:eastAsiaTheme="minorEastAsia"/>
          <w:lang w:eastAsia="zh-CN"/>
        </w:rPr>
      </w:pPr>
      <w:r w:rsidRPr="004D00C9">
        <w:rPr>
          <w:rFonts w:eastAsiaTheme="minorEastAsia"/>
          <w:lang w:eastAsia="zh-CN"/>
        </w:rPr>
        <w:t xml:space="preserve">Similarly, the XRO can be represented by TE tunnel model as well. </w:t>
      </w:r>
    </w:p>
    <w:p w:rsidR="000A3A23" w:rsidRPr="004D00C9" w:rsidRDefault="000A3A23" w:rsidP="004D00C9">
      <w:pPr>
        <w:rPr>
          <w:rFonts w:eastAsiaTheme="minorEastAsia"/>
          <w:lang w:eastAsia="zh-CN"/>
        </w:rPr>
      </w:pPr>
      <w:r w:rsidRPr="004D00C9">
        <w:rPr>
          <w:rFonts w:eastAsiaTheme="minorEastAsia"/>
          <w:lang w:eastAsia="zh-CN"/>
        </w:rPr>
        <w:lastRenderedPageBreak/>
        <w:t>When there is a technology specific network (e.g, OTN), the corresponding technology (OTN) model should also be used to specify the tunnel information on MPI, with the constraint included in TE Tunnel model.</w:t>
      </w:r>
    </w:p>
    <w:p w:rsidR="006F6F19" w:rsidRPr="003362AE" w:rsidRDefault="003362AE" w:rsidP="00237595">
      <w:pPr>
        <w:pStyle w:val="Heading1"/>
      </w:pPr>
      <w:bookmarkStart w:id="161" w:name="_Toc508034415"/>
      <w:r>
        <w:t>YANG Model Analysis</w:t>
      </w:r>
      <w:bookmarkEnd w:id="161"/>
    </w:p>
    <w:p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265A3">
        <w:t>4</w:t>
      </w:r>
      <w:r>
        <w:fldChar w:fldCharType="end"/>
      </w:r>
      <w:r>
        <w:t>.</w:t>
      </w:r>
    </w:p>
    <w:p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265A3">
        <w:t>5.1</w:t>
      </w:r>
      <w:r w:rsidR="007F6BD4">
        <w:fldChar w:fldCharType="end"/>
      </w:r>
      <w:r>
        <w:t xml:space="preserve"> describes the different topology abstractions provided to the MDSC by each PNC</w:t>
      </w:r>
      <w:r w:rsidRPr="005E4EEA">
        <w:t xml:space="preserve"> </w:t>
      </w:r>
      <w:r>
        <w:t>via its own MPI.</w:t>
      </w:r>
    </w:p>
    <w:p w:rsidR="007F6BD4" w:rsidRDefault="007F6BD4" w:rsidP="007F6BD4">
      <w:r>
        <w:t xml:space="preserve">Section </w:t>
      </w:r>
      <w:r>
        <w:fldChar w:fldCharType="begin"/>
      </w:r>
      <w:r>
        <w:instrText xml:space="preserve"> REF _Ref500418984 \r \h \t </w:instrText>
      </w:r>
      <w:r>
        <w:fldChar w:fldCharType="separate"/>
      </w:r>
      <w:r w:rsidR="006265A3">
        <w:t>0</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rsidR="006265A3">
        <w:t>4.3</w:t>
      </w:r>
      <w:r>
        <w:fldChar w:fldCharType="end"/>
      </w:r>
      <w:r>
        <w:t>.</w:t>
      </w:r>
    </w:p>
    <w:p w:rsidR="007F6BD4" w:rsidRDefault="007F6BD4" w:rsidP="007F6BD4">
      <w:r>
        <w:t xml:space="preserve">Section </w:t>
      </w:r>
      <w:r>
        <w:fldChar w:fldCharType="begin"/>
      </w:r>
      <w:r>
        <w:instrText xml:space="preserve"> REF _Ref500419166 \r \h \t </w:instrText>
      </w:r>
      <w:r>
        <w:fldChar w:fldCharType="separate"/>
      </w:r>
      <w:r w:rsidR="006265A3">
        <w:t>5.3</w:t>
      </w:r>
      <w:r>
        <w:fldChar w:fldCharType="end"/>
      </w:r>
      <w:r>
        <w:t xml:space="preserve"> describes how the protection scenarios can be deployed, including end-to-end protection and segment protection, for both intra-domain and inter-domain scenario. </w:t>
      </w:r>
    </w:p>
    <w:p w:rsidR="003362AE" w:rsidRPr="00A07622" w:rsidRDefault="003362AE" w:rsidP="003362AE">
      <w:pPr>
        <w:pStyle w:val="Heading2"/>
      </w:pPr>
      <w:bookmarkStart w:id="162" w:name="_Ref500417451"/>
      <w:bookmarkStart w:id="163" w:name="_Ref500418942"/>
      <w:bookmarkStart w:id="164" w:name="_Ref500430602"/>
      <w:bookmarkStart w:id="165" w:name="_Toc508034416"/>
      <w:r w:rsidRPr="00A07622">
        <w:t>YANG Models for Topology Abstraction</w:t>
      </w:r>
      <w:bookmarkEnd w:id="162"/>
      <w:bookmarkEnd w:id="163"/>
      <w:bookmarkEnd w:id="164"/>
      <w:bookmarkEnd w:id="165"/>
    </w:p>
    <w:p w:rsidR="007F6BD4" w:rsidRDefault="007F6BD4" w:rsidP="007F6BD4">
      <w:bookmarkStart w:id="166" w:name="_Ref500418984"/>
      <w:r>
        <w:t xml:space="preserve">Each PNC reports its respective </w:t>
      </w:r>
      <w:r w:rsidR="0091245F">
        <w:t xml:space="preserve">abstract </w:t>
      </w:r>
      <w:r>
        <w:t xml:space="preserve">topology to the MDSC, as described in section </w:t>
      </w:r>
      <w:r>
        <w:fldChar w:fldCharType="begin"/>
      </w:r>
      <w:r>
        <w:instrText xml:space="preserve"> REF _Ref500419268 \r \h \t </w:instrText>
      </w:r>
      <w:r>
        <w:fldChar w:fldCharType="separate"/>
      </w:r>
      <w:r w:rsidR="006265A3">
        <w:t>4.1.2</w:t>
      </w:r>
      <w:r>
        <w:fldChar w:fldCharType="end"/>
      </w:r>
      <w:r>
        <w:t>.</w:t>
      </w:r>
    </w:p>
    <w:p w:rsidR="007F6BD4" w:rsidRDefault="007F6BD4" w:rsidP="007F6BD4">
      <w:pPr>
        <w:pStyle w:val="Heading3"/>
      </w:pPr>
      <w:bookmarkStart w:id="167" w:name="_Ref500432575"/>
      <w:bookmarkStart w:id="168" w:name="_Toc508034417"/>
      <w:r>
        <w:lastRenderedPageBreak/>
        <w:t>Domain 1 Topology Abstraction</w:t>
      </w:r>
      <w:bookmarkEnd w:id="167"/>
      <w:bookmarkEnd w:id="168"/>
    </w:p>
    <w:p w:rsidR="007F6BD4" w:rsidRDefault="00CB49C5" w:rsidP="004D00C9">
      <w:pPr>
        <w:pStyle w:val="RFCFigure"/>
      </w:pPr>
      <w:r>
        <w:t xml:space="preserve">PNC1 provides </w:t>
      </w:r>
      <w:r w:rsidR="0091245F">
        <w:t xml:space="preserve">the required </w:t>
      </w:r>
      <w:r>
        <w:t xml:space="preserve">topology abstraction </w:t>
      </w:r>
      <w:r w:rsidR="0091245F">
        <w:t xml:space="preserve">to </w:t>
      </w:r>
      <w:r>
        <w:t>expose</w:t>
      </w:r>
      <w:r w:rsidR="0091245F">
        <w:t xml:space="preserve"> at its MPI toward the MDSC</w:t>
      </w:r>
      <w:r>
        <w:t xml:space="preserve"> </w:t>
      </w:r>
      <w:r w:rsidR="0091245F">
        <w:t xml:space="preserve">(called "MPI1") </w:t>
      </w:r>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Pr>
          <w:highlight w:val="yellow"/>
        </w:rPr>
        <w:fldChar w:fldCharType="begin"/>
      </w:r>
      <w:r>
        <w:instrText xml:space="preserve"> REF _Ref484787417 \r \h </w:instrText>
      </w:r>
      <w:r>
        <w:rPr>
          <w:highlight w:val="yellow"/>
        </w:rPr>
      </w:r>
      <w:r>
        <w:rPr>
          <w:highlight w:val="yellow"/>
        </w:rPr>
        <w:fldChar w:fldCharType="separate"/>
      </w:r>
      <w:r w:rsidR="006265A3">
        <w:rPr>
          <w:b/>
          <w:bCs/>
          <w:highlight w:val="yellow"/>
        </w:rPr>
        <w:t>Error! Reference source not found.</w:t>
      </w:r>
      <w:r>
        <w:rPr>
          <w:highlight w:val="yellow"/>
        </w:rPr>
        <w:fldChar w:fldCharType="end"/>
      </w:r>
      <w:r w:rsidR="007F6BD4">
        <w:t xml:space="preserve"> below.</w:t>
      </w:r>
    </w:p>
    <w:p w:rsidR="00C911AE" w:rsidRDefault="00C911AE" w:rsidP="004D00C9">
      <w:pPr>
        <w:pStyle w:val="RFCFigure"/>
      </w:pPr>
    </w:p>
    <w:p w:rsidR="00C911AE" w:rsidRPr="004D00C9" w:rsidRDefault="00C911AE" w:rsidP="004D00C9">
      <w:pPr>
        <w:pStyle w:val="RFCFigure"/>
        <w:rPr>
          <w:lang w:val="en-AU"/>
        </w:rPr>
      </w:pPr>
      <w:r w:rsidRPr="004D00C9">
        <w:rPr>
          <w:lang w:val="en-AU"/>
        </w:rPr>
        <w:t xml:space="preserve">               ..................................</w:t>
      </w:r>
    </w:p>
    <w:p w:rsidR="00C911AE" w:rsidRPr="004D00C9" w:rsidRDefault="00C911AE" w:rsidP="004D00C9">
      <w:pPr>
        <w:pStyle w:val="RFCFigure"/>
        <w:rPr>
          <w:lang w:val="en-AU"/>
        </w:rPr>
      </w:pPr>
      <w:r w:rsidRPr="004D00C9">
        <w:rPr>
          <w:lang w:val="en-AU"/>
        </w:rPr>
        <w:t xml:space="preserve">               :                                :</w:t>
      </w:r>
    </w:p>
    <w:p w:rsidR="00C911AE" w:rsidRPr="004D00C9" w:rsidRDefault="00C911AE" w:rsidP="004D00C9">
      <w:pPr>
        <w:pStyle w:val="RFCFigure"/>
        <w:rPr>
          <w:lang w:val="en-AU"/>
        </w:rPr>
      </w:pPr>
      <w:r w:rsidRPr="004D00C9">
        <w:rPr>
          <w:lang w:val="en-AU"/>
        </w:rPr>
        <w:t xml:space="preserve">               :   ODU Abstract Topology @ MPI  :</w:t>
      </w:r>
    </w:p>
    <w:p w:rsidR="00C911AE" w:rsidRPr="004D00C9" w:rsidRDefault="00C911AE" w:rsidP="004D00C9">
      <w:pPr>
        <w:pStyle w:val="RFCFigure"/>
        <w:rPr>
          <w:lang w:val="en-AU"/>
        </w:rPr>
      </w:pPr>
      <w:r w:rsidRPr="004D00C9">
        <w:rPr>
          <w:lang w:val="en-AU"/>
        </w:rPr>
        <w:t xml:space="preserve">               :        Gotham City Area        :</w:t>
      </w:r>
    </w:p>
    <w:p w:rsidR="00C911AE" w:rsidRPr="004D00C9" w:rsidRDefault="00C911AE" w:rsidP="004D00C9">
      <w:pPr>
        <w:pStyle w:val="RFCFigure"/>
        <w:rPr>
          <w:lang w:val="en-AU"/>
        </w:rPr>
      </w:pPr>
      <w:r w:rsidRPr="004D00C9">
        <w:rPr>
          <w:lang w:val="en-AU"/>
        </w:rPr>
        <w:t xml:space="preserve">               :     Metro Transport Network    :</w:t>
      </w:r>
    </w:p>
    <w:p w:rsidR="00C911AE" w:rsidRPr="004D00C9" w:rsidRDefault="00C911AE" w:rsidP="004D00C9">
      <w:pPr>
        <w:pStyle w:val="RFCFigure"/>
        <w:rPr>
          <w:lang w:val="en-AU"/>
        </w:rPr>
      </w:pPr>
      <w:r w:rsidRPr="004D00C9">
        <w:rPr>
          <w:lang w:val="en-AU"/>
        </w:rPr>
        <w:t xml:space="preserve">               :                                :</w:t>
      </w:r>
    </w:p>
    <w:p w:rsidR="00C911AE" w:rsidRPr="004D00C9" w:rsidRDefault="00C911AE" w:rsidP="004D00C9">
      <w:pPr>
        <w:pStyle w:val="RFCFigure"/>
        <w:rPr>
          <w:lang w:val="en-AU"/>
        </w:rPr>
      </w:pPr>
      <w:r w:rsidRPr="004D00C9">
        <w:rPr>
          <w:lang w:val="en-AU"/>
        </w:rPr>
        <w:t xml:space="preserve">               :        +----+        +----+    :</w:t>
      </w:r>
    </w:p>
    <w:p w:rsidR="00C911AE" w:rsidRPr="004D00C9" w:rsidRDefault="00C911AE" w:rsidP="004D00C9">
      <w:pPr>
        <w:pStyle w:val="RFCFigure"/>
        <w:rPr>
          <w:lang w:val="en-AU"/>
        </w:rPr>
      </w:pPr>
      <w:r w:rsidRPr="004D00C9">
        <w:rPr>
          <w:lang w:val="en-AU"/>
        </w:rPr>
        <w:t xml:space="preserve">               :        |    |S1-1    |    |S2-1:</w:t>
      </w:r>
    </w:p>
    <w:p w:rsidR="00C911AE" w:rsidRPr="004D00C9" w:rsidRDefault="00C911AE" w:rsidP="004D00C9">
      <w:pPr>
        <w:pStyle w:val="RFCFigure"/>
        <w:rPr>
          <w:lang w:val="en-AU"/>
        </w:rPr>
      </w:pPr>
      <w:r w:rsidRPr="004D00C9">
        <w:rPr>
          <w:lang w:val="en-AU"/>
        </w:rPr>
        <w:t xml:space="preserve">               :        | S1 |--------| S2 |- - - - -(C-R4)</w:t>
      </w:r>
    </w:p>
    <w:p w:rsidR="00C911AE" w:rsidRPr="004D00C9" w:rsidRDefault="00C911AE" w:rsidP="004D00C9">
      <w:pPr>
        <w:pStyle w:val="RFCFigure"/>
        <w:rPr>
          <w:lang w:val="en-AU"/>
        </w:rPr>
      </w:pPr>
      <w:r w:rsidRPr="004D00C9">
        <w:rPr>
          <w:lang w:val="en-AU"/>
        </w:rPr>
        <w:t xml:space="preserve">               :        +----+    S2-2+----+    :</w:t>
      </w:r>
    </w:p>
    <w:p w:rsidR="00C911AE" w:rsidRPr="004D00C9" w:rsidRDefault="00C911AE" w:rsidP="004D00C9">
      <w:pPr>
        <w:pStyle w:val="RFCFigure"/>
        <w:rPr>
          <w:lang w:val="en-AU"/>
        </w:rPr>
      </w:pPr>
      <w:r w:rsidRPr="004D00C9">
        <w:rPr>
          <w:lang w:val="en-AU"/>
        </w:rPr>
        <w:t xml:space="preserve">               :     S1-2/               |S2-3  :</w:t>
      </w:r>
    </w:p>
    <w:p w:rsidR="00C911AE" w:rsidRPr="004D00C9" w:rsidRDefault="00C911AE" w:rsidP="004D00C9">
      <w:pPr>
        <w:pStyle w:val="RFCFigure"/>
        <w:rPr>
          <w:lang w:val="en-AU"/>
        </w:rPr>
      </w:pPr>
      <w:r w:rsidRPr="004D00C9">
        <w:rPr>
          <w:lang w:val="en-AU"/>
        </w:rPr>
        <w:t xml:space="preserve">               :    S3-2/ Robinson Park  |      :</w:t>
      </w:r>
    </w:p>
    <w:p w:rsidR="00C911AE" w:rsidRPr="004D00C9" w:rsidRDefault="00C911AE" w:rsidP="004D00C9">
      <w:pPr>
        <w:pStyle w:val="RFCFigure"/>
        <w:rPr>
          <w:lang w:val="en-AU"/>
        </w:rPr>
      </w:pPr>
      <w:r w:rsidRPr="004D00C9">
        <w:rPr>
          <w:lang w:val="en-AU"/>
        </w:rPr>
        <w:t xml:space="preserve">               :    +----+   +----+      |      :</w:t>
      </w:r>
    </w:p>
    <w:p w:rsidR="00C911AE" w:rsidRPr="004D00C9" w:rsidRDefault="00C911AE" w:rsidP="004D00C9">
      <w:pPr>
        <w:pStyle w:val="RFCFigure"/>
        <w:rPr>
          <w:lang w:val="en-AU"/>
        </w:rPr>
      </w:pPr>
      <w:r w:rsidRPr="004D00C9">
        <w:rPr>
          <w:lang w:val="en-AU"/>
        </w:rPr>
        <w:t xml:space="preserve">               :    |    |3 1|    |      |      :</w:t>
      </w:r>
    </w:p>
    <w:p w:rsidR="00C911AE" w:rsidRPr="004D00C9" w:rsidRDefault="00C911AE" w:rsidP="004D00C9">
      <w:pPr>
        <w:pStyle w:val="RFCFigure"/>
        <w:rPr>
          <w:lang w:val="en-AU"/>
        </w:rPr>
      </w:pPr>
      <w:r w:rsidRPr="004D00C9">
        <w:rPr>
          <w:lang w:val="en-AU"/>
        </w:rPr>
        <w:t xml:space="preserve">     (C-R1)- - - - -| S3 |---| S4 |      |      :</w:t>
      </w:r>
    </w:p>
    <w:p w:rsidR="00C911AE" w:rsidRPr="004D00C9" w:rsidRDefault="00C911AE" w:rsidP="004D00C9">
      <w:pPr>
        <w:pStyle w:val="RFCFigure"/>
        <w:rPr>
          <w:lang w:val="en-AU"/>
        </w:rPr>
      </w:pPr>
      <w:r w:rsidRPr="004D00C9">
        <w:rPr>
          <w:lang w:val="en-AU"/>
        </w:rPr>
        <w:t xml:space="preserve">               :S3-1+----+   +----+      |      :</w:t>
      </w:r>
    </w:p>
    <w:p w:rsidR="00C911AE" w:rsidRPr="004D00C9" w:rsidRDefault="00C911AE" w:rsidP="004D00C9">
      <w:pPr>
        <w:pStyle w:val="RFCFigure"/>
        <w:rPr>
          <w:lang w:val="en-AU"/>
        </w:rPr>
      </w:pPr>
      <w:r w:rsidRPr="004D00C9">
        <w:rPr>
          <w:lang w:val="en-AU"/>
        </w:rPr>
        <w:t xml:space="preserve">               :   S3-4 \        \S4-2   |      :</w:t>
      </w:r>
    </w:p>
    <w:p w:rsidR="00C911AE" w:rsidRPr="004D00C9" w:rsidRDefault="00C911AE" w:rsidP="004D00C9">
      <w:pPr>
        <w:pStyle w:val="RFCFigure"/>
        <w:rPr>
          <w:lang w:val="en-AU"/>
        </w:rPr>
      </w:pPr>
      <w:r w:rsidRPr="004D00C9">
        <w:rPr>
          <w:lang w:val="en-AU"/>
        </w:rPr>
        <w:t xml:space="preserve">               :         \S5-1    \      |      :</w:t>
      </w:r>
    </w:p>
    <w:p w:rsidR="00C911AE" w:rsidRPr="004D00C9" w:rsidRDefault="00C911AE" w:rsidP="004D00C9">
      <w:pPr>
        <w:pStyle w:val="RFCFigure"/>
        <w:rPr>
          <w:lang w:val="en-AU"/>
        </w:rPr>
      </w:pPr>
      <w:r w:rsidRPr="004D00C9">
        <w:rPr>
          <w:lang w:val="en-AU"/>
        </w:rPr>
        <w:t xml:space="preserve">               :        +----+     \     |      :</w:t>
      </w:r>
    </w:p>
    <w:p w:rsidR="00C911AE" w:rsidRPr="004D00C9" w:rsidRDefault="00C911AE" w:rsidP="004D00C9">
      <w:pPr>
        <w:pStyle w:val="RFCFigure"/>
        <w:rPr>
          <w:lang w:val="en-AU"/>
        </w:rPr>
      </w:pPr>
      <w:r w:rsidRPr="004D00C9">
        <w:rPr>
          <w:lang w:val="en-AU"/>
        </w:rPr>
        <w:t xml:space="preserve">               :        |    |      \S8-3|      :</w:t>
      </w:r>
    </w:p>
    <w:p w:rsidR="00C911AE" w:rsidRPr="004D00C9" w:rsidRDefault="00C911AE" w:rsidP="004D00C9">
      <w:pPr>
        <w:pStyle w:val="RFCFigure"/>
        <w:rPr>
          <w:lang w:val="en-AU"/>
        </w:rPr>
      </w:pPr>
      <w:r w:rsidRPr="004D00C9">
        <w:rPr>
          <w:lang w:val="en-AU"/>
        </w:rPr>
        <w:t xml:space="preserve">               :        | S5 |       \   |      :</w:t>
      </w:r>
    </w:p>
    <w:p w:rsidR="00C911AE" w:rsidRPr="004D00C9" w:rsidRDefault="00C911AE" w:rsidP="004D00C9">
      <w:pPr>
        <w:pStyle w:val="RFCFigure"/>
        <w:rPr>
          <w:lang w:val="it-IT"/>
        </w:rPr>
      </w:pPr>
      <w:r w:rsidRPr="004D00C9">
        <w:rPr>
          <w:lang w:val="en-AU"/>
        </w:rPr>
        <w:t xml:space="preserve">               </w:t>
      </w:r>
      <w:r w:rsidRPr="004D00C9">
        <w:rPr>
          <w:lang w:val="it-IT"/>
        </w:rPr>
        <w:t>:        +----+ Metro  \  |S8-2  :</w:t>
      </w:r>
    </w:p>
    <w:p w:rsidR="00C911AE" w:rsidRPr="004D00C9" w:rsidRDefault="00C911AE" w:rsidP="004D00C9">
      <w:pPr>
        <w:pStyle w:val="RFCFigure"/>
        <w:rPr>
          <w:lang w:val="it-IT"/>
        </w:rPr>
      </w:pPr>
      <w:r w:rsidRPr="004D00C9">
        <w:rPr>
          <w:lang w:val="it-IT"/>
        </w:rPr>
        <w:t xml:space="preserve">     (C-R2)- - - - -   2/ E  \3 Main   \ |      :</w:t>
      </w:r>
    </w:p>
    <w:p w:rsidR="00C911AE" w:rsidRPr="004D00C9" w:rsidRDefault="00C911AE" w:rsidP="004D00C9">
      <w:pPr>
        <w:pStyle w:val="RFCFigure"/>
        <w:rPr>
          <w:lang w:val="en-AU"/>
        </w:rPr>
      </w:pPr>
      <w:r w:rsidRPr="004D00C9">
        <w:rPr>
          <w:lang w:val="it-IT"/>
        </w:rPr>
        <w:t xml:space="preserve">               </w:t>
      </w:r>
      <w:r w:rsidRPr="004D00C9">
        <w:rPr>
          <w:lang w:val="en-AU"/>
        </w:rPr>
        <w:t>:S6-1 \ /3 a E \1 Ring   \|      :</w:t>
      </w:r>
    </w:p>
    <w:p w:rsidR="00C911AE" w:rsidRPr="004D00C9" w:rsidRDefault="00C911AE" w:rsidP="004D00C9">
      <w:pPr>
        <w:pStyle w:val="RFCFigure"/>
        <w:rPr>
          <w:lang w:val="en-AU"/>
        </w:rPr>
      </w:pPr>
      <w:r w:rsidRPr="004D00C9">
        <w:rPr>
          <w:lang w:val="en-AU"/>
        </w:rPr>
        <w:t xml:space="preserve">               :    +----+s-n+----+   +----+    :</w:t>
      </w:r>
    </w:p>
    <w:p w:rsidR="00C911AE" w:rsidRPr="004D00C9" w:rsidRDefault="00C911AE" w:rsidP="004D00C9">
      <w:pPr>
        <w:pStyle w:val="RFCFigure"/>
        <w:rPr>
          <w:lang w:val="en-AU"/>
        </w:rPr>
      </w:pPr>
      <w:r w:rsidRPr="004D00C9">
        <w:rPr>
          <w:lang w:val="en-AU"/>
        </w:rPr>
        <w:t xml:space="preserve">               :    |    |t d|    |   |    |S8-1:</w:t>
      </w:r>
    </w:p>
    <w:p w:rsidR="00C911AE" w:rsidRPr="004D00C9" w:rsidRDefault="00C911AE" w:rsidP="004D00C9">
      <w:pPr>
        <w:pStyle w:val="RFCFigure"/>
        <w:rPr>
          <w:lang w:val="en-AU"/>
        </w:rPr>
      </w:pPr>
      <w:r w:rsidRPr="004D00C9">
        <w:rPr>
          <w:lang w:val="en-AU"/>
        </w:rPr>
        <w:t xml:space="preserve">               :    | S6 |---| S7 |---| S8 |- - - - -(C-R5)</w:t>
      </w:r>
    </w:p>
    <w:p w:rsidR="00C911AE" w:rsidRPr="004D00C9" w:rsidRDefault="00C911AE" w:rsidP="004D00C9">
      <w:pPr>
        <w:pStyle w:val="RFCFigure"/>
        <w:rPr>
          <w:lang w:val="en-AU"/>
        </w:rPr>
      </w:pPr>
      <w:r w:rsidRPr="004D00C9">
        <w:rPr>
          <w:lang w:val="en-AU"/>
        </w:rPr>
        <w:t xml:space="preserve">               :    +----+4 2+----+3 4+----+    :</w:t>
      </w:r>
    </w:p>
    <w:p w:rsidR="00C911AE" w:rsidRPr="004D00C9" w:rsidRDefault="00C911AE" w:rsidP="004D00C9">
      <w:pPr>
        <w:pStyle w:val="RFCFigure"/>
        <w:rPr>
          <w:lang w:val="en-AU"/>
        </w:rPr>
      </w:pPr>
      <w:r w:rsidRPr="004D00C9">
        <w:rPr>
          <w:lang w:val="en-AU"/>
        </w:rPr>
        <w:t xml:space="preserve">               :     /                          :</w:t>
      </w:r>
    </w:p>
    <w:p w:rsidR="00C911AE" w:rsidRPr="004D00C9" w:rsidRDefault="00C911AE" w:rsidP="004D00C9">
      <w:pPr>
        <w:pStyle w:val="RFCFigure"/>
        <w:rPr>
          <w:lang w:val="en-AU"/>
        </w:rPr>
      </w:pPr>
      <w:r w:rsidRPr="004D00C9">
        <w:rPr>
          <w:lang w:val="en-AU"/>
        </w:rPr>
        <w:t xml:space="preserve">     (C-R3)- - - - -                            :</w:t>
      </w:r>
    </w:p>
    <w:p w:rsidR="00C911AE" w:rsidRPr="004D00C9" w:rsidRDefault="00C911AE" w:rsidP="004D00C9">
      <w:pPr>
        <w:pStyle w:val="RFCFigure"/>
        <w:rPr>
          <w:lang w:val="en-AU"/>
        </w:rPr>
      </w:pPr>
      <w:r w:rsidRPr="004D00C9">
        <w:rPr>
          <w:lang w:val="en-AU"/>
        </w:rPr>
        <w:t xml:space="preserve">               :S6-2                            :</w:t>
      </w:r>
    </w:p>
    <w:p w:rsidR="00C911AE" w:rsidRDefault="00C911AE" w:rsidP="007F6BD4">
      <w:pPr>
        <w:pStyle w:val="RFCFigure"/>
        <w:rPr>
          <w:lang w:val="en-AU"/>
        </w:rPr>
      </w:pPr>
      <w:r w:rsidRPr="004D00C9">
        <w:rPr>
          <w:lang w:val="en-AU"/>
        </w:rPr>
        <w:t xml:space="preserve">               :................................:</w:t>
      </w:r>
    </w:p>
    <w:p w:rsidR="007F6BD4" w:rsidRPr="004D00C9" w:rsidRDefault="007F6BD4" w:rsidP="007F6BD4">
      <w:pPr>
        <w:pStyle w:val="RFCFigure"/>
        <w:rPr>
          <w:lang w:val="en-AU"/>
        </w:rPr>
      </w:pPr>
    </w:p>
    <w:p w:rsidR="007F6BD4" w:rsidRPr="005E4EEA" w:rsidRDefault="0091245F" w:rsidP="007F6BD4">
      <w:pPr>
        <w:pStyle w:val="Caption"/>
      </w:pPr>
      <w:r>
        <w:t>Abstract Topology exposed at MPI1 (MPI1 ODU Topology)</w:t>
      </w:r>
    </w:p>
    <w:p w:rsidR="007F6BD4" w:rsidRDefault="007F6BD4" w:rsidP="007F6BD4">
      <w:r w:rsidRPr="00CB49C5">
        <w:rPr>
          <w:highlight w:val="yellow"/>
        </w:rPr>
        <w:t xml:space="preserve">The ODU Nodes in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00CB49C5" w:rsidRPr="00CB49C5">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nodes in the data plane. This does not </w:t>
      </w:r>
      <w:r w:rsidRPr="00CB49C5">
        <w:rPr>
          <w:highlight w:val="yellow"/>
        </w:rPr>
        <w:lastRenderedPageBreak/>
        <w:t>correspond to the reality of the usage of the topology model, as described in section 4.3 of [TE-TOPO], in which renaming by the client it is necessary.</w:t>
      </w:r>
    </w:p>
    <w:p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6265A3">
        <w:t>4.1.2</w:t>
      </w:r>
      <w:r w:rsidR="00EB7C40">
        <w:fldChar w:fldCharType="end"/>
      </w:r>
      <w:r>
        <w:t>, it is assumed that the physical links between the physical nodes are pre-configured up to the OTU4 trail using mechanisms which are outside the scope of this document. PNC</w:t>
      </w:r>
      <w:r w:rsidR="0091245F">
        <w:t>1</w:t>
      </w:r>
      <w:r>
        <w:t xml:space="preserve"> exports </w:t>
      </w:r>
      <w:r w:rsidR="0091245F">
        <w:t xml:space="preserve">at MPI1 </w:t>
      </w:r>
      <w:r>
        <w:t xml:space="preserve">one TE Link (called "ODU Link") for each of these </w:t>
      </w:r>
      <w:r w:rsidR="0091245F">
        <w:t>OTU4 trails</w:t>
      </w:r>
      <w:r>
        <w:t>.</w:t>
      </w:r>
    </w:p>
    <w:p w:rsidR="007F6BD4" w:rsidRDefault="007F6BD4" w:rsidP="007F6BD4">
      <w:pPr>
        <w:pStyle w:val="Heading3"/>
      </w:pPr>
      <w:bookmarkStart w:id="169" w:name="_Toc508034418"/>
      <w:r>
        <w:t>Domain 2 Grey (Type A) Topology Abstraction</w:t>
      </w:r>
      <w:bookmarkEnd w:id="169"/>
    </w:p>
    <w:p w:rsidR="0091245F" w:rsidRDefault="007F6BD4" w:rsidP="007F6BD4">
      <w:r>
        <w:t xml:space="preserve">PNC2 provides </w:t>
      </w:r>
      <w:r w:rsidR="0091245F">
        <w:t xml:space="preserve">the required topology abstraction to expose at its MPI towards the MDSC (called "MPI2") </w:t>
      </w:r>
      <w:r>
        <w:t>only one abstract node (i.e., AN2), with only inter-domain and access links, is reported at the MPI2.</w:t>
      </w:r>
    </w:p>
    <w:p w:rsidR="007F6BD4" w:rsidRDefault="007F6BD4" w:rsidP="007F6BD4">
      <w:pPr>
        <w:pStyle w:val="Heading3"/>
      </w:pPr>
      <w:bookmarkStart w:id="170" w:name="_Toc508034419"/>
      <w:r>
        <w:t>Domain 3 Grey (Type B) Topology Abstraction</w:t>
      </w:r>
      <w:bookmarkEnd w:id="170"/>
    </w:p>
    <w:p w:rsidR="007F6BD4" w:rsidRDefault="007F6BD4" w:rsidP="007F6BD4">
      <w:r w:rsidRPr="00081799">
        <w:t>PNC</w:t>
      </w:r>
      <w:r>
        <w:t xml:space="preserve">3 provides </w:t>
      </w:r>
      <w:r w:rsidR="0091245F">
        <w:t>the required topology abstraction to expose at its MPI towards the MDSC (called "MPI3") only</w:t>
      </w:r>
      <w:r>
        <w:t xml:space="preserve"> two abstract nodes (i.e., AN31 and AN32), with internal links, inter-domain links and access links.</w:t>
      </w:r>
    </w:p>
    <w:p w:rsidR="007F6BD4" w:rsidRPr="007F6BD4" w:rsidRDefault="007F6BD4" w:rsidP="007F6BD4">
      <w:pPr>
        <w:pStyle w:val="Heading3"/>
      </w:pPr>
      <w:bookmarkStart w:id="171" w:name="_Ref500429624"/>
      <w:bookmarkStart w:id="172" w:name="_Toc508034420"/>
      <w:r>
        <w:t>Multi-domain Topology Stitching</w:t>
      </w:r>
      <w:bookmarkEnd w:id="171"/>
      <w:bookmarkEnd w:id="172"/>
    </w:p>
    <w:p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[ACTN-Fwk]</w:t>
      </w:r>
      <w:r w:rsidR="00EB7C40">
        <w:t xml:space="preserve"> </w:t>
      </w:r>
      <w:r>
        <w:rPr>
          <w:rFonts w:eastAsiaTheme="minorEastAsia"/>
          <w:lang w:eastAsia="zh-CN"/>
        </w:rPr>
        <w:t xml:space="preserve">for different level of abstraction), while the inter-domain link information MUST be complete and fully configured by the MDSC. </w:t>
      </w:r>
    </w:p>
    <w:p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w:t>
      </w:r>
      <w:r>
        <w:rPr>
          <w:rFonts w:eastAsiaTheme="minorEastAsia"/>
          <w:lang w:eastAsia="zh-CN"/>
        </w:rPr>
        <w:lastRenderedPageBreak/>
        <w:t>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rsidR="007F6BD4" w:rsidRDefault="007F6BD4" w:rsidP="007F6BD4">
      <w:pPr>
        <w:rPr>
          <w:rFonts w:eastAsiaTheme="minorEastAsia"/>
          <w:lang w:eastAsia="zh-CN"/>
        </w:rPr>
      </w:pPr>
      <w:r w:rsidRPr="00046AE7">
        <w:rPr>
          <w:rFonts w:eastAsiaTheme="minorEastAsia"/>
          <w:highlight w:val="yellow"/>
          <w:lang w:eastAsia="zh-CN"/>
        </w:rPr>
        <w:t xml:space="preserve">This </w:t>
      </w:r>
      <w:ins w:id="173" w:author="King, Daniel" w:date="2018-03-05T17:58:00Z">
        <w:r w:rsidR="002E40E5">
          <w:rPr>
            <w:rFonts w:eastAsiaTheme="minorEastAsia"/>
            <w:highlight w:val="yellow"/>
            <w:lang w:eastAsia="zh-CN"/>
          </w:rPr>
          <w:t xml:space="preserve">last </w:t>
        </w:r>
      </w:ins>
      <w:del w:id="174" w:author="King, Daniel" w:date="2018-03-05T17:58:00Z">
        <w:r w:rsidRPr="00046AE7" w:rsidDel="002E40E5">
          <w:rPr>
            <w:rFonts w:eastAsiaTheme="minorEastAsia"/>
            <w:highlight w:val="yellow"/>
            <w:lang w:eastAsia="zh-CN"/>
          </w:rPr>
          <w:delText xml:space="preserve">option </w:delText>
        </w:r>
      </w:del>
      <w:ins w:id="175" w:author="King, Daniel" w:date="2018-03-05T17:58:00Z">
        <w:r w:rsidR="002E40E5">
          <w:rPr>
            <w:rFonts w:eastAsiaTheme="minorEastAsia"/>
            <w:highlight w:val="yellow"/>
            <w:lang w:eastAsia="zh-CN"/>
          </w:rPr>
          <w:t>scenario</w:t>
        </w:r>
        <w:r w:rsidR="002E40E5" w:rsidRPr="00046AE7">
          <w:rPr>
            <w:rFonts w:eastAsiaTheme="minorEastAsia"/>
            <w:highlight w:val="yellow"/>
            <w:lang w:eastAsia="zh-CN"/>
          </w:rPr>
          <w:t xml:space="preserve"> </w:t>
        </w:r>
      </w:ins>
      <w:r w:rsidRPr="00046AE7">
        <w:rPr>
          <w:rFonts w:eastAsiaTheme="minorEastAsia"/>
          <w:highlight w:val="yellow"/>
          <w:lang w:eastAsia="zh-CN"/>
        </w:rPr>
        <w:t>requires further investigation</w:t>
      </w:r>
      <w:ins w:id="176" w:author="King, Daniel" w:date="2018-03-05T17:59:00Z">
        <w:r w:rsidR="00DE69D1">
          <w:rPr>
            <w:rFonts w:eastAsiaTheme="minorEastAsia"/>
            <w:highlight w:val="yellow"/>
            <w:lang w:eastAsia="zh-CN"/>
          </w:rPr>
          <w:t xml:space="preserve"> and will be discussed in a future version of this document</w:t>
        </w:r>
      </w:ins>
      <w:r w:rsidRPr="00046AE7">
        <w:rPr>
          <w:rFonts w:eastAsiaTheme="minorEastAsia"/>
          <w:highlight w:val="yellow"/>
          <w:lang w:eastAsia="zh-CN"/>
        </w:rPr>
        <w:t>.</w:t>
      </w:r>
    </w:p>
    <w:p w:rsidR="00EB7C40" w:rsidRDefault="00EB7C40" w:rsidP="00EB7C40">
      <w:pPr>
        <w:pStyle w:val="Heading3"/>
        <w:rPr>
          <w:lang w:eastAsia="zh-CN"/>
        </w:rPr>
      </w:pPr>
      <w:bookmarkStart w:id="177" w:name="_Ref500432532"/>
      <w:bookmarkStart w:id="178" w:name="_Toc508034421"/>
      <w:r>
        <w:rPr>
          <w:lang w:eastAsia="zh-CN"/>
        </w:rPr>
        <w:t>Access Links</w:t>
      </w:r>
      <w:bookmarkEnd w:id="177"/>
      <w:bookmarkEnd w:id="178"/>
    </w:p>
    <w:p w:rsidR="00EB7C40" w:rsidRDefault="00EB7C40" w:rsidP="00EB7C40">
      <w:r w:rsidRPr="00EB7C40">
        <w:rPr>
          <w:highlight w:val="yellow"/>
        </w:rPr>
        <w:t xml:space="preserve">Access links in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Pr="00EB7C40">
        <w:rPr>
          <w:highlight w:val="yellow"/>
        </w:rPr>
        <w:t xml:space="preserve"> are shown as ODU Links: the modeling of the access links for other access technologies is currently an open issue.</w:t>
      </w:r>
    </w:p>
    <w:p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Pr="00EB7C40">
        <w:rPr>
          <w:highlight w:val="yellow"/>
        </w:rPr>
        <w:t>).</w:t>
      </w:r>
    </w:p>
    <w:p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 xml:space="preserve">where up to 2xODU4, 4xODU3, 20xODU2, 80xODU1, 160xODU0 and </w:t>
      </w:r>
      <w:r w:rsidRPr="00D4552E">
        <w:rPr>
          <w:highlight w:val="yellow"/>
        </w:rPr>
        <w:lastRenderedPageBreak/>
        <w:t>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950EE9">
        <w:fldChar w:fldCharType="begin"/>
      </w:r>
      <w:r w:rsidR="00950EE9">
        <w:instrText xml:space="preserve"> REF _Ref484787417 \r \h  \* MERGEFORMAT </w:instrText>
      </w:r>
      <w:r w:rsidR="00950EE9">
        <w:fldChar w:fldCharType="separate"/>
      </w:r>
      <w:r w:rsidR="006265A3">
        <w:rPr>
          <w:b/>
          <w:bCs/>
        </w:rPr>
        <w:t>Error! Reference source not found.</w:t>
      </w:r>
      <w:r w:rsidR="00950EE9">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rsidR="003362AE" w:rsidRDefault="003362AE" w:rsidP="003362AE">
      <w:pPr>
        <w:pStyle w:val="Heading2"/>
      </w:pPr>
      <w:bookmarkStart w:id="179" w:name="_Toc508034422"/>
      <w:r w:rsidRPr="00A07622">
        <w:t>YANG Models for Service Configuration</w:t>
      </w:r>
      <w:bookmarkEnd w:id="166"/>
      <w:bookmarkEnd w:id="179"/>
    </w:p>
    <w:p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265A3">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xml:space="preserve">) at the CMI from CNC to MDSC. Analysis of the CMI models is (e.g., </w:t>
      </w:r>
      <w:r w:rsidRPr="009C663C">
        <w:rPr>
          <w:rFonts w:eastAsiaTheme="minorEastAsia"/>
          <w:highlight w:val="yellow"/>
          <w:lang w:eastAsia="zh-CN"/>
        </w:rPr>
        <w:t>L</w:t>
      </w:r>
      <w:ins w:id="180" w:author="King, Daniel" w:date="2018-03-05T17:59:00Z">
        <w:r w:rsidR="00DE69D1">
          <w:rPr>
            <w:rFonts w:eastAsiaTheme="minorEastAsia"/>
            <w:highlight w:val="yellow"/>
            <w:lang w:eastAsia="zh-CN"/>
          </w:rPr>
          <w:t>1</w:t>
        </w:r>
      </w:ins>
      <w:del w:id="181" w:author="King, Daniel" w:date="2018-03-05T17:59:00Z">
        <w:r w:rsidRPr="009C663C" w:rsidDel="00DE69D1">
          <w:rPr>
            <w:rFonts w:eastAsiaTheme="minorEastAsia"/>
            <w:highlight w:val="yellow"/>
            <w:lang w:eastAsia="zh-CN"/>
          </w:rPr>
          <w:delText>x</w:delText>
        </w:r>
      </w:del>
      <w:r w:rsidRPr="009C663C">
        <w:rPr>
          <w:rFonts w:eastAsiaTheme="minorEastAsia"/>
          <w:highlight w:val="yellow"/>
          <w:lang w:eastAsia="zh-CN"/>
        </w:rPr>
        <w:t>SM,</w:t>
      </w:r>
      <w:ins w:id="182" w:author="King, Daniel" w:date="2018-03-05T17:59:00Z">
        <w:r w:rsidR="00DE69D1">
          <w:rPr>
            <w:rFonts w:eastAsiaTheme="minorEastAsia"/>
            <w:highlight w:val="yellow"/>
            <w:lang w:eastAsia="zh-CN"/>
          </w:rPr>
          <w:t xml:space="preserve"> L2SM,</w:t>
        </w:r>
      </w:ins>
      <w:r w:rsidRPr="009C663C">
        <w:rPr>
          <w:rFonts w:eastAsiaTheme="minorEastAsia"/>
          <w:highlight w:val="yellow"/>
          <w:lang w:eastAsia="zh-CN"/>
        </w:rPr>
        <w:t xml:space="preserve"> </w:t>
      </w:r>
      <w:del w:id="183" w:author="King, Daniel" w:date="2018-03-05T17:59:00Z">
        <w:r w:rsidRPr="009C663C" w:rsidDel="00DE69D1">
          <w:rPr>
            <w:rFonts w:eastAsiaTheme="minorEastAsia"/>
            <w:highlight w:val="yellow"/>
            <w:lang w:eastAsia="zh-CN"/>
          </w:rPr>
          <w:delText>t</w:delText>
        </w:r>
      </w:del>
      <w:ins w:id="184" w:author="King, Daniel" w:date="2018-03-05T17:59:00Z">
        <w:r w:rsidR="00DE69D1">
          <w:rPr>
            <w:rFonts w:eastAsiaTheme="minorEastAsia"/>
            <w:highlight w:val="yellow"/>
            <w:lang w:eastAsia="zh-CN"/>
          </w:rPr>
          <w:t>T</w:t>
        </w:r>
      </w:ins>
      <w:r w:rsidRPr="009C663C">
        <w:rPr>
          <w:rFonts w:eastAsiaTheme="minorEastAsia"/>
          <w:highlight w:val="yellow"/>
          <w:lang w:eastAsia="zh-CN"/>
        </w:rPr>
        <w:t>ransport-</w:t>
      </w:r>
      <w:del w:id="185" w:author="King, Daniel" w:date="2018-03-05T17:59:00Z">
        <w:r w:rsidRPr="009C663C" w:rsidDel="00DE69D1">
          <w:rPr>
            <w:rFonts w:eastAsiaTheme="minorEastAsia"/>
            <w:highlight w:val="yellow"/>
            <w:lang w:eastAsia="zh-CN"/>
          </w:rPr>
          <w:delText>s</w:delText>
        </w:r>
      </w:del>
      <w:ins w:id="186" w:author="King, Daniel" w:date="2018-03-05T17:59:00Z">
        <w:r w:rsidR="00DE69D1">
          <w:rPr>
            <w:rFonts w:eastAsiaTheme="minorEastAsia"/>
            <w:highlight w:val="yellow"/>
            <w:lang w:eastAsia="zh-CN"/>
          </w:rPr>
          <w:t>S</w:t>
        </w:r>
      </w:ins>
      <w:r w:rsidRPr="009C663C">
        <w:rPr>
          <w:rFonts w:eastAsiaTheme="minorEastAsia"/>
          <w:highlight w:val="yellow"/>
          <w:lang w:eastAsia="zh-CN"/>
        </w:rPr>
        <w:t xml:space="preserve">ervice, VN, </w:t>
      </w:r>
      <w:del w:id="187" w:author="King, Daniel" w:date="2018-03-05T17:59:00Z">
        <w:r w:rsidRPr="009C663C" w:rsidDel="00DE69D1">
          <w:rPr>
            <w:rFonts w:eastAsiaTheme="minorEastAsia"/>
            <w:highlight w:val="yellow"/>
            <w:lang w:eastAsia="zh-CN"/>
          </w:rPr>
          <w:delText>TBD</w:delText>
        </w:r>
      </w:del>
      <w:ins w:id="188" w:author="King, Daniel" w:date="2018-03-05T17:59:00Z">
        <w:r w:rsidR="00DE69D1">
          <w:rPr>
            <w:rFonts w:eastAsiaTheme="minorEastAsia"/>
            <w:lang w:eastAsia="zh-CN"/>
          </w:rPr>
          <w:t>et al.</w:t>
        </w:r>
      </w:ins>
      <w:r>
        <w:rPr>
          <w:rFonts w:eastAsiaTheme="minorEastAsia"/>
          <w:lang w:eastAsia="zh-CN"/>
        </w:rPr>
        <w:t>) is outside the scope of this document.</w:t>
      </w:r>
    </w:p>
    <w:p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265A3">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w:t>
      </w:r>
      <w:r>
        <w:rPr>
          <w:rFonts w:eastAsiaTheme="minorEastAsia"/>
          <w:lang w:eastAsia="zh-CN"/>
        </w:rPr>
        <w:lastRenderedPageBreak/>
        <w:t xml:space="preserve">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4D00C9">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{1}</w:t>
      </w:r>
    </w:p>
    <w:p w:rsidR="00E50BED" w:rsidRDefault="00E50BED" w:rsidP="00E50BED">
      <w:pPr>
        <w:pStyle w:val="RFCFigure"/>
        <w:rPr>
          <w:lang w:eastAsia="zh-CN"/>
        </w:rPr>
      </w:pPr>
      <w:r>
        <w:rPr>
          <w:lang w:eastAsia="zh-CN"/>
        </w:rPr>
        <w:t xml:space="preserve">                              V</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{2}  |</w:t>
      </w:r>
    </w:p>
    <w:p w:rsidR="00E50BED" w:rsidRDefault="00E50BED" w:rsidP="00E50BED">
      <w:pPr>
        <w:pStyle w:val="RFCFigure"/>
        <w:rPr>
          <w:lang w:eastAsia="zh-CN"/>
        </w:rPr>
      </w:pPr>
      <w:r>
        <w:rPr>
          <w:lang w:eastAsia="zh-CN"/>
        </w:rPr>
        <w:t xml:space="preserve">                      | {3}  MDSC      |</w:t>
      </w:r>
    </w:p>
    <w:p w:rsidR="00E50BED" w:rsidRDefault="00E50BED" w:rsidP="00E50BED">
      <w:pPr>
        <w:pStyle w:val="RFCFigure"/>
        <w:rPr>
          <w:lang w:eastAsia="zh-CN"/>
        </w:rPr>
      </w:pPr>
      <w:r>
        <w:rPr>
          <w:lang w:eastAsia="zh-CN"/>
        </w:rPr>
        <w:t xml:space="preserve">                      |                |</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{3.1}  |     |      |</w:t>
      </w:r>
    </w:p>
    <w:p w:rsidR="00E50BED" w:rsidRDefault="00E50BED" w:rsidP="00E50BED">
      <w:pPr>
        <w:pStyle w:val="RFCFigure"/>
        <w:rPr>
          <w:lang w:eastAsia="zh-CN"/>
        </w:rPr>
      </w:pPr>
      <w:r>
        <w:rPr>
          <w:lang w:eastAsia="zh-CN"/>
        </w:rPr>
        <w:t xml:space="preserve">              +---------+     |{3.2}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               V                 |</w:t>
      </w:r>
    </w:p>
    <w:p w:rsidR="00E50BED" w:rsidRDefault="00E50BED" w:rsidP="00E50BED">
      <w:pPr>
        <w:pStyle w:val="RFCFigure"/>
        <w:rPr>
          <w:lang w:eastAsia="zh-CN"/>
        </w:rPr>
      </w:pPr>
      <w:r>
        <w:rPr>
          <w:lang w:eastAsia="zh-CN"/>
        </w:rPr>
        <w:t xml:space="preserve">              |           ----------            |{3.3}</w:t>
      </w:r>
    </w:p>
    <w:p w:rsidR="00E50BED" w:rsidRDefault="00E50BED" w:rsidP="00E50BED">
      <w:pPr>
        <w:pStyle w:val="RFCFigure"/>
        <w:rPr>
          <w:lang w:eastAsia="zh-CN"/>
        </w:rPr>
      </w:pPr>
      <w:r>
        <w:rPr>
          <w:lang w:eastAsia="zh-CN"/>
        </w:rPr>
        <w:t xml:space="preserve">              |          |   PNC2   |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               ^                 |</w:t>
      </w:r>
    </w:p>
    <w:p w:rsidR="00E50BED" w:rsidRDefault="00E50BED" w:rsidP="00E50BED">
      <w:pPr>
        <w:pStyle w:val="RFCFigure"/>
        <w:rPr>
          <w:lang w:eastAsia="zh-CN"/>
        </w:rPr>
      </w:pPr>
      <w:r>
        <w:rPr>
          <w:lang w:eastAsia="zh-CN"/>
        </w:rPr>
        <w:t xml:space="preserve">              V               | {4.2}           |</w:t>
      </w:r>
    </w:p>
    <w:p w:rsidR="00E50BED" w:rsidRDefault="00E50BED" w:rsidP="00E50BED">
      <w:pPr>
        <w:pStyle w:val="RFCFigure"/>
        <w:rPr>
          <w:lang w:eastAsia="zh-CN"/>
        </w:rPr>
      </w:pPr>
      <w:r>
        <w:rPr>
          <w:lang w:eastAsia="zh-CN"/>
        </w:rPr>
        <w:t xml:space="preserve">          ----------          V                 |</w:t>
      </w:r>
    </w:p>
    <w:p w:rsidR="00E50BED" w:rsidRDefault="00E50BED" w:rsidP="00E50BED">
      <w:pPr>
        <w:pStyle w:val="RFCFigure"/>
        <w:rPr>
          <w:lang w:eastAsia="zh-CN"/>
        </w:rPr>
      </w:pPr>
      <w:r>
        <w:rPr>
          <w:lang w:eastAsia="zh-CN"/>
        </w:rPr>
        <w:t xml:space="preserve">         |   PNC1   |       -----               V</w:t>
      </w:r>
    </w:p>
    <w:p w:rsidR="00E50BED" w:rsidRDefault="00E50BED" w:rsidP="00E50BED">
      <w:pPr>
        <w:pStyle w:val="RFCFigure"/>
        <w:rPr>
          <w:lang w:eastAsia="zh-CN"/>
        </w:rPr>
      </w:pPr>
      <w:r>
        <w:rPr>
          <w:lang w:eastAsia="zh-CN"/>
        </w:rPr>
        <w:t xml:space="preserve">          ----------      (Network)        ----------</w:t>
      </w:r>
    </w:p>
    <w:p w:rsidR="00E50BED" w:rsidRDefault="00E50BED" w:rsidP="00E50BED">
      <w:pPr>
        <w:pStyle w:val="RFCFigure"/>
        <w:rPr>
          <w:lang w:eastAsia="zh-CN"/>
        </w:rPr>
      </w:pPr>
      <w:r>
        <w:rPr>
          <w:lang w:eastAsia="zh-CN"/>
        </w:rPr>
        <w:t xml:space="preserve">              ^          ( Domain 2)      |   PNC3   |</w:t>
      </w:r>
    </w:p>
    <w:p w:rsidR="00E50BED" w:rsidRDefault="00E50BED" w:rsidP="00E50BED">
      <w:pPr>
        <w:pStyle w:val="RFCFigure"/>
        <w:rPr>
          <w:lang w:eastAsia="zh-CN"/>
        </w:rPr>
      </w:pPr>
      <w:r>
        <w:rPr>
          <w:lang w:eastAsia="zh-CN"/>
        </w:rPr>
        <w:t xml:space="preserve">              | {4.1}   (          _)      ----------</w:t>
      </w:r>
    </w:p>
    <w:p w:rsidR="00E50BED" w:rsidRDefault="00E50BED" w:rsidP="00E50BED">
      <w:pPr>
        <w:pStyle w:val="RFCFigure"/>
        <w:rPr>
          <w:lang w:eastAsia="zh-CN"/>
        </w:rPr>
      </w:pPr>
      <w:r>
        <w:rPr>
          <w:lang w:eastAsia="zh-CN"/>
        </w:rPr>
        <w:t xml:space="preserve">              V          (        )            ^</w:t>
      </w:r>
    </w:p>
    <w:p w:rsidR="00E50BED" w:rsidRDefault="00E50BED" w:rsidP="00E50BED">
      <w:pPr>
        <w:pStyle w:val="RFCFigure"/>
        <w:rPr>
          <w:lang w:eastAsia="zh-CN"/>
        </w:rPr>
      </w:pPr>
      <w:r>
        <w:rPr>
          <w:lang w:eastAsia="zh-CN"/>
        </w:rPr>
        <w:t xml:space="preserve">            -----       C==========D           | {4.3}</w:t>
      </w:r>
    </w:p>
    <w:p w:rsidR="00E50BED" w:rsidRDefault="00E50BED" w:rsidP="00E50BED">
      <w:pPr>
        <w:pStyle w:val="RFCFigure"/>
        <w:rPr>
          <w:lang w:eastAsia="zh-CN"/>
        </w:rPr>
      </w:pPr>
      <w:r>
        <w:rPr>
          <w:lang w:eastAsia="zh-CN"/>
        </w:rPr>
        <w:t xml:space="preserve">          (Network)    /  (       ) \          V</w:t>
      </w:r>
    </w:p>
    <w:p w:rsidR="00E50BED" w:rsidRDefault="00E50BED" w:rsidP="00E50BED">
      <w:pPr>
        <w:pStyle w:val="RFCFigure"/>
        <w:rPr>
          <w:lang w:eastAsia="zh-CN"/>
        </w:rPr>
      </w:pPr>
      <w:r>
        <w:rPr>
          <w:lang w:eastAsia="zh-CN"/>
        </w:rPr>
        <w:t xml:space="preserve">         ( Domain 1)  /     -----    \       -----</w:t>
      </w:r>
    </w:p>
    <w:p w:rsidR="00E50BED" w:rsidRDefault="00E50BED" w:rsidP="00E50BED">
      <w:pPr>
        <w:pStyle w:val="RFCFigure"/>
        <w:rPr>
          <w:lang w:eastAsia="zh-CN"/>
        </w:rPr>
      </w:pPr>
      <w:r>
        <w:rPr>
          <w:lang w:eastAsia="zh-CN"/>
        </w:rPr>
        <w:t xml:space="preserve">        (           )/                \    (Network)</w:t>
      </w:r>
    </w:p>
    <w:p w:rsidR="00E50BED" w:rsidRDefault="00E50BED" w:rsidP="00E50BED">
      <w:pPr>
        <w:pStyle w:val="RFCFigure"/>
        <w:rPr>
          <w:lang w:eastAsia="zh-CN"/>
        </w:rPr>
      </w:pPr>
      <w:r>
        <w:rPr>
          <w:lang w:eastAsia="zh-CN"/>
        </w:rPr>
        <w:t xml:space="preserve">        A===========B                  \  ( Domain 3)</w:t>
      </w:r>
    </w:p>
    <w:p w:rsidR="00E50BED" w:rsidRDefault="00E50BED" w:rsidP="00E50BED">
      <w:pPr>
        <w:pStyle w:val="RFCFigure"/>
        <w:rPr>
          <w:lang w:eastAsia="zh-CN"/>
        </w:rPr>
      </w:pPr>
      <w:r>
        <w:rPr>
          <w:lang w:eastAsia="zh-CN"/>
        </w:rPr>
        <w:t xml:space="preserve">       / (         )                    \(           )</w:t>
      </w:r>
    </w:p>
    <w:p w:rsidR="00E50BED" w:rsidRDefault="00E50BED" w:rsidP="00E50BED">
      <w:pPr>
        <w:pStyle w:val="RFCFigure"/>
        <w:rPr>
          <w:lang w:eastAsia="zh-CN"/>
        </w:rPr>
      </w:pPr>
      <w:r>
        <w:rPr>
          <w:lang w:eastAsia="zh-CN"/>
        </w:rPr>
        <w:t xml:space="preserve">   AP-1   (       )                      X===========Z</w:t>
      </w:r>
    </w:p>
    <w:p w:rsidR="00E50BED" w:rsidRDefault="00E50BED" w:rsidP="00E50BED">
      <w:pPr>
        <w:pStyle w:val="RFCFigure"/>
        <w:rPr>
          <w:lang w:eastAsia="zh-CN"/>
        </w:rPr>
      </w:pPr>
      <w:r>
        <w:rPr>
          <w:lang w:eastAsia="zh-CN"/>
        </w:rPr>
        <w:t xml:space="preserve">            -----                         (         ) \</w:t>
      </w:r>
    </w:p>
    <w:p w:rsidR="00E50BED" w:rsidRDefault="00E50BED" w:rsidP="00E50BED">
      <w:pPr>
        <w:pStyle w:val="RFCFigure"/>
        <w:rPr>
          <w:lang w:eastAsia="zh-CN"/>
        </w:rPr>
      </w:pPr>
      <w:r>
        <w:rPr>
          <w:lang w:eastAsia="zh-CN"/>
        </w:rPr>
        <w:t xml:space="preserve">                                           (       )   AP-2</w:t>
      </w:r>
    </w:p>
    <w:p w:rsidR="00E50BED" w:rsidRDefault="00E50BED" w:rsidP="00E50BED">
      <w:pPr>
        <w:pStyle w:val="RFCFigure"/>
        <w:rPr>
          <w:lang w:eastAsia="zh-CN"/>
        </w:rPr>
      </w:pPr>
      <w:r>
        <w:rPr>
          <w:lang w:eastAsia="zh-CN"/>
        </w:rPr>
        <w:t xml:space="preserve">                                             -----</w:t>
      </w:r>
    </w:p>
    <w:p w:rsidR="00E50BED" w:rsidRDefault="00E50BED" w:rsidP="00E50BED">
      <w:pPr>
        <w:pStyle w:val="RFCFigure"/>
        <w:rPr>
          <w:lang w:eastAsia="zh-CN"/>
        </w:rPr>
      </w:pPr>
    </w:p>
    <w:p w:rsidR="00E50BED" w:rsidRPr="00046AE7" w:rsidRDefault="00E50BED" w:rsidP="00E50BED">
      <w:pPr>
        <w:pStyle w:val="Caption"/>
      </w:pPr>
      <w:bookmarkStart w:id="189" w:name="_Ref496875891"/>
      <w:r w:rsidRPr="00046AE7">
        <w:t xml:space="preserve">Multi-domain </w:t>
      </w:r>
      <w:r w:rsidRPr="00E50BED">
        <w:rPr>
          <w:highlight w:val="yellow"/>
        </w:rPr>
        <w:t>Service</w:t>
      </w:r>
      <w:r w:rsidRPr="00046AE7">
        <w:t xml:space="preserve"> Setup</w:t>
      </w:r>
      <w:bookmarkEnd w:id="189"/>
    </w:p>
    <w:p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rsidR="00A07622" w:rsidRDefault="00A07622" w:rsidP="00A07622">
      <w:pPr>
        <w:rPr>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rsidR="00E50BED" w:rsidRDefault="00E50BED" w:rsidP="00E50BED">
      <w:r>
        <w:rPr>
          <w:rFonts w:eastAsiaTheme="minorEastAsia"/>
          <w:lang w:eastAsia="zh-CN"/>
        </w:rPr>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265A3">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265A3">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265A3">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265A3">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rsidR="003362AE" w:rsidRPr="00E50BED" w:rsidRDefault="003362AE" w:rsidP="003362AE">
      <w:pPr>
        <w:pStyle w:val="Heading3"/>
      </w:pPr>
      <w:bookmarkStart w:id="190" w:name="_Ref500433995"/>
      <w:bookmarkStart w:id="191" w:name="_Toc508034423"/>
      <w:r w:rsidRPr="00E50BED">
        <w:t>ODU Transit Service</w:t>
      </w:r>
      <w:bookmarkEnd w:id="190"/>
      <w:bookmarkEnd w:id="191"/>
    </w:p>
    <w:p w:rsidR="002E6FA7" w:rsidRDefault="002E6FA7" w:rsidP="002E6FA7">
      <w:r w:rsidRPr="004D00C9">
        <w:t xml:space="preserve">In this </w:t>
      </w:r>
      <w:r w:rsidR="009A0E4E" w:rsidRPr="004D00C9">
        <w:t>scenario</w:t>
      </w:r>
      <w:r w:rsidRPr="004D00C9">
        <w:t>, the access links are configured as ODU Link</w:t>
      </w:r>
      <w:r w:rsidR="006E28E8" w:rsidRPr="004D00C9">
        <w:t>s</w:t>
      </w:r>
      <w:r w:rsidRPr="004D00C9">
        <w:t>.</w:t>
      </w:r>
    </w:p>
    <w:p w:rsidR="002E6FA7" w:rsidRDefault="002E6FA7" w:rsidP="002E6FA7">
      <w:r>
        <w:t xml:space="preserve">As described in section </w:t>
      </w:r>
      <w:r>
        <w:fldChar w:fldCharType="begin"/>
      </w:r>
      <w:r>
        <w:instrText xml:space="preserve"> REF _Ref500411426 \r \h \t </w:instrText>
      </w:r>
      <w:r>
        <w:fldChar w:fldCharType="separate"/>
      </w:r>
      <w:r w:rsidR="006265A3">
        <w:t>4.3.1</w:t>
      </w:r>
      <w:r>
        <w:fldChar w:fldCharType="end"/>
      </w:r>
      <w:r>
        <w:t>, the CNC needs to setup an ODU2 end-to-end connection, supporting an IP link, between C-R1 and C-</w:t>
      </w:r>
      <w:r w:rsidR="0091245F">
        <w:t xml:space="preserve">R5 </w:t>
      </w:r>
      <w:r>
        <w:t>and requests via the CMI to the MDSC the setup of an ODU transit service.</w:t>
      </w:r>
    </w:p>
    <w:p w:rsidR="002E6FA7" w:rsidRDefault="002E6FA7" w:rsidP="002E6FA7">
      <w:r>
        <w:lastRenderedPageBreak/>
        <w:t xml:space="preserve">From the topology information described in section </w:t>
      </w:r>
      <w:r>
        <w:fldChar w:fldCharType="begin"/>
      </w:r>
      <w:r>
        <w:instrText xml:space="preserve"> REF _Ref500430602 \r \h \t </w:instrText>
      </w:r>
      <w:r>
        <w:fldChar w:fldCharType="separate"/>
      </w:r>
      <w:r w:rsidR="006265A3">
        <w:t>5.1</w:t>
      </w:r>
      <w:r>
        <w:fldChar w:fldCharType="end"/>
      </w:r>
      <w:r>
        <w:t xml:space="preserve"> above, the MDSC understands that C-R1 is attached to the access link terminating on </w:t>
      </w:r>
      <w:r w:rsidRPr="002E6FA7">
        <w:t>S3-1 LTP</w:t>
      </w:r>
      <w:r>
        <w:t xml:space="preserve"> in the ODU Topology exposed by PNC1 and that C-</w:t>
      </w:r>
      <w:r w:rsidR="0091245F">
        <w:t xml:space="preserve">R5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4D00C9">
        <w:t xml:space="preserve">exposed by </w:t>
      </w:r>
      <w:r w:rsidR="0091245F" w:rsidRPr="004D00C9">
        <w:t>PNC</w:t>
      </w:r>
      <w:r w:rsidR="0091245F" w:rsidRPr="0091245F">
        <w:t>2</w:t>
      </w:r>
      <w:r>
        <w:t>.</w:t>
      </w:r>
    </w:p>
    <w:p w:rsidR="002E6FA7" w:rsidRDefault="002E6FA7" w:rsidP="002E6FA7">
      <w:r w:rsidRPr="004D00C9">
        <w:t xml:space="preserve">Based on the assumption </w:t>
      </w:r>
      <w:r w:rsidR="00950EE9" w:rsidRPr="0091245F">
        <w:fldChar w:fldCharType="begin"/>
      </w:r>
      <w:r w:rsidR="00950EE9" w:rsidRPr="0091245F">
        <w:instrText xml:space="preserve"> REF _Ref486345367 \r \h  \* MERGEFORMAT </w:instrText>
      </w:r>
      <w:r w:rsidR="00950EE9" w:rsidRPr="0091245F">
        <w:fldChar w:fldCharType="separate"/>
      </w:r>
      <w:r w:rsidR="006265A3">
        <w:t>0</w:t>
      </w:r>
      <w:r w:rsidR="00950EE9" w:rsidRPr="0091245F">
        <w:fldChar w:fldCharType="end"/>
      </w:r>
      <w:r w:rsidRPr="004D00C9">
        <w:t xml:space="preserve">) in section </w:t>
      </w:r>
      <w:r w:rsidRPr="004D00C9">
        <w:fldChar w:fldCharType="begin"/>
      </w:r>
      <w:r w:rsidRPr="004D00C9">
        <w:instrText xml:space="preserve"> REF _Ref500430671 \r \h \t </w:instrText>
      </w:r>
      <w:r w:rsidR="0091245F">
        <w:instrText xml:space="preserve"> \* MERGEFORMAT </w:instrText>
      </w:r>
      <w:r w:rsidRPr="004D00C9">
        <w:fldChar w:fldCharType="separate"/>
      </w:r>
      <w:r w:rsidR="006265A3">
        <w:t>1.2</w:t>
      </w:r>
      <w:r w:rsidRPr="004D00C9">
        <w:fldChar w:fldCharType="end"/>
      </w:r>
      <w:r w:rsidRPr="004D00C9">
        <w:t>,</w:t>
      </w:r>
      <w:r w:rsidRPr="0091245F">
        <w:t xml:space="preserve"> MDSC would then request the PNC1 to setup an ODU2 (Transit Segment) Tunnel between S3-1 and S6-2 LTPs:</w:t>
      </w:r>
    </w:p>
    <w:p w:rsidR="002E6FA7" w:rsidRDefault="002E6FA7" w:rsidP="002E6FA7">
      <w:pPr>
        <w:pStyle w:val="RFCListBullet"/>
      </w:pPr>
      <w:r>
        <w:t>Source and Destination TTPs are not specified (since it is a Transit Tunnel)</w:t>
      </w:r>
    </w:p>
    <w:p w:rsidR="002E6FA7" w:rsidRDefault="002E6FA7" w:rsidP="002E6FA7">
      <w:pPr>
        <w:pStyle w:val="RFCListBullet"/>
      </w:pPr>
      <w:r>
        <w:t>Ingress and egress points are indicated in the explicit-route-objects of the primary path:</w:t>
      </w:r>
    </w:p>
    <w:p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sidR="006265A3">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sidR="006265A3">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rsidR="002E6FA7" w:rsidRDefault="002E6FA7" w:rsidP="002E6FA7">
      <w:r>
        <w:lastRenderedPageBreak/>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265A3">
        <w:t>4.3.1</w:t>
      </w:r>
      <w:r w:rsidR="00C37170">
        <w:fldChar w:fldCharType="end"/>
      </w:r>
      <w:r>
        <w:t>.</w:t>
      </w:r>
    </w:p>
    <w:p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265A3">
        <w:t>Figure 5</w:t>
      </w:r>
      <w:r w:rsidR="00C37170">
        <w:fldChar w:fldCharType="end"/>
      </w:r>
      <w:r>
        <w:t xml:space="preserve"> below:</w:t>
      </w:r>
    </w:p>
    <w:p w:rsidR="002E6FA7" w:rsidRDefault="002E6FA7" w:rsidP="002E6FA7">
      <w:pPr>
        <w:pStyle w:val="RFCFigure"/>
      </w:pPr>
      <w:r>
        <w:t xml:space="preserve">                ..................................</w:t>
      </w:r>
    </w:p>
    <w:p w:rsidR="002E6FA7" w:rsidRDefault="002E6FA7" w:rsidP="002E6FA7">
      <w:pPr>
        <w:pStyle w:val="RFCFigure"/>
      </w:pPr>
      <w:r>
        <w:t xml:space="preserve">                :                                :</w:t>
      </w:r>
    </w:p>
    <w:p w:rsidR="002E6FA7" w:rsidRDefault="002E6FA7" w:rsidP="002E6FA7">
      <w:pPr>
        <w:pStyle w:val="RFCFigure"/>
      </w:pPr>
      <w:r>
        <w:t xml:space="preserve">                :   ODU Abstract Topology @ MPI  :</w:t>
      </w:r>
    </w:p>
    <w:p w:rsidR="002E6FA7" w:rsidRDefault="002E6FA7" w:rsidP="002E6FA7">
      <w:pPr>
        <w:pStyle w:val="RFCFigure"/>
      </w:pPr>
      <w:r>
        <w:t xml:space="preserve">                :                                :</w:t>
      </w:r>
    </w:p>
    <w:p w:rsidR="002E6FA7" w:rsidRDefault="002E6FA7" w:rsidP="002E6FA7">
      <w:pPr>
        <w:pStyle w:val="RFCFigure"/>
      </w:pPr>
      <w:r>
        <w:t xml:space="preserve">                :        +----+        +----+    :    </w:t>
      </w:r>
    </w:p>
    <w:p w:rsidR="002E6FA7" w:rsidRDefault="002E6FA7" w:rsidP="002E6FA7">
      <w:pPr>
        <w:pStyle w:val="RFCFigure"/>
      </w:pPr>
      <w:r>
        <w:t xml:space="preserve">                :        |    |        |    |    :    </w:t>
      </w:r>
    </w:p>
    <w:p w:rsidR="002E6FA7" w:rsidRDefault="002E6FA7" w:rsidP="002E6FA7">
      <w:pPr>
        <w:pStyle w:val="RFCFigure"/>
      </w:pPr>
      <w:r>
        <w:t xml:space="preserve">                :        | S1 |--------| S2 |- - - - -(C-R4)</w:t>
      </w:r>
    </w:p>
    <w:p w:rsidR="002E6FA7" w:rsidRDefault="002E6FA7" w:rsidP="002E6FA7">
      <w:pPr>
        <w:pStyle w:val="RFCFigure"/>
      </w:pPr>
      <w:r>
        <w:t xml:space="preserve">                :        +----+        +----+    :    </w:t>
      </w:r>
    </w:p>
    <w:p w:rsidR="002E6FA7" w:rsidRDefault="002E6FA7" w:rsidP="002E6FA7">
      <w:pPr>
        <w:pStyle w:val="RFCFigure"/>
      </w:pPr>
      <w:r>
        <w:t xml:space="preserve">                :         /               |      :</w:t>
      </w:r>
    </w:p>
    <w:p w:rsidR="002E6FA7" w:rsidRDefault="002E6FA7" w:rsidP="002E6FA7">
      <w:pPr>
        <w:pStyle w:val="RFCFigure"/>
      </w:pPr>
      <w:r>
        <w:t xml:space="preserve">                :        /                |      :</w:t>
      </w:r>
    </w:p>
    <w:p w:rsidR="002E6FA7" w:rsidRDefault="002E6FA7" w:rsidP="002E6FA7">
      <w:pPr>
        <w:pStyle w:val="RFCFigure"/>
      </w:pPr>
      <w:r>
        <w:t xml:space="preserve">                :    +----+   +----+      |      :</w:t>
      </w:r>
    </w:p>
    <w:p w:rsidR="002E6FA7" w:rsidRDefault="002E6FA7" w:rsidP="002E6FA7">
      <w:pPr>
        <w:pStyle w:val="RFCFigure"/>
      </w:pPr>
      <w:r>
        <w:t xml:space="preserve">                :    |    |   |    |      |      :</w:t>
      </w:r>
    </w:p>
    <w:p w:rsidR="002E6FA7" w:rsidRDefault="002E6FA7" w:rsidP="002E6FA7">
      <w:pPr>
        <w:pStyle w:val="RFCFigure"/>
      </w:pPr>
      <w:r>
        <w:t xml:space="preserve">      (C-R1)- - - - -  S3 |---| S4 |      |      :</w:t>
      </w:r>
    </w:p>
    <w:p w:rsidR="002E6FA7" w:rsidRDefault="002E6FA7" w:rsidP="002E6FA7">
      <w:pPr>
        <w:pStyle w:val="RFCFigure"/>
      </w:pPr>
      <w:r>
        <w:t xml:space="preserve">                :S3-1 «== +   +----+      |      :</w:t>
      </w:r>
    </w:p>
    <w:p w:rsidR="002E6FA7" w:rsidRDefault="002E6FA7" w:rsidP="002E6FA7">
      <w:pPr>
        <w:pStyle w:val="RFCFigure"/>
      </w:pPr>
      <w:r>
        <w:t xml:space="preserve">                :       =        \        |      :</w:t>
      </w:r>
    </w:p>
    <w:p w:rsidR="002E6FA7" w:rsidRDefault="002E6FA7" w:rsidP="002E6FA7">
      <w:pPr>
        <w:pStyle w:val="RFCFigure"/>
      </w:pPr>
      <w:r>
        <w:t xml:space="preserve">                :       = \       \       |      :</w:t>
      </w:r>
    </w:p>
    <w:p w:rsidR="002E6FA7" w:rsidRDefault="002E6FA7" w:rsidP="002E6FA7">
      <w:pPr>
        <w:pStyle w:val="RFCFigure"/>
      </w:pPr>
      <w:r>
        <w:t xml:space="preserve">                :       == ---+    \      |      :</w:t>
      </w:r>
    </w:p>
    <w:p w:rsidR="002E6FA7" w:rsidRDefault="002E6FA7" w:rsidP="002E6FA7">
      <w:pPr>
        <w:pStyle w:val="RFCFigure"/>
      </w:pPr>
      <w:r>
        <w:t xml:space="preserve">                :        =    |     \     |      :</w:t>
      </w:r>
    </w:p>
    <w:p w:rsidR="002E6FA7" w:rsidRDefault="002E6FA7" w:rsidP="002E6FA7">
      <w:pPr>
        <w:pStyle w:val="RFCFigure"/>
      </w:pPr>
      <w:r>
        <w:t xml:space="preserve">                :        = S5 |      \    |      :</w:t>
      </w:r>
    </w:p>
    <w:p w:rsidR="002E6FA7" w:rsidRDefault="002E6FA7" w:rsidP="002E6FA7">
      <w:pPr>
        <w:pStyle w:val="RFCFigure"/>
      </w:pPr>
      <w:r>
        <w:t xml:space="preserve">                :        == --+       \   |      :</w:t>
      </w:r>
    </w:p>
    <w:p w:rsidR="002E6FA7" w:rsidRDefault="002E6FA7" w:rsidP="002E6FA7">
      <w:pPr>
        <w:pStyle w:val="RFCFigure"/>
      </w:pPr>
      <w:r>
        <w:t xml:space="preserve">      (C-R2)- - - - -     =  \         \  |      :</w:t>
      </w:r>
    </w:p>
    <w:p w:rsidR="002E6FA7" w:rsidRDefault="002E6FA7" w:rsidP="002E6FA7">
      <w:pPr>
        <w:pStyle w:val="RFCFigure"/>
      </w:pPr>
      <w:r>
        <w:t xml:space="preserve">                :S6-1 \ / =   \         \ |      :</w:t>
      </w:r>
    </w:p>
    <w:p w:rsidR="002E6FA7" w:rsidRDefault="002E6FA7" w:rsidP="002E6FA7">
      <w:pPr>
        <w:pStyle w:val="RFCFigure"/>
      </w:pPr>
      <w:r>
        <w:t xml:space="preserve">                :    +--- =   +----+   +----+    :    </w:t>
      </w:r>
    </w:p>
    <w:p w:rsidR="002E6FA7" w:rsidRDefault="002E6FA7" w:rsidP="002E6FA7">
      <w:pPr>
        <w:pStyle w:val="RFCFigure"/>
      </w:pPr>
      <w:r>
        <w:t xml:space="preserve">                :    |    =   |    |   |    |    :    </w:t>
      </w:r>
    </w:p>
    <w:p w:rsidR="002E6FA7" w:rsidRDefault="002E6FA7" w:rsidP="002E6FA7">
      <w:pPr>
        <w:pStyle w:val="RFCFigure"/>
      </w:pPr>
      <w:r>
        <w:t xml:space="preserve">                :    | S6 = --| S7 |---| S8 |- - - - -(C-R5)</w:t>
      </w:r>
    </w:p>
    <w:p w:rsidR="002E6FA7" w:rsidRDefault="002E6FA7" w:rsidP="002E6FA7">
      <w:pPr>
        <w:pStyle w:val="RFCFigure"/>
      </w:pPr>
      <w:r>
        <w:t xml:space="preserve">                :    +--- =   +----+   +----+    :    </w:t>
      </w:r>
    </w:p>
    <w:p w:rsidR="002E6FA7" w:rsidRDefault="002E6FA7" w:rsidP="002E6FA7">
      <w:pPr>
        <w:pStyle w:val="RFCFigure"/>
      </w:pPr>
      <w:r>
        <w:t xml:space="preserve">                :     /   =                      :</w:t>
      </w:r>
    </w:p>
    <w:p w:rsidR="002E6FA7" w:rsidRDefault="002E6FA7" w:rsidP="002E6FA7">
      <w:pPr>
        <w:pStyle w:val="RFCFigure"/>
      </w:pPr>
      <w:r>
        <w:t xml:space="preserve">      (C-R3)- - - - -  &lt;&lt;==                      :</w:t>
      </w:r>
    </w:p>
    <w:p w:rsidR="002E6FA7" w:rsidRDefault="002E6FA7" w:rsidP="002E6FA7">
      <w:pPr>
        <w:pStyle w:val="RFCFigure"/>
      </w:pPr>
      <w:r>
        <w:t xml:space="preserve">                :S6-2                            :</w:t>
      </w:r>
    </w:p>
    <w:p w:rsidR="002E6FA7" w:rsidRPr="000A0F17" w:rsidRDefault="002E6FA7" w:rsidP="002E6FA7">
      <w:pPr>
        <w:pStyle w:val="RFCFigure"/>
      </w:pPr>
      <w:r>
        <w:t xml:space="preserve">                :................................:</w:t>
      </w:r>
    </w:p>
    <w:p w:rsidR="002E6FA7" w:rsidRPr="000A0F17" w:rsidRDefault="002E6FA7" w:rsidP="002E6FA7">
      <w:pPr>
        <w:pStyle w:val="RFCFigure"/>
      </w:pPr>
    </w:p>
    <w:p w:rsidR="002E6FA7" w:rsidRPr="005E4EEA" w:rsidRDefault="002E6FA7" w:rsidP="002E6FA7">
      <w:pPr>
        <w:pStyle w:val="Caption"/>
        <w:tabs>
          <w:tab w:val="clear" w:pos="0"/>
        </w:tabs>
        <w:ind w:left="1152" w:hanging="360"/>
      </w:pPr>
      <w:bookmarkStart w:id="192" w:name="_Ref484844225"/>
      <w:r>
        <w:t>ODU2 Transit Tunnel</w:t>
      </w:r>
      <w:bookmarkEnd w:id="192"/>
    </w:p>
    <w:p w:rsidR="003362AE" w:rsidRPr="009A0E4E" w:rsidRDefault="003362AE" w:rsidP="003362AE">
      <w:pPr>
        <w:pStyle w:val="Heading3"/>
      </w:pPr>
      <w:bookmarkStart w:id="193" w:name="_Ref500432805"/>
      <w:bookmarkStart w:id="194" w:name="_Ref500433287"/>
      <w:bookmarkStart w:id="195" w:name="_Toc508034424"/>
      <w:r w:rsidRPr="009A0E4E">
        <w:t>EPL over ODU Service</w:t>
      </w:r>
      <w:bookmarkEnd w:id="193"/>
      <w:bookmarkEnd w:id="194"/>
      <w:bookmarkEnd w:id="195"/>
      <w:r w:rsidRPr="009A0E4E">
        <w:t xml:space="preserve"> </w:t>
      </w:r>
    </w:p>
    <w:p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rsidR="009A0E4E" w:rsidRDefault="009A0E4E" w:rsidP="009A0E4E">
      <w:r>
        <w:lastRenderedPageBreak/>
        <w:t xml:space="preserve">As described in section </w:t>
      </w:r>
      <w:r>
        <w:fldChar w:fldCharType="begin"/>
      </w:r>
      <w:r>
        <w:instrText xml:space="preserve"> REF _Ref500347772 \r \h \t </w:instrText>
      </w:r>
      <w:r>
        <w:fldChar w:fldCharType="separate"/>
      </w:r>
      <w:r w:rsidR="006265A3">
        <w:t>4.3.2</w:t>
      </w:r>
      <w:r>
        <w:fldChar w:fldCharType="end"/>
      </w:r>
      <w:r>
        <w:t xml:space="preserve">, the CNC needs to setup an EPL service, supporting an IP link, between C-R1 and C-R3 and requests </w:t>
      </w:r>
      <w:r w:rsidR="00016451">
        <w:t xml:space="preserve">this service at </w:t>
      </w:r>
      <w:r>
        <w:t>the CMI to the MDSC.</w:t>
      </w:r>
    </w:p>
    <w:p w:rsidR="009A0E4E" w:rsidRDefault="009A0E4E" w:rsidP="009A0E4E">
      <w:r>
        <w:t>MDSC needs to setup an EPL service between C-R1 and C-R3 supported by an ODU2 end-to-end connection between S3 and S6.</w:t>
      </w:r>
    </w:p>
    <w:p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265A3">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265A3">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rsidR="009A0E4E" w:rsidRPr="000952C8" w:rsidRDefault="009A0E4E" w:rsidP="009A0E4E">
      <w:pPr>
        <w:rPr>
          <w:highlight w:val="yellow"/>
        </w:rPr>
      </w:pPr>
      <w:r w:rsidRPr="00D4552E">
        <w:rPr>
          <w:highlight w:val="yellow"/>
        </w:rPr>
        <w:t>Assuming that the MDSC knows how C-R1 and C-R3 are attached to the transport network, the MDSC would request the Transport PNC to setup an ODU2 end-to-end Tunnel between S3 and S6.</w:t>
      </w:r>
    </w:p>
    <w:p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265A3">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265A3">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rsidR="003362AE" w:rsidRPr="00016451" w:rsidRDefault="003362AE" w:rsidP="003362AE">
      <w:pPr>
        <w:pStyle w:val="Heading3"/>
      </w:pPr>
      <w:bookmarkStart w:id="196" w:name="_Toc508034425"/>
      <w:r w:rsidRPr="00016451">
        <w:t>Other OTN Client Services</w:t>
      </w:r>
      <w:bookmarkEnd w:id="196"/>
      <w:r w:rsidRPr="00016451">
        <w:t xml:space="preserve"> </w:t>
      </w:r>
    </w:p>
    <w:p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rsidR="006E28E8" w:rsidRPr="006E28E8" w:rsidRDefault="006E28E8" w:rsidP="006E28E8">
      <w:r w:rsidRPr="006E28E8">
        <w:lastRenderedPageBreak/>
        <w:t xml:space="preserve">As described in section </w:t>
      </w:r>
      <w:r w:rsidR="00950EE9">
        <w:fldChar w:fldCharType="begin"/>
      </w:r>
      <w:r w:rsidR="00950EE9">
        <w:instrText xml:space="preserve"> REF _Ref500432768 \r \h \t  \* MERGEFORMAT </w:instrText>
      </w:r>
      <w:r w:rsidR="00950EE9">
        <w:fldChar w:fldCharType="separate"/>
      </w:r>
      <w:r w:rsidR="006265A3">
        <w:t>4.3.3</w:t>
      </w:r>
      <w:r w:rsidR="00950EE9">
        <w:fldChar w:fldCharType="end"/>
      </w:r>
      <w:r w:rsidRPr="006E28E8">
        <w:t>, the CNC needs to setup an STM-64 Private Link service, supporting an IP link, between C-R1 and C-R3 and requests this service at the CMI to the MDSC.</w:t>
      </w:r>
    </w:p>
    <w:p w:rsidR="006E28E8" w:rsidRDefault="006E28E8" w:rsidP="006E28E8">
      <w:r>
        <w:t xml:space="preserve">MDSC needs to setup an </w:t>
      </w:r>
      <w:r w:rsidRPr="006E28E8">
        <w:t>STM-64 Private Link service</w:t>
      </w:r>
      <w:r>
        <w:t xml:space="preserve"> between C-R1 and C-R3 supported by an ODU2 end-to-end connection between S3 and S6.</w:t>
      </w:r>
    </w:p>
    <w:p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265A3">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265A3">
        <w:rPr>
          <w:highlight w:val="yellow"/>
        </w:rPr>
        <w:t>5.2.2</w:t>
      </w:r>
      <w:r>
        <w:fldChar w:fldCharType="end"/>
      </w:r>
      <w:r w:rsidRPr="00D4552E">
        <w:rPr>
          <w:highlight w:val="yellow"/>
        </w:rPr>
        <w:t>, apply here:</w:t>
      </w:r>
    </w:p>
    <w:p w:rsidR="00016451" w:rsidRDefault="00016451" w:rsidP="00016451">
      <w:pPr>
        <w:pStyle w:val="RFCListBullet"/>
        <w:rPr>
          <w:highlight w:val="yellow"/>
        </w:rPr>
      </w:pPr>
      <w:r w:rsidRPr="00D4552E">
        <w:rPr>
          <w:highlight w:val="yellow"/>
        </w:rPr>
        <w:t>the MDSC needs to understand that C-R1 and C-R3 are connected, thought STM-64 access links, with S3 and S6</w:t>
      </w:r>
    </w:p>
    <w:p w:rsidR="00016451" w:rsidRDefault="00016451" w:rsidP="00016451">
      <w:pPr>
        <w:pStyle w:val="RFCListBullet"/>
        <w:rPr>
          <w:highlight w:val="yellow"/>
        </w:rPr>
      </w:pPr>
      <w:r w:rsidRPr="00D4552E">
        <w:rPr>
          <w:highlight w:val="yellow"/>
        </w:rPr>
        <w:t>the MDSC needs to understand which TTPs in S3 and S6 can be accessed by these access links</w:t>
      </w:r>
    </w:p>
    <w:p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rsidR="003362AE" w:rsidRPr="00016451" w:rsidRDefault="003362AE" w:rsidP="003362AE">
      <w:pPr>
        <w:pStyle w:val="Heading3"/>
      </w:pPr>
      <w:bookmarkStart w:id="197" w:name="_Toc508034426"/>
      <w:r w:rsidRPr="00016451">
        <w:t>EVPL over ODU Service</w:t>
      </w:r>
      <w:bookmarkEnd w:id="197"/>
      <w:r w:rsidRPr="00016451">
        <w:t xml:space="preserve"> </w:t>
      </w:r>
    </w:p>
    <w:p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265A3">
        <w:t>5.2.2</w:t>
      </w:r>
      <w:r w:rsidR="00950EE9">
        <w:fldChar w:fldCharType="end"/>
      </w:r>
      <w:r>
        <w:t xml:space="preserve"> </w:t>
      </w:r>
      <w:r w:rsidRPr="006E28E8">
        <w:t>above.</w:t>
      </w:r>
    </w:p>
    <w:p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265A3">
        <w:t>4.3.4</w:t>
      </w:r>
      <w:r w:rsidR="00950EE9">
        <w:fldChar w:fldCharType="end"/>
      </w:r>
      <w:r w:rsidRPr="006E28E8">
        <w:t>, the CNC needs to setup EVPL services, supporting IP links, between C-R1 and C-R3, as well as between C-R1 and C-R4 and requests these services at the CMI to the MDSC.</w:t>
      </w:r>
    </w:p>
    <w:p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265A3">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265A3">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rsidR="00016451" w:rsidRPr="007A6E2B" w:rsidRDefault="00016451" w:rsidP="00016451">
      <w:pPr>
        <w:pStyle w:val="RFCListBullet"/>
        <w:rPr>
          <w:highlight w:val="yellow"/>
        </w:rPr>
      </w:pPr>
      <w:r w:rsidRPr="00D4552E">
        <w:rPr>
          <w:highlight w:val="yellow"/>
        </w:rPr>
        <w:lastRenderedPageBreak/>
        <w:t>the MDSC needs to configure the EVPL services from these access links through the ODU0 tunnels</w:t>
      </w:r>
    </w:p>
    <w:p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265A3">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rsidR="003362AE" w:rsidRDefault="003362AE" w:rsidP="003362AE">
      <w:pPr>
        <w:pStyle w:val="Heading2"/>
      </w:pPr>
      <w:bookmarkStart w:id="198" w:name="_Ref500419166"/>
      <w:bookmarkStart w:id="199" w:name="_Toc508034427"/>
      <w:r>
        <w:t>YANG Mode</w:t>
      </w:r>
      <w:r w:rsidR="00955E5F">
        <w:t>l</w:t>
      </w:r>
      <w:r>
        <w:t>s for Protection Configuration</w:t>
      </w:r>
      <w:bookmarkEnd w:id="198"/>
      <w:bookmarkEnd w:id="199"/>
    </w:p>
    <w:p w:rsidR="006E28E8" w:rsidRDefault="006E28E8" w:rsidP="006E28E8">
      <w:pPr>
        <w:pStyle w:val="Heading3"/>
      </w:pPr>
      <w:bookmarkStart w:id="200" w:name="_Toc490054152"/>
      <w:bookmarkStart w:id="201" w:name="_Toc497144543"/>
      <w:bookmarkStart w:id="202" w:name="_Toc508034428"/>
      <w:r>
        <w:t>Linear Protection (end-to-end)</w:t>
      </w:r>
      <w:bookmarkEnd w:id="200"/>
      <w:bookmarkEnd w:id="201"/>
      <w:bookmarkEnd w:id="202"/>
    </w:p>
    <w:p w:rsidR="006674B4" w:rsidRPr="00B940F0" w:rsidRDefault="006674B4" w:rsidP="006674B4">
      <w:pPr>
        <w:rPr>
          <w:ins w:id="203" w:author="King, Daniel" w:date="2018-03-05T18:00:00Z"/>
        </w:rPr>
      </w:pPr>
      <w:ins w:id="204" w:author="King, Daniel" w:date="2018-03-05T18:00:00Z">
        <w:r w:rsidRPr="004D00C9">
          <w:rPr>
            <w:highlight w:val="yellow"/>
          </w:rPr>
          <w:t xml:space="preserve">To be </w:t>
        </w:r>
        <w:r>
          <w:t>discussed in future versions of this document.</w:t>
        </w:r>
      </w:ins>
    </w:p>
    <w:p w:rsidR="006E28E8" w:rsidDel="006674B4" w:rsidRDefault="006E28E8" w:rsidP="006E28E8">
      <w:pPr>
        <w:rPr>
          <w:del w:id="205" w:author="King, Daniel" w:date="2018-03-05T18:00:00Z"/>
        </w:rPr>
      </w:pPr>
      <w:del w:id="206" w:author="King, Daniel" w:date="2018-03-05T18:00:00Z">
        <w:r w:rsidRPr="004035EE" w:rsidDel="006674B4">
          <w:rPr>
            <w:highlight w:val="yellow"/>
          </w:rPr>
          <w:delText>To be added</w:delText>
        </w:r>
      </w:del>
    </w:p>
    <w:p w:rsidR="006E28E8" w:rsidRDefault="006E28E8" w:rsidP="006E28E8">
      <w:pPr>
        <w:pStyle w:val="Heading3"/>
      </w:pPr>
      <w:bookmarkStart w:id="207" w:name="_Toc490054153"/>
      <w:bookmarkStart w:id="208" w:name="_Toc497144544"/>
      <w:bookmarkStart w:id="209" w:name="_Toc508034429"/>
      <w:r>
        <w:t>Segmented Protection</w:t>
      </w:r>
      <w:bookmarkEnd w:id="207"/>
      <w:bookmarkEnd w:id="208"/>
      <w:bookmarkEnd w:id="209"/>
    </w:p>
    <w:p w:rsidR="006674B4" w:rsidRPr="00B940F0" w:rsidRDefault="006674B4" w:rsidP="006674B4">
      <w:pPr>
        <w:rPr>
          <w:ins w:id="210" w:author="King, Daniel" w:date="2018-03-05T18:00:00Z"/>
        </w:rPr>
      </w:pPr>
      <w:ins w:id="211" w:author="King, Daniel" w:date="2018-03-05T18:00:00Z">
        <w:r w:rsidRPr="004D00C9">
          <w:rPr>
            <w:highlight w:val="yellow"/>
          </w:rPr>
          <w:t xml:space="preserve">To be </w:t>
        </w:r>
        <w:r>
          <w:t>discussed in future versions of this document.</w:t>
        </w:r>
      </w:ins>
    </w:p>
    <w:p w:rsidR="006E28E8" w:rsidDel="006674B4" w:rsidRDefault="006E28E8" w:rsidP="006E28E8">
      <w:pPr>
        <w:rPr>
          <w:del w:id="212" w:author="King, Daniel" w:date="2018-03-05T18:00:00Z"/>
        </w:rPr>
      </w:pPr>
      <w:del w:id="213" w:author="King, Daniel" w:date="2018-03-05T18:00:00Z">
        <w:r w:rsidRPr="004035EE" w:rsidDel="006674B4">
          <w:rPr>
            <w:highlight w:val="yellow"/>
          </w:rPr>
          <w:delText>To be added</w:delText>
        </w:r>
      </w:del>
    </w:p>
    <w:p w:rsidR="006F6F19" w:rsidRPr="009D5F17" w:rsidRDefault="003362AE" w:rsidP="00237595">
      <w:pPr>
        <w:pStyle w:val="Heading1"/>
      </w:pPr>
      <w:bookmarkStart w:id="214" w:name="_Toc508034430"/>
      <w:r w:rsidRPr="009D5F17">
        <w:t>Detailed JSON Examples</w:t>
      </w:r>
      <w:bookmarkEnd w:id="214"/>
    </w:p>
    <w:p w:rsidR="003362AE" w:rsidRDefault="003362AE" w:rsidP="003362AE">
      <w:pPr>
        <w:pStyle w:val="Heading2"/>
      </w:pPr>
      <w:bookmarkStart w:id="215" w:name="_Toc508034431"/>
      <w:r w:rsidRPr="009D5F17">
        <w:t>JSON Examples for Topology Abstractions</w:t>
      </w:r>
      <w:bookmarkEnd w:id="215"/>
    </w:p>
    <w:p w:rsidR="009D5F17" w:rsidRPr="009D5F17" w:rsidRDefault="009D5F17" w:rsidP="009D5F17">
      <w:pPr>
        <w:pStyle w:val="Heading3"/>
      </w:pPr>
      <w:bookmarkStart w:id="216" w:name="_Toc508034432"/>
      <w:r>
        <w:t>Domain 1 White Topology Abstraction</w:t>
      </w:r>
      <w:bookmarkEnd w:id="216"/>
    </w:p>
    <w:p w:rsidR="009D5F17" w:rsidRDefault="009D5F17" w:rsidP="009D5F17">
      <w:r w:rsidRPr="004035EE">
        <w:t xml:space="preserve">Section </w:t>
      </w:r>
      <w:r>
        <w:fldChar w:fldCharType="begin"/>
      </w:r>
      <w:r>
        <w:instrText xml:space="preserve"> REF _Ref500432575 \r \h \t </w:instrText>
      </w:r>
      <w:r>
        <w:fldChar w:fldCharType="separate"/>
      </w:r>
      <w:r w:rsidR="006265A3">
        <w:t>5.1.1</w:t>
      </w:r>
      <w:r>
        <w:fldChar w:fldCharType="end"/>
      </w:r>
      <w:r>
        <w:t xml:space="preserve"> </w:t>
      </w:r>
      <w:r w:rsidRPr="004035EE">
        <w:t xml:space="preserve">describes </w:t>
      </w:r>
      <w:r>
        <w:t xml:space="preserve">how PNC1 can provide a white topology abstraction to the MDSC via the MPI. </w:t>
      </w:r>
      <w:r>
        <w:fldChar w:fldCharType="begin"/>
      </w:r>
      <w:r>
        <w:instrText xml:space="preserve"> REF _Ref484787417 \r \h </w:instrText>
      </w:r>
      <w:r>
        <w:fldChar w:fldCharType="separate"/>
      </w:r>
      <w:r w:rsidR="006265A3">
        <w:rPr>
          <w:b/>
          <w:bCs/>
        </w:rPr>
        <w:t>Error! Reference source not found.</w:t>
      </w:r>
      <w:r>
        <w:fldChar w:fldCharType="end"/>
      </w:r>
      <w:r>
        <w:t xml:space="preserve"> is an example of such ODU Topology.</w:t>
      </w:r>
    </w:p>
    <w:p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rsidR="009D5F17" w:rsidRPr="004D00C9" w:rsidRDefault="009D5F17" w:rsidP="009D5F17">
      <w:r w:rsidRPr="004D00C9">
        <w:rPr>
          <w:highlight w:val="yellow"/>
        </w:rPr>
        <w:t>JSON code "</w:t>
      </w:r>
      <w:r w:rsidR="007A1B4D" w:rsidRPr="004D00C9">
        <w:rPr>
          <w:highlight w:val="yellow"/>
        </w:rPr>
        <w:t>mpi1-otn-topology</w:t>
      </w:r>
      <w:r w:rsidRPr="004D00C9">
        <w:rPr>
          <w:highlight w:val="yellow"/>
        </w:rPr>
        <w:t>.json" has been provided at in the appendix of this document.</w:t>
      </w:r>
    </w:p>
    <w:p w:rsidR="003362AE" w:rsidRDefault="003362AE" w:rsidP="003362AE">
      <w:pPr>
        <w:pStyle w:val="Heading2"/>
      </w:pPr>
      <w:bookmarkStart w:id="217" w:name="_Toc508034433"/>
      <w:r w:rsidRPr="009D5F17">
        <w:t>JSON Examples for Service Configuration</w:t>
      </w:r>
      <w:bookmarkEnd w:id="217"/>
    </w:p>
    <w:p w:rsidR="009D5F17" w:rsidRDefault="009D5F17" w:rsidP="009D5F17">
      <w:pPr>
        <w:pStyle w:val="Heading3"/>
      </w:pPr>
      <w:bookmarkStart w:id="218" w:name="_Toc497142341"/>
      <w:bookmarkStart w:id="219" w:name="_Toc508034434"/>
      <w:r>
        <w:t>ODU Transit Service</w:t>
      </w:r>
      <w:bookmarkEnd w:id="218"/>
      <w:bookmarkEnd w:id="219"/>
    </w:p>
    <w:p w:rsidR="009D5F17" w:rsidRDefault="009D5F17" w:rsidP="009D5F17">
      <w:r w:rsidRPr="004035EE">
        <w:t xml:space="preserve">Section </w:t>
      </w:r>
      <w:r>
        <w:fldChar w:fldCharType="begin"/>
      </w:r>
      <w:r>
        <w:instrText xml:space="preserve"> REF _Ref500433995 \r \h \t </w:instrText>
      </w:r>
      <w:r>
        <w:fldChar w:fldCharType="separate"/>
      </w:r>
      <w:r w:rsidR="006265A3">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rsidR="006265A3">
        <w:t>5.1.1</w:t>
      </w:r>
      <w:r>
        <w:fldChar w:fldCharType="end"/>
      </w:r>
      <w:r>
        <w:t>.</w:t>
      </w:r>
    </w:p>
    <w:p w:rsidR="009D5F17" w:rsidRDefault="009D5F17" w:rsidP="009D5F17">
      <w:r w:rsidRPr="00AD373D">
        <w:lastRenderedPageBreak/>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rsidR="009D5F17" w:rsidRPr="004D00C9" w:rsidRDefault="009D5F17" w:rsidP="009D5F17">
      <w:r w:rsidRPr="004D00C9">
        <w:rPr>
          <w:highlight w:val="yellow"/>
        </w:rPr>
        <w:t>JSON code "</w:t>
      </w:r>
      <w:r w:rsidR="007A1B4D" w:rsidRPr="004D00C9">
        <w:rPr>
          <w:highlight w:val="yellow"/>
        </w:rPr>
        <w:t>mpi1</w:t>
      </w:r>
      <w:r w:rsidRPr="004D00C9">
        <w:rPr>
          <w:highlight w:val="yellow"/>
        </w:rPr>
        <w:t>-odu2-service-</w:t>
      </w:r>
      <w:r w:rsidR="007E0C5A" w:rsidRPr="004D00C9">
        <w:rPr>
          <w:highlight w:val="yellow"/>
        </w:rPr>
        <w:t>config</w:t>
      </w:r>
      <w:r w:rsidRPr="004D00C9">
        <w:rPr>
          <w:highlight w:val="yellow"/>
        </w:rPr>
        <w:t>.json" has been provided at in the appendix of this document.</w:t>
      </w:r>
    </w:p>
    <w:p w:rsidR="003362AE" w:rsidRDefault="003362AE" w:rsidP="003362AE">
      <w:pPr>
        <w:pStyle w:val="Heading2"/>
      </w:pPr>
      <w:bookmarkStart w:id="220" w:name="_Toc508034435"/>
      <w:r>
        <w:t>JSON Example for Protection Configuration</w:t>
      </w:r>
      <w:bookmarkEnd w:id="220"/>
    </w:p>
    <w:p w:rsidR="003362AE" w:rsidRPr="003362AE" w:rsidRDefault="003362AE" w:rsidP="003362AE">
      <w:r w:rsidRPr="003362AE">
        <w:rPr>
          <w:highlight w:val="yellow"/>
        </w:rPr>
        <w:t>To be added</w:t>
      </w:r>
    </w:p>
    <w:p w:rsidR="006F6F19" w:rsidRPr="009D5F17" w:rsidRDefault="006F6F19" w:rsidP="001E3E79">
      <w:pPr>
        <w:pStyle w:val="Heading1"/>
      </w:pPr>
      <w:bookmarkStart w:id="221" w:name="_Toc508034436"/>
      <w:r w:rsidRPr="009D5F17">
        <w:t>Security Considerations</w:t>
      </w:r>
      <w:bookmarkEnd w:id="221"/>
    </w:p>
    <w:p w:rsidR="009D5F17" w:rsidRDefault="009D5F17" w:rsidP="009D5F17">
      <w:pPr>
        <w:rPr>
          <w:highlight w:val="yellow"/>
        </w:rPr>
      </w:pPr>
      <w:r>
        <w:rPr>
          <w:highlight w:val="yellow"/>
        </w:rPr>
        <w:t>This section is for further study</w:t>
      </w:r>
    </w:p>
    <w:p w:rsidR="00055923" w:rsidRPr="009D5F17" w:rsidRDefault="00055923" w:rsidP="00055923">
      <w:pPr>
        <w:pStyle w:val="Heading1"/>
      </w:pPr>
      <w:bookmarkStart w:id="222" w:name="_Toc508034437"/>
      <w:r w:rsidRPr="009D5F17">
        <w:t>IANA Considerations</w:t>
      </w:r>
      <w:bookmarkEnd w:id="222"/>
    </w:p>
    <w:p w:rsidR="009D5F17" w:rsidRPr="00055923" w:rsidRDefault="009D5F17" w:rsidP="009D5F17">
      <w:pPr>
        <w:rPr>
          <w:rFonts w:eastAsia="Times New Roman"/>
        </w:rPr>
      </w:pPr>
      <w:r w:rsidRPr="00DA3B17">
        <w:t>This document requires no IANA actions</w:t>
      </w:r>
      <w:r>
        <w:t>.</w:t>
      </w:r>
    </w:p>
    <w:p w:rsidR="002E1F5F" w:rsidRPr="00343254" w:rsidRDefault="002E1F5F" w:rsidP="001E3E79">
      <w:pPr>
        <w:pStyle w:val="Heading1"/>
      </w:pPr>
      <w:bookmarkStart w:id="223" w:name="_Toc508034438"/>
      <w:r w:rsidRPr="00343254">
        <w:t>References</w:t>
      </w:r>
      <w:bookmarkEnd w:id="223"/>
    </w:p>
    <w:p w:rsidR="002E1F5F" w:rsidRPr="00343254" w:rsidRDefault="002E1F5F" w:rsidP="001E3E79">
      <w:pPr>
        <w:pStyle w:val="Heading2"/>
      </w:pPr>
      <w:bookmarkStart w:id="224" w:name="_Toc508034439"/>
      <w:r w:rsidRPr="00343254">
        <w:t>Normative References</w:t>
      </w:r>
      <w:bookmarkEnd w:id="224"/>
    </w:p>
    <w:p w:rsidR="00343254" w:rsidRDefault="00343254" w:rsidP="00343254">
      <w:pPr>
        <w:pStyle w:val="RFCReferencesBookmark"/>
      </w:pPr>
      <w:r>
        <w:t>[RFC7926] Farrel, A. et al., "Problem Statement and Architecture for    Information Exchange between Interconnected Traffic-Engineered Networks", BCP 206, RFC 7926, July 2016.</w:t>
      </w:r>
    </w:p>
    <w:p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343254" w:rsidRDefault="00343254" w:rsidP="00343254">
      <w:pPr>
        <w:pStyle w:val="RFCReferencesBookmark"/>
      </w:pPr>
      <w:r>
        <w:t>[ACTN-Frame] Ceccarelli, D., Lee, Y. et al., "Framework for Abstraction and Control of Transport Networks", draft-ietf-teas-actn-framework, work in progress.</w:t>
      </w:r>
    </w:p>
    <w:p w:rsidR="00343254" w:rsidRDefault="00343254" w:rsidP="00343254">
      <w:pPr>
        <w:pStyle w:val="RFCReferencesBookmark"/>
      </w:pPr>
      <w:r>
        <w:t>[ITU-T G.709] ITU-T Recommendation G.709 (06/16), "Interfaces for the optical transport network", June 2016.</w:t>
      </w:r>
    </w:p>
    <w:p w:rsidR="00343254" w:rsidRDefault="00343254" w:rsidP="00343254">
      <w:pPr>
        <w:pStyle w:val="RFCReferencesBookmark"/>
      </w:pPr>
      <w:r>
        <w:t>[ITU-T G.808.1] ITU-T Recommendation G.808.1 (05/14), "</w:t>
      </w:r>
      <w:r w:rsidRPr="00EA3EF8">
        <w:t>Generic protection switching – Linear trail and subnetwork protection</w:t>
      </w:r>
      <w:r>
        <w:t>", May 2014.</w:t>
      </w:r>
    </w:p>
    <w:p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rsidR="00343254" w:rsidRDefault="00343254" w:rsidP="00343254">
      <w:pPr>
        <w:pStyle w:val="RFCReferencesBookmark"/>
      </w:pPr>
      <w:r w:rsidRPr="00CA1E01">
        <w:lastRenderedPageBreak/>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rsidR="0091245F" w:rsidRPr="004D00C9"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draft-busibel-teas-yang-path-computation, work in progress.</w:t>
      </w:r>
    </w:p>
    <w:p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rsidR="0091245F" w:rsidRPr="004D00C9"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rsidR="002E1F5F" w:rsidRPr="00343254" w:rsidRDefault="002E1F5F" w:rsidP="001E3E79">
      <w:pPr>
        <w:pStyle w:val="Heading2"/>
      </w:pPr>
      <w:bookmarkStart w:id="225" w:name="_Toc508034440"/>
      <w:r w:rsidRPr="00343254">
        <w:t>Informative References</w:t>
      </w:r>
      <w:bookmarkEnd w:id="225"/>
    </w:p>
    <w:p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rsidR="007C50DE" w:rsidRPr="007C50DE" w:rsidRDefault="007C50DE" w:rsidP="00343254">
      <w:pPr>
        <w:pStyle w:val="RFCReferencesBookmark"/>
      </w:pPr>
      <w:r w:rsidRPr="007C50DE">
        <w:t>[RFC8309]</w:t>
      </w:r>
      <w:r w:rsidRPr="007C50DE">
        <w:tab/>
        <w:t>Wu, Q. et al.,</w:t>
      </w:r>
      <w:r w:rsidRPr="004D00C9">
        <w:t xml:space="preserve"> "Service Models Explained",</w:t>
      </w:r>
      <w:r>
        <w:t xml:space="preserve"> RFC 8309, January 2018.</w:t>
      </w:r>
    </w:p>
    <w:p w:rsidR="00343254" w:rsidRDefault="00343254" w:rsidP="00343254">
      <w:pPr>
        <w:pStyle w:val="RFCReferencesBookmark"/>
      </w:pPr>
      <w:r>
        <w:t>[ACTN-YANG] Zhang, X. et al., "Applicability of YANG models for Abstraction and Control of Traffic Engineered Networks", draft-zhang-teas-actn-yang, work in progress.</w:t>
      </w:r>
    </w:p>
    <w:p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rsidR="00343254" w:rsidRDefault="00343254" w:rsidP="00343254">
      <w:pPr>
        <w:pStyle w:val="RFCReferencesBookmark"/>
      </w:pPr>
      <w:r>
        <w:t>[ONF TR-527] ONF Technical Recommendation TR-527, "Functional Requirements for Transport API", June 2016.</w:t>
      </w:r>
    </w:p>
    <w:p w:rsidR="00343254" w:rsidRDefault="00343254" w:rsidP="00343254">
      <w:pPr>
        <w:pStyle w:val="RFCReferencesBookmark"/>
      </w:pPr>
      <w:r>
        <w:lastRenderedPageBreak/>
        <w:t>[ONF GitHub] ONF Open Transport (SNOWMASS) https://github.com/OpenNetworkingFoundation/Snowmass-ONFOpenTransport</w:t>
      </w:r>
    </w:p>
    <w:p w:rsidR="001E3E79" w:rsidRPr="00343254" w:rsidRDefault="001E3E79" w:rsidP="001E3E79">
      <w:pPr>
        <w:pStyle w:val="Heading1"/>
      </w:pPr>
      <w:bookmarkStart w:id="226" w:name="_Toc508034441"/>
      <w:r w:rsidRPr="00343254">
        <w:t>Acknowledgments</w:t>
      </w:r>
      <w:bookmarkEnd w:id="226"/>
    </w:p>
    <w:p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rsidR="00A41519" w:rsidRDefault="00A41519" w:rsidP="00A41519">
      <w:r w:rsidRPr="00BA6DE7">
        <w:t>This document was prepared using 2-Word-v2.0.template.dot.</w:t>
      </w:r>
    </w:p>
    <w:p w:rsidR="005D29A6" w:rsidRDefault="005D29A6" w:rsidP="004D00C9">
      <w:pPr>
        <w:pStyle w:val="RFCApp"/>
      </w:pPr>
      <w:bookmarkStart w:id="227" w:name="_Toc508034442"/>
      <w:r w:rsidRPr="009D5F17">
        <w:lastRenderedPageBreak/>
        <w:t>Detailed JSON Examples</w:t>
      </w:r>
      <w:bookmarkEnd w:id="227"/>
    </w:p>
    <w:p w:rsidR="005D29A6" w:rsidRPr="009C0E27" w:rsidRDefault="005D29A6" w:rsidP="004D00C9">
      <w:pPr>
        <w:pStyle w:val="RFCAppH1"/>
      </w:pPr>
      <w:bookmarkStart w:id="228" w:name="_Toc508034443"/>
      <w:r w:rsidRPr="009C0E27">
        <w:t>JSON Code: mpi1-otn-topology.json</w:t>
      </w:r>
      <w:bookmarkEnd w:id="228"/>
    </w:p>
    <w:p w:rsidR="005D29A6" w:rsidRDefault="005D29A6" w:rsidP="005D29A6">
      <w:r w:rsidRPr="004D00C9">
        <w:rPr>
          <w:highlight w:val="cyan"/>
        </w:rPr>
        <w:t>The JSON code for this use case is currently located on GitHub at:</w:t>
      </w:r>
    </w:p>
    <w:p w:rsidR="005D29A6" w:rsidRPr="00D3128B" w:rsidRDefault="00955E5F" w:rsidP="005D29A6">
      <w:r w:rsidRPr="004D00C9">
        <w:rPr>
          <w:highlight w:val="cyan"/>
        </w:rPr>
        <w:t>https://github.com/danielkinguk/transport-nbi/blob/master/Internet-Drafts/Applicability-Statement/01/mpi1-otn-topology.json</w:t>
      </w:r>
    </w:p>
    <w:p w:rsidR="005D29A6" w:rsidRDefault="005D29A6" w:rsidP="004D00C9">
      <w:pPr>
        <w:pStyle w:val="RFCAppH1"/>
      </w:pPr>
      <w:bookmarkStart w:id="229" w:name="_Toc508034444"/>
      <w:r w:rsidRPr="00D3128B">
        <w:t xml:space="preserve">JSON Code: </w:t>
      </w:r>
      <w:r w:rsidR="007E0C5A" w:rsidRPr="004D00C9">
        <w:t xml:space="preserve"> mpi1-odu2-service-config</w:t>
      </w:r>
      <w:r w:rsidRPr="00D3128B">
        <w:t>.json</w:t>
      </w:r>
      <w:bookmarkEnd w:id="229"/>
    </w:p>
    <w:p w:rsidR="005D29A6" w:rsidRDefault="005D29A6" w:rsidP="005D29A6">
      <w:r w:rsidRPr="004D00C9">
        <w:rPr>
          <w:highlight w:val="cyan"/>
        </w:rPr>
        <w:t>The JSON code for this use case is currently located on GitHub at:</w:t>
      </w:r>
    </w:p>
    <w:p w:rsidR="005D29A6" w:rsidRPr="005D29A6" w:rsidRDefault="00955E5F" w:rsidP="005D29A6">
      <w:r w:rsidRPr="004D00C9">
        <w:rPr>
          <w:highlight w:val="cyan"/>
        </w:rPr>
        <w:t>https://github.com/danielkinguk/transport-nbi/blob/master/Internet-Drafts/Applicability-Statement/01/mpi1-odu2-service-config.json</w:t>
      </w:r>
    </w:p>
    <w:p w:rsidR="00756310" w:rsidRPr="00343254" w:rsidRDefault="00343254" w:rsidP="0072225C">
      <w:pPr>
        <w:pStyle w:val="RFCApp"/>
      </w:pPr>
      <w:bookmarkStart w:id="230" w:name="_Ref486351665"/>
      <w:bookmarkStart w:id="231" w:name="_Toc497142349"/>
      <w:bookmarkStart w:id="232" w:name="_Toc508034445"/>
      <w:r w:rsidRPr="00343254">
        <w:lastRenderedPageBreak/>
        <w:t>Validating a JSON fragment against a YANG Model</w:t>
      </w:r>
      <w:bookmarkEnd w:id="230"/>
      <w:bookmarkEnd w:id="231"/>
      <w:bookmarkEnd w:id="232"/>
    </w:p>
    <w:p w:rsidR="00343254" w:rsidRDefault="00343254" w:rsidP="00343254">
      <w:pPr>
        <w:rPr>
          <w:highlight w:val="yellow"/>
        </w:rPr>
      </w:pPr>
      <w:bookmarkStart w:id="233" w:name="_Toc258322684"/>
      <w:r>
        <w:t>The objective is to have a tool that allows validating whether a piece of JSON code is compliant with a YANG model without using a client/server.</w:t>
      </w:r>
    </w:p>
    <w:p w:rsidR="00343254" w:rsidRPr="006E6419" w:rsidRDefault="00343254">
      <w:pPr>
        <w:pStyle w:val="RFCAppH1"/>
      </w:pPr>
      <w:bookmarkStart w:id="234" w:name="_Toc497142350"/>
      <w:bookmarkStart w:id="235" w:name="_Toc508034446"/>
      <w:r w:rsidRPr="00AD373D">
        <w:t>DSDL-based approach</w:t>
      </w:r>
      <w:bookmarkEnd w:id="234"/>
      <w:bookmarkEnd w:id="235"/>
    </w:p>
    <w:p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265A3">
        <w:t>Figure 6</w:t>
      </w:r>
      <w:r>
        <w:fldChar w:fldCharType="end"/>
      </w:r>
      <w:r>
        <w:t>.</w:t>
      </w:r>
    </w:p>
    <w:p w:rsidR="00343254" w:rsidRDefault="00343254" w:rsidP="00343254">
      <w:r>
        <w:t xml:space="preserve">Useful link: </w:t>
      </w:r>
      <w:hyperlink r:id="rId8" w:history="1">
        <w:r w:rsidRPr="000D1CAE">
          <w:rPr>
            <w:rStyle w:val="Hyperlink"/>
          </w:rPr>
          <w:t>https://github.com/mbj4668/pyang/wiki/XmlJson</w:t>
        </w:r>
      </w:hyperlink>
    </w:p>
    <w:p w:rsidR="00343254" w:rsidRDefault="00343254" w:rsidP="00343254">
      <w:pPr>
        <w:pStyle w:val="RFCFigure"/>
      </w:pPr>
      <w:r>
        <w:t xml:space="preserve">                        (2) </w:t>
      </w:r>
    </w:p>
    <w:p w:rsidR="00343254" w:rsidRDefault="00343254" w:rsidP="00343254">
      <w:pPr>
        <w:pStyle w:val="RFCFigure"/>
      </w:pPr>
      <w:r>
        <w:t xml:space="preserve">            YANG-module ---&gt; DSDL-schemas (RNG,SCH,DSRL)</w:t>
      </w:r>
    </w:p>
    <w:p w:rsidR="00343254" w:rsidRDefault="00343254" w:rsidP="00343254">
      <w:pPr>
        <w:pStyle w:val="RFCFigure"/>
      </w:pPr>
      <w:r>
        <w:t xml:space="preserve">                   |                  |</w:t>
      </w:r>
    </w:p>
    <w:p w:rsidR="00343254" w:rsidRDefault="00343254" w:rsidP="00343254">
      <w:pPr>
        <w:pStyle w:val="RFCFigure"/>
      </w:pPr>
      <w:r>
        <w:t xml:space="preserve">                   | (1)              |</w:t>
      </w:r>
    </w:p>
    <w:p w:rsidR="00343254" w:rsidRDefault="00343254" w:rsidP="00343254">
      <w:pPr>
        <w:pStyle w:val="RFCFigure"/>
      </w:pPr>
      <w:r>
        <w:t xml:space="preserve">                   |                  | </w:t>
      </w:r>
    </w:p>
    <w:p w:rsidR="00343254" w:rsidRDefault="00343254" w:rsidP="00343254">
      <w:pPr>
        <w:pStyle w:val="RFCFigure"/>
      </w:pPr>
      <w:r>
        <w:t xml:space="preserve">   Config/state  JTOX-file            | (4) </w:t>
      </w:r>
    </w:p>
    <w:p w:rsidR="00343254" w:rsidRDefault="00343254" w:rsidP="00343254">
      <w:pPr>
        <w:pStyle w:val="RFCFigure"/>
      </w:pPr>
      <w:r>
        <w:t xml:space="preserve">          \        |                  |</w:t>
      </w:r>
    </w:p>
    <w:p w:rsidR="00343254" w:rsidRDefault="00343254" w:rsidP="00343254">
      <w:pPr>
        <w:pStyle w:val="RFCFigure"/>
      </w:pPr>
      <w:r>
        <w:t xml:space="preserve">           \       |                  |</w:t>
      </w:r>
    </w:p>
    <w:p w:rsidR="00343254" w:rsidRDefault="00343254" w:rsidP="00343254">
      <w:pPr>
        <w:pStyle w:val="RFCFigure"/>
      </w:pPr>
      <w:r>
        <w:t xml:space="preserve">            \      V                  V</w:t>
      </w:r>
    </w:p>
    <w:p w:rsidR="00343254" w:rsidRDefault="00343254" w:rsidP="00343254">
      <w:pPr>
        <w:pStyle w:val="RFCFigure"/>
      </w:pPr>
      <w:r>
        <w:t xml:space="preserve">   JSON-file------------&gt; XML-file ----------------&gt; Output</w:t>
      </w:r>
    </w:p>
    <w:p w:rsidR="00343254" w:rsidRDefault="00343254" w:rsidP="00343254">
      <w:pPr>
        <w:pStyle w:val="RFCFigure"/>
      </w:pPr>
      <w:r>
        <w:t xml:space="preserve">              (3)</w:t>
      </w:r>
    </w:p>
    <w:p w:rsidR="00343254" w:rsidRDefault="00343254" w:rsidP="00343254">
      <w:pPr>
        <w:pStyle w:val="RFCFigure"/>
      </w:pPr>
    </w:p>
    <w:p w:rsidR="00343254" w:rsidRPr="00F5301C" w:rsidRDefault="00343254" w:rsidP="00343254">
      <w:pPr>
        <w:pStyle w:val="Caption"/>
        <w:tabs>
          <w:tab w:val="clear" w:pos="0"/>
        </w:tabs>
        <w:ind w:left="1152" w:hanging="360"/>
      </w:pPr>
      <w:bookmarkStart w:id="236" w:name="_Ref486351558"/>
      <w:r w:rsidRPr="00F5301C">
        <w:t>– DSDL-based approach for JSON code validation</w:t>
      </w:r>
      <w:bookmarkEnd w:id="236"/>
    </w:p>
    <w:p w:rsidR="00343254" w:rsidRDefault="00343254" w:rsidP="00343254">
      <w:pPr>
        <w:rPr>
          <w:highlight w:val="yellow"/>
        </w:rPr>
      </w:pPr>
      <w:r>
        <w:rPr>
          <w:highlight w:val="yellow"/>
        </w:rPr>
        <w:t xml:space="preserve">In order to allow the use of comments following the convention defined in section </w:t>
      </w:r>
      <w:r>
        <w:rPr>
          <w:highlight w:val="yellow"/>
        </w:rPr>
        <w:fldChar w:fldCharType="begin"/>
      </w:r>
      <w:r>
        <w:rPr>
          <w:highlight w:val="yellow"/>
        </w:rPr>
        <w:instrText xml:space="preserve"> REF _Ref496785819 \r \h \t </w:instrText>
      </w:r>
      <w:r>
        <w:rPr>
          <w:highlight w:val="yellow"/>
        </w:rPr>
      </w:r>
      <w:r>
        <w:rPr>
          <w:highlight w:val="yellow"/>
        </w:rPr>
        <w:fldChar w:fldCharType="separate"/>
      </w:r>
      <w:r w:rsidR="006265A3">
        <w:rPr>
          <w:b/>
          <w:bCs/>
          <w:highlight w:val="yellow"/>
        </w:rPr>
        <w:t>Error! Reference source not found.</w:t>
      </w:r>
      <w:r>
        <w:rPr>
          <w:highlight w:val="yellow"/>
        </w:rPr>
        <w:fldChar w:fldCharType="end"/>
      </w:r>
      <w:r>
        <w:rPr>
          <w:highlight w:val="yellow"/>
        </w:rPr>
        <w:t xml:space="preserve"> without impacting the validation process, these comments will be automatically removed from the JSON-file that will be validate.</w:t>
      </w:r>
    </w:p>
    <w:p w:rsidR="00343254" w:rsidRPr="00507F7D" w:rsidRDefault="00343254">
      <w:pPr>
        <w:pStyle w:val="RFCAppH1"/>
      </w:pPr>
      <w:bookmarkStart w:id="237" w:name="_Toc497142351"/>
      <w:bookmarkStart w:id="238" w:name="_Toc508034447"/>
      <w:bookmarkEnd w:id="233"/>
      <w:r>
        <w:t xml:space="preserve">Why not using a </w:t>
      </w:r>
      <w:r w:rsidRPr="00AD373D">
        <w:t>XSD-based</w:t>
      </w:r>
      <w:r>
        <w:t xml:space="preserve"> approach</w:t>
      </w:r>
      <w:bookmarkEnd w:id="237"/>
      <w:bookmarkEnd w:id="238"/>
    </w:p>
    <w:p w:rsidR="00343254" w:rsidRPr="006E6419" w:rsidRDefault="00343254" w:rsidP="00343254">
      <w:r w:rsidRPr="00AD373D">
        <w:t>This approach has been analyzed and discarded because no longer supported by pyang.</w:t>
      </w:r>
    </w:p>
    <w:p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265A3">
        <w:t>Figure 7</w:t>
      </w:r>
      <w:r>
        <w:fldChar w:fldCharType="end"/>
      </w:r>
      <w:r>
        <w:t>:</w:t>
      </w:r>
    </w:p>
    <w:p w:rsidR="00343254" w:rsidRDefault="00343254" w:rsidP="00343254">
      <w:pPr>
        <w:pStyle w:val="RFCFigure"/>
      </w:pPr>
      <w:r>
        <w:lastRenderedPageBreak/>
        <w:t xml:space="preserve">                  (1) </w:t>
      </w:r>
    </w:p>
    <w:p w:rsidR="00343254" w:rsidRDefault="00343254" w:rsidP="00343254">
      <w:pPr>
        <w:pStyle w:val="RFCFigure"/>
      </w:pPr>
      <w:r>
        <w:t xml:space="preserve">      YANG-module ---&gt; XSD-schema - \       (3)</w:t>
      </w:r>
    </w:p>
    <w:p w:rsidR="00343254" w:rsidRDefault="00343254" w:rsidP="00343254">
      <w:pPr>
        <w:pStyle w:val="RFCFigure"/>
      </w:pPr>
      <w:r>
        <w:t xml:space="preserve">                                     +--&gt; Validation</w:t>
      </w:r>
    </w:p>
    <w:p w:rsidR="00343254" w:rsidRDefault="00343254" w:rsidP="00343254">
      <w:pPr>
        <w:pStyle w:val="RFCFigure"/>
      </w:pPr>
      <w:r>
        <w:t xml:space="preserve">      JSON-file------&gt; XML-file ----/</w:t>
      </w:r>
    </w:p>
    <w:p w:rsidR="00343254" w:rsidRDefault="00343254" w:rsidP="00343254">
      <w:pPr>
        <w:pStyle w:val="RFCFigure"/>
      </w:pPr>
      <w:r>
        <w:t xml:space="preserve">                  (2)</w:t>
      </w:r>
    </w:p>
    <w:p w:rsidR="00343254" w:rsidRDefault="00343254" w:rsidP="00343254">
      <w:pPr>
        <w:pStyle w:val="RFCFigure"/>
      </w:pPr>
    </w:p>
    <w:p w:rsidR="00343254" w:rsidRDefault="00343254" w:rsidP="00343254">
      <w:pPr>
        <w:pStyle w:val="Caption"/>
        <w:tabs>
          <w:tab w:val="clear" w:pos="0"/>
        </w:tabs>
        <w:ind w:left="1152" w:hanging="360"/>
      </w:pPr>
      <w:bookmarkStart w:id="239" w:name="_Ref486351348"/>
      <w:r w:rsidRPr="00AD373D">
        <w:t>– XSD-based approach for JSON code validation</w:t>
      </w:r>
      <w:bookmarkEnd w:id="239"/>
    </w:p>
    <w:p w:rsidR="002E1F5F" w:rsidRDefault="00343254" w:rsidP="004D00C9">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6265A3">
        <w:t>Figure 7</w:t>
      </w:r>
      <w:r>
        <w:fldChar w:fldCharType="end"/>
      </w:r>
      <w:r>
        <w:t xml:space="preserve"> will stop just at step (1).</w:t>
      </w:r>
      <w:r w:rsidR="002E1F5F">
        <w:rPr>
          <w:highlight w:val="yellow"/>
        </w:rPr>
        <w:br w:type="page"/>
      </w:r>
      <w:r w:rsidR="002E1F5F" w:rsidRPr="00AB4A2F">
        <w:lastRenderedPageBreak/>
        <w:t>Authors’ Addresses</w:t>
      </w:r>
    </w:p>
    <w:p w:rsidR="002E1F5F" w:rsidRDefault="00AB4A2F" w:rsidP="002E1F5F">
      <w:pPr>
        <w:pStyle w:val="RFCFigure"/>
        <w:rPr>
          <w:rFonts w:cs="Times New Roman"/>
          <w:highlight w:val="yellow"/>
        </w:rPr>
      </w:pPr>
      <w:r w:rsidRPr="00AB4A2F">
        <w:t>Italo Busi (Editor)</w:t>
      </w:r>
    </w:p>
    <w:p w:rsidR="002E1F5F" w:rsidRDefault="00AB4A2F" w:rsidP="002E1F5F">
      <w:pPr>
        <w:pStyle w:val="RFCFigure"/>
        <w:rPr>
          <w:rFonts w:cs="Times New Roman"/>
          <w:highlight w:val="yellow"/>
        </w:rPr>
      </w:pPr>
      <w:r w:rsidRPr="00AB4A2F">
        <w:t>Huawei</w:t>
      </w:r>
    </w:p>
    <w:p w:rsidR="002E1F5F" w:rsidRDefault="002E1F5F" w:rsidP="002E1F5F">
      <w:pPr>
        <w:pStyle w:val="RFCFigure"/>
      </w:pPr>
      <w:r>
        <w:tab/>
      </w:r>
    </w:p>
    <w:p w:rsidR="002E1F5F" w:rsidRDefault="002E1F5F" w:rsidP="002E1F5F">
      <w:pPr>
        <w:pStyle w:val="RFCFigure"/>
      </w:pPr>
      <w:r>
        <w:t xml:space="preserve">Email: </w:t>
      </w:r>
      <w:hyperlink r:id="rId9" w:history="1">
        <w:r w:rsidR="0049058D" w:rsidRPr="0096031B">
          <w:rPr>
            <w:rStyle w:val="Hyperlink"/>
          </w:rPr>
          <w:t>italo.busi@huawei.com</w:t>
        </w:r>
      </w:hyperlink>
    </w:p>
    <w:p w:rsidR="00AB4A2F" w:rsidRPr="00AB4A2F" w:rsidRDefault="00AB4A2F" w:rsidP="00AB4A2F"/>
    <w:p w:rsidR="000A3A23" w:rsidRDefault="000A3A23" w:rsidP="000A3A23">
      <w:pPr>
        <w:pStyle w:val="RFCFigure"/>
        <w:rPr>
          <w:rFonts w:cs="Times New Roman"/>
          <w:highlight w:val="yellow"/>
        </w:rPr>
      </w:pPr>
      <w:r w:rsidRPr="00AB4A2F">
        <w:t>Daniel King (Editor)</w:t>
      </w:r>
    </w:p>
    <w:p w:rsidR="000A3A23" w:rsidRDefault="000A3A23" w:rsidP="000A3A23">
      <w:pPr>
        <w:pStyle w:val="RFCFigure"/>
        <w:rPr>
          <w:rFonts w:cs="Times New Roman"/>
          <w:highlight w:val="yellow"/>
        </w:rPr>
      </w:pPr>
      <w:r w:rsidRPr="00AB4A2F">
        <w:t>Lancaster University</w:t>
      </w:r>
    </w:p>
    <w:p w:rsidR="000A3A23" w:rsidRDefault="000A3A23" w:rsidP="000A3A23">
      <w:pPr>
        <w:pStyle w:val="RFCFigure"/>
      </w:pPr>
      <w:r>
        <w:tab/>
      </w:r>
    </w:p>
    <w:p w:rsidR="000A3A23" w:rsidRDefault="000A3A23" w:rsidP="000A3A23">
      <w:pPr>
        <w:pStyle w:val="RFCFigure"/>
      </w:pPr>
      <w:r>
        <w:t xml:space="preserve">Email: </w:t>
      </w:r>
      <w:hyperlink r:id="rId10" w:history="1">
        <w:r w:rsidRPr="0096031B">
          <w:rPr>
            <w:rStyle w:val="Hyperlink"/>
          </w:rPr>
          <w:t>d.king@lancaster.ac.uk</w:t>
        </w:r>
      </w:hyperlink>
    </w:p>
    <w:p w:rsidR="000A3A23" w:rsidRPr="001D6AB1" w:rsidRDefault="000A3A23" w:rsidP="000A3A23"/>
    <w:p w:rsidR="00AB4A2F" w:rsidRDefault="00AB4A2F" w:rsidP="00AB4A2F">
      <w:pPr>
        <w:pStyle w:val="RFCFigure"/>
        <w:rPr>
          <w:rFonts w:cs="Times New Roman"/>
          <w:highlight w:val="yellow"/>
        </w:rPr>
      </w:pPr>
      <w:r w:rsidRPr="00AB4A2F">
        <w:t>Haomian Zheng</w:t>
      </w:r>
      <w:r>
        <w:t xml:space="preserve"> (Editor)</w:t>
      </w:r>
    </w:p>
    <w:p w:rsidR="00AB4A2F" w:rsidRDefault="00AB4A2F" w:rsidP="00AB4A2F">
      <w:pPr>
        <w:pStyle w:val="RFCFigure"/>
        <w:rPr>
          <w:rFonts w:cs="Times New Roman"/>
          <w:highlight w:val="yellow"/>
        </w:rPr>
      </w:pPr>
      <w:r w:rsidRPr="00AB4A2F">
        <w:t>Huawei</w:t>
      </w:r>
    </w:p>
    <w:p w:rsidR="00AB4A2F" w:rsidRDefault="00AB4A2F" w:rsidP="00AB4A2F">
      <w:pPr>
        <w:pStyle w:val="RFCFigure"/>
      </w:pPr>
      <w:r>
        <w:tab/>
      </w:r>
    </w:p>
    <w:p w:rsidR="00AB4A2F" w:rsidRDefault="00AB4A2F" w:rsidP="00AB4A2F">
      <w:pPr>
        <w:pStyle w:val="RFCFigure"/>
      </w:pPr>
      <w:r>
        <w:t xml:space="preserve">Email: </w:t>
      </w:r>
      <w:hyperlink r:id="rId11" w:history="1">
        <w:r w:rsidR="0049058D" w:rsidRPr="0096031B">
          <w:rPr>
            <w:rStyle w:val="Hyperlink"/>
          </w:rPr>
          <w:t>zhenghaomian@huawei.com</w:t>
        </w:r>
      </w:hyperlink>
    </w:p>
    <w:p w:rsidR="00AB4A2F" w:rsidRPr="00AB4A2F" w:rsidRDefault="00AB4A2F" w:rsidP="00AB4A2F"/>
    <w:p w:rsidR="00AB4A2F" w:rsidRDefault="00AB4A2F" w:rsidP="00AB4A2F">
      <w:pPr>
        <w:pStyle w:val="RFCFigure"/>
        <w:rPr>
          <w:rFonts w:cs="Times New Roman"/>
          <w:highlight w:val="yellow"/>
        </w:rPr>
      </w:pPr>
      <w:r w:rsidRPr="00AB4A2F">
        <w:t>Yunbin Xu (Editor)</w:t>
      </w:r>
    </w:p>
    <w:p w:rsidR="00AB4A2F" w:rsidRDefault="00AB4A2F" w:rsidP="00AB4A2F">
      <w:pPr>
        <w:pStyle w:val="RFCFigure"/>
        <w:rPr>
          <w:rFonts w:cs="Times New Roman"/>
          <w:highlight w:val="yellow"/>
        </w:rPr>
      </w:pPr>
      <w:r w:rsidRPr="00AB4A2F">
        <w:t>CAICT</w:t>
      </w:r>
    </w:p>
    <w:p w:rsidR="00AB4A2F" w:rsidRDefault="00AB4A2F" w:rsidP="00AB4A2F">
      <w:pPr>
        <w:pStyle w:val="RFCFigure"/>
      </w:pPr>
      <w:r>
        <w:tab/>
      </w:r>
    </w:p>
    <w:p w:rsidR="00AB4A2F" w:rsidRDefault="00AB4A2F" w:rsidP="00AB4A2F">
      <w:pPr>
        <w:pStyle w:val="RFCFigure"/>
      </w:pPr>
      <w:r>
        <w:t xml:space="preserve">Email: </w:t>
      </w:r>
      <w:hyperlink r:id="rId12" w:history="1">
        <w:r w:rsidR="0049058D" w:rsidRPr="0096031B">
          <w:rPr>
            <w:rStyle w:val="Hyperlink"/>
          </w:rPr>
          <w:t>xuyunbin@ritt.cn</w:t>
        </w:r>
      </w:hyperlink>
    </w:p>
    <w:p w:rsidR="00AB4A2F" w:rsidRPr="001D6AB1" w:rsidRDefault="00AB4A2F" w:rsidP="00AB4A2F"/>
    <w:p w:rsidR="000A3A23" w:rsidRPr="00015CA5" w:rsidRDefault="000A3A23" w:rsidP="000A3A23">
      <w:pPr>
        <w:pStyle w:val="RFCFigure"/>
        <w:rPr>
          <w:rFonts w:cs="Times New Roman"/>
          <w:highlight w:val="yellow"/>
          <w:lang w:val="it-IT"/>
        </w:rPr>
      </w:pPr>
      <w:r w:rsidRPr="00015CA5">
        <w:rPr>
          <w:lang w:val="it-IT"/>
        </w:rPr>
        <w:t>Yang Zhao</w:t>
      </w:r>
    </w:p>
    <w:p w:rsidR="000A3A23" w:rsidRPr="00AB4A2F" w:rsidRDefault="000A3A23" w:rsidP="000A3A23">
      <w:pPr>
        <w:pStyle w:val="RFCFigure"/>
        <w:rPr>
          <w:rFonts w:cs="Times New Roman"/>
          <w:highlight w:val="yellow"/>
          <w:lang w:val="it-IT"/>
        </w:rPr>
      </w:pPr>
      <w:r w:rsidRPr="006F1654">
        <w:rPr>
          <w:lang w:val="it-IT"/>
        </w:rPr>
        <w:t>China Mobile</w:t>
      </w:r>
    </w:p>
    <w:p w:rsidR="000A3A23" w:rsidRPr="00AB4A2F" w:rsidRDefault="000A3A23" w:rsidP="000A3A23">
      <w:pPr>
        <w:pStyle w:val="RFCFigure"/>
        <w:rPr>
          <w:lang w:val="it-IT"/>
        </w:rPr>
      </w:pPr>
      <w:r w:rsidRPr="00AB4A2F">
        <w:rPr>
          <w:lang w:val="it-IT"/>
        </w:rPr>
        <w:tab/>
      </w:r>
    </w:p>
    <w:p w:rsidR="000A3A23" w:rsidRPr="00883323" w:rsidRDefault="000A3A23" w:rsidP="000A3A23">
      <w:pPr>
        <w:pStyle w:val="RFCFigure"/>
        <w:rPr>
          <w:lang w:val="it-IT"/>
        </w:rPr>
      </w:pPr>
      <w:r w:rsidRPr="00AB4A2F">
        <w:rPr>
          <w:lang w:val="it-IT"/>
        </w:rPr>
        <w:t xml:space="preserve">Email: </w:t>
      </w:r>
      <w:hyperlink r:id="rId13" w:history="1">
        <w:r w:rsidRPr="006F1654">
          <w:rPr>
            <w:rStyle w:val="Hyperlink"/>
            <w:lang w:val="it-IT"/>
          </w:rPr>
          <w:t>zhaoyangyjy@chinamobile.com</w:t>
        </w:r>
      </w:hyperlink>
    </w:p>
    <w:p w:rsidR="000A3A23" w:rsidRPr="00AB4A2F" w:rsidRDefault="000A3A23" w:rsidP="000A3A23">
      <w:pPr>
        <w:rPr>
          <w:lang w:val="it-IT"/>
        </w:rPr>
      </w:pPr>
    </w:p>
    <w:p w:rsidR="00AB4A2F" w:rsidRPr="00AB4A2F" w:rsidRDefault="00AB4A2F" w:rsidP="00AB4A2F">
      <w:pPr>
        <w:pStyle w:val="RFCFigure"/>
        <w:rPr>
          <w:rFonts w:cs="Times New Roman"/>
          <w:highlight w:val="yellow"/>
          <w:lang w:val="it-IT"/>
        </w:rPr>
      </w:pPr>
      <w:r w:rsidRPr="00AB4A2F">
        <w:rPr>
          <w:lang w:val="it-IT"/>
        </w:rPr>
        <w:t>Sergio Belotti</w:t>
      </w:r>
    </w:p>
    <w:p w:rsidR="00AB4A2F" w:rsidRPr="00015CA5" w:rsidRDefault="00AB4A2F" w:rsidP="00AB4A2F">
      <w:pPr>
        <w:pStyle w:val="RFCFigure"/>
        <w:rPr>
          <w:rFonts w:cs="Times New Roman"/>
          <w:highlight w:val="yellow"/>
          <w:lang w:val="it-IT"/>
        </w:rPr>
      </w:pPr>
      <w:r w:rsidRPr="00015CA5">
        <w:rPr>
          <w:lang w:val="it-IT"/>
        </w:rPr>
        <w:t>Nokia</w:t>
      </w:r>
    </w:p>
    <w:p w:rsidR="00AB4A2F" w:rsidRPr="00015CA5" w:rsidRDefault="00AB4A2F" w:rsidP="00AB4A2F">
      <w:pPr>
        <w:pStyle w:val="RFCFigure"/>
        <w:rPr>
          <w:lang w:val="it-IT"/>
        </w:rPr>
      </w:pPr>
      <w:r w:rsidRPr="00015CA5">
        <w:rPr>
          <w:lang w:val="it-IT"/>
        </w:rPr>
        <w:tab/>
      </w:r>
    </w:p>
    <w:p w:rsidR="00AB4A2F" w:rsidRPr="00015CA5" w:rsidRDefault="00AB4A2F" w:rsidP="00AB4A2F">
      <w:pPr>
        <w:pStyle w:val="RFCFigure"/>
        <w:rPr>
          <w:lang w:val="it-IT"/>
        </w:rPr>
      </w:pPr>
      <w:r w:rsidRPr="00015CA5">
        <w:rPr>
          <w:lang w:val="it-IT"/>
        </w:rPr>
        <w:t xml:space="preserve">Email: </w:t>
      </w:r>
      <w:hyperlink r:id="rId14" w:history="1">
        <w:r w:rsidR="0049058D" w:rsidRPr="00015CA5">
          <w:rPr>
            <w:rStyle w:val="Hyperlink"/>
            <w:lang w:val="it-IT"/>
          </w:rPr>
          <w:t>sergio.belotti@nokia.com</w:t>
        </w:r>
      </w:hyperlink>
    </w:p>
    <w:p w:rsidR="00AB4A2F" w:rsidRPr="00015CA5" w:rsidRDefault="00AB4A2F" w:rsidP="00AB4A2F">
      <w:pPr>
        <w:rPr>
          <w:lang w:val="it-IT"/>
        </w:rPr>
      </w:pPr>
    </w:p>
    <w:p w:rsidR="00AB4A2F" w:rsidRPr="007A1B4D" w:rsidRDefault="00AB4A2F" w:rsidP="00AB4A2F">
      <w:pPr>
        <w:pStyle w:val="RFCFigure"/>
        <w:rPr>
          <w:rFonts w:cs="Times New Roman"/>
          <w:highlight w:val="yellow"/>
          <w:lang w:val="it-IT"/>
        </w:rPr>
      </w:pPr>
      <w:r w:rsidRPr="007A1B4D">
        <w:rPr>
          <w:lang w:val="it-IT"/>
        </w:rPr>
        <w:t>Gianmarco Bruno</w:t>
      </w:r>
    </w:p>
    <w:p w:rsidR="00AB4A2F" w:rsidRPr="007A1B4D" w:rsidRDefault="00AB4A2F" w:rsidP="00AB4A2F">
      <w:pPr>
        <w:pStyle w:val="RFCFigure"/>
        <w:rPr>
          <w:rFonts w:cs="Times New Roman"/>
          <w:highlight w:val="yellow"/>
          <w:lang w:val="it-IT"/>
        </w:rPr>
      </w:pPr>
      <w:r w:rsidRPr="007A1B4D">
        <w:rPr>
          <w:lang w:val="it-IT"/>
        </w:rPr>
        <w:t>Ericsson</w:t>
      </w:r>
    </w:p>
    <w:p w:rsidR="00AB4A2F" w:rsidRPr="007A1B4D" w:rsidRDefault="00AB4A2F" w:rsidP="00AB4A2F">
      <w:pPr>
        <w:pStyle w:val="RFCFigure"/>
        <w:rPr>
          <w:lang w:val="it-IT"/>
        </w:rPr>
      </w:pPr>
      <w:r w:rsidRPr="007A1B4D">
        <w:rPr>
          <w:lang w:val="it-IT"/>
        </w:rPr>
        <w:tab/>
      </w:r>
    </w:p>
    <w:p w:rsidR="00AB4A2F" w:rsidRDefault="00AB4A2F" w:rsidP="00AB4A2F">
      <w:pPr>
        <w:pStyle w:val="RFCFigure"/>
      </w:pPr>
      <w:r>
        <w:t xml:space="preserve">Email: </w:t>
      </w:r>
      <w:hyperlink r:id="rId15" w:history="1">
        <w:r w:rsidR="0049058D" w:rsidRPr="0096031B">
          <w:rPr>
            <w:rStyle w:val="Hyperlink"/>
          </w:rPr>
          <w:t>gianmarco.bruno@ericsson.com</w:t>
        </w:r>
      </w:hyperlink>
    </w:p>
    <w:p w:rsidR="00AB4A2F" w:rsidRPr="00AB4A2F" w:rsidRDefault="00AB4A2F" w:rsidP="00AB4A2F"/>
    <w:p w:rsidR="00AB4A2F" w:rsidRDefault="00AB4A2F" w:rsidP="00AB4A2F">
      <w:pPr>
        <w:pStyle w:val="RFCFigure"/>
        <w:rPr>
          <w:rFonts w:cs="Times New Roman"/>
          <w:highlight w:val="yellow"/>
        </w:rPr>
      </w:pPr>
      <w:r w:rsidRPr="00AB4A2F">
        <w:lastRenderedPageBreak/>
        <w:t>Young Lee</w:t>
      </w:r>
    </w:p>
    <w:p w:rsidR="00AB4A2F" w:rsidRDefault="00AB4A2F" w:rsidP="00AB4A2F">
      <w:pPr>
        <w:pStyle w:val="RFCFigure"/>
        <w:rPr>
          <w:rFonts w:cs="Times New Roman"/>
          <w:highlight w:val="yellow"/>
        </w:rPr>
      </w:pPr>
      <w:r w:rsidRPr="00AB4A2F">
        <w:t>Huawei</w:t>
      </w:r>
    </w:p>
    <w:p w:rsidR="00AB4A2F" w:rsidRDefault="00AB4A2F" w:rsidP="00AB4A2F">
      <w:pPr>
        <w:pStyle w:val="RFCFigure"/>
      </w:pPr>
      <w:r>
        <w:tab/>
      </w:r>
    </w:p>
    <w:p w:rsidR="00AB4A2F" w:rsidRDefault="00AB4A2F" w:rsidP="00AB4A2F">
      <w:pPr>
        <w:pStyle w:val="RFCFigure"/>
      </w:pPr>
      <w:r>
        <w:t xml:space="preserve">Email: </w:t>
      </w:r>
      <w:hyperlink r:id="rId16" w:history="1">
        <w:r w:rsidR="0049058D" w:rsidRPr="0096031B">
          <w:rPr>
            <w:rStyle w:val="Hyperlink"/>
          </w:rPr>
          <w:t>leeyoung@huawei.com</w:t>
        </w:r>
      </w:hyperlink>
    </w:p>
    <w:p w:rsidR="00AB4A2F" w:rsidRPr="00AB4A2F" w:rsidRDefault="00AB4A2F" w:rsidP="00AB4A2F"/>
    <w:p w:rsidR="00AB4A2F" w:rsidRPr="00015CA5" w:rsidRDefault="00AB4A2F" w:rsidP="00AB4A2F">
      <w:pPr>
        <w:pStyle w:val="RFCFigure"/>
        <w:rPr>
          <w:rFonts w:cs="Times New Roman"/>
          <w:highlight w:val="yellow"/>
        </w:rPr>
      </w:pPr>
      <w:r w:rsidRPr="00015CA5">
        <w:t>Victor Lopez</w:t>
      </w:r>
    </w:p>
    <w:p w:rsidR="00AB4A2F" w:rsidRPr="00AB4A2F" w:rsidRDefault="00AB4A2F" w:rsidP="00AB4A2F">
      <w:pPr>
        <w:pStyle w:val="RFCFigure"/>
        <w:rPr>
          <w:rFonts w:cs="Times New Roman"/>
          <w:highlight w:val="yellow"/>
          <w:lang w:val="it-IT"/>
        </w:rPr>
      </w:pPr>
      <w:r w:rsidRPr="00AB4A2F">
        <w:rPr>
          <w:lang w:val="it-IT"/>
        </w:rPr>
        <w:t>Telefonica</w:t>
      </w:r>
    </w:p>
    <w:p w:rsidR="00AB4A2F" w:rsidRPr="00AB4A2F" w:rsidRDefault="00AB4A2F" w:rsidP="00AB4A2F">
      <w:pPr>
        <w:pStyle w:val="RFCFigure"/>
        <w:rPr>
          <w:lang w:val="it-IT"/>
        </w:rPr>
      </w:pPr>
      <w:r w:rsidRPr="00AB4A2F">
        <w:rPr>
          <w:lang w:val="it-IT"/>
        </w:rPr>
        <w:tab/>
      </w:r>
    </w:p>
    <w:p w:rsidR="00AB4A2F" w:rsidRPr="00883323" w:rsidRDefault="00AB4A2F" w:rsidP="00AB4A2F">
      <w:pPr>
        <w:pStyle w:val="RFCFigure"/>
        <w:rPr>
          <w:rFonts w:cs="Times New Roman"/>
          <w:lang w:val="it-IT"/>
        </w:rPr>
      </w:pPr>
      <w:r w:rsidRPr="00883323">
        <w:rPr>
          <w:lang w:val="it-IT"/>
        </w:rPr>
        <w:t xml:space="preserve">Email: </w:t>
      </w:r>
      <w:hyperlink r:id="rId17" w:history="1">
        <w:r w:rsidR="0049058D" w:rsidRPr="00883323">
          <w:rPr>
            <w:rStyle w:val="Hyperlink"/>
            <w:rFonts w:cs="Times New Roman"/>
            <w:lang w:val="it-IT"/>
          </w:rPr>
          <w:t>victor.lopezalvarez@telefonica.com</w:t>
        </w:r>
      </w:hyperlink>
    </w:p>
    <w:p w:rsidR="0049058D" w:rsidRPr="00883323" w:rsidRDefault="0049058D" w:rsidP="0049058D">
      <w:pPr>
        <w:rPr>
          <w:lang w:val="it-IT"/>
        </w:rPr>
      </w:pPr>
    </w:p>
    <w:p w:rsidR="0049058D" w:rsidRPr="00AB4A2F" w:rsidRDefault="0049058D" w:rsidP="0049058D">
      <w:pPr>
        <w:pStyle w:val="RFCFigure"/>
        <w:rPr>
          <w:rFonts w:cs="Times New Roman"/>
          <w:highlight w:val="yellow"/>
          <w:lang w:val="it-IT"/>
        </w:rPr>
      </w:pPr>
      <w:r w:rsidRPr="0049058D">
        <w:rPr>
          <w:lang w:val="it-IT"/>
        </w:rPr>
        <w:t>Carlo Perocchio</w:t>
      </w:r>
    </w:p>
    <w:p w:rsidR="00AB4A2F" w:rsidRPr="007A1B4D" w:rsidRDefault="00AB4A2F" w:rsidP="00AB4A2F">
      <w:pPr>
        <w:pStyle w:val="RFCFigure"/>
        <w:rPr>
          <w:rFonts w:cs="Times New Roman"/>
          <w:highlight w:val="yellow"/>
        </w:rPr>
      </w:pPr>
      <w:r w:rsidRPr="007A1B4D">
        <w:t>Ericsson</w:t>
      </w:r>
    </w:p>
    <w:p w:rsidR="00AB4A2F" w:rsidRPr="007A1B4D" w:rsidRDefault="00AB4A2F" w:rsidP="00AB4A2F">
      <w:pPr>
        <w:pStyle w:val="RFCFigure"/>
      </w:pPr>
      <w:r w:rsidRPr="007A1B4D">
        <w:tab/>
      </w:r>
    </w:p>
    <w:p w:rsidR="00AB4A2F" w:rsidRPr="007A1B4D" w:rsidRDefault="00AB4A2F" w:rsidP="00AB4A2F">
      <w:pPr>
        <w:pStyle w:val="RFCFigure"/>
      </w:pPr>
      <w:r w:rsidRPr="007A1B4D">
        <w:t xml:space="preserve">Email: </w:t>
      </w:r>
      <w:hyperlink r:id="rId18" w:history="1">
        <w:r w:rsidR="0049058D" w:rsidRPr="007A1B4D">
          <w:rPr>
            <w:rStyle w:val="Hyperlink"/>
          </w:rPr>
          <w:t>carlo.perocchio@ericsson.com</w:t>
        </w:r>
      </w:hyperlink>
    </w:p>
    <w:p w:rsidR="00AB4A2F" w:rsidRPr="007A1B4D" w:rsidRDefault="00AB4A2F" w:rsidP="00AB4A2F"/>
    <w:p w:rsidR="00AB4A2F" w:rsidRDefault="00DF69BC" w:rsidP="00AB4A2F">
      <w:pPr>
        <w:pStyle w:val="RFCFigure"/>
        <w:rPr>
          <w:rFonts w:cs="Times New Roman"/>
          <w:highlight w:val="yellow"/>
        </w:rPr>
      </w:pPr>
      <w:r w:rsidRPr="00DF69BC">
        <w:t>Ricard Vilalta</w:t>
      </w:r>
    </w:p>
    <w:p w:rsidR="00AB4A2F" w:rsidRDefault="00DF69BC" w:rsidP="00AB4A2F">
      <w:pPr>
        <w:pStyle w:val="RFCFigure"/>
        <w:rPr>
          <w:rFonts w:cs="Times New Roman"/>
          <w:highlight w:val="yellow"/>
        </w:rPr>
      </w:pPr>
      <w:r w:rsidRPr="00DF69BC">
        <w:t>CTTC</w:t>
      </w:r>
    </w:p>
    <w:p w:rsidR="00AB4A2F" w:rsidRDefault="00AB4A2F" w:rsidP="00AB4A2F">
      <w:pPr>
        <w:pStyle w:val="RFCFigure"/>
      </w:pPr>
      <w:r>
        <w:tab/>
      </w:r>
    </w:p>
    <w:p w:rsidR="00AB4A2F" w:rsidRDefault="00AB4A2F" w:rsidP="00AB4A2F">
      <w:pPr>
        <w:pStyle w:val="RFCFigure"/>
      </w:pPr>
      <w:r>
        <w:t xml:space="preserve">Email: </w:t>
      </w:r>
      <w:hyperlink r:id="rId19" w:history="1">
        <w:r w:rsidR="0049058D" w:rsidRPr="0096031B">
          <w:rPr>
            <w:rStyle w:val="Hyperlink"/>
          </w:rPr>
          <w:t>ricard.vilalta@cttc.es</w:t>
        </w:r>
      </w:hyperlink>
    </w:p>
    <w:p w:rsidR="002E1F5F" w:rsidRPr="001D6AB1" w:rsidRDefault="002E1F5F" w:rsidP="002E1F5F"/>
    <w:sectPr w:rsidR="002E1F5F" w:rsidRPr="001D6AB1" w:rsidSect="00F56B61">
      <w:headerReference w:type="default" r:id="rId20"/>
      <w:footerReference w:type="default" r:id="rId21"/>
      <w:headerReference w:type="first" r:id="rId22"/>
      <w:footerReference w:type="first" r:id="rId23"/>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249" w:rsidRDefault="005D4249">
      <w:r>
        <w:separator/>
      </w:r>
    </w:p>
  </w:endnote>
  <w:endnote w:type="continuationSeparator" w:id="0">
    <w:p w:rsidR="005D4249" w:rsidRDefault="005D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25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E2511">
      <w:rPr>
        <w:noProof/>
      </w:rPr>
      <w:instrText>September</w:instrText>
    </w:r>
    <w:r>
      <w:fldChar w:fldCharType="end"/>
    </w:r>
    <w:r>
      <w:instrText xml:space="preserve"> \* MERGEFORMAT </w:instrText>
    </w:r>
    <w:r>
      <w:fldChar w:fldCharType="separate"/>
    </w:r>
    <w:r w:rsidR="007E2511">
      <w:rPr>
        <w:noProof/>
      </w:rPr>
      <w:instrText>September</w:instrText>
    </w:r>
    <w:r>
      <w:fldChar w:fldCharType="end"/>
    </w:r>
    <w:r>
      <w:instrText xml:space="preserve"> \* MERGEFORMAT </w:instrText>
    </w:r>
    <w:r>
      <w:fldChar w:fldCharType="separate"/>
    </w:r>
    <w:r w:rsidR="007E2511">
      <w:rPr>
        <w:noProof/>
      </w:rPr>
      <w:t>September</w:t>
    </w:r>
    <w:r>
      <w:fldChar w:fldCharType="end"/>
    </w:r>
    <w:r>
      <w:t xml:space="preserve"> </w:t>
    </w:r>
    <w:r>
      <w:fldChar w:fldCharType="begin"/>
    </w:r>
    <w:r>
      <w:instrText xml:space="preserve"> SAVEDATE  \@ "d," </w:instrText>
    </w:r>
    <w:r>
      <w:fldChar w:fldCharType="separate"/>
    </w:r>
    <w:r w:rsidR="007E2511">
      <w:rPr>
        <w:noProof/>
      </w:rPr>
      <w:t>5,</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7E25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7E2511">
      <w:rPr>
        <w:noProof/>
      </w:rPr>
      <w:t>2018</w:t>
    </w:r>
    <w:r>
      <w:fldChar w:fldCharType="end"/>
    </w:r>
    <w:r>
      <w:rPr>
        <w:rFonts w:cs="Times New Roman"/>
      </w:rPr>
      <w:tab/>
    </w:r>
    <w:r>
      <w:t xml:space="preserve">[Page </w:t>
    </w:r>
    <w:r>
      <w:fldChar w:fldCharType="begin"/>
    </w:r>
    <w:r>
      <w:instrText xml:space="preserve"> PAGE </w:instrText>
    </w:r>
    <w:r>
      <w:fldChar w:fldCharType="separate"/>
    </w:r>
    <w:r w:rsidR="007E2511">
      <w:rPr>
        <w:noProof/>
      </w:rPr>
      <w:t>21</w:t>
    </w:r>
    <w:r>
      <w:rPr>
        <w:noProof/>
      </w:rPr>
      <w:fldChar w:fldCharType="end"/>
    </w:r>
    <w:r>
      <w:t>]</w:t>
    </w:r>
  </w:p>
  <w:p w:rsidR="002E40E5" w:rsidRDefault="002E40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Footer"/>
      <w:rPr>
        <w:highlight w:val="yellow"/>
      </w:rPr>
    </w:pPr>
  </w:p>
  <w:p w:rsidR="002E40E5" w:rsidRDefault="002E40E5" w:rsidP="00F410C4">
    <w:pPr>
      <w:pStyle w:val="Footer"/>
      <w:rPr>
        <w:highlight w:val="yellow"/>
      </w:rPr>
    </w:pPr>
  </w:p>
  <w:p w:rsidR="002E40E5" w:rsidRDefault="002E40E5" w:rsidP="00F410C4">
    <w:pPr>
      <w:pStyle w:val="Footer"/>
      <w:rPr>
        <w:highlight w:val="yellow"/>
      </w:rPr>
    </w:pPr>
  </w:p>
  <w:p w:rsidR="002E40E5" w:rsidRDefault="002E40E5"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25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E2511">
      <w:rPr>
        <w:noProof/>
      </w:rPr>
      <w:instrText>September</w:instrText>
    </w:r>
    <w:r>
      <w:fldChar w:fldCharType="end"/>
    </w:r>
    <w:r>
      <w:instrText xml:space="preserve"> \* MERGEFORMAT </w:instrText>
    </w:r>
    <w:r>
      <w:fldChar w:fldCharType="separate"/>
    </w:r>
    <w:r w:rsidR="007E2511">
      <w:rPr>
        <w:noProof/>
      </w:rPr>
      <w:instrText>September</w:instrText>
    </w:r>
    <w:r>
      <w:fldChar w:fldCharType="end"/>
    </w:r>
    <w:r>
      <w:instrText xml:space="preserve"> \* MERGEFORMAT </w:instrText>
    </w:r>
    <w:r>
      <w:fldChar w:fldCharType="separate"/>
    </w:r>
    <w:r w:rsidR="007E2511">
      <w:rPr>
        <w:noProof/>
      </w:rPr>
      <w:t>September</w:t>
    </w:r>
    <w:r>
      <w:fldChar w:fldCharType="end"/>
    </w:r>
    <w:r>
      <w:t xml:space="preserve"> </w:t>
    </w:r>
    <w:r>
      <w:fldChar w:fldCharType="begin"/>
    </w:r>
    <w:r>
      <w:instrText xml:space="preserve"> SAVEDATE  \@ "d," </w:instrText>
    </w:r>
    <w:r>
      <w:fldChar w:fldCharType="separate"/>
    </w:r>
    <w:r w:rsidR="007E2511">
      <w:rPr>
        <w:noProof/>
      </w:rPr>
      <w:t>5,</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7E25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7E2511">
      <w:rPr>
        <w:noProof/>
      </w:rPr>
      <w:t>2018</w:t>
    </w:r>
    <w:r>
      <w:fldChar w:fldCharType="end"/>
    </w:r>
    <w:r>
      <w:tab/>
      <w:t xml:space="preserve">[Page </w:t>
    </w:r>
    <w:r>
      <w:fldChar w:fldCharType="begin"/>
    </w:r>
    <w:r>
      <w:instrText xml:space="preserve"> PAGE </w:instrText>
    </w:r>
    <w:r>
      <w:fldChar w:fldCharType="separate"/>
    </w:r>
    <w:r w:rsidR="007E2511">
      <w:rPr>
        <w:noProof/>
      </w:rPr>
      <w:t>1</w:t>
    </w:r>
    <w:r>
      <w:rPr>
        <w:noProof/>
      </w:rPr>
      <w:fldChar w:fldCharType="end"/>
    </w:r>
    <w:r>
      <w:t>]</w:t>
    </w:r>
  </w:p>
  <w:p w:rsidR="002E40E5" w:rsidRDefault="002E40E5"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249" w:rsidRDefault="005D4249">
      <w:r>
        <w:separator/>
      </w:r>
    </w:p>
  </w:footnote>
  <w:footnote w:type="continuationSeparator" w:id="0">
    <w:p w:rsidR="005D4249" w:rsidRDefault="005D4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7E2511">
      <w:rPr>
        <w:noProof/>
      </w:rPr>
      <w:t>March 2018</w:t>
    </w:r>
    <w:r>
      <w:rPr>
        <w:noProof/>
      </w:rPr>
      <w:fldChar w:fldCharType="end"/>
    </w:r>
  </w:p>
  <w:p w:rsidR="002E40E5" w:rsidRDefault="002E40E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0E5" w:rsidRDefault="002E40E5" w:rsidP="00F410C4">
    <w:pPr>
      <w:pStyle w:val="Header"/>
      <w:rPr>
        <w:highlight w:val="yellow"/>
      </w:rPr>
    </w:pPr>
  </w:p>
  <w:p w:rsidR="002E40E5" w:rsidRDefault="002E40E5" w:rsidP="00F410C4">
    <w:pPr>
      <w:pStyle w:val="Header"/>
      <w:rPr>
        <w:highlight w:val="yellow"/>
      </w:rPr>
    </w:pPr>
  </w:p>
  <w:p w:rsidR="002E40E5" w:rsidRDefault="002E40E5" w:rsidP="00F410C4">
    <w:pPr>
      <w:pStyle w:val="Header"/>
    </w:pPr>
    <w:r>
      <w:t>CCAMP Working Group</w:t>
    </w:r>
    <w:r>
      <w:tab/>
    </w:r>
    <w:r w:rsidRPr="00F410C4">
      <w:tab/>
    </w:r>
    <w:r>
      <w:t>I. Busi</w:t>
    </w:r>
  </w:p>
  <w:p w:rsidR="002E40E5" w:rsidRDefault="002E40E5" w:rsidP="00F410C4">
    <w:pPr>
      <w:pStyle w:val="Header"/>
    </w:pPr>
    <w:r>
      <w:t>Internet Draft</w:t>
    </w:r>
    <w:r>
      <w:tab/>
    </w:r>
    <w:r w:rsidRPr="00F410C4">
      <w:tab/>
    </w:r>
    <w:r>
      <w:t>Huawei</w:t>
    </w:r>
  </w:p>
  <w:p w:rsidR="002E40E5" w:rsidRDefault="002E40E5" w:rsidP="00F410C4">
    <w:pPr>
      <w:pStyle w:val="Header"/>
    </w:pPr>
    <w:r>
      <w:t>Intended status: Informational</w:t>
    </w:r>
    <w:r>
      <w:tab/>
    </w:r>
    <w:r w:rsidRPr="00F410C4">
      <w:tab/>
    </w:r>
    <w:r>
      <w:t>D. King</w:t>
    </w:r>
  </w:p>
  <w:p w:rsidR="002E40E5" w:rsidRDefault="002E40E5" w:rsidP="00F410C4">
    <w:pPr>
      <w:pStyle w:val="Header"/>
    </w:pPr>
    <w:r>
      <w:tab/>
    </w:r>
    <w:r>
      <w:tab/>
    </w:r>
    <w:r w:rsidRPr="008B2AC8">
      <w:t>Lancaster University</w:t>
    </w:r>
  </w:p>
  <w:p w:rsidR="002E40E5" w:rsidRDefault="002E40E5" w:rsidP="00EB7F5F">
    <w:pPr>
      <w:pStyle w:val="Header"/>
    </w:pPr>
    <w:r>
      <w:tab/>
    </w:r>
    <w:r>
      <w:tab/>
      <w:t>H. Zheng</w:t>
    </w:r>
  </w:p>
  <w:p w:rsidR="002E40E5" w:rsidRDefault="002E40E5" w:rsidP="00EB7F5F">
    <w:pPr>
      <w:pStyle w:val="Header"/>
    </w:pPr>
    <w:r>
      <w:tab/>
    </w:r>
    <w:r>
      <w:tab/>
      <w:t>Huawei</w:t>
    </w:r>
  </w:p>
  <w:p w:rsidR="002E40E5" w:rsidRDefault="002E40E5" w:rsidP="00EB7F5F">
    <w:pPr>
      <w:pStyle w:val="Header"/>
    </w:pPr>
    <w:r>
      <w:tab/>
    </w:r>
    <w:r>
      <w:tab/>
      <w:t>Y. Xu</w:t>
    </w:r>
  </w:p>
  <w:p w:rsidR="002E40E5" w:rsidRDefault="002E40E5" w:rsidP="00EB7F5F">
    <w:pPr>
      <w:pStyle w:val="Header"/>
    </w:pPr>
    <w:r>
      <w:tab/>
    </w:r>
    <w:r>
      <w:tab/>
      <w:t>CAICT</w:t>
    </w:r>
  </w:p>
  <w:p w:rsidR="002E40E5" w:rsidRDefault="002E40E5" w:rsidP="00F410C4">
    <w:pPr>
      <w:pStyle w:val="Header"/>
    </w:pPr>
  </w:p>
  <w:p w:rsidR="002E40E5" w:rsidRDefault="002E40E5"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E2511">
      <w:rPr>
        <w:noProof/>
      </w:rPr>
      <w:instrText>3</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E2511">
      <w:rPr>
        <w:noProof/>
      </w:rPr>
      <w:instrText>September</w:instrText>
    </w:r>
    <w:r>
      <w:fldChar w:fldCharType="end"/>
    </w:r>
    <w:r>
      <w:instrText xml:space="preserve"> \* MERGEFORMAT </w:instrText>
    </w:r>
    <w:r>
      <w:fldChar w:fldCharType="separate"/>
    </w:r>
    <w:r w:rsidR="007E2511">
      <w:rPr>
        <w:noProof/>
      </w:rPr>
      <w:instrText>September</w:instrText>
    </w:r>
    <w:r>
      <w:fldChar w:fldCharType="end"/>
    </w:r>
    <w:r>
      <w:instrText xml:space="preserve"> \* MERGEFORMAT </w:instrText>
    </w:r>
    <w:r>
      <w:fldChar w:fldCharType="separate"/>
    </w:r>
    <w:r w:rsidR="007E2511">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E2511">
      <w:rPr>
        <w:noProof/>
      </w:rPr>
      <w:instrText>3</w:instrText>
    </w:r>
    <w:r>
      <w:rPr>
        <w:noProof/>
      </w:rPr>
      <w:fldChar w:fldCharType="end"/>
    </w:r>
    <w:r>
      <w:instrText xml:space="preserve"> &lt; 7 </w:instrText>
    </w:r>
    <w:r>
      <w:fldChar w:fldCharType="begin"/>
    </w:r>
    <w:r>
      <w:instrText xml:space="preserve"> SAVEDATE \@ "YYYY" \* MERGEFORMAT </w:instrText>
    </w:r>
    <w:r>
      <w:fldChar w:fldCharType="separate"/>
    </w:r>
    <w:r w:rsidR="007E2511">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7E2511">
      <w:rPr>
        <w:noProof/>
      </w:rPr>
      <w:t>2018</w:t>
    </w:r>
    <w:r>
      <w:fldChar w:fldCharType="end"/>
    </w:r>
    <w:r>
      <w:tab/>
    </w:r>
    <w:r>
      <w:tab/>
    </w:r>
    <w:r>
      <w:fldChar w:fldCharType="begin"/>
    </w:r>
    <w:r>
      <w:instrText xml:space="preserve"> SAVEDATE  \@ "MMMM d, yyyy" </w:instrText>
    </w:r>
    <w:r>
      <w:fldChar w:fldCharType="separate"/>
    </w:r>
    <w:r w:rsidR="007E2511">
      <w:rPr>
        <w:noProof/>
      </w:rPr>
      <w:t>March 5, 2018</w:t>
    </w:r>
    <w:r>
      <w:rPr>
        <w:noProof/>
      </w:rPr>
      <w:fldChar w:fldCharType="end"/>
    </w:r>
  </w:p>
  <w:p w:rsidR="002E40E5" w:rsidRDefault="002E40E5" w:rsidP="00F410C4">
    <w:pPr>
      <w:pStyle w:val="Header"/>
    </w:pPr>
    <w:r>
      <w:tab/>
    </w:r>
  </w:p>
  <w:p w:rsidR="002E40E5" w:rsidRDefault="002E40E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340CFFDA"/>
    <w:lvl w:ilvl="0">
      <w:start w:val="1"/>
      <w:numFmt w:val="upperLetter"/>
      <w:pStyle w:val="RFCApp"/>
      <w:suff w:val="space"/>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E9341F6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4"/>
  </w:num>
  <w:num w:numId="3">
    <w:abstractNumId w:val="23"/>
  </w:num>
  <w:num w:numId="4">
    <w:abstractNumId w:val="2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9"/>
  </w:num>
  <w:num w:numId="24">
    <w:abstractNumId w:val="14"/>
  </w:num>
  <w:num w:numId="25">
    <w:abstractNumId w:val="29"/>
    <w:lvlOverride w:ilvl="0">
      <w:startOverride w:val="1"/>
    </w:lvlOverride>
  </w:num>
  <w:num w:numId="26">
    <w:abstractNumId w:val="30"/>
  </w:num>
  <w:num w:numId="27">
    <w:abstractNumId w:val="12"/>
  </w:num>
  <w:num w:numId="28">
    <w:abstractNumId w:val="26"/>
  </w:num>
  <w:num w:numId="29">
    <w:abstractNumId w:val="18"/>
  </w:num>
  <w:num w:numId="30">
    <w:abstractNumId w:val="29"/>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29"/>
    <w:lvlOverride w:ilvl="0">
      <w:startOverride w:val="1"/>
    </w:lvlOverride>
  </w:num>
  <w:num w:numId="37">
    <w:abstractNumId w:val="11"/>
  </w:num>
  <w:num w:numId="38">
    <w:abstractNumId w:val="29"/>
    <w:lvlOverride w:ilvl="0">
      <w:startOverride w:val="1"/>
    </w:lvlOverride>
  </w:num>
  <w:num w:numId="39">
    <w:abstractNumId w:val="29"/>
    <w:lvlOverride w:ilvl="0">
      <w:startOverride w:val="1"/>
    </w:lvlOverride>
  </w:num>
  <w:num w:numId="40">
    <w:abstractNumId w:val="27"/>
  </w:num>
  <w:num w:numId="41">
    <w:abstractNumId w:val="17"/>
  </w:num>
  <w:num w:numId="42">
    <w:abstractNumId w:val="16"/>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g, Daniel">
    <w15:presenceInfo w15:providerId="AD" w15:userId="S-1-5-21-996638579-2166051112-70253143-1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D3"/>
    <w:rsid w:val="000017CE"/>
    <w:rsid w:val="00013C75"/>
    <w:rsid w:val="0001519F"/>
    <w:rsid w:val="00015CA5"/>
    <w:rsid w:val="00016451"/>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60298"/>
    <w:rsid w:val="00275C44"/>
    <w:rsid w:val="0027759C"/>
    <w:rsid w:val="00291216"/>
    <w:rsid w:val="002917BD"/>
    <w:rsid w:val="002A707B"/>
    <w:rsid w:val="002B1977"/>
    <w:rsid w:val="002B6872"/>
    <w:rsid w:val="002C1F42"/>
    <w:rsid w:val="002D2F11"/>
    <w:rsid w:val="002E1F5F"/>
    <w:rsid w:val="002E2943"/>
    <w:rsid w:val="002E40E5"/>
    <w:rsid w:val="002E41B0"/>
    <w:rsid w:val="002E5DA5"/>
    <w:rsid w:val="002E6FA7"/>
    <w:rsid w:val="002F361B"/>
    <w:rsid w:val="0030239C"/>
    <w:rsid w:val="00305B15"/>
    <w:rsid w:val="00316413"/>
    <w:rsid w:val="00316AC2"/>
    <w:rsid w:val="00330A6E"/>
    <w:rsid w:val="003349FE"/>
    <w:rsid w:val="00334C43"/>
    <w:rsid w:val="003362AE"/>
    <w:rsid w:val="00341FFA"/>
    <w:rsid w:val="00342A68"/>
    <w:rsid w:val="00343254"/>
    <w:rsid w:val="00345474"/>
    <w:rsid w:val="00356B0A"/>
    <w:rsid w:val="00357EC0"/>
    <w:rsid w:val="00364225"/>
    <w:rsid w:val="003749F5"/>
    <w:rsid w:val="003755C4"/>
    <w:rsid w:val="003801DF"/>
    <w:rsid w:val="00396CDC"/>
    <w:rsid w:val="003A1329"/>
    <w:rsid w:val="003B156D"/>
    <w:rsid w:val="003B3D19"/>
    <w:rsid w:val="003C429A"/>
    <w:rsid w:val="003C7575"/>
    <w:rsid w:val="003F7DA5"/>
    <w:rsid w:val="00401F44"/>
    <w:rsid w:val="004234B3"/>
    <w:rsid w:val="00426A67"/>
    <w:rsid w:val="004359FC"/>
    <w:rsid w:val="00444B78"/>
    <w:rsid w:val="004538BC"/>
    <w:rsid w:val="004538EF"/>
    <w:rsid w:val="004546DB"/>
    <w:rsid w:val="00463B4B"/>
    <w:rsid w:val="004645E0"/>
    <w:rsid w:val="004710F8"/>
    <w:rsid w:val="004741EF"/>
    <w:rsid w:val="0048240F"/>
    <w:rsid w:val="00485612"/>
    <w:rsid w:val="0049058D"/>
    <w:rsid w:val="004B4A07"/>
    <w:rsid w:val="004B54F1"/>
    <w:rsid w:val="004D00C9"/>
    <w:rsid w:val="004D0C44"/>
    <w:rsid w:val="004E25F7"/>
    <w:rsid w:val="004F02F6"/>
    <w:rsid w:val="004F73D6"/>
    <w:rsid w:val="004F7F8C"/>
    <w:rsid w:val="005010FF"/>
    <w:rsid w:val="00507FD8"/>
    <w:rsid w:val="00511103"/>
    <w:rsid w:val="00514A3B"/>
    <w:rsid w:val="0052735F"/>
    <w:rsid w:val="00541653"/>
    <w:rsid w:val="005613B7"/>
    <w:rsid w:val="00564AA2"/>
    <w:rsid w:val="0057538E"/>
    <w:rsid w:val="00581197"/>
    <w:rsid w:val="00581409"/>
    <w:rsid w:val="00594C3D"/>
    <w:rsid w:val="00597ACE"/>
    <w:rsid w:val="005B1400"/>
    <w:rsid w:val="005B57D1"/>
    <w:rsid w:val="005C03FF"/>
    <w:rsid w:val="005C582C"/>
    <w:rsid w:val="005D29A6"/>
    <w:rsid w:val="005D4249"/>
    <w:rsid w:val="005E13F3"/>
    <w:rsid w:val="005F1D39"/>
    <w:rsid w:val="005F3A4C"/>
    <w:rsid w:val="006001FE"/>
    <w:rsid w:val="00602C6C"/>
    <w:rsid w:val="00605243"/>
    <w:rsid w:val="006148C6"/>
    <w:rsid w:val="006176D6"/>
    <w:rsid w:val="006265A3"/>
    <w:rsid w:val="0063752C"/>
    <w:rsid w:val="00642655"/>
    <w:rsid w:val="006472B9"/>
    <w:rsid w:val="00657594"/>
    <w:rsid w:val="006674B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1654"/>
    <w:rsid w:val="006F2D73"/>
    <w:rsid w:val="006F4076"/>
    <w:rsid w:val="006F6F19"/>
    <w:rsid w:val="007124AB"/>
    <w:rsid w:val="00713412"/>
    <w:rsid w:val="0072225C"/>
    <w:rsid w:val="00722DD3"/>
    <w:rsid w:val="00726448"/>
    <w:rsid w:val="007407C9"/>
    <w:rsid w:val="007445AC"/>
    <w:rsid w:val="00750C66"/>
    <w:rsid w:val="007535B4"/>
    <w:rsid w:val="00753DF3"/>
    <w:rsid w:val="00756310"/>
    <w:rsid w:val="00757691"/>
    <w:rsid w:val="0077497C"/>
    <w:rsid w:val="00776578"/>
    <w:rsid w:val="00782D41"/>
    <w:rsid w:val="007A01B5"/>
    <w:rsid w:val="007A1B4D"/>
    <w:rsid w:val="007A64CF"/>
    <w:rsid w:val="007B0690"/>
    <w:rsid w:val="007C4CAB"/>
    <w:rsid w:val="007C50DE"/>
    <w:rsid w:val="007D1124"/>
    <w:rsid w:val="007D2F46"/>
    <w:rsid w:val="007D525E"/>
    <w:rsid w:val="007D61D1"/>
    <w:rsid w:val="007E0C5A"/>
    <w:rsid w:val="007E2511"/>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4E72"/>
    <w:rsid w:val="0086686A"/>
    <w:rsid w:val="00870AAD"/>
    <w:rsid w:val="008710E4"/>
    <w:rsid w:val="00883323"/>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36A66"/>
    <w:rsid w:val="00937E3A"/>
    <w:rsid w:val="009439D8"/>
    <w:rsid w:val="00945E70"/>
    <w:rsid w:val="009473D2"/>
    <w:rsid w:val="00950EE9"/>
    <w:rsid w:val="009530FB"/>
    <w:rsid w:val="0095351A"/>
    <w:rsid w:val="00953AD7"/>
    <w:rsid w:val="00955E5F"/>
    <w:rsid w:val="00967E52"/>
    <w:rsid w:val="009812A3"/>
    <w:rsid w:val="009876A3"/>
    <w:rsid w:val="00995102"/>
    <w:rsid w:val="009A072A"/>
    <w:rsid w:val="009A0E4E"/>
    <w:rsid w:val="009A0EE2"/>
    <w:rsid w:val="009A118B"/>
    <w:rsid w:val="009A379D"/>
    <w:rsid w:val="009B0913"/>
    <w:rsid w:val="009B2D2A"/>
    <w:rsid w:val="009C0E27"/>
    <w:rsid w:val="009C5F01"/>
    <w:rsid w:val="009D0796"/>
    <w:rsid w:val="009D0BF8"/>
    <w:rsid w:val="009D50BB"/>
    <w:rsid w:val="009D5F17"/>
    <w:rsid w:val="009E0865"/>
    <w:rsid w:val="009E6BEB"/>
    <w:rsid w:val="009F077F"/>
    <w:rsid w:val="009F3B7C"/>
    <w:rsid w:val="009F5CD1"/>
    <w:rsid w:val="00A0090F"/>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87958"/>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918AD"/>
    <w:rsid w:val="00B93C90"/>
    <w:rsid w:val="00B940F0"/>
    <w:rsid w:val="00BA469F"/>
    <w:rsid w:val="00BA47FE"/>
    <w:rsid w:val="00BA6DE7"/>
    <w:rsid w:val="00BB2E88"/>
    <w:rsid w:val="00BB5A89"/>
    <w:rsid w:val="00BB7353"/>
    <w:rsid w:val="00BC00DB"/>
    <w:rsid w:val="00BC73C3"/>
    <w:rsid w:val="00BD6000"/>
    <w:rsid w:val="00BD743C"/>
    <w:rsid w:val="00BE14EF"/>
    <w:rsid w:val="00BE1F88"/>
    <w:rsid w:val="00BE2316"/>
    <w:rsid w:val="00BE53A4"/>
    <w:rsid w:val="00BF29A8"/>
    <w:rsid w:val="00BF35F6"/>
    <w:rsid w:val="00C0058B"/>
    <w:rsid w:val="00C00E0A"/>
    <w:rsid w:val="00C030F0"/>
    <w:rsid w:val="00C031EF"/>
    <w:rsid w:val="00C10F8A"/>
    <w:rsid w:val="00C126F3"/>
    <w:rsid w:val="00C126F8"/>
    <w:rsid w:val="00C150E1"/>
    <w:rsid w:val="00C17E38"/>
    <w:rsid w:val="00C330BF"/>
    <w:rsid w:val="00C36C56"/>
    <w:rsid w:val="00C37170"/>
    <w:rsid w:val="00C46F76"/>
    <w:rsid w:val="00C47452"/>
    <w:rsid w:val="00C63A15"/>
    <w:rsid w:val="00C65842"/>
    <w:rsid w:val="00C744E6"/>
    <w:rsid w:val="00C911AE"/>
    <w:rsid w:val="00C93CE6"/>
    <w:rsid w:val="00C95C21"/>
    <w:rsid w:val="00C963D9"/>
    <w:rsid w:val="00C97092"/>
    <w:rsid w:val="00CA0E16"/>
    <w:rsid w:val="00CA2D15"/>
    <w:rsid w:val="00CA6987"/>
    <w:rsid w:val="00CB119E"/>
    <w:rsid w:val="00CB49C5"/>
    <w:rsid w:val="00CC0754"/>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279C"/>
    <w:rsid w:val="00D95463"/>
    <w:rsid w:val="00D95E8B"/>
    <w:rsid w:val="00D96499"/>
    <w:rsid w:val="00DA032C"/>
    <w:rsid w:val="00DA1B42"/>
    <w:rsid w:val="00DB0170"/>
    <w:rsid w:val="00DB1636"/>
    <w:rsid w:val="00DB2885"/>
    <w:rsid w:val="00DB6399"/>
    <w:rsid w:val="00DC09AA"/>
    <w:rsid w:val="00DC520D"/>
    <w:rsid w:val="00DC5824"/>
    <w:rsid w:val="00DD555F"/>
    <w:rsid w:val="00DE12AA"/>
    <w:rsid w:val="00DE69D1"/>
    <w:rsid w:val="00DF69BC"/>
    <w:rsid w:val="00DF7911"/>
    <w:rsid w:val="00E05D4B"/>
    <w:rsid w:val="00E134C8"/>
    <w:rsid w:val="00E20CEC"/>
    <w:rsid w:val="00E254CE"/>
    <w:rsid w:val="00E25F78"/>
    <w:rsid w:val="00E326DD"/>
    <w:rsid w:val="00E347B6"/>
    <w:rsid w:val="00E42CB0"/>
    <w:rsid w:val="00E50BED"/>
    <w:rsid w:val="00E84240"/>
    <w:rsid w:val="00E843A6"/>
    <w:rsid w:val="00E85F3E"/>
    <w:rsid w:val="00E863F1"/>
    <w:rsid w:val="00E87DEC"/>
    <w:rsid w:val="00E915FE"/>
    <w:rsid w:val="00E96A9C"/>
    <w:rsid w:val="00EA6DBC"/>
    <w:rsid w:val="00EA7A99"/>
    <w:rsid w:val="00EB308C"/>
    <w:rsid w:val="00EB41EC"/>
    <w:rsid w:val="00EB7C40"/>
    <w:rsid w:val="00EB7F5F"/>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4197B"/>
    <w:rsid w:val="00F56B61"/>
    <w:rsid w:val="00F8116F"/>
    <w:rsid w:val="00F837F0"/>
    <w:rsid w:val="00F91EC9"/>
    <w:rsid w:val="00FA17F7"/>
    <w:rsid w:val="00FA2EF5"/>
    <w:rsid w:val="00FA7437"/>
    <w:rsid w:val="00FB2404"/>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7445A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45"/>
      </w:numPr>
    </w:pPr>
  </w:style>
  <w:style w:type="paragraph" w:customStyle="1" w:styleId="RFCAppH1">
    <w:name w:val="RFC App H1"/>
    <w:basedOn w:val="RFCH1-nonum"/>
    <w:next w:val="Normal"/>
    <w:rsid w:val="009C0E27"/>
    <w:pPr>
      <w:numPr>
        <w:ilvl w:val="1"/>
        <w:numId w:val="45"/>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zhaoyangyjy@chinamobile.com" TargetMode="External"/><Relationship Id="rId18" Type="http://schemas.openxmlformats.org/officeDocument/2006/relationships/hyperlink" Target="mailto:carlo.perocchio@ericsson.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xuyunbin@ritt.cn" TargetMode="External"/><Relationship Id="rId17" Type="http://schemas.openxmlformats.org/officeDocument/2006/relationships/hyperlink" Target="mailto:victor.lopezalvarez@telefonica.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leeyoung@huawei.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henghaomian@huawe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anmarco.bruno@ericsson.com" TargetMode="External"/><Relationship Id="rId23" Type="http://schemas.openxmlformats.org/officeDocument/2006/relationships/footer" Target="footer2.xml"/><Relationship Id="rId10" Type="http://schemas.openxmlformats.org/officeDocument/2006/relationships/hyperlink" Target="mailto:d.king@lancaster.ac.uk" TargetMode="External"/><Relationship Id="rId19" Type="http://schemas.openxmlformats.org/officeDocument/2006/relationships/hyperlink" Target="mailto:ricard.vilalta@cttc.es" TargetMode="Externa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sergio.belotti@nokia.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4F0E1-A5D1-4050-B350-14214098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0</TotalTime>
  <Pages>43</Pages>
  <Words>12339</Words>
  <Characters>70336</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82510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King, Daniel</cp:lastModifiedBy>
  <cp:revision>2</cp:revision>
  <cp:lastPrinted>2004-10-22T21:03:00Z</cp:lastPrinted>
  <dcterms:created xsi:type="dcterms:W3CDTF">2018-03-05T18:09:00Z</dcterms:created>
  <dcterms:modified xsi:type="dcterms:W3CDTF">2018-03-05T18:09:00Z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1520235410</vt:lpwstr>
  </property>
</Properties>
</file>