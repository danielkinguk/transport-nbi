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A2150" w14:textId="1D082D37" w:rsidR="00883323" w:rsidRPr="00883323" w:rsidRDefault="00AE0541" w:rsidP="00ED3200">
      <w:pPr>
        <w:pStyle w:val="RFCTitle"/>
        <w:rPr>
          <w:highlight w:val="yellow"/>
          <w:lang w:val="en"/>
        </w:rPr>
      </w:pPr>
      <w:r>
        <w:rPr>
          <w:highlight w:val="yellow"/>
        </w:rPr>
        <w:br/>
      </w:r>
      <w:r w:rsidR="00722DD3" w:rsidRPr="00883323">
        <w:t>Transport Northbound Interface Applicability Statement</w:t>
      </w:r>
      <w:r w:rsidR="00883323">
        <w:t xml:space="preserve"> </w:t>
      </w:r>
      <w:r w:rsidR="00CC4069">
        <w:br/>
      </w:r>
      <w:r w:rsidR="00883323" w:rsidRPr="00883323">
        <w:rPr>
          <w:lang w:val="en"/>
        </w:rPr>
        <w:t>draft-ietf-ccamp-transport-nbi-app-statement</w:t>
      </w:r>
      <w:r w:rsidR="00883323">
        <w:rPr>
          <w:lang w:val="en"/>
        </w:rPr>
        <w:t>-</w:t>
      </w:r>
      <w:del w:id="0" w:author="Italo Busi" w:date="2018-03-07T12:45:00Z">
        <w:r w:rsidR="00883323" w:rsidDel="00606C15">
          <w:rPr>
            <w:lang w:val="en"/>
          </w:rPr>
          <w:delText>01</w:delText>
        </w:r>
      </w:del>
      <w:ins w:id="1" w:author="Italo Busi" w:date="2018-03-07T12:45:00Z">
        <w:r w:rsidR="00606C15">
          <w:rPr>
            <w:lang w:val="en"/>
          </w:rPr>
          <w:t>02</w:t>
        </w:r>
      </w:ins>
    </w:p>
    <w:p w14:paraId="4D9CC36B" w14:textId="77777777" w:rsidR="006F6F19" w:rsidRDefault="006F6F19" w:rsidP="00CC4069">
      <w:pPr>
        <w:pStyle w:val="RFCH1-noTOCnonum"/>
      </w:pPr>
      <w:r w:rsidRPr="00D638F3">
        <w:t>Status of this Memo</w:t>
      </w:r>
    </w:p>
    <w:p w14:paraId="1201B30B" w14:textId="77777777" w:rsidR="006A74C7" w:rsidRPr="00D638F3" w:rsidRDefault="006A74C7" w:rsidP="006A74C7">
      <w:r w:rsidRPr="00D638F3">
        <w:t xml:space="preserve">This Internet-Draft is submitted in full conformance with the provisions of BCP 78 and BCP 79. </w:t>
      </w:r>
    </w:p>
    <w:p w14:paraId="663E784C" w14:textId="77777777" w:rsidR="008D50C0" w:rsidRPr="00463B4B" w:rsidRDefault="008D50C0" w:rsidP="008D50C0">
      <w:r w:rsidRPr="00463B4B">
        <w:t>Internet-Drafts are working documents of the Internet Engineering Task Force (IETF), its areas, and its working groups.  Note that other groups may also distribute working documents as Internet-Drafts.</w:t>
      </w:r>
    </w:p>
    <w:p w14:paraId="0599EA82" w14:textId="77777777" w:rsidR="008D50C0" w:rsidRPr="00463B4B" w:rsidRDefault="008D50C0" w:rsidP="008D50C0">
      <w:r w:rsidRPr="00463B4B">
        <w:t>Internet-Drafts are draft documents valid for a maximum of six months and may be updated, replaced, or obsoleted by other documents at any time.  It is inappropriate to use Internet-Drafts as reference material or to cite them other than as "work in progress."</w:t>
      </w:r>
    </w:p>
    <w:p w14:paraId="7CC62A1B" w14:textId="77777777" w:rsidR="008D50C0" w:rsidRPr="00463B4B" w:rsidRDefault="008D50C0" w:rsidP="009B0913">
      <w:r w:rsidRPr="00463B4B">
        <w:t>The list of current Internet-Drafts can be accessed at</w:t>
      </w:r>
      <w:r w:rsidR="009B0913" w:rsidRPr="00463B4B">
        <w:t xml:space="preserve"> </w:t>
      </w:r>
      <w:r w:rsidRPr="00463B4B">
        <w:t>http://www.ietf.org/ietf/1id-abstracts.txt</w:t>
      </w:r>
    </w:p>
    <w:p w14:paraId="594A4671" w14:textId="77777777" w:rsidR="008D50C0" w:rsidRPr="00463B4B" w:rsidRDefault="008D50C0" w:rsidP="009B0913">
      <w:r w:rsidRPr="00463B4B">
        <w:t>The list of Internet-Draft Shadow Directories can be accessed at</w:t>
      </w:r>
      <w:r w:rsidR="009B0913" w:rsidRPr="00463B4B">
        <w:t xml:space="preserve"> </w:t>
      </w:r>
      <w:r w:rsidRPr="00463B4B">
        <w:t>http://www.ietf.org/shadow.html</w:t>
      </w:r>
    </w:p>
    <w:p w14:paraId="117D47FA" w14:textId="0F2A8217" w:rsidR="008D50C0" w:rsidRDefault="008D50C0" w:rsidP="008D50C0">
      <w:r w:rsidRPr="00463B4B">
        <w:t xml:space="preserve">This Internet-Draft will expire on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B755E3">
        <w:rPr>
          <w:noProof/>
        </w:rPr>
        <w:instrText>4</w:instrText>
      </w:r>
      <w:r w:rsidR="00950EE9">
        <w:rPr>
          <w:noProof/>
        </w:rPr>
        <w:fldChar w:fldCharType="end"/>
      </w:r>
      <w:r w:rsidRPr="00463B4B">
        <w:instrText xml:space="preserve"> = 1 July </w:instrText>
      </w:r>
      <w:r w:rsidR="00CD3BC9" w:rsidRPr="00463B4B">
        <w:fldChar w:fldCharType="begin"/>
      </w:r>
      <w:r w:rsidRPr="00463B4B">
        <w:instrText xml:space="preserve"> IF </w:instrText>
      </w:r>
      <w:r w:rsidR="00950EE9">
        <w:fldChar w:fldCharType="begin"/>
      </w:r>
      <w:r w:rsidR="00950EE9">
        <w:instrText xml:space="preserve"> SAVEDATE \@ "M" \* MERGEFORMAT \* MERGEFORMAT </w:instrText>
      </w:r>
      <w:r w:rsidR="00950EE9">
        <w:fldChar w:fldCharType="separate"/>
      </w:r>
      <w:r w:rsidR="00B755E3">
        <w:rPr>
          <w:noProof/>
        </w:rPr>
        <w:instrText>4</w:instrText>
      </w:r>
      <w:r w:rsidR="00950EE9">
        <w:rPr>
          <w:noProof/>
        </w:rPr>
        <w:fldChar w:fldCharType="end"/>
      </w:r>
      <w:r w:rsidRPr="00463B4B">
        <w:instrText xml:space="preserve"> = 2 August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B755E3">
        <w:rPr>
          <w:noProof/>
        </w:rPr>
        <w:instrText>4</w:instrText>
      </w:r>
      <w:r w:rsidR="00950EE9">
        <w:rPr>
          <w:noProof/>
        </w:rPr>
        <w:fldChar w:fldCharType="end"/>
      </w:r>
      <w:r w:rsidRPr="00463B4B">
        <w:instrText xml:space="preserve"> = 3 September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B755E3">
        <w:rPr>
          <w:noProof/>
        </w:rPr>
        <w:instrText>4</w:instrText>
      </w:r>
      <w:r w:rsidR="00950EE9">
        <w:rPr>
          <w:noProof/>
        </w:rPr>
        <w:fldChar w:fldCharType="end"/>
      </w:r>
      <w:r w:rsidRPr="00463B4B">
        <w:instrText xml:space="preserve"> = 4 October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5 November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6 December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7 January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8 February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9 March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10 April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11 May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12 June "Fail"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B755E3" w:rsidRPr="00463B4B">
        <w:rPr>
          <w:noProof/>
        </w:rPr>
        <w:instrText>October</w:instrText>
      </w:r>
      <w:r w:rsidR="00CD3BC9" w:rsidRPr="00463B4B">
        <w:fldChar w:fldCharType="end"/>
      </w:r>
      <w:r w:rsidRPr="00463B4B">
        <w:instrText xml:space="preserve"> \* MERGEFORMAT </w:instrText>
      </w:r>
      <w:r w:rsidR="00CD3BC9" w:rsidRPr="00463B4B">
        <w:fldChar w:fldCharType="separate"/>
      </w:r>
      <w:r w:rsidR="00B755E3" w:rsidRPr="00463B4B">
        <w:rPr>
          <w:noProof/>
        </w:rPr>
        <w:instrText>October</w:instrText>
      </w:r>
      <w:r w:rsidR="00CD3BC9" w:rsidRPr="00463B4B">
        <w:fldChar w:fldCharType="end"/>
      </w:r>
      <w:r w:rsidRPr="00463B4B">
        <w:instrText xml:space="preserve"> \* MERGEFORMAT </w:instrText>
      </w:r>
      <w:r w:rsidR="00CD3BC9" w:rsidRPr="00463B4B">
        <w:fldChar w:fldCharType="separate"/>
      </w:r>
      <w:r w:rsidR="00B755E3" w:rsidRPr="00463B4B">
        <w:rPr>
          <w:noProof/>
        </w:rPr>
        <w:instrText>October</w:instrText>
      </w:r>
      <w:r w:rsidR="00CD3BC9" w:rsidRPr="00463B4B">
        <w:fldChar w:fldCharType="end"/>
      </w:r>
      <w:r w:rsidRPr="00463B4B">
        <w:instrText xml:space="preserve"> \* MERGEFORMAT </w:instrText>
      </w:r>
      <w:r w:rsidR="00CD3BC9" w:rsidRPr="00463B4B">
        <w:fldChar w:fldCharType="separate"/>
      </w:r>
      <w:r w:rsidR="00B755E3" w:rsidRPr="00463B4B">
        <w:rPr>
          <w:noProof/>
        </w:rPr>
        <w:t>October</w:t>
      </w:r>
      <w:r w:rsidR="00CD3BC9" w:rsidRPr="00463B4B">
        <w:fldChar w:fldCharType="end"/>
      </w:r>
      <w:r w:rsidRPr="00463B4B">
        <w:t xml:space="preserve"> </w:t>
      </w:r>
      <w:r w:rsidR="00950EE9">
        <w:fldChar w:fldCharType="begin"/>
      </w:r>
      <w:r w:rsidR="00950EE9">
        <w:instrText xml:space="preserve"> DATE  \@ "d," </w:instrText>
      </w:r>
      <w:r w:rsidR="00950EE9">
        <w:fldChar w:fldCharType="separate"/>
      </w:r>
      <w:ins w:id="2" w:author="Italo Busi" w:date="2018-06-27T14:11:00Z">
        <w:r w:rsidR="00B755E3">
          <w:rPr>
            <w:noProof/>
          </w:rPr>
          <w:t>27,</w:t>
        </w:r>
      </w:ins>
      <w:del w:id="3" w:author="Italo Busi" w:date="2018-06-27T14:11:00Z">
        <w:r w:rsidR="00255FFA" w:rsidDel="00B755E3">
          <w:rPr>
            <w:noProof/>
          </w:rPr>
          <w:delText>13,</w:delText>
        </w:r>
      </w:del>
      <w:r w:rsidR="00950EE9">
        <w:rPr>
          <w:noProof/>
        </w:rPr>
        <w:fldChar w:fldCharType="end"/>
      </w:r>
      <w:r w:rsidRPr="00463B4B">
        <w:t xml:space="preserve">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B755E3">
        <w:rPr>
          <w:noProof/>
        </w:rPr>
        <w:instrText>4</w:instrText>
      </w:r>
      <w:r w:rsidR="00950EE9">
        <w:rPr>
          <w:noProof/>
        </w:rPr>
        <w:fldChar w:fldCharType="end"/>
      </w:r>
      <w:r w:rsidRPr="00463B4B">
        <w:instrText xml:space="preserve"> &lt; 7 </w:instrText>
      </w:r>
      <w:r w:rsidR="00950EE9">
        <w:fldChar w:fldCharType="begin"/>
      </w:r>
      <w:r w:rsidR="00950EE9">
        <w:instrText xml:space="preserve"> SAVEDATE \@ "YYYY" \* MERGEFORMAT </w:instrText>
      </w:r>
      <w:r w:rsidR="00950EE9">
        <w:fldChar w:fldCharType="separate"/>
      </w:r>
      <w:r w:rsidR="00B755E3">
        <w:rPr>
          <w:noProof/>
        </w:rPr>
        <w:instrText>2018</w:instrText>
      </w:r>
      <w:r w:rsidR="00950EE9">
        <w:rPr>
          <w:noProof/>
        </w:rPr>
        <w:fldChar w:fldCharType="end"/>
      </w:r>
      <w:r w:rsidRPr="00463B4B">
        <w:instrText xml:space="preserve">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&gt; 6 </w:instrText>
      </w:r>
      <w:r w:rsidR="00CD3BC9" w:rsidRPr="00463B4B">
        <w:fldChar w:fldCharType="begin"/>
      </w:r>
      <w:r w:rsidRPr="00463B4B">
        <w:instrText xml:space="preserve"> = </w:instrText>
      </w:r>
      <w:r w:rsidR="00950EE9">
        <w:fldChar w:fldCharType="begin"/>
      </w:r>
      <w:r w:rsidR="00950EE9">
        <w:instrText xml:space="preserve"> SAVEDATE \@ "YYYY" \* MERGEFORMAT </w:instrText>
      </w:r>
      <w:r w:rsidR="00950EE9">
        <w:fldChar w:fldCharType="separate"/>
      </w:r>
      <w:r w:rsidR="00883323">
        <w:rPr>
          <w:noProof/>
        </w:rPr>
        <w:instrText>2017</w:instrText>
      </w:r>
      <w:r w:rsidR="00950EE9">
        <w:rPr>
          <w:noProof/>
        </w:rPr>
        <w:fldChar w:fldCharType="end"/>
      </w:r>
      <w:r w:rsidRPr="00463B4B">
        <w:instrText xml:space="preserve"> + 1 \* MERGEFORMAT </w:instrText>
      </w:r>
      <w:r w:rsidR="00CD3BC9" w:rsidRPr="00463B4B">
        <w:fldChar w:fldCharType="separate"/>
      </w:r>
      <w:r w:rsidR="00753DF3" w:rsidRPr="00463B4B">
        <w:rPr>
          <w:noProof/>
        </w:rPr>
        <w:instrText>2009</w:instrText>
      </w:r>
      <w:r w:rsidR="00CD3BC9" w:rsidRPr="00463B4B">
        <w:fldChar w:fldCharType="end"/>
      </w:r>
      <w:r w:rsidRPr="00463B4B">
        <w:instrText xml:space="preserve"> "Fail" \* MERGEFORMAT  \* MERGEFORMAT </w:instrText>
      </w:r>
      <w:r w:rsidR="00CD3BC9" w:rsidRPr="00463B4B">
        <w:fldChar w:fldCharType="separate"/>
      </w:r>
      <w:r w:rsidR="00883323" w:rsidRPr="00463B4B">
        <w:rPr>
          <w:noProof/>
        </w:rPr>
        <w:instrText>2009</w:instrText>
      </w:r>
      <w:r w:rsidR="00CD3BC9" w:rsidRPr="00463B4B">
        <w:fldChar w:fldCharType="end"/>
      </w:r>
      <w:r w:rsidRPr="00463B4B">
        <w:instrText xml:space="preserve"> \* MERGEFORMAT </w:instrText>
      </w:r>
      <w:r w:rsidR="00CD3BC9" w:rsidRPr="00463B4B">
        <w:fldChar w:fldCharType="separate"/>
      </w:r>
      <w:r w:rsidR="00B755E3">
        <w:rPr>
          <w:noProof/>
        </w:rPr>
        <w:t>2018</w:t>
      </w:r>
      <w:r w:rsidR="00CD3BC9" w:rsidRPr="00463B4B">
        <w:fldChar w:fldCharType="end"/>
      </w:r>
      <w:r w:rsidRPr="00463B4B">
        <w:t>.</w:t>
      </w:r>
    </w:p>
    <w:p w14:paraId="0E3EFD04" w14:textId="77777777" w:rsidR="002E1F5F" w:rsidRPr="003362AE" w:rsidRDefault="002E1F5F" w:rsidP="002E1F5F">
      <w:pPr>
        <w:pStyle w:val="RFCH1-noTOCnonum"/>
      </w:pPr>
      <w:r w:rsidRPr="003362AE">
        <w:t>Copyright Notice</w:t>
      </w:r>
    </w:p>
    <w:p w14:paraId="217D48F6" w14:textId="77777777" w:rsidR="002E1F5F" w:rsidRPr="003362AE" w:rsidRDefault="002E1F5F" w:rsidP="002E1F5F">
      <w:r w:rsidRPr="003362AE">
        <w:t xml:space="preserve">Copyright (c) </w:t>
      </w:r>
      <w:r w:rsidR="00CD3BC9" w:rsidRPr="003362AE">
        <w:fldChar w:fldCharType="begin"/>
      </w:r>
      <w:r w:rsidRPr="003362AE">
        <w:instrText xml:space="preserve"> SAVEDATE  \@ "yyyy"  \* MERGEFORMAT </w:instrText>
      </w:r>
      <w:r w:rsidR="00CD3BC9" w:rsidRPr="003362AE">
        <w:fldChar w:fldCharType="separate"/>
      </w:r>
      <w:r w:rsidR="00B755E3">
        <w:rPr>
          <w:noProof/>
        </w:rPr>
        <w:t>2018</w:t>
      </w:r>
      <w:r w:rsidR="00CD3BC9" w:rsidRPr="003362AE">
        <w:fldChar w:fldCharType="end"/>
      </w:r>
      <w:r w:rsidRPr="003362AE">
        <w:t xml:space="preserve"> IETF Trust and the persons identified as the document authors. All rights reserved.</w:t>
      </w:r>
    </w:p>
    <w:p w14:paraId="5E64DC48" w14:textId="77777777" w:rsidR="002E1F5F" w:rsidRPr="003362AE" w:rsidRDefault="002E1F5F" w:rsidP="002E1F5F">
      <w:r w:rsidRPr="003362AE">
        <w:t>This document is subject to BCP 78 and the IETF Trust’s Legal Provisions Relating to IETF Documents</w:t>
      </w:r>
      <w:r w:rsidR="00A179ED" w:rsidRPr="003362AE">
        <w:t xml:space="preserve"> (http://trustee.ietf.org/license-info)</w:t>
      </w:r>
      <w:r w:rsidRPr="003362AE">
        <w:t xml:space="preserve"> </w:t>
      </w:r>
      <w:r w:rsidR="006677A8" w:rsidRPr="003362AE">
        <w:t xml:space="preserve">in effect on the date of </w:t>
      </w:r>
      <w:r w:rsidR="006677A8" w:rsidRPr="003362AE">
        <w:lastRenderedPageBreak/>
        <w:t>publication of this document</w:t>
      </w:r>
      <w:r w:rsidRPr="003362AE">
        <w:t>. Please review these documents carefully, as they describe your rights and restrictions with respect to this document.</w:t>
      </w:r>
      <w:r w:rsidR="00A179ED" w:rsidRPr="003362AE">
        <w:t xml:space="preserve"> Code Components extracted from this document must include Simplified BSD License text as described in Section 4.e of the Trust Legal Provisions and are provided without warranty as described in the </w:t>
      </w:r>
      <w:r w:rsidR="006148C6" w:rsidRPr="003362AE">
        <w:t xml:space="preserve">Simplified </w:t>
      </w:r>
      <w:r w:rsidR="00A179ED" w:rsidRPr="003362AE">
        <w:t>BSD License.</w:t>
      </w:r>
    </w:p>
    <w:p w14:paraId="5E63AAF8" w14:textId="77777777" w:rsidR="0010357E" w:rsidRDefault="0010357E" w:rsidP="00072E31">
      <w:pPr>
        <w:ind w:left="0"/>
      </w:pPr>
      <w:r w:rsidRPr="00045659">
        <w:t>Abstract</w:t>
      </w:r>
    </w:p>
    <w:p w14:paraId="7095C7BA" w14:textId="77777777" w:rsidR="00045659" w:rsidRDefault="00045659" w:rsidP="00045659">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p>
    <w:p w14:paraId="3D1C0C94" w14:textId="77777777" w:rsidR="00045659" w:rsidRDefault="00045659" w:rsidP="00045659">
      <w:r w:rsidRPr="00013925">
        <w:t xml:space="preserve">A well-defined open interface to each domain management system </w:t>
      </w:r>
      <w:r>
        <w:t xml:space="preserve">or </w:t>
      </w:r>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 YANG), and appropriate protocol (e.g., RESTCONF).</w:t>
      </w:r>
    </w:p>
    <w:p w14:paraId="7518FCDD" w14:textId="73BADACE" w:rsidR="00BE17B8" w:rsidRDefault="00BE17B8" w:rsidP="00BE17B8">
      <w:r w:rsidRPr="00013925">
        <w:t xml:space="preserve">This document </w:t>
      </w:r>
      <w:r>
        <w:t xml:space="preserve">analyses </w:t>
      </w:r>
      <w:r w:rsidRPr="00013925">
        <w:t xml:space="preserve">the </w:t>
      </w:r>
      <w:r>
        <w:t xml:space="preserve">applicability of the </w:t>
      </w:r>
      <w:r w:rsidRPr="003325F9">
        <w:t>YANG models being defined by IETF (TEAS and CCAMP WG</w:t>
      </w:r>
      <w:r>
        <w:t>s</w:t>
      </w:r>
      <w:r w:rsidRPr="003325F9">
        <w:t xml:space="preserve"> in particular)</w:t>
      </w:r>
      <w:r>
        <w:t xml:space="preserve"> to support OTN single and multi-domain scenarios.</w:t>
      </w:r>
    </w:p>
    <w:p w14:paraId="4B679E66" w14:textId="77777777" w:rsidR="006F6F19" w:rsidRDefault="006F6F19" w:rsidP="00CC4069">
      <w:pPr>
        <w:pStyle w:val="RFCH1-noTOCnonum"/>
      </w:pPr>
      <w:r w:rsidRPr="003362AE">
        <w:t>Table of Contents</w:t>
      </w:r>
    </w:p>
    <w:p w14:paraId="74124C75" w14:textId="77777777" w:rsidR="00606C15" w:rsidRDefault="00CD3BC9">
      <w:pPr>
        <w:pStyle w:val="TOC1"/>
        <w:rPr>
          <w:rFonts w:asciiTheme="minorHAnsi" w:eastAsiaTheme="minorEastAsia" w:hAnsiTheme="minorHAnsi" w:cstheme="minorBidi"/>
          <w:sz w:val="22"/>
          <w:szCs w:val="22"/>
          <w:lang w:eastAsia="zh-CN"/>
        </w:rPr>
      </w:pPr>
      <w:r w:rsidRPr="003362AE">
        <w:fldChar w:fldCharType="begin"/>
      </w:r>
      <w:r w:rsidR="00581409" w:rsidRPr="003362AE">
        <w:instrText xml:space="preserve"> TOC \o \h \z \u </w:instrText>
      </w:r>
      <w:r w:rsidRPr="003362AE">
        <w:fldChar w:fldCharType="separate"/>
      </w:r>
      <w:hyperlink w:anchor="_Toc508190081" w:history="1">
        <w:r w:rsidR="00606C15" w:rsidRPr="00FA3F9E">
          <w:rPr>
            <w:rStyle w:val="Hyperlink"/>
          </w:rPr>
          <w:t>1. Introduction</w:t>
        </w:r>
        <w:r w:rsidR="00606C15">
          <w:rPr>
            <w:webHidden/>
          </w:rPr>
          <w:tab/>
        </w:r>
        <w:r w:rsidR="00606C15">
          <w:rPr>
            <w:webHidden/>
          </w:rPr>
          <w:fldChar w:fldCharType="begin"/>
        </w:r>
        <w:r w:rsidR="00606C15">
          <w:rPr>
            <w:webHidden/>
          </w:rPr>
          <w:instrText xml:space="preserve"> PAGEREF _Toc508190081 \h </w:instrText>
        </w:r>
        <w:r w:rsidR="00606C15">
          <w:rPr>
            <w:webHidden/>
          </w:rPr>
        </w:r>
        <w:r w:rsidR="00606C15">
          <w:rPr>
            <w:webHidden/>
          </w:rPr>
          <w:fldChar w:fldCharType="separate"/>
        </w:r>
        <w:r w:rsidR="00606C15">
          <w:rPr>
            <w:webHidden/>
          </w:rPr>
          <w:t>4</w:t>
        </w:r>
        <w:r w:rsidR="00606C15">
          <w:rPr>
            <w:webHidden/>
          </w:rPr>
          <w:fldChar w:fldCharType="end"/>
        </w:r>
      </w:hyperlink>
    </w:p>
    <w:p w14:paraId="7D0C2274" w14:textId="77777777" w:rsidR="00606C15" w:rsidRDefault="00B755E3">
      <w:pPr>
        <w:pStyle w:val="TOC2"/>
        <w:rPr>
          <w:rFonts w:asciiTheme="minorHAnsi" w:eastAsiaTheme="minorEastAsia" w:hAnsiTheme="minorHAnsi" w:cstheme="minorBidi"/>
          <w:sz w:val="22"/>
          <w:szCs w:val="22"/>
          <w:lang w:eastAsia="zh-CN"/>
        </w:rPr>
      </w:pPr>
      <w:hyperlink w:anchor="_Toc508190082" w:history="1">
        <w:r w:rsidR="00606C15" w:rsidRPr="00FA3F9E">
          <w:rPr>
            <w:rStyle w:val="Hyperlink"/>
          </w:rPr>
          <w:t>1.1. Scope of this document</w:t>
        </w:r>
        <w:r w:rsidR="00606C15">
          <w:rPr>
            <w:webHidden/>
          </w:rPr>
          <w:tab/>
        </w:r>
        <w:r w:rsidR="00606C15">
          <w:rPr>
            <w:webHidden/>
          </w:rPr>
          <w:fldChar w:fldCharType="begin"/>
        </w:r>
        <w:r w:rsidR="00606C15">
          <w:rPr>
            <w:webHidden/>
          </w:rPr>
          <w:instrText xml:space="preserve"> PAGEREF _Toc508190082 \h </w:instrText>
        </w:r>
        <w:r w:rsidR="00606C15">
          <w:rPr>
            <w:webHidden/>
          </w:rPr>
        </w:r>
        <w:r w:rsidR="00606C15">
          <w:rPr>
            <w:webHidden/>
          </w:rPr>
          <w:fldChar w:fldCharType="separate"/>
        </w:r>
        <w:r w:rsidR="00606C15">
          <w:rPr>
            <w:webHidden/>
          </w:rPr>
          <w:t>4</w:t>
        </w:r>
        <w:r w:rsidR="00606C15">
          <w:rPr>
            <w:webHidden/>
          </w:rPr>
          <w:fldChar w:fldCharType="end"/>
        </w:r>
      </w:hyperlink>
    </w:p>
    <w:p w14:paraId="5592C961" w14:textId="77777777" w:rsidR="00606C15" w:rsidRDefault="00B755E3">
      <w:pPr>
        <w:pStyle w:val="TOC2"/>
        <w:rPr>
          <w:rFonts w:asciiTheme="minorHAnsi" w:eastAsiaTheme="minorEastAsia" w:hAnsiTheme="minorHAnsi" w:cstheme="minorBidi"/>
          <w:sz w:val="22"/>
          <w:szCs w:val="22"/>
          <w:lang w:eastAsia="zh-CN"/>
        </w:rPr>
      </w:pPr>
      <w:hyperlink w:anchor="_Toc508190083" w:history="1">
        <w:r w:rsidR="00606C15" w:rsidRPr="00FA3F9E">
          <w:rPr>
            <w:rStyle w:val="Hyperlink"/>
          </w:rPr>
          <w:t>1.2. Assumptions</w:t>
        </w:r>
        <w:r w:rsidR="00606C15">
          <w:rPr>
            <w:webHidden/>
          </w:rPr>
          <w:tab/>
        </w:r>
        <w:r w:rsidR="00606C15">
          <w:rPr>
            <w:webHidden/>
          </w:rPr>
          <w:fldChar w:fldCharType="begin"/>
        </w:r>
        <w:r w:rsidR="00606C15">
          <w:rPr>
            <w:webHidden/>
          </w:rPr>
          <w:instrText xml:space="preserve"> PAGEREF _Toc508190083 \h </w:instrText>
        </w:r>
        <w:r w:rsidR="00606C15">
          <w:rPr>
            <w:webHidden/>
          </w:rPr>
        </w:r>
        <w:r w:rsidR="00606C15">
          <w:rPr>
            <w:webHidden/>
          </w:rPr>
          <w:fldChar w:fldCharType="separate"/>
        </w:r>
        <w:r w:rsidR="00606C15">
          <w:rPr>
            <w:webHidden/>
          </w:rPr>
          <w:t>5</w:t>
        </w:r>
        <w:r w:rsidR="00606C15">
          <w:rPr>
            <w:webHidden/>
          </w:rPr>
          <w:fldChar w:fldCharType="end"/>
        </w:r>
      </w:hyperlink>
    </w:p>
    <w:p w14:paraId="7B447736" w14:textId="77777777" w:rsidR="00606C15" w:rsidRDefault="00B755E3">
      <w:pPr>
        <w:pStyle w:val="TOC2"/>
        <w:rPr>
          <w:rFonts w:asciiTheme="minorHAnsi" w:eastAsiaTheme="minorEastAsia" w:hAnsiTheme="minorHAnsi" w:cstheme="minorBidi"/>
          <w:sz w:val="22"/>
          <w:szCs w:val="22"/>
          <w:lang w:eastAsia="zh-CN"/>
        </w:rPr>
      </w:pPr>
      <w:hyperlink w:anchor="_Toc508190084" w:history="1">
        <w:r w:rsidR="00606C15" w:rsidRPr="00FA3F9E">
          <w:rPr>
            <w:rStyle w:val="Hyperlink"/>
            <w:highlight w:val="red"/>
          </w:rPr>
          <w:t>1.3. Feedbacks provided to the IETF Working Groups</w:t>
        </w:r>
        <w:r w:rsidR="00606C15">
          <w:rPr>
            <w:webHidden/>
          </w:rPr>
          <w:tab/>
        </w:r>
        <w:r w:rsidR="00606C15">
          <w:rPr>
            <w:webHidden/>
          </w:rPr>
          <w:fldChar w:fldCharType="begin"/>
        </w:r>
        <w:r w:rsidR="00606C15">
          <w:rPr>
            <w:webHidden/>
          </w:rPr>
          <w:instrText xml:space="preserve"> PAGEREF _Toc508190084 \h </w:instrText>
        </w:r>
        <w:r w:rsidR="00606C15">
          <w:rPr>
            <w:webHidden/>
          </w:rPr>
        </w:r>
        <w:r w:rsidR="00606C15">
          <w:rPr>
            <w:webHidden/>
          </w:rPr>
          <w:fldChar w:fldCharType="separate"/>
        </w:r>
        <w:r w:rsidR="00606C15">
          <w:rPr>
            <w:webHidden/>
          </w:rPr>
          <w:t>5</w:t>
        </w:r>
        <w:r w:rsidR="00606C15">
          <w:rPr>
            <w:webHidden/>
          </w:rPr>
          <w:fldChar w:fldCharType="end"/>
        </w:r>
      </w:hyperlink>
    </w:p>
    <w:p w14:paraId="0C9E3ED1" w14:textId="77777777" w:rsidR="00606C15" w:rsidRDefault="00B755E3">
      <w:pPr>
        <w:pStyle w:val="TOC1"/>
        <w:rPr>
          <w:rFonts w:asciiTheme="minorHAnsi" w:eastAsiaTheme="minorEastAsia" w:hAnsiTheme="minorHAnsi" w:cstheme="minorBidi"/>
          <w:sz w:val="22"/>
          <w:szCs w:val="22"/>
          <w:lang w:eastAsia="zh-CN"/>
        </w:rPr>
      </w:pPr>
      <w:hyperlink w:anchor="_Toc508190085" w:history="1">
        <w:r w:rsidR="00606C15" w:rsidRPr="00FA3F9E">
          <w:rPr>
            <w:rStyle w:val="Hyperlink"/>
          </w:rPr>
          <w:t>2. Terminology</w:t>
        </w:r>
        <w:r w:rsidR="00606C15">
          <w:rPr>
            <w:webHidden/>
          </w:rPr>
          <w:tab/>
        </w:r>
        <w:r w:rsidR="00606C15">
          <w:rPr>
            <w:webHidden/>
          </w:rPr>
          <w:fldChar w:fldCharType="begin"/>
        </w:r>
        <w:r w:rsidR="00606C15">
          <w:rPr>
            <w:webHidden/>
          </w:rPr>
          <w:instrText xml:space="preserve"> PAGEREF _Toc508190085 \h </w:instrText>
        </w:r>
        <w:r w:rsidR="00606C15">
          <w:rPr>
            <w:webHidden/>
          </w:rPr>
        </w:r>
        <w:r w:rsidR="00606C15">
          <w:rPr>
            <w:webHidden/>
          </w:rPr>
          <w:fldChar w:fldCharType="separate"/>
        </w:r>
        <w:r w:rsidR="00606C15">
          <w:rPr>
            <w:webHidden/>
          </w:rPr>
          <w:t>6</w:t>
        </w:r>
        <w:r w:rsidR="00606C15">
          <w:rPr>
            <w:webHidden/>
          </w:rPr>
          <w:fldChar w:fldCharType="end"/>
        </w:r>
      </w:hyperlink>
    </w:p>
    <w:p w14:paraId="2DDC967E" w14:textId="77777777" w:rsidR="00606C15" w:rsidRDefault="00B755E3">
      <w:pPr>
        <w:pStyle w:val="TOC1"/>
        <w:rPr>
          <w:rFonts w:asciiTheme="minorHAnsi" w:eastAsiaTheme="minorEastAsia" w:hAnsiTheme="minorHAnsi" w:cstheme="minorBidi"/>
          <w:sz w:val="22"/>
          <w:szCs w:val="22"/>
          <w:lang w:eastAsia="zh-CN"/>
        </w:rPr>
      </w:pPr>
      <w:hyperlink w:anchor="_Toc508190086" w:history="1">
        <w:r w:rsidR="00606C15" w:rsidRPr="00FA3F9E">
          <w:rPr>
            <w:rStyle w:val="Hyperlink"/>
          </w:rPr>
          <w:t>3. Conventions used in this document</w:t>
        </w:r>
        <w:r w:rsidR="00606C15">
          <w:rPr>
            <w:webHidden/>
          </w:rPr>
          <w:tab/>
        </w:r>
        <w:r w:rsidR="00606C15">
          <w:rPr>
            <w:webHidden/>
          </w:rPr>
          <w:fldChar w:fldCharType="begin"/>
        </w:r>
        <w:r w:rsidR="00606C15">
          <w:rPr>
            <w:webHidden/>
          </w:rPr>
          <w:instrText xml:space="preserve"> PAGEREF _Toc508190086 \h </w:instrText>
        </w:r>
        <w:r w:rsidR="00606C15">
          <w:rPr>
            <w:webHidden/>
          </w:rPr>
        </w:r>
        <w:r w:rsidR="00606C15">
          <w:rPr>
            <w:webHidden/>
          </w:rPr>
          <w:fldChar w:fldCharType="separate"/>
        </w:r>
        <w:r w:rsidR="00606C15">
          <w:rPr>
            <w:webHidden/>
          </w:rPr>
          <w:t>6</w:t>
        </w:r>
        <w:r w:rsidR="00606C15">
          <w:rPr>
            <w:webHidden/>
          </w:rPr>
          <w:fldChar w:fldCharType="end"/>
        </w:r>
      </w:hyperlink>
    </w:p>
    <w:p w14:paraId="02862CF4" w14:textId="77777777" w:rsidR="00606C15" w:rsidRDefault="00B755E3">
      <w:pPr>
        <w:pStyle w:val="TOC2"/>
        <w:rPr>
          <w:rFonts w:asciiTheme="minorHAnsi" w:eastAsiaTheme="minorEastAsia" w:hAnsiTheme="minorHAnsi" w:cstheme="minorBidi"/>
          <w:sz w:val="22"/>
          <w:szCs w:val="22"/>
          <w:lang w:eastAsia="zh-CN"/>
        </w:rPr>
      </w:pPr>
      <w:hyperlink w:anchor="_Toc508190087" w:history="1">
        <w:r w:rsidR="00606C15" w:rsidRPr="00FA3F9E">
          <w:rPr>
            <w:rStyle w:val="Hyperlink"/>
          </w:rPr>
          <w:t>3.1. Topology and traffic flow processing</w:t>
        </w:r>
        <w:r w:rsidR="00606C15">
          <w:rPr>
            <w:webHidden/>
          </w:rPr>
          <w:tab/>
        </w:r>
        <w:r w:rsidR="00606C15">
          <w:rPr>
            <w:webHidden/>
          </w:rPr>
          <w:fldChar w:fldCharType="begin"/>
        </w:r>
        <w:r w:rsidR="00606C15">
          <w:rPr>
            <w:webHidden/>
          </w:rPr>
          <w:instrText xml:space="preserve"> PAGEREF _Toc508190087 \h </w:instrText>
        </w:r>
        <w:r w:rsidR="00606C15">
          <w:rPr>
            <w:webHidden/>
          </w:rPr>
        </w:r>
        <w:r w:rsidR="00606C15">
          <w:rPr>
            <w:webHidden/>
          </w:rPr>
          <w:fldChar w:fldCharType="separate"/>
        </w:r>
        <w:r w:rsidR="00606C15">
          <w:rPr>
            <w:webHidden/>
          </w:rPr>
          <w:t>6</w:t>
        </w:r>
        <w:r w:rsidR="00606C15">
          <w:rPr>
            <w:webHidden/>
          </w:rPr>
          <w:fldChar w:fldCharType="end"/>
        </w:r>
      </w:hyperlink>
    </w:p>
    <w:p w14:paraId="7077438F" w14:textId="77777777" w:rsidR="00606C15" w:rsidRDefault="00B755E3">
      <w:pPr>
        <w:pStyle w:val="TOC2"/>
        <w:rPr>
          <w:rFonts w:asciiTheme="minorHAnsi" w:eastAsiaTheme="minorEastAsia" w:hAnsiTheme="minorHAnsi" w:cstheme="minorBidi"/>
          <w:sz w:val="22"/>
          <w:szCs w:val="22"/>
          <w:lang w:eastAsia="zh-CN"/>
        </w:rPr>
      </w:pPr>
      <w:hyperlink w:anchor="_Toc508190088" w:history="1">
        <w:r w:rsidR="00606C15" w:rsidRPr="00FA3F9E">
          <w:rPr>
            <w:rStyle w:val="Hyperlink"/>
          </w:rPr>
          <w:t>3.2. JSON code</w:t>
        </w:r>
        <w:r w:rsidR="00606C15">
          <w:rPr>
            <w:webHidden/>
          </w:rPr>
          <w:tab/>
        </w:r>
        <w:r w:rsidR="00606C15">
          <w:rPr>
            <w:webHidden/>
          </w:rPr>
          <w:fldChar w:fldCharType="begin"/>
        </w:r>
        <w:r w:rsidR="00606C15">
          <w:rPr>
            <w:webHidden/>
          </w:rPr>
          <w:instrText xml:space="preserve"> PAGEREF _Toc508190088 \h </w:instrText>
        </w:r>
        <w:r w:rsidR="00606C15">
          <w:rPr>
            <w:webHidden/>
          </w:rPr>
        </w:r>
        <w:r w:rsidR="00606C15">
          <w:rPr>
            <w:webHidden/>
          </w:rPr>
          <w:fldChar w:fldCharType="separate"/>
        </w:r>
        <w:r w:rsidR="00606C15">
          <w:rPr>
            <w:webHidden/>
          </w:rPr>
          <w:t>7</w:t>
        </w:r>
        <w:r w:rsidR="00606C15">
          <w:rPr>
            <w:webHidden/>
          </w:rPr>
          <w:fldChar w:fldCharType="end"/>
        </w:r>
      </w:hyperlink>
    </w:p>
    <w:p w14:paraId="2A67CAA0" w14:textId="77777777" w:rsidR="00606C15" w:rsidRDefault="00B755E3">
      <w:pPr>
        <w:pStyle w:val="TOC1"/>
        <w:rPr>
          <w:rFonts w:asciiTheme="minorHAnsi" w:eastAsiaTheme="minorEastAsia" w:hAnsiTheme="minorHAnsi" w:cstheme="minorBidi"/>
          <w:sz w:val="22"/>
          <w:szCs w:val="22"/>
          <w:lang w:eastAsia="zh-CN"/>
        </w:rPr>
      </w:pPr>
      <w:hyperlink w:anchor="_Toc508190089" w:history="1">
        <w:r w:rsidR="00606C15" w:rsidRPr="00FA3F9E">
          <w:rPr>
            <w:rStyle w:val="Hyperlink"/>
          </w:rPr>
          <w:t>4. Scenarios Description</w:t>
        </w:r>
        <w:r w:rsidR="00606C15">
          <w:rPr>
            <w:webHidden/>
          </w:rPr>
          <w:tab/>
        </w:r>
        <w:r w:rsidR="00606C15">
          <w:rPr>
            <w:webHidden/>
          </w:rPr>
          <w:fldChar w:fldCharType="begin"/>
        </w:r>
        <w:r w:rsidR="00606C15">
          <w:rPr>
            <w:webHidden/>
          </w:rPr>
          <w:instrText xml:space="preserve"> PAGEREF _Toc508190089 \h </w:instrText>
        </w:r>
        <w:r w:rsidR="00606C15">
          <w:rPr>
            <w:webHidden/>
          </w:rPr>
        </w:r>
        <w:r w:rsidR="00606C15">
          <w:rPr>
            <w:webHidden/>
          </w:rPr>
          <w:fldChar w:fldCharType="separate"/>
        </w:r>
        <w:r w:rsidR="00606C15">
          <w:rPr>
            <w:webHidden/>
          </w:rPr>
          <w:t>8</w:t>
        </w:r>
        <w:r w:rsidR="00606C15">
          <w:rPr>
            <w:webHidden/>
          </w:rPr>
          <w:fldChar w:fldCharType="end"/>
        </w:r>
      </w:hyperlink>
    </w:p>
    <w:p w14:paraId="6AD5287A" w14:textId="77777777" w:rsidR="00606C15" w:rsidRDefault="00B755E3">
      <w:pPr>
        <w:pStyle w:val="TOC2"/>
        <w:rPr>
          <w:rFonts w:asciiTheme="minorHAnsi" w:eastAsiaTheme="minorEastAsia" w:hAnsiTheme="minorHAnsi" w:cstheme="minorBidi"/>
          <w:sz w:val="22"/>
          <w:szCs w:val="22"/>
          <w:lang w:eastAsia="zh-CN"/>
        </w:rPr>
      </w:pPr>
      <w:hyperlink w:anchor="_Toc508190090" w:history="1">
        <w:r w:rsidR="00606C15" w:rsidRPr="00FA3F9E">
          <w:rPr>
            <w:rStyle w:val="Hyperlink"/>
          </w:rPr>
          <w:t>4.1. Reference Network</w:t>
        </w:r>
        <w:r w:rsidR="00606C15">
          <w:rPr>
            <w:webHidden/>
          </w:rPr>
          <w:tab/>
        </w:r>
        <w:r w:rsidR="00606C15">
          <w:rPr>
            <w:webHidden/>
          </w:rPr>
          <w:fldChar w:fldCharType="begin"/>
        </w:r>
        <w:r w:rsidR="00606C15">
          <w:rPr>
            <w:webHidden/>
          </w:rPr>
          <w:instrText xml:space="preserve"> PAGEREF _Toc508190090 \h </w:instrText>
        </w:r>
        <w:r w:rsidR="00606C15">
          <w:rPr>
            <w:webHidden/>
          </w:rPr>
        </w:r>
        <w:r w:rsidR="00606C15">
          <w:rPr>
            <w:webHidden/>
          </w:rPr>
          <w:fldChar w:fldCharType="separate"/>
        </w:r>
        <w:r w:rsidR="00606C15">
          <w:rPr>
            <w:webHidden/>
          </w:rPr>
          <w:t>8</w:t>
        </w:r>
        <w:r w:rsidR="00606C15">
          <w:rPr>
            <w:webHidden/>
          </w:rPr>
          <w:fldChar w:fldCharType="end"/>
        </w:r>
      </w:hyperlink>
    </w:p>
    <w:p w14:paraId="0E7EADAF" w14:textId="77777777" w:rsidR="00606C15" w:rsidRDefault="00B755E3">
      <w:pPr>
        <w:pStyle w:val="TOC3"/>
        <w:rPr>
          <w:rFonts w:asciiTheme="minorHAnsi" w:eastAsiaTheme="minorEastAsia" w:hAnsiTheme="minorHAnsi" w:cstheme="minorBidi"/>
          <w:sz w:val="22"/>
          <w:szCs w:val="22"/>
          <w:lang w:eastAsia="zh-CN"/>
        </w:rPr>
      </w:pPr>
      <w:hyperlink w:anchor="_Toc508190091" w:history="1">
        <w:r w:rsidR="00606C15" w:rsidRPr="00FA3F9E">
          <w:rPr>
            <w:rStyle w:val="Hyperlink"/>
          </w:rPr>
          <w:t>4.1.1. Single-Domain Scenario</w:t>
        </w:r>
        <w:r w:rsidR="00606C15">
          <w:rPr>
            <w:webHidden/>
          </w:rPr>
          <w:tab/>
        </w:r>
        <w:r w:rsidR="00606C15">
          <w:rPr>
            <w:webHidden/>
          </w:rPr>
          <w:fldChar w:fldCharType="begin"/>
        </w:r>
        <w:r w:rsidR="00606C15">
          <w:rPr>
            <w:webHidden/>
          </w:rPr>
          <w:instrText xml:space="preserve"> PAGEREF _Toc508190091 \h </w:instrText>
        </w:r>
        <w:r w:rsidR="00606C15">
          <w:rPr>
            <w:webHidden/>
          </w:rPr>
        </w:r>
        <w:r w:rsidR="00606C15">
          <w:rPr>
            <w:webHidden/>
          </w:rPr>
          <w:fldChar w:fldCharType="separate"/>
        </w:r>
        <w:r w:rsidR="00606C15">
          <w:rPr>
            <w:webHidden/>
          </w:rPr>
          <w:t>11</w:t>
        </w:r>
        <w:r w:rsidR="00606C15">
          <w:rPr>
            <w:webHidden/>
          </w:rPr>
          <w:fldChar w:fldCharType="end"/>
        </w:r>
      </w:hyperlink>
    </w:p>
    <w:p w14:paraId="2CD9D2A4" w14:textId="77777777" w:rsidR="00606C15" w:rsidRDefault="00B755E3">
      <w:pPr>
        <w:pStyle w:val="TOC3"/>
        <w:rPr>
          <w:rFonts w:asciiTheme="minorHAnsi" w:eastAsiaTheme="minorEastAsia" w:hAnsiTheme="minorHAnsi" w:cstheme="minorBidi"/>
          <w:sz w:val="22"/>
          <w:szCs w:val="22"/>
          <w:lang w:eastAsia="zh-CN"/>
        </w:rPr>
      </w:pPr>
      <w:hyperlink w:anchor="_Toc508190092" w:history="1">
        <w:r w:rsidR="00606C15" w:rsidRPr="00FA3F9E">
          <w:rPr>
            <w:rStyle w:val="Hyperlink"/>
          </w:rPr>
          <w:t>4.1.2. Multi-Domain Scenario</w:t>
        </w:r>
        <w:r w:rsidR="00606C15">
          <w:rPr>
            <w:webHidden/>
          </w:rPr>
          <w:tab/>
        </w:r>
        <w:r w:rsidR="00606C15">
          <w:rPr>
            <w:webHidden/>
          </w:rPr>
          <w:fldChar w:fldCharType="begin"/>
        </w:r>
        <w:r w:rsidR="00606C15">
          <w:rPr>
            <w:webHidden/>
          </w:rPr>
          <w:instrText xml:space="preserve"> PAGEREF _Toc508190092 \h </w:instrText>
        </w:r>
        <w:r w:rsidR="00606C15">
          <w:rPr>
            <w:webHidden/>
          </w:rPr>
        </w:r>
        <w:r w:rsidR="00606C15">
          <w:rPr>
            <w:webHidden/>
          </w:rPr>
          <w:fldChar w:fldCharType="separate"/>
        </w:r>
        <w:r w:rsidR="00606C15">
          <w:rPr>
            <w:webHidden/>
          </w:rPr>
          <w:t>11</w:t>
        </w:r>
        <w:r w:rsidR="00606C15">
          <w:rPr>
            <w:webHidden/>
          </w:rPr>
          <w:fldChar w:fldCharType="end"/>
        </w:r>
      </w:hyperlink>
    </w:p>
    <w:p w14:paraId="3B729CAB" w14:textId="77777777" w:rsidR="00606C15" w:rsidRDefault="00B755E3">
      <w:pPr>
        <w:pStyle w:val="TOC2"/>
        <w:rPr>
          <w:rFonts w:asciiTheme="minorHAnsi" w:eastAsiaTheme="minorEastAsia" w:hAnsiTheme="minorHAnsi" w:cstheme="minorBidi"/>
          <w:sz w:val="22"/>
          <w:szCs w:val="22"/>
          <w:lang w:eastAsia="zh-CN"/>
        </w:rPr>
      </w:pPr>
      <w:hyperlink w:anchor="_Toc508190093" w:history="1">
        <w:r w:rsidR="00606C15" w:rsidRPr="00FA3F9E">
          <w:rPr>
            <w:rStyle w:val="Hyperlink"/>
          </w:rPr>
          <w:t>4.2. Topology Abstractions</w:t>
        </w:r>
        <w:r w:rsidR="00606C15">
          <w:rPr>
            <w:webHidden/>
          </w:rPr>
          <w:tab/>
        </w:r>
        <w:r w:rsidR="00606C15">
          <w:rPr>
            <w:webHidden/>
          </w:rPr>
          <w:fldChar w:fldCharType="begin"/>
        </w:r>
        <w:r w:rsidR="00606C15">
          <w:rPr>
            <w:webHidden/>
          </w:rPr>
          <w:instrText xml:space="preserve"> PAGEREF _Toc508190093 \h </w:instrText>
        </w:r>
        <w:r w:rsidR="00606C15">
          <w:rPr>
            <w:webHidden/>
          </w:rPr>
        </w:r>
        <w:r w:rsidR="00606C15">
          <w:rPr>
            <w:webHidden/>
          </w:rPr>
          <w:fldChar w:fldCharType="separate"/>
        </w:r>
        <w:r w:rsidR="00606C15">
          <w:rPr>
            <w:webHidden/>
          </w:rPr>
          <w:t>11</w:t>
        </w:r>
        <w:r w:rsidR="00606C15">
          <w:rPr>
            <w:webHidden/>
          </w:rPr>
          <w:fldChar w:fldCharType="end"/>
        </w:r>
      </w:hyperlink>
    </w:p>
    <w:p w14:paraId="36F123B7" w14:textId="77777777" w:rsidR="00606C15" w:rsidRDefault="00B755E3">
      <w:pPr>
        <w:pStyle w:val="TOC2"/>
        <w:rPr>
          <w:rFonts w:asciiTheme="minorHAnsi" w:eastAsiaTheme="minorEastAsia" w:hAnsiTheme="minorHAnsi" w:cstheme="minorBidi"/>
          <w:sz w:val="22"/>
          <w:szCs w:val="22"/>
          <w:lang w:eastAsia="zh-CN"/>
        </w:rPr>
      </w:pPr>
      <w:hyperlink w:anchor="_Toc508190094" w:history="1">
        <w:r w:rsidR="00606C15" w:rsidRPr="00FA3F9E">
          <w:rPr>
            <w:rStyle w:val="Hyperlink"/>
          </w:rPr>
          <w:t>4.3. Service Configuration</w:t>
        </w:r>
        <w:r w:rsidR="00606C15">
          <w:rPr>
            <w:webHidden/>
          </w:rPr>
          <w:tab/>
        </w:r>
        <w:r w:rsidR="00606C15">
          <w:rPr>
            <w:webHidden/>
          </w:rPr>
          <w:fldChar w:fldCharType="begin"/>
        </w:r>
        <w:r w:rsidR="00606C15">
          <w:rPr>
            <w:webHidden/>
          </w:rPr>
          <w:instrText xml:space="preserve"> PAGEREF _Toc508190094 \h </w:instrText>
        </w:r>
        <w:r w:rsidR="00606C15">
          <w:rPr>
            <w:webHidden/>
          </w:rPr>
        </w:r>
        <w:r w:rsidR="00606C15">
          <w:rPr>
            <w:webHidden/>
          </w:rPr>
          <w:fldChar w:fldCharType="separate"/>
        </w:r>
        <w:r w:rsidR="00606C15">
          <w:rPr>
            <w:webHidden/>
          </w:rPr>
          <w:t>13</w:t>
        </w:r>
        <w:r w:rsidR="00606C15">
          <w:rPr>
            <w:webHidden/>
          </w:rPr>
          <w:fldChar w:fldCharType="end"/>
        </w:r>
      </w:hyperlink>
    </w:p>
    <w:p w14:paraId="5BF3E3EB" w14:textId="77777777" w:rsidR="00606C15" w:rsidRDefault="00B755E3">
      <w:pPr>
        <w:pStyle w:val="TOC3"/>
        <w:rPr>
          <w:rFonts w:asciiTheme="minorHAnsi" w:eastAsiaTheme="minorEastAsia" w:hAnsiTheme="minorHAnsi" w:cstheme="minorBidi"/>
          <w:sz w:val="22"/>
          <w:szCs w:val="22"/>
          <w:lang w:eastAsia="zh-CN"/>
        </w:rPr>
      </w:pPr>
      <w:hyperlink w:anchor="_Toc508190095" w:history="1">
        <w:r w:rsidR="00606C15" w:rsidRPr="00FA3F9E">
          <w:rPr>
            <w:rStyle w:val="Hyperlink"/>
          </w:rPr>
          <w:t>4.3.1. ODU Transit</w:t>
        </w:r>
        <w:r w:rsidR="00606C15">
          <w:rPr>
            <w:webHidden/>
          </w:rPr>
          <w:tab/>
        </w:r>
        <w:r w:rsidR="00606C15">
          <w:rPr>
            <w:webHidden/>
          </w:rPr>
          <w:fldChar w:fldCharType="begin"/>
        </w:r>
        <w:r w:rsidR="00606C15">
          <w:rPr>
            <w:webHidden/>
          </w:rPr>
          <w:instrText xml:space="preserve"> PAGEREF _Toc508190095 \h </w:instrText>
        </w:r>
        <w:r w:rsidR="00606C15">
          <w:rPr>
            <w:webHidden/>
          </w:rPr>
        </w:r>
        <w:r w:rsidR="00606C15">
          <w:rPr>
            <w:webHidden/>
          </w:rPr>
          <w:fldChar w:fldCharType="separate"/>
        </w:r>
        <w:r w:rsidR="00606C15">
          <w:rPr>
            <w:webHidden/>
          </w:rPr>
          <w:t>13</w:t>
        </w:r>
        <w:r w:rsidR="00606C15">
          <w:rPr>
            <w:webHidden/>
          </w:rPr>
          <w:fldChar w:fldCharType="end"/>
        </w:r>
      </w:hyperlink>
    </w:p>
    <w:p w14:paraId="367B904E" w14:textId="77777777" w:rsidR="00606C15" w:rsidRDefault="00B755E3">
      <w:pPr>
        <w:pStyle w:val="TOC3"/>
        <w:rPr>
          <w:rFonts w:asciiTheme="minorHAnsi" w:eastAsiaTheme="minorEastAsia" w:hAnsiTheme="minorHAnsi" w:cstheme="minorBidi"/>
          <w:sz w:val="22"/>
          <w:szCs w:val="22"/>
          <w:lang w:eastAsia="zh-CN"/>
        </w:rPr>
      </w:pPr>
      <w:hyperlink w:anchor="_Toc508190096" w:history="1">
        <w:r w:rsidR="00606C15" w:rsidRPr="00FA3F9E">
          <w:rPr>
            <w:rStyle w:val="Hyperlink"/>
          </w:rPr>
          <w:t>4.3.2. EPL over ODU</w:t>
        </w:r>
        <w:r w:rsidR="00606C15">
          <w:rPr>
            <w:webHidden/>
          </w:rPr>
          <w:tab/>
        </w:r>
        <w:r w:rsidR="00606C15">
          <w:rPr>
            <w:webHidden/>
          </w:rPr>
          <w:fldChar w:fldCharType="begin"/>
        </w:r>
        <w:r w:rsidR="00606C15">
          <w:rPr>
            <w:webHidden/>
          </w:rPr>
          <w:instrText xml:space="preserve"> PAGEREF _Toc508190096 \h </w:instrText>
        </w:r>
        <w:r w:rsidR="00606C15">
          <w:rPr>
            <w:webHidden/>
          </w:rPr>
        </w:r>
        <w:r w:rsidR="00606C15">
          <w:rPr>
            <w:webHidden/>
          </w:rPr>
          <w:fldChar w:fldCharType="separate"/>
        </w:r>
        <w:r w:rsidR="00606C15">
          <w:rPr>
            <w:webHidden/>
          </w:rPr>
          <w:t>14</w:t>
        </w:r>
        <w:r w:rsidR="00606C15">
          <w:rPr>
            <w:webHidden/>
          </w:rPr>
          <w:fldChar w:fldCharType="end"/>
        </w:r>
      </w:hyperlink>
    </w:p>
    <w:p w14:paraId="3D5BC353" w14:textId="77777777" w:rsidR="00606C15" w:rsidRDefault="00B755E3">
      <w:pPr>
        <w:pStyle w:val="TOC3"/>
        <w:rPr>
          <w:rFonts w:asciiTheme="minorHAnsi" w:eastAsiaTheme="minorEastAsia" w:hAnsiTheme="minorHAnsi" w:cstheme="minorBidi"/>
          <w:sz w:val="22"/>
          <w:szCs w:val="22"/>
          <w:lang w:eastAsia="zh-CN"/>
        </w:rPr>
      </w:pPr>
      <w:hyperlink w:anchor="_Toc508190097" w:history="1">
        <w:r w:rsidR="00606C15" w:rsidRPr="00FA3F9E">
          <w:rPr>
            <w:rStyle w:val="Hyperlink"/>
          </w:rPr>
          <w:t>4.3.3. Other OTN Clients Services</w:t>
        </w:r>
        <w:r w:rsidR="00606C15">
          <w:rPr>
            <w:webHidden/>
          </w:rPr>
          <w:tab/>
        </w:r>
        <w:r w:rsidR="00606C15">
          <w:rPr>
            <w:webHidden/>
          </w:rPr>
          <w:fldChar w:fldCharType="begin"/>
        </w:r>
        <w:r w:rsidR="00606C15">
          <w:rPr>
            <w:webHidden/>
          </w:rPr>
          <w:instrText xml:space="preserve"> PAGEREF _Toc508190097 \h </w:instrText>
        </w:r>
        <w:r w:rsidR="00606C15">
          <w:rPr>
            <w:webHidden/>
          </w:rPr>
        </w:r>
        <w:r w:rsidR="00606C15">
          <w:rPr>
            <w:webHidden/>
          </w:rPr>
          <w:fldChar w:fldCharType="separate"/>
        </w:r>
        <w:r w:rsidR="00606C15">
          <w:rPr>
            <w:webHidden/>
          </w:rPr>
          <w:t>15</w:t>
        </w:r>
        <w:r w:rsidR="00606C15">
          <w:rPr>
            <w:webHidden/>
          </w:rPr>
          <w:fldChar w:fldCharType="end"/>
        </w:r>
      </w:hyperlink>
    </w:p>
    <w:p w14:paraId="04610978" w14:textId="77777777" w:rsidR="00606C15" w:rsidRDefault="00B755E3">
      <w:pPr>
        <w:pStyle w:val="TOC3"/>
        <w:rPr>
          <w:rFonts w:asciiTheme="minorHAnsi" w:eastAsiaTheme="minorEastAsia" w:hAnsiTheme="minorHAnsi" w:cstheme="minorBidi"/>
          <w:sz w:val="22"/>
          <w:szCs w:val="22"/>
          <w:lang w:eastAsia="zh-CN"/>
        </w:rPr>
      </w:pPr>
      <w:hyperlink w:anchor="_Toc508190098" w:history="1">
        <w:r w:rsidR="00606C15" w:rsidRPr="00FA3F9E">
          <w:rPr>
            <w:rStyle w:val="Hyperlink"/>
          </w:rPr>
          <w:t>4.3.4. EVPL over ODU</w:t>
        </w:r>
        <w:r w:rsidR="00606C15">
          <w:rPr>
            <w:webHidden/>
          </w:rPr>
          <w:tab/>
        </w:r>
        <w:r w:rsidR="00606C15">
          <w:rPr>
            <w:webHidden/>
          </w:rPr>
          <w:fldChar w:fldCharType="begin"/>
        </w:r>
        <w:r w:rsidR="00606C15">
          <w:rPr>
            <w:webHidden/>
          </w:rPr>
          <w:instrText xml:space="preserve"> PAGEREF _Toc508190098 \h </w:instrText>
        </w:r>
        <w:r w:rsidR="00606C15">
          <w:rPr>
            <w:webHidden/>
          </w:rPr>
        </w:r>
        <w:r w:rsidR="00606C15">
          <w:rPr>
            <w:webHidden/>
          </w:rPr>
          <w:fldChar w:fldCharType="separate"/>
        </w:r>
        <w:r w:rsidR="00606C15">
          <w:rPr>
            <w:webHidden/>
          </w:rPr>
          <w:t>16</w:t>
        </w:r>
        <w:r w:rsidR="00606C15">
          <w:rPr>
            <w:webHidden/>
          </w:rPr>
          <w:fldChar w:fldCharType="end"/>
        </w:r>
      </w:hyperlink>
    </w:p>
    <w:p w14:paraId="19B4EA8E" w14:textId="77777777" w:rsidR="00606C15" w:rsidRDefault="00B755E3">
      <w:pPr>
        <w:pStyle w:val="TOC3"/>
        <w:rPr>
          <w:rFonts w:asciiTheme="minorHAnsi" w:eastAsiaTheme="minorEastAsia" w:hAnsiTheme="minorHAnsi" w:cstheme="minorBidi"/>
          <w:sz w:val="22"/>
          <w:szCs w:val="22"/>
          <w:lang w:eastAsia="zh-CN"/>
        </w:rPr>
      </w:pPr>
      <w:hyperlink w:anchor="_Toc508190099" w:history="1">
        <w:r w:rsidR="00606C15" w:rsidRPr="00FA3F9E">
          <w:rPr>
            <w:rStyle w:val="Hyperlink"/>
          </w:rPr>
          <w:t>4.3.5. EVPLAN and EVPTree Services</w:t>
        </w:r>
        <w:r w:rsidR="00606C15">
          <w:rPr>
            <w:webHidden/>
          </w:rPr>
          <w:tab/>
        </w:r>
        <w:r w:rsidR="00606C15">
          <w:rPr>
            <w:webHidden/>
          </w:rPr>
          <w:fldChar w:fldCharType="begin"/>
        </w:r>
        <w:r w:rsidR="00606C15">
          <w:rPr>
            <w:webHidden/>
          </w:rPr>
          <w:instrText xml:space="preserve"> PAGEREF _Toc508190099 \h </w:instrText>
        </w:r>
        <w:r w:rsidR="00606C15">
          <w:rPr>
            <w:webHidden/>
          </w:rPr>
        </w:r>
        <w:r w:rsidR="00606C15">
          <w:rPr>
            <w:webHidden/>
          </w:rPr>
          <w:fldChar w:fldCharType="separate"/>
        </w:r>
        <w:r w:rsidR="00606C15">
          <w:rPr>
            <w:webHidden/>
          </w:rPr>
          <w:t>17</w:t>
        </w:r>
        <w:r w:rsidR="00606C15">
          <w:rPr>
            <w:webHidden/>
          </w:rPr>
          <w:fldChar w:fldCharType="end"/>
        </w:r>
      </w:hyperlink>
    </w:p>
    <w:p w14:paraId="4C9718A3" w14:textId="77777777" w:rsidR="00606C15" w:rsidRDefault="00B755E3">
      <w:pPr>
        <w:pStyle w:val="TOC3"/>
        <w:rPr>
          <w:rFonts w:asciiTheme="minorHAnsi" w:eastAsiaTheme="minorEastAsia" w:hAnsiTheme="minorHAnsi" w:cstheme="minorBidi"/>
          <w:sz w:val="22"/>
          <w:szCs w:val="22"/>
          <w:lang w:eastAsia="zh-CN"/>
        </w:rPr>
      </w:pPr>
      <w:hyperlink w:anchor="_Toc508190100" w:history="1">
        <w:r w:rsidR="00606C15" w:rsidRPr="00FA3F9E">
          <w:rPr>
            <w:rStyle w:val="Hyperlink"/>
          </w:rPr>
          <w:t>4.3.6. Dynamic Service Configuration</w:t>
        </w:r>
        <w:r w:rsidR="00606C15">
          <w:rPr>
            <w:webHidden/>
          </w:rPr>
          <w:tab/>
        </w:r>
        <w:r w:rsidR="00606C15">
          <w:rPr>
            <w:webHidden/>
          </w:rPr>
          <w:fldChar w:fldCharType="begin"/>
        </w:r>
        <w:r w:rsidR="00606C15">
          <w:rPr>
            <w:webHidden/>
          </w:rPr>
          <w:instrText xml:space="preserve"> PAGEREF _Toc508190100 \h </w:instrText>
        </w:r>
        <w:r w:rsidR="00606C15">
          <w:rPr>
            <w:webHidden/>
          </w:rPr>
        </w:r>
        <w:r w:rsidR="00606C15">
          <w:rPr>
            <w:webHidden/>
          </w:rPr>
          <w:fldChar w:fldCharType="separate"/>
        </w:r>
        <w:r w:rsidR="00606C15">
          <w:rPr>
            <w:webHidden/>
          </w:rPr>
          <w:t>19</w:t>
        </w:r>
        <w:r w:rsidR="00606C15">
          <w:rPr>
            <w:webHidden/>
          </w:rPr>
          <w:fldChar w:fldCharType="end"/>
        </w:r>
      </w:hyperlink>
    </w:p>
    <w:p w14:paraId="5B98F0E4" w14:textId="77777777" w:rsidR="00606C15" w:rsidRDefault="00B755E3">
      <w:pPr>
        <w:pStyle w:val="TOC2"/>
        <w:rPr>
          <w:rFonts w:asciiTheme="minorHAnsi" w:eastAsiaTheme="minorEastAsia" w:hAnsiTheme="minorHAnsi" w:cstheme="minorBidi"/>
          <w:sz w:val="22"/>
          <w:szCs w:val="22"/>
          <w:lang w:eastAsia="zh-CN"/>
        </w:rPr>
      </w:pPr>
      <w:hyperlink w:anchor="_Toc508190101" w:history="1">
        <w:r w:rsidR="00606C15" w:rsidRPr="00FA3F9E">
          <w:rPr>
            <w:rStyle w:val="Hyperlink"/>
          </w:rPr>
          <w:t>4.4. Multi-function Access Links</w:t>
        </w:r>
        <w:r w:rsidR="00606C15">
          <w:rPr>
            <w:webHidden/>
          </w:rPr>
          <w:tab/>
        </w:r>
        <w:r w:rsidR="00606C15">
          <w:rPr>
            <w:webHidden/>
          </w:rPr>
          <w:fldChar w:fldCharType="begin"/>
        </w:r>
        <w:r w:rsidR="00606C15">
          <w:rPr>
            <w:webHidden/>
          </w:rPr>
          <w:instrText xml:space="preserve"> PAGEREF _Toc508190101 \h </w:instrText>
        </w:r>
        <w:r w:rsidR="00606C15">
          <w:rPr>
            <w:webHidden/>
          </w:rPr>
        </w:r>
        <w:r w:rsidR="00606C15">
          <w:rPr>
            <w:webHidden/>
          </w:rPr>
          <w:fldChar w:fldCharType="separate"/>
        </w:r>
        <w:r w:rsidR="00606C15">
          <w:rPr>
            <w:webHidden/>
          </w:rPr>
          <w:t>19</w:t>
        </w:r>
        <w:r w:rsidR="00606C15">
          <w:rPr>
            <w:webHidden/>
          </w:rPr>
          <w:fldChar w:fldCharType="end"/>
        </w:r>
      </w:hyperlink>
    </w:p>
    <w:p w14:paraId="155E4634" w14:textId="77777777" w:rsidR="00606C15" w:rsidRDefault="00B755E3">
      <w:pPr>
        <w:pStyle w:val="TOC2"/>
        <w:rPr>
          <w:rFonts w:asciiTheme="minorHAnsi" w:eastAsiaTheme="minorEastAsia" w:hAnsiTheme="minorHAnsi" w:cstheme="minorBidi"/>
          <w:sz w:val="22"/>
          <w:szCs w:val="22"/>
          <w:lang w:eastAsia="zh-CN"/>
        </w:rPr>
      </w:pPr>
      <w:hyperlink w:anchor="_Toc508190102" w:history="1">
        <w:r w:rsidR="00606C15" w:rsidRPr="00FA3F9E">
          <w:rPr>
            <w:rStyle w:val="Hyperlink"/>
          </w:rPr>
          <w:t>4.5. Protection and Restoration Configuration</w:t>
        </w:r>
        <w:r w:rsidR="00606C15">
          <w:rPr>
            <w:webHidden/>
          </w:rPr>
          <w:tab/>
        </w:r>
        <w:r w:rsidR="00606C15">
          <w:rPr>
            <w:webHidden/>
          </w:rPr>
          <w:fldChar w:fldCharType="begin"/>
        </w:r>
        <w:r w:rsidR="00606C15">
          <w:rPr>
            <w:webHidden/>
          </w:rPr>
          <w:instrText xml:space="preserve"> PAGEREF _Toc508190102 \h </w:instrText>
        </w:r>
        <w:r w:rsidR="00606C15">
          <w:rPr>
            <w:webHidden/>
          </w:rPr>
        </w:r>
        <w:r w:rsidR="00606C15">
          <w:rPr>
            <w:webHidden/>
          </w:rPr>
          <w:fldChar w:fldCharType="separate"/>
        </w:r>
        <w:r w:rsidR="00606C15">
          <w:rPr>
            <w:webHidden/>
          </w:rPr>
          <w:t>20</w:t>
        </w:r>
        <w:r w:rsidR="00606C15">
          <w:rPr>
            <w:webHidden/>
          </w:rPr>
          <w:fldChar w:fldCharType="end"/>
        </w:r>
      </w:hyperlink>
    </w:p>
    <w:p w14:paraId="5CB7F787" w14:textId="77777777" w:rsidR="00606C15" w:rsidRDefault="00B755E3">
      <w:pPr>
        <w:pStyle w:val="TOC3"/>
        <w:rPr>
          <w:rFonts w:asciiTheme="minorHAnsi" w:eastAsiaTheme="minorEastAsia" w:hAnsiTheme="minorHAnsi" w:cstheme="minorBidi"/>
          <w:sz w:val="22"/>
          <w:szCs w:val="22"/>
          <w:lang w:eastAsia="zh-CN"/>
        </w:rPr>
      </w:pPr>
      <w:hyperlink w:anchor="_Toc508190103" w:history="1">
        <w:r w:rsidR="00606C15" w:rsidRPr="00FA3F9E">
          <w:rPr>
            <w:rStyle w:val="Hyperlink"/>
          </w:rPr>
          <w:t>4.5.1. Linear Protection (end-to-end)</w:t>
        </w:r>
        <w:r w:rsidR="00606C15">
          <w:rPr>
            <w:webHidden/>
          </w:rPr>
          <w:tab/>
        </w:r>
        <w:r w:rsidR="00606C15">
          <w:rPr>
            <w:webHidden/>
          </w:rPr>
          <w:fldChar w:fldCharType="begin"/>
        </w:r>
        <w:r w:rsidR="00606C15">
          <w:rPr>
            <w:webHidden/>
          </w:rPr>
          <w:instrText xml:space="preserve"> PAGEREF _Toc508190103 \h </w:instrText>
        </w:r>
        <w:r w:rsidR="00606C15">
          <w:rPr>
            <w:webHidden/>
          </w:rPr>
        </w:r>
        <w:r w:rsidR="00606C15">
          <w:rPr>
            <w:webHidden/>
          </w:rPr>
          <w:fldChar w:fldCharType="separate"/>
        </w:r>
        <w:r w:rsidR="00606C15">
          <w:rPr>
            <w:webHidden/>
          </w:rPr>
          <w:t>21</w:t>
        </w:r>
        <w:r w:rsidR="00606C15">
          <w:rPr>
            <w:webHidden/>
          </w:rPr>
          <w:fldChar w:fldCharType="end"/>
        </w:r>
      </w:hyperlink>
    </w:p>
    <w:p w14:paraId="189FF08E" w14:textId="77777777" w:rsidR="00606C15" w:rsidRDefault="00B755E3">
      <w:pPr>
        <w:pStyle w:val="TOC3"/>
        <w:rPr>
          <w:rFonts w:asciiTheme="minorHAnsi" w:eastAsiaTheme="minorEastAsia" w:hAnsiTheme="minorHAnsi" w:cstheme="minorBidi"/>
          <w:sz w:val="22"/>
          <w:szCs w:val="22"/>
          <w:lang w:eastAsia="zh-CN"/>
        </w:rPr>
      </w:pPr>
      <w:hyperlink w:anchor="_Toc508190104" w:history="1">
        <w:r w:rsidR="00606C15" w:rsidRPr="00FA3F9E">
          <w:rPr>
            <w:rStyle w:val="Hyperlink"/>
          </w:rPr>
          <w:t>4.5.2. Segmented Protection</w:t>
        </w:r>
        <w:r w:rsidR="00606C15">
          <w:rPr>
            <w:webHidden/>
          </w:rPr>
          <w:tab/>
        </w:r>
        <w:r w:rsidR="00606C15">
          <w:rPr>
            <w:webHidden/>
          </w:rPr>
          <w:fldChar w:fldCharType="begin"/>
        </w:r>
        <w:r w:rsidR="00606C15">
          <w:rPr>
            <w:webHidden/>
          </w:rPr>
          <w:instrText xml:space="preserve"> PAGEREF _Toc508190104 \h </w:instrText>
        </w:r>
        <w:r w:rsidR="00606C15">
          <w:rPr>
            <w:webHidden/>
          </w:rPr>
        </w:r>
        <w:r w:rsidR="00606C15">
          <w:rPr>
            <w:webHidden/>
          </w:rPr>
          <w:fldChar w:fldCharType="separate"/>
        </w:r>
        <w:r w:rsidR="00606C15">
          <w:rPr>
            <w:webHidden/>
          </w:rPr>
          <w:t>22</w:t>
        </w:r>
        <w:r w:rsidR="00606C15">
          <w:rPr>
            <w:webHidden/>
          </w:rPr>
          <w:fldChar w:fldCharType="end"/>
        </w:r>
      </w:hyperlink>
    </w:p>
    <w:p w14:paraId="4ADC2A63" w14:textId="77777777" w:rsidR="00606C15" w:rsidRDefault="00B755E3">
      <w:pPr>
        <w:pStyle w:val="TOC3"/>
        <w:rPr>
          <w:rFonts w:asciiTheme="minorHAnsi" w:eastAsiaTheme="minorEastAsia" w:hAnsiTheme="minorHAnsi" w:cstheme="minorBidi"/>
          <w:sz w:val="22"/>
          <w:szCs w:val="22"/>
          <w:lang w:eastAsia="zh-CN"/>
        </w:rPr>
      </w:pPr>
      <w:hyperlink w:anchor="_Toc508190105" w:history="1">
        <w:r w:rsidR="00606C15" w:rsidRPr="00FA3F9E">
          <w:rPr>
            <w:rStyle w:val="Hyperlink"/>
            <w:lang w:eastAsia="zh-CN"/>
          </w:rPr>
          <w:t>4.5.3. End-to-End Dynamic restoration</w:t>
        </w:r>
        <w:r w:rsidR="00606C15">
          <w:rPr>
            <w:webHidden/>
          </w:rPr>
          <w:tab/>
        </w:r>
        <w:r w:rsidR="00606C15">
          <w:rPr>
            <w:webHidden/>
          </w:rPr>
          <w:fldChar w:fldCharType="begin"/>
        </w:r>
        <w:r w:rsidR="00606C15">
          <w:rPr>
            <w:webHidden/>
          </w:rPr>
          <w:instrText xml:space="preserve"> PAGEREF _Toc508190105 \h </w:instrText>
        </w:r>
        <w:r w:rsidR="00606C15">
          <w:rPr>
            <w:webHidden/>
          </w:rPr>
        </w:r>
        <w:r w:rsidR="00606C15">
          <w:rPr>
            <w:webHidden/>
          </w:rPr>
          <w:fldChar w:fldCharType="separate"/>
        </w:r>
        <w:r w:rsidR="00606C15">
          <w:rPr>
            <w:webHidden/>
          </w:rPr>
          <w:t>22</w:t>
        </w:r>
        <w:r w:rsidR="00606C15">
          <w:rPr>
            <w:webHidden/>
          </w:rPr>
          <w:fldChar w:fldCharType="end"/>
        </w:r>
      </w:hyperlink>
    </w:p>
    <w:p w14:paraId="7B52F7A5" w14:textId="77777777" w:rsidR="00606C15" w:rsidRDefault="00B755E3">
      <w:pPr>
        <w:pStyle w:val="TOC3"/>
        <w:rPr>
          <w:rFonts w:asciiTheme="minorHAnsi" w:eastAsiaTheme="minorEastAsia" w:hAnsiTheme="minorHAnsi" w:cstheme="minorBidi"/>
          <w:sz w:val="22"/>
          <w:szCs w:val="22"/>
          <w:lang w:eastAsia="zh-CN"/>
        </w:rPr>
      </w:pPr>
      <w:hyperlink w:anchor="_Toc508190106" w:history="1">
        <w:r w:rsidR="00606C15" w:rsidRPr="00FA3F9E">
          <w:rPr>
            <w:rStyle w:val="Hyperlink"/>
            <w:lang w:eastAsia="zh-CN"/>
          </w:rPr>
          <w:t>4.5.4. Segmented Dynamic Restoration</w:t>
        </w:r>
        <w:r w:rsidR="00606C15">
          <w:rPr>
            <w:webHidden/>
          </w:rPr>
          <w:tab/>
        </w:r>
        <w:r w:rsidR="00606C15">
          <w:rPr>
            <w:webHidden/>
          </w:rPr>
          <w:fldChar w:fldCharType="begin"/>
        </w:r>
        <w:r w:rsidR="00606C15">
          <w:rPr>
            <w:webHidden/>
          </w:rPr>
          <w:instrText xml:space="preserve"> PAGEREF _Toc508190106 \h </w:instrText>
        </w:r>
        <w:r w:rsidR="00606C15">
          <w:rPr>
            <w:webHidden/>
          </w:rPr>
        </w:r>
        <w:r w:rsidR="00606C15">
          <w:rPr>
            <w:webHidden/>
          </w:rPr>
          <w:fldChar w:fldCharType="separate"/>
        </w:r>
        <w:r w:rsidR="00606C15">
          <w:rPr>
            <w:webHidden/>
          </w:rPr>
          <w:t>23</w:t>
        </w:r>
        <w:r w:rsidR="00606C15">
          <w:rPr>
            <w:webHidden/>
          </w:rPr>
          <w:fldChar w:fldCharType="end"/>
        </w:r>
      </w:hyperlink>
    </w:p>
    <w:p w14:paraId="38F3736C" w14:textId="77777777" w:rsidR="00606C15" w:rsidRDefault="00B755E3">
      <w:pPr>
        <w:pStyle w:val="TOC2"/>
        <w:rPr>
          <w:rFonts w:asciiTheme="minorHAnsi" w:eastAsiaTheme="minorEastAsia" w:hAnsiTheme="minorHAnsi" w:cstheme="minorBidi"/>
          <w:sz w:val="22"/>
          <w:szCs w:val="22"/>
          <w:lang w:eastAsia="zh-CN"/>
        </w:rPr>
      </w:pPr>
      <w:hyperlink w:anchor="_Toc508190107" w:history="1">
        <w:r w:rsidR="00606C15" w:rsidRPr="00FA3F9E">
          <w:rPr>
            <w:rStyle w:val="Hyperlink"/>
          </w:rPr>
          <w:t>4.6. Service Modification and Deletion</w:t>
        </w:r>
        <w:r w:rsidR="00606C15">
          <w:rPr>
            <w:webHidden/>
          </w:rPr>
          <w:tab/>
        </w:r>
        <w:r w:rsidR="00606C15">
          <w:rPr>
            <w:webHidden/>
          </w:rPr>
          <w:fldChar w:fldCharType="begin"/>
        </w:r>
        <w:r w:rsidR="00606C15">
          <w:rPr>
            <w:webHidden/>
          </w:rPr>
          <w:instrText xml:space="preserve"> PAGEREF _Toc508190107 \h </w:instrText>
        </w:r>
        <w:r w:rsidR="00606C15">
          <w:rPr>
            <w:webHidden/>
          </w:rPr>
        </w:r>
        <w:r w:rsidR="00606C15">
          <w:rPr>
            <w:webHidden/>
          </w:rPr>
          <w:fldChar w:fldCharType="separate"/>
        </w:r>
        <w:r w:rsidR="00606C15">
          <w:rPr>
            <w:webHidden/>
          </w:rPr>
          <w:t>24</w:t>
        </w:r>
        <w:r w:rsidR="00606C15">
          <w:rPr>
            <w:webHidden/>
          </w:rPr>
          <w:fldChar w:fldCharType="end"/>
        </w:r>
      </w:hyperlink>
    </w:p>
    <w:p w14:paraId="6E9FC116" w14:textId="77777777" w:rsidR="00606C15" w:rsidRDefault="00B755E3">
      <w:pPr>
        <w:pStyle w:val="TOC2"/>
        <w:rPr>
          <w:rFonts w:asciiTheme="minorHAnsi" w:eastAsiaTheme="minorEastAsia" w:hAnsiTheme="minorHAnsi" w:cstheme="minorBidi"/>
          <w:sz w:val="22"/>
          <w:szCs w:val="22"/>
          <w:lang w:eastAsia="zh-CN"/>
        </w:rPr>
      </w:pPr>
      <w:hyperlink w:anchor="_Toc508190108" w:history="1">
        <w:r w:rsidR="00606C15" w:rsidRPr="00FA3F9E">
          <w:rPr>
            <w:rStyle w:val="Hyperlink"/>
            <w:lang w:eastAsia="zh-CN"/>
          </w:rPr>
          <w:t>4.7. Notification</w:t>
        </w:r>
        <w:r w:rsidR="00606C15">
          <w:rPr>
            <w:webHidden/>
          </w:rPr>
          <w:tab/>
        </w:r>
        <w:r w:rsidR="00606C15">
          <w:rPr>
            <w:webHidden/>
          </w:rPr>
          <w:fldChar w:fldCharType="begin"/>
        </w:r>
        <w:r w:rsidR="00606C15">
          <w:rPr>
            <w:webHidden/>
          </w:rPr>
          <w:instrText xml:space="preserve"> PAGEREF _Toc508190108 \h </w:instrText>
        </w:r>
        <w:r w:rsidR="00606C15">
          <w:rPr>
            <w:webHidden/>
          </w:rPr>
        </w:r>
        <w:r w:rsidR="00606C15">
          <w:rPr>
            <w:webHidden/>
          </w:rPr>
          <w:fldChar w:fldCharType="separate"/>
        </w:r>
        <w:r w:rsidR="00606C15">
          <w:rPr>
            <w:webHidden/>
          </w:rPr>
          <w:t>24</w:t>
        </w:r>
        <w:r w:rsidR="00606C15">
          <w:rPr>
            <w:webHidden/>
          </w:rPr>
          <w:fldChar w:fldCharType="end"/>
        </w:r>
      </w:hyperlink>
    </w:p>
    <w:p w14:paraId="01BF5472" w14:textId="77777777" w:rsidR="00606C15" w:rsidRDefault="00B755E3">
      <w:pPr>
        <w:pStyle w:val="TOC2"/>
        <w:rPr>
          <w:rFonts w:asciiTheme="minorHAnsi" w:eastAsiaTheme="minorEastAsia" w:hAnsiTheme="minorHAnsi" w:cstheme="minorBidi"/>
          <w:sz w:val="22"/>
          <w:szCs w:val="22"/>
          <w:lang w:eastAsia="zh-CN"/>
        </w:rPr>
      </w:pPr>
      <w:hyperlink w:anchor="_Toc508190109" w:history="1">
        <w:r w:rsidR="00606C15" w:rsidRPr="00FA3F9E">
          <w:rPr>
            <w:rStyle w:val="Hyperlink"/>
            <w:lang w:eastAsia="zh-CN"/>
          </w:rPr>
          <w:t>4.8. Path Computation with Constraint</w:t>
        </w:r>
        <w:r w:rsidR="00606C15">
          <w:rPr>
            <w:webHidden/>
          </w:rPr>
          <w:tab/>
        </w:r>
        <w:r w:rsidR="00606C15">
          <w:rPr>
            <w:webHidden/>
          </w:rPr>
          <w:fldChar w:fldCharType="begin"/>
        </w:r>
        <w:r w:rsidR="00606C15">
          <w:rPr>
            <w:webHidden/>
          </w:rPr>
          <w:instrText xml:space="preserve"> PAGEREF _Toc508190109 \h </w:instrText>
        </w:r>
        <w:r w:rsidR="00606C15">
          <w:rPr>
            <w:webHidden/>
          </w:rPr>
        </w:r>
        <w:r w:rsidR="00606C15">
          <w:rPr>
            <w:webHidden/>
          </w:rPr>
          <w:fldChar w:fldCharType="separate"/>
        </w:r>
        <w:r w:rsidR="00606C15">
          <w:rPr>
            <w:webHidden/>
          </w:rPr>
          <w:t>24</w:t>
        </w:r>
        <w:r w:rsidR="00606C15">
          <w:rPr>
            <w:webHidden/>
          </w:rPr>
          <w:fldChar w:fldCharType="end"/>
        </w:r>
      </w:hyperlink>
    </w:p>
    <w:p w14:paraId="241738D0" w14:textId="77777777" w:rsidR="00606C15" w:rsidRDefault="00B755E3">
      <w:pPr>
        <w:pStyle w:val="TOC1"/>
        <w:rPr>
          <w:rFonts w:asciiTheme="minorHAnsi" w:eastAsiaTheme="minorEastAsia" w:hAnsiTheme="minorHAnsi" w:cstheme="minorBidi"/>
          <w:sz w:val="22"/>
          <w:szCs w:val="22"/>
          <w:lang w:eastAsia="zh-CN"/>
        </w:rPr>
      </w:pPr>
      <w:hyperlink w:anchor="_Toc508190110" w:history="1">
        <w:r w:rsidR="00606C15" w:rsidRPr="00FA3F9E">
          <w:rPr>
            <w:rStyle w:val="Hyperlink"/>
          </w:rPr>
          <w:t>5. YANG Model Analysis</w:t>
        </w:r>
        <w:r w:rsidR="00606C15">
          <w:rPr>
            <w:webHidden/>
          </w:rPr>
          <w:tab/>
        </w:r>
        <w:r w:rsidR="00606C15">
          <w:rPr>
            <w:webHidden/>
          </w:rPr>
          <w:fldChar w:fldCharType="begin"/>
        </w:r>
        <w:r w:rsidR="00606C15">
          <w:rPr>
            <w:webHidden/>
          </w:rPr>
          <w:instrText xml:space="preserve"> PAGEREF _Toc508190110 \h </w:instrText>
        </w:r>
        <w:r w:rsidR="00606C15">
          <w:rPr>
            <w:webHidden/>
          </w:rPr>
        </w:r>
        <w:r w:rsidR="00606C15">
          <w:rPr>
            <w:webHidden/>
          </w:rPr>
          <w:fldChar w:fldCharType="separate"/>
        </w:r>
        <w:r w:rsidR="00606C15">
          <w:rPr>
            <w:webHidden/>
          </w:rPr>
          <w:t>25</w:t>
        </w:r>
        <w:r w:rsidR="00606C15">
          <w:rPr>
            <w:webHidden/>
          </w:rPr>
          <w:fldChar w:fldCharType="end"/>
        </w:r>
      </w:hyperlink>
    </w:p>
    <w:p w14:paraId="29EB3B2A" w14:textId="77777777" w:rsidR="00606C15" w:rsidRDefault="00B755E3">
      <w:pPr>
        <w:pStyle w:val="TOC2"/>
        <w:rPr>
          <w:rFonts w:asciiTheme="minorHAnsi" w:eastAsiaTheme="minorEastAsia" w:hAnsiTheme="minorHAnsi" w:cstheme="minorBidi"/>
          <w:sz w:val="22"/>
          <w:szCs w:val="22"/>
          <w:lang w:eastAsia="zh-CN"/>
        </w:rPr>
      </w:pPr>
      <w:hyperlink w:anchor="_Toc508190111" w:history="1">
        <w:r w:rsidR="00606C15" w:rsidRPr="00FA3F9E">
          <w:rPr>
            <w:rStyle w:val="Hyperlink"/>
          </w:rPr>
          <w:t>5.1. YANG Models for Topology Abstraction</w:t>
        </w:r>
        <w:r w:rsidR="00606C15">
          <w:rPr>
            <w:webHidden/>
          </w:rPr>
          <w:tab/>
        </w:r>
        <w:r w:rsidR="00606C15">
          <w:rPr>
            <w:webHidden/>
          </w:rPr>
          <w:fldChar w:fldCharType="begin"/>
        </w:r>
        <w:r w:rsidR="00606C15">
          <w:rPr>
            <w:webHidden/>
          </w:rPr>
          <w:instrText xml:space="preserve"> PAGEREF _Toc508190111 \h </w:instrText>
        </w:r>
        <w:r w:rsidR="00606C15">
          <w:rPr>
            <w:webHidden/>
          </w:rPr>
        </w:r>
        <w:r w:rsidR="00606C15">
          <w:rPr>
            <w:webHidden/>
          </w:rPr>
          <w:fldChar w:fldCharType="separate"/>
        </w:r>
        <w:r w:rsidR="00606C15">
          <w:rPr>
            <w:webHidden/>
          </w:rPr>
          <w:t>25</w:t>
        </w:r>
        <w:r w:rsidR="00606C15">
          <w:rPr>
            <w:webHidden/>
          </w:rPr>
          <w:fldChar w:fldCharType="end"/>
        </w:r>
      </w:hyperlink>
    </w:p>
    <w:p w14:paraId="40497C32" w14:textId="77777777" w:rsidR="00606C15" w:rsidRDefault="00B755E3">
      <w:pPr>
        <w:pStyle w:val="TOC3"/>
        <w:rPr>
          <w:rFonts w:asciiTheme="minorHAnsi" w:eastAsiaTheme="minorEastAsia" w:hAnsiTheme="minorHAnsi" w:cstheme="minorBidi"/>
          <w:sz w:val="22"/>
          <w:szCs w:val="22"/>
          <w:lang w:eastAsia="zh-CN"/>
        </w:rPr>
      </w:pPr>
      <w:hyperlink w:anchor="_Toc508190112" w:history="1">
        <w:r w:rsidR="00606C15" w:rsidRPr="00FA3F9E">
          <w:rPr>
            <w:rStyle w:val="Hyperlink"/>
          </w:rPr>
          <w:t>5.1.1. Domain 1 Topology Abstraction</w:t>
        </w:r>
        <w:r w:rsidR="00606C15">
          <w:rPr>
            <w:webHidden/>
          </w:rPr>
          <w:tab/>
        </w:r>
        <w:r w:rsidR="00606C15">
          <w:rPr>
            <w:webHidden/>
          </w:rPr>
          <w:fldChar w:fldCharType="begin"/>
        </w:r>
        <w:r w:rsidR="00606C15">
          <w:rPr>
            <w:webHidden/>
          </w:rPr>
          <w:instrText xml:space="preserve"> PAGEREF _Toc508190112 \h </w:instrText>
        </w:r>
        <w:r w:rsidR="00606C15">
          <w:rPr>
            <w:webHidden/>
          </w:rPr>
        </w:r>
        <w:r w:rsidR="00606C15">
          <w:rPr>
            <w:webHidden/>
          </w:rPr>
          <w:fldChar w:fldCharType="separate"/>
        </w:r>
        <w:r w:rsidR="00606C15">
          <w:rPr>
            <w:webHidden/>
          </w:rPr>
          <w:t>26</w:t>
        </w:r>
        <w:r w:rsidR="00606C15">
          <w:rPr>
            <w:webHidden/>
          </w:rPr>
          <w:fldChar w:fldCharType="end"/>
        </w:r>
      </w:hyperlink>
    </w:p>
    <w:p w14:paraId="5E2E5E02" w14:textId="77777777" w:rsidR="00606C15" w:rsidRDefault="00B755E3">
      <w:pPr>
        <w:pStyle w:val="TOC3"/>
        <w:rPr>
          <w:rFonts w:asciiTheme="minorHAnsi" w:eastAsiaTheme="minorEastAsia" w:hAnsiTheme="minorHAnsi" w:cstheme="minorBidi"/>
          <w:sz w:val="22"/>
          <w:szCs w:val="22"/>
          <w:lang w:eastAsia="zh-CN"/>
        </w:rPr>
      </w:pPr>
      <w:hyperlink w:anchor="_Toc508190113" w:history="1">
        <w:r w:rsidR="00606C15" w:rsidRPr="00FA3F9E">
          <w:rPr>
            <w:rStyle w:val="Hyperlink"/>
          </w:rPr>
          <w:t>5.1.2. Domain 2 Grey (Type A) Topology Abstraction</w:t>
        </w:r>
        <w:r w:rsidR="00606C15">
          <w:rPr>
            <w:webHidden/>
          </w:rPr>
          <w:tab/>
        </w:r>
        <w:r w:rsidR="00606C15">
          <w:rPr>
            <w:webHidden/>
          </w:rPr>
          <w:fldChar w:fldCharType="begin"/>
        </w:r>
        <w:r w:rsidR="00606C15">
          <w:rPr>
            <w:webHidden/>
          </w:rPr>
          <w:instrText xml:space="preserve"> PAGEREF _Toc508190113 \h </w:instrText>
        </w:r>
        <w:r w:rsidR="00606C15">
          <w:rPr>
            <w:webHidden/>
          </w:rPr>
        </w:r>
        <w:r w:rsidR="00606C15">
          <w:rPr>
            <w:webHidden/>
          </w:rPr>
          <w:fldChar w:fldCharType="separate"/>
        </w:r>
        <w:r w:rsidR="00606C15">
          <w:rPr>
            <w:webHidden/>
          </w:rPr>
          <w:t>27</w:t>
        </w:r>
        <w:r w:rsidR="00606C15">
          <w:rPr>
            <w:webHidden/>
          </w:rPr>
          <w:fldChar w:fldCharType="end"/>
        </w:r>
      </w:hyperlink>
    </w:p>
    <w:p w14:paraId="33D95662" w14:textId="77777777" w:rsidR="00606C15" w:rsidRDefault="00B755E3">
      <w:pPr>
        <w:pStyle w:val="TOC3"/>
        <w:rPr>
          <w:rFonts w:asciiTheme="minorHAnsi" w:eastAsiaTheme="minorEastAsia" w:hAnsiTheme="minorHAnsi" w:cstheme="minorBidi"/>
          <w:sz w:val="22"/>
          <w:szCs w:val="22"/>
          <w:lang w:eastAsia="zh-CN"/>
        </w:rPr>
      </w:pPr>
      <w:hyperlink w:anchor="_Toc508190114" w:history="1">
        <w:r w:rsidR="00606C15" w:rsidRPr="00FA3F9E">
          <w:rPr>
            <w:rStyle w:val="Hyperlink"/>
          </w:rPr>
          <w:t>5.1.3. Domain 3 Grey (Type B) Topology Abstraction</w:t>
        </w:r>
        <w:r w:rsidR="00606C15">
          <w:rPr>
            <w:webHidden/>
          </w:rPr>
          <w:tab/>
        </w:r>
        <w:r w:rsidR="00606C15">
          <w:rPr>
            <w:webHidden/>
          </w:rPr>
          <w:fldChar w:fldCharType="begin"/>
        </w:r>
        <w:r w:rsidR="00606C15">
          <w:rPr>
            <w:webHidden/>
          </w:rPr>
          <w:instrText xml:space="preserve"> PAGEREF _Toc508190114 \h </w:instrText>
        </w:r>
        <w:r w:rsidR="00606C15">
          <w:rPr>
            <w:webHidden/>
          </w:rPr>
        </w:r>
        <w:r w:rsidR="00606C15">
          <w:rPr>
            <w:webHidden/>
          </w:rPr>
          <w:fldChar w:fldCharType="separate"/>
        </w:r>
        <w:r w:rsidR="00606C15">
          <w:rPr>
            <w:webHidden/>
          </w:rPr>
          <w:t>27</w:t>
        </w:r>
        <w:r w:rsidR="00606C15">
          <w:rPr>
            <w:webHidden/>
          </w:rPr>
          <w:fldChar w:fldCharType="end"/>
        </w:r>
      </w:hyperlink>
    </w:p>
    <w:p w14:paraId="33D3B768" w14:textId="77777777" w:rsidR="00606C15" w:rsidRDefault="00B755E3">
      <w:pPr>
        <w:pStyle w:val="TOC3"/>
        <w:rPr>
          <w:rFonts w:asciiTheme="minorHAnsi" w:eastAsiaTheme="minorEastAsia" w:hAnsiTheme="minorHAnsi" w:cstheme="minorBidi"/>
          <w:sz w:val="22"/>
          <w:szCs w:val="22"/>
          <w:lang w:eastAsia="zh-CN"/>
        </w:rPr>
      </w:pPr>
      <w:hyperlink w:anchor="_Toc508190115" w:history="1">
        <w:r w:rsidR="00606C15" w:rsidRPr="00FA3F9E">
          <w:rPr>
            <w:rStyle w:val="Hyperlink"/>
          </w:rPr>
          <w:t>5.1.4. Multi-domain Topology Stitching</w:t>
        </w:r>
        <w:r w:rsidR="00606C15">
          <w:rPr>
            <w:webHidden/>
          </w:rPr>
          <w:tab/>
        </w:r>
        <w:r w:rsidR="00606C15">
          <w:rPr>
            <w:webHidden/>
          </w:rPr>
          <w:fldChar w:fldCharType="begin"/>
        </w:r>
        <w:r w:rsidR="00606C15">
          <w:rPr>
            <w:webHidden/>
          </w:rPr>
          <w:instrText xml:space="preserve"> PAGEREF _Toc508190115 \h </w:instrText>
        </w:r>
        <w:r w:rsidR="00606C15">
          <w:rPr>
            <w:webHidden/>
          </w:rPr>
        </w:r>
        <w:r w:rsidR="00606C15">
          <w:rPr>
            <w:webHidden/>
          </w:rPr>
          <w:fldChar w:fldCharType="separate"/>
        </w:r>
        <w:r w:rsidR="00606C15">
          <w:rPr>
            <w:webHidden/>
          </w:rPr>
          <w:t>27</w:t>
        </w:r>
        <w:r w:rsidR="00606C15">
          <w:rPr>
            <w:webHidden/>
          </w:rPr>
          <w:fldChar w:fldCharType="end"/>
        </w:r>
      </w:hyperlink>
    </w:p>
    <w:p w14:paraId="5C2FE766" w14:textId="77777777" w:rsidR="00606C15" w:rsidRDefault="00B755E3">
      <w:pPr>
        <w:pStyle w:val="TOC3"/>
        <w:rPr>
          <w:rFonts w:asciiTheme="minorHAnsi" w:eastAsiaTheme="minorEastAsia" w:hAnsiTheme="minorHAnsi" w:cstheme="minorBidi"/>
          <w:sz w:val="22"/>
          <w:szCs w:val="22"/>
          <w:lang w:eastAsia="zh-CN"/>
        </w:rPr>
      </w:pPr>
      <w:hyperlink w:anchor="_Toc508190116" w:history="1">
        <w:r w:rsidR="00606C15" w:rsidRPr="00FA3F9E">
          <w:rPr>
            <w:rStyle w:val="Hyperlink"/>
            <w:lang w:eastAsia="zh-CN"/>
          </w:rPr>
          <w:t>5.1.5. Access Links</w:t>
        </w:r>
        <w:r w:rsidR="00606C15">
          <w:rPr>
            <w:webHidden/>
          </w:rPr>
          <w:tab/>
        </w:r>
        <w:r w:rsidR="00606C15">
          <w:rPr>
            <w:webHidden/>
          </w:rPr>
          <w:fldChar w:fldCharType="begin"/>
        </w:r>
        <w:r w:rsidR="00606C15">
          <w:rPr>
            <w:webHidden/>
          </w:rPr>
          <w:instrText xml:space="preserve"> PAGEREF _Toc508190116 \h </w:instrText>
        </w:r>
        <w:r w:rsidR="00606C15">
          <w:rPr>
            <w:webHidden/>
          </w:rPr>
        </w:r>
        <w:r w:rsidR="00606C15">
          <w:rPr>
            <w:webHidden/>
          </w:rPr>
          <w:fldChar w:fldCharType="separate"/>
        </w:r>
        <w:r w:rsidR="00606C15">
          <w:rPr>
            <w:webHidden/>
          </w:rPr>
          <w:t>28</w:t>
        </w:r>
        <w:r w:rsidR="00606C15">
          <w:rPr>
            <w:webHidden/>
          </w:rPr>
          <w:fldChar w:fldCharType="end"/>
        </w:r>
      </w:hyperlink>
    </w:p>
    <w:p w14:paraId="34CD0CFF" w14:textId="77777777" w:rsidR="00606C15" w:rsidRDefault="00B755E3">
      <w:pPr>
        <w:pStyle w:val="TOC2"/>
        <w:rPr>
          <w:rFonts w:asciiTheme="minorHAnsi" w:eastAsiaTheme="minorEastAsia" w:hAnsiTheme="minorHAnsi" w:cstheme="minorBidi"/>
          <w:sz w:val="22"/>
          <w:szCs w:val="22"/>
          <w:lang w:eastAsia="zh-CN"/>
        </w:rPr>
      </w:pPr>
      <w:hyperlink w:anchor="_Toc508190117" w:history="1">
        <w:r w:rsidR="00606C15" w:rsidRPr="00FA3F9E">
          <w:rPr>
            <w:rStyle w:val="Hyperlink"/>
          </w:rPr>
          <w:t>5.2. YANG Models for Service Configuration</w:t>
        </w:r>
        <w:r w:rsidR="00606C15">
          <w:rPr>
            <w:webHidden/>
          </w:rPr>
          <w:tab/>
        </w:r>
        <w:r w:rsidR="00606C15">
          <w:rPr>
            <w:webHidden/>
          </w:rPr>
          <w:fldChar w:fldCharType="begin"/>
        </w:r>
        <w:r w:rsidR="00606C15">
          <w:rPr>
            <w:webHidden/>
          </w:rPr>
          <w:instrText xml:space="preserve"> PAGEREF _Toc508190117 \h </w:instrText>
        </w:r>
        <w:r w:rsidR="00606C15">
          <w:rPr>
            <w:webHidden/>
          </w:rPr>
        </w:r>
        <w:r w:rsidR="00606C15">
          <w:rPr>
            <w:webHidden/>
          </w:rPr>
          <w:fldChar w:fldCharType="separate"/>
        </w:r>
        <w:r w:rsidR="00606C15">
          <w:rPr>
            <w:webHidden/>
          </w:rPr>
          <w:t>29</w:t>
        </w:r>
        <w:r w:rsidR="00606C15">
          <w:rPr>
            <w:webHidden/>
          </w:rPr>
          <w:fldChar w:fldCharType="end"/>
        </w:r>
      </w:hyperlink>
    </w:p>
    <w:p w14:paraId="39785D6A" w14:textId="77777777" w:rsidR="00606C15" w:rsidRDefault="00B755E3">
      <w:pPr>
        <w:pStyle w:val="TOC3"/>
        <w:rPr>
          <w:rFonts w:asciiTheme="minorHAnsi" w:eastAsiaTheme="minorEastAsia" w:hAnsiTheme="minorHAnsi" w:cstheme="minorBidi"/>
          <w:sz w:val="22"/>
          <w:szCs w:val="22"/>
          <w:lang w:eastAsia="zh-CN"/>
        </w:rPr>
      </w:pPr>
      <w:hyperlink w:anchor="_Toc508190118" w:history="1">
        <w:r w:rsidR="00606C15" w:rsidRPr="00FA3F9E">
          <w:rPr>
            <w:rStyle w:val="Hyperlink"/>
          </w:rPr>
          <w:t>5.2.1. ODU Transit Service</w:t>
        </w:r>
        <w:r w:rsidR="00606C15">
          <w:rPr>
            <w:webHidden/>
          </w:rPr>
          <w:tab/>
        </w:r>
        <w:r w:rsidR="00606C15">
          <w:rPr>
            <w:webHidden/>
          </w:rPr>
          <w:fldChar w:fldCharType="begin"/>
        </w:r>
        <w:r w:rsidR="00606C15">
          <w:rPr>
            <w:webHidden/>
          </w:rPr>
          <w:instrText xml:space="preserve"> PAGEREF _Toc508190118 \h </w:instrText>
        </w:r>
        <w:r w:rsidR="00606C15">
          <w:rPr>
            <w:webHidden/>
          </w:rPr>
        </w:r>
        <w:r w:rsidR="00606C15">
          <w:rPr>
            <w:webHidden/>
          </w:rPr>
          <w:fldChar w:fldCharType="separate"/>
        </w:r>
        <w:r w:rsidR="00606C15">
          <w:rPr>
            <w:webHidden/>
          </w:rPr>
          <w:t>31</w:t>
        </w:r>
        <w:r w:rsidR="00606C15">
          <w:rPr>
            <w:webHidden/>
          </w:rPr>
          <w:fldChar w:fldCharType="end"/>
        </w:r>
      </w:hyperlink>
    </w:p>
    <w:p w14:paraId="59A48FFC" w14:textId="77777777" w:rsidR="00606C15" w:rsidRDefault="00B755E3">
      <w:pPr>
        <w:pStyle w:val="TOC3"/>
        <w:rPr>
          <w:rFonts w:asciiTheme="minorHAnsi" w:eastAsiaTheme="minorEastAsia" w:hAnsiTheme="minorHAnsi" w:cstheme="minorBidi"/>
          <w:sz w:val="22"/>
          <w:szCs w:val="22"/>
          <w:lang w:eastAsia="zh-CN"/>
        </w:rPr>
      </w:pPr>
      <w:hyperlink w:anchor="_Toc508190119" w:history="1">
        <w:r w:rsidR="00606C15" w:rsidRPr="00FA3F9E">
          <w:rPr>
            <w:rStyle w:val="Hyperlink"/>
          </w:rPr>
          <w:t>5.2.2. EPL over ODU Service</w:t>
        </w:r>
        <w:r w:rsidR="00606C15">
          <w:rPr>
            <w:webHidden/>
          </w:rPr>
          <w:tab/>
        </w:r>
        <w:r w:rsidR="00606C15">
          <w:rPr>
            <w:webHidden/>
          </w:rPr>
          <w:fldChar w:fldCharType="begin"/>
        </w:r>
        <w:r w:rsidR="00606C15">
          <w:rPr>
            <w:webHidden/>
          </w:rPr>
          <w:instrText xml:space="preserve"> PAGEREF _Toc508190119 \h </w:instrText>
        </w:r>
        <w:r w:rsidR="00606C15">
          <w:rPr>
            <w:webHidden/>
          </w:rPr>
        </w:r>
        <w:r w:rsidR="00606C15">
          <w:rPr>
            <w:webHidden/>
          </w:rPr>
          <w:fldChar w:fldCharType="separate"/>
        </w:r>
        <w:r w:rsidR="00606C15">
          <w:rPr>
            <w:webHidden/>
          </w:rPr>
          <w:t>33</w:t>
        </w:r>
        <w:r w:rsidR="00606C15">
          <w:rPr>
            <w:webHidden/>
          </w:rPr>
          <w:fldChar w:fldCharType="end"/>
        </w:r>
      </w:hyperlink>
    </w:p>
    <w:p w14:paraId="1934A6A4" w14:textId="77777777" w:rsidR="00606C15" w:rsidRDefault="00B755E3">
      <w:pPr>
        <w:pStyle w:val="TOC3"/>
        <w:rPr>
          <w:rFonts w:asciiTheme="minorHAnsi" w:eastAsiaTheme="minorEastAsia" w:hAnsiTheme="minorHAnsi" w:cstheme="minorBidi"/>
          <w:sz w:val="22"/>
          <w:szCs w:val="22"/>
          <w:lang w:eastAsia="zh-CN"/>
        </w:rPr>
      </w:pPr>
      <w:hyperlink w:anchor="_Toc508190120" w:history="1">
        <w:r w:rsidR="00606C15" w:rsidRPr="00FA3F9E">
          <w:rPr>
            <w:rStyle w:val="Hyperlink"/>
          </w:rPr>
          <w:t>5.2.3. Other OTN Client Services</w:t>
        </w:r>
        <w:r w:rsidR="00606C15">
          <w:rPr>
            <w:webHidden/>
          </w:rPr>
          <w:tab/>
        </w:r>
        <w:r w:rsidR="00606C15">
          <w:rPr>
            <w:webHidden/>
          </w:rPr>
          <w:fldChar w:fldCharType="begin"/>
        </w:r>
        <w:r w:rsidR="00606C15">
          <w:rPr>
            <w:webHidden/>
          </w:rPr>
          <w:instrText xml:space="preserve"> PAGEREF _Toc508190120 \h </w:instrText>
        </w:r>
        <w:r w:rsidR="00606C15">
          <w:rPr>
            <w:webHidden/>
          </w:rPr>
        </w:r>
        <w:r w:rsidR="00606C15">
          <w:rPr>
            <w:webHidden/>
          </w:rPr>
          <w:fldChar w:fldCharType="separate"/>
        </w:r>
        <w:r w:rsidR="00606C15">
          <w:rPr>
            <w:webHidden/>
          </w:rPr>
          <w:t>34</w:t>
        </w:r>
        <w:r w:rsidR="00606C15">
          <w:rPr>
            <w:webHidden/>
          </w:rPr>
          <w:fldChar w:fldCharType="end"/>
        </w:r>
      </w:hyperlink>
    </w:p>
    <w:p w14:paraId="13E9B13B" w14:textId="77777777" w:rsidR="00606C15" w:rsidRDefault="00B755E3">
      <w:pPr>
        <w:pStyle w:val="TOC3"/>
        <w:rPr>
          <w:rFonts w:asciiTheme="minorHAnsi" w:eastAsiaTheme="minorEastAsia" w:hAnsiTheme="minorHAnsi" w:cstheme="minorBidi"/>
          <w:sz w:val="22"/>
          <w:szCs w:val="22"/>
          <w:lang w:eastAsia="zh-CN"/>
        </w:rPr>
      </w:pPr>
      <w:hyperlink w:anchor="_Toc508190121" w:history="1">
        <w:r w:rsidR="00606C15" w:rsidRPr="00FA3F9E">
          <w:rPr>
            <w:rStyle w:val="Hyperlink"/>
          </w:rPr>
          <w:t>5.2.4. EVPL over ODU Service</w:t>
        </w:r>
        <w:r w:rsidR="00606C15">
          <w:rPr>
            <w:webHidden/>
          </w:rPr>
          <w:tab/>
        </w:r>
        <w:r w:rsidR="00606C15">
          <w:rPr>
            <w:webHidden/>
          </w:rPr>
          <w:fldChar w:fldCharType="begin"/>
        </w:r>
        <w:r w:rsidR="00606C15">
          <w:rPr>
            <w:webHidden/>
          </w:rPr>
          <w:instrText xml:space="preserve"> PAGEREF _Toc508190121 \h </w:instrText>
        </w:r>
        <w:r w:rsidR="00606C15">
          <w:rPr>
            <w:webHidden/>
          </w:rPr>
        </w:r>
        <w:r w:rsidR="00606C15">
          <w:rPr>
            <w:webHidden/>
          </w:rPr>
          <w:fldChar w:fldCharType="separate"/>
        </w:r>
        <w:r w:rsidR="00606C15">
          <w:rPr>
            <w:webHidden/>
          </w:rPr>
          <w:t>35</w:t>
        </w:r>
        <w:r w:rsidR="00606C15">
          <w:rPr>
            <w:webHidden/>
          </w:rPr>
          <w:fldChar w:fldCharType="end"/>
        </w:r>
      </w:hyperlink>
    </w:p>
    <w:p w14:paraId="0740DB23" w14:textId="77777777" w:rsidR="00606C15" w:rsidRDefault="00B755E3">
      <w:pPr>
        <w:pStyle w:val="TOC2"/>
        <w:rPr>
          <w:rFonts w:asciiTheme="minorHAnsi" w:eastAsiaTheme="minorEastAsia" w:hAnsiTheme="minorHAnsi" w:cstheme="minorBidi"/>
          <w:sz w:val="22"/>
          <w:szCs w:val="22"/>
          <w:lang w:eastAsia="zh-CN"/>
        </w:rPr>
      </w:pPr>
      <w:hyperlink w:anchor="_Toc508190122" w:history="1">
        <w:r w:rsidR="00606C15" w:rsidRPr="00FA3F9E">
          <w:rPr>
            <w:rStyle w:val="Hyperlink"/>
          </w:rPr>
          <w:t>5.3. YANG Models for Protection Configuration</w:t>
        </w:r>
        <w:r w:rsidR="00606C15">
          <w:rPr>
            <w:webHidden/>
          </w:rPr>
          <w:tab/>
        </w:r>
        <w:r w:rsidR="00606C15">
          <w:rPr>
            <w:webHidden/>
          </w:rPr>
          <w:fldChar w:fldCharType="begin"/>
        </w:r>
        <w:r w:rsidR="00606C15">
          <w:rPr>
            <w:webHidden/>
          </w:rPr>
          <w:instrText xml:space="preserve"> PAGEREF _Toc508190122 \h </w:instrText>
        </w:r>
        <w:r w:rsidR="00606C15">
          <w:rPr>
            <w:webHidden/>
          </w:rPr>
        </w:r>
        <w:r w:rsidR="00606C15">
          <w:rPr>
            <w:webHidden/>
          </w:rPr>
          <w:fldChar w:fldCharType="separate"/>
        </w:r>
        <w:r w:rsidR="00606C15">
          <w:rPr>
            <w:webHidden/>
          </w:rPr>
          <w:t>36</w:t>
        </w:r>
        <w:r w:rsidR="00606C15">
          <w:rPr>
            <w:webHidden/>
          </w:rPr>
          <w:fldChar w:fldCharType="end"/>
        </w:r>
      </w:hyperlink>
    </w:p>
    <w:p w14:paraId="5E2371C1" w14:textId="77777777" w:rsidR="00606C15" w:rsidRDefault="00B755E3">
      <w:pPr>
        <w:pStyle w:val="TOC3"/>
        <w:rPr>
          <w:rFonts w:asciiTheme="minorHAnsi" w:eastAsiaTheme="minorEastAsia" w:hAnsiTheme="minorHAnsi" w:cstheme="minorBidi"/>
          <w:sz w:val="22"/>
          <w:szCs w:val="22"/>
          <w:lang w:eastAsia="zh-CN"/>
        </w:rPr>
      </w:pPr>
      <w:hyperlink w:anchor="_Toc508190123" w:history="1">
        <w:r w:rsidR="00606C15" w:rsidRPr="00FA3F9E">
          <w:rPr>
            <w:rStyle w:val="Hyperlink"/>
          </w:rPr>
          <w:t>5.3.1. Linear Protection (end-to-end)</w:t>
        </w:r>
        <w:r w:rsidR="00606C15">
          <w:rPr>
            <w:webHidden/>
          </w:rPr>
          <w:tab/>
        </w:r>
        <w:r w:rsidR="00606C15">
          <w:rPr>
            <w:webHidden/>
          </w:rPr>
          <w:fldChar w:fldCharType="begin"/>
        </w:r>
        <w:r w:rsidR="00606C15">
          <w:rPr>
            <w:webHidden/>
          </w:rPr>
          <w:instrText xml:space="preserve"> PAGEREF _Toc508190123 \h </w:instrText>
        </w:r>
        <w:r w:rsidR="00606C15">
          <w:rPr>
            <w:webHidden/>
          </w:rPr>
        </w:r>
        <w:r w:rsidR="00606C15">
          <w:rPr>
            <w:webHidden/>
          </w:rPr>
          <w:fldChar w:fldCharType="separate"/>
        </w:r>
        <w:r w:rsidR="00606C15">
          <w:rPr>
            <w:webHidden/>
          </w:rPr>
          <w:t>36</w:t>
        </w:r>
        <w:r w:rsidR="00606C15">
          <w:rPr>
            <w:webHidden/>
          </w:rPr>
          <w:fldChar w:fldCharType="end"/>
        </w:r>
      </w:hyperlink>
    </w:p>
    <w:p w14:paraId="10CFE11E" w14:textId="77777777" w:rsidR="00606C15" w:rsidRDefault="00B755E3">
      <w:pPr>
        <w:pStyle w:val="TOC3"/>
        <w:rPr>
          <w:rFonts w:asciiTheme="minorHAnsi" w:eastAsiaTheme="minorEastAsia" w:hAnsiTheme="minorHAnsi" w:cstheme="minorBidi"/>
          <w:sz w:val="22"/>
          <w:szCs w:val="22"/>
          <w:lang w:eastAsia="zh-CN"/>
        </w:rPr>
      </w:pPr>
      <w:hyperlink w:anchor="_Toc508190124" w:history="1">
        <w:r w:rsidR="00606C15" w:rsidRPr="00FA3F9E">
          <w:rPr>
            <w:rStyle w:val="Hyperlink"/>
          </w:rPr>
          <w:t>5.3.2. Segmented Protection</w:t>
        </w:r>
        <w:r w:rsidR="00606C15">
          <w:rPr>
            <w:webHidden/>
          </w:rPr>
          <w:tab/>
        </w:r>
        <w:r w:rsidR="00606C15">
          <w:rPr>
            <w:webHidden/>
          </w:rPr>
          <w:fldChar w:fldCharType="begin"/>
        </w:r>
        <w:r w:rsidR="00606C15">
          <w:rPr>
            <w:webHidden/>
          </w:rPr>
          <w:instrText xml:space="preserve"> PAGEREF _Toc508190124 \h </w:instrText>
        </w:r>
        <w:r w:rsidR="00606C15">
          <w:rPr>
            <w:webHidden/>
          </w:rPr>
        </w:r>
        <w:r w:rsidR="00606C15">
          <w:rPr>
            <w:webHidden/>
          </w:rPr>
          <w:fldChar w:fldCharType="separate"/>
        </w:r>
        <w:r w:rsidR="00606C15">
          <w:rPr>
            <w:webHidden/>
          </w:rPr>
          <w:t>36</w:t>
        </w:r>
        <w:r w:rsidR="00606C15">
          <w:rPr>
            <w:webHidden/>
          </w:rPr>
          <w:fldChar w:fldCharType="end"/>
        </w:r>
      </w:hyperlink>
    </w:p>
    <w:p w14:paraId="11FBF3DF" w14:textId="77777777" w:rsidR="00606C15" w:rsidRDefault="00B755E3">
      <w:pPr>
        <w:pStyle w:val="TOC1"/>
        <w:rPr>
          <w:rFonts w:asciiTheme="minorHAnsi" w:eastAsiaTheme="minorEastAsia" w:hAnsiTheme="minorHAnsi" w:cstheme="minorBidi"/>
          <w:sz w:val="22"/>
          <w:szCs w:val="22"/>
          <w:lang w:eastAsia="zh-CN"/>
        </w:rPr>
      </w:pPr>
      <w:hyperlink w:anchor="_Toc508190125" w:history="1">
        <w:r w:rsidR="00606C15" w:rsidRPr="00FA3F9E">
          <w:rPr>
            <w:rStyle w:val="Hyperlink"/>
          </w:rPr>
          <w:t>6. Detailed JSON Examples</w:t>
        </w:r>
        <w:r w:rsidR="00606C15">
          <w:rPr>
            <w:webHidden/>
          </w:rPr>
          <w:tab/>
        </w:r>
        <w:r w:rsidR="00606C15">
          <w:rPr>
            <w:webHidden/>
          </w:rPr>
          <w:fldChar w:fldCharType="begin"/>
        </w:r>
        <w:r w:rsidR="00606C15">
          <w:rPr>
            <w:webHidden/>
          </w:rPr>
          <w:instrText xml:space="preserve"> PAGEREF _Toc508190125 \h </w:instrText>
        </w:r>
        <w:r w:rsidR="00606C15">
          <w:rPr>
            <w:webHidden/>
          </w:rPr>
        </w:r>
        <w:r w:rsidR="00606C15">
          <w:rPr>
            <w:webHidden/>
          </w:rPr>
          <w:fldChar w:fldCharType="separate"/>
        </w:r>
        <w:r w:rsidR="00606C15">
          <w:rPr>
            <w:webHidden/>
          </w:rPr>
          <w:t>36</w:t>
        </w:r>
        <w:r w:rsidR="00606C15">
          <w:rPr>
            <w:webHidden/>
          </w:rPr>
          <w:fldChar w:fldCharType="end"/>
        </w:r>
      </w:hyperlink>
    </w:p>
    <w:p w14:paraId="09C77FCA" w14:textId="77777777" w:rsidR="00606C15" w:rsidRDefault="00B755E3">
      <w:pPr>
        <w:pStyle w:val="TOC2"/>
        <w:rPr>
          <w:rFonts w:asciiTheme="minorHAnsi" w:eastAsiaTheme="minorEastAsia" w:hAnsiTheme="minorHAnsi" w:cstheme="minorBidi"/>
          <w:sz w:val="22"/>
          <w:szCs w:val="22"/>
          <w:lang w:eastAsia="zh-CN"/>
        </w:rPr>
      </w:pPr>
      <w:hyperlink w:anchor="_Toc508190126" w:history="1">
        <w:r w:rsidR="00606C15" w:rsidRPr="00FA3F9E">
          <w:rPr>
            <w:rStyle w:val="Hyperlink"/>
          </w:rPr>
          <w:t>6.1. JSON Examples for Topology Abstractions</w:t>
        </w:r>
        <w:r w:rsidR="00606C15">
          <w:rPr>
            <w:webHidden/>
          </w:rPr>
          <w:tab/>
        </w:r>
        <w:r w:rsidR="00606C15">
          <w:rPr>
            <w:webHidden/>
          </w:rPr>
          <w:fldChar w:fldCharType="begin"/>
        </w:r>
        <w:r w:rsidR="00606C15">
          <w:rPr>
            <w:webHidden/>
          </w:rPr>
          <w:instrText xml:space="preserve"> PAGEREF _Toc508190126 \h </w:instrText>
        </w:r>
        <w:r w:rsidR="00606C15">
          <w:rPr>
            <w:webHidden/>
          </w:rPr>
        </w:r>
        <w:r w:rsidR="00606C15">
          <w:rPr>
            <w:webHidden/>
          </w:rPr>
          <w:fldChar w:fldCharType="separate"/>
        </w:r>
        <w:r w:rsidR="00606C15">
          <w:rPr>
            <w:webHidden/>
          </w:rPr>
          <w:t>36</w:t>
        </w:r>
        <w:r w:rsidR="00606C15">
          <w:rPr>
            <w:webHidden/>
          </w:rPr>
          <w:fldChar w:fldCharType="end"/>
        </w:r>
      </w:hyperlink>
    </w:p>
    <w:p w14:paraId="457E30B0" w14:textId="77777777" w:rsidR="00606C15" w:rsidRDefault="00B755E3">
      <w:pPr>
        <w:pStyle w:val="TOC3"/>
        <w:rPr>
          <w:rFonts w:asciiTheme="minorHAnsi" w:eastAsiaTheme="minorEastAsia" w:hAnsiTheme="minorHAnsi" w:cstheme="minorBidi"/>
          <w:sz w:val="22"/>
          <w:szCs w:val="22"/>
          <w:lang w:eastAsia="zh-CN"/>
        </w:rPr>
      </w:pPr>
      <w:hyperlink w:anchor="_Toc508190127" w:history="1">
        <w:r w:rsidR="00606C15" w:rsidRPr="00FA3F9E">
          <w:rPr>
            <w:rStyle w:val="Hyperlink"/>
          </w:rPr>
          <w:t>6.1.1. Domain 1 White Topology Abstraction</w:t>
        </w:r>
        <w:r w:rsidR="00606C15">
          <w:rPr>
            <w:webHidden/>
          </w:rPr>
          <w:tab/>
        </w:r>
        <w:r w:rsidR="00606C15">
          <w:rPr>
            <w:webHidden/>
          </w:rPr>
          <w:fldChar w:fldCharType="begin"/>
        </w:r>
        <w:r w:rsidR="00606C15">
          <w:rPr>
            <w:webHidden/>
          </w:rPr>
          <w:instrText xml:space="preserve"> PAGEREF _Toc508190127 \h </w:instrText>
        </w:r>
        <w:r w:rsidR="00606C15">
          <w:rPr>
            <w:webHidden/>
          </w:rPr>
        </w:r>
        <w:r w:rsidR="00606C15">
          <w:rPr>
            <w:webHidden/>
          </w:rPr>
          <w:fldChar w:fldCharType="separate"/>
        </w:r>
        <w:r w:rsidR="00606C15">
          <w:rPr>
            <w:webHidden/>
          </w:rPr>
          <w:t>36</w:t>
        </w:r>
        <w:r w:rsidR="00606C15">
          <w:rPr>
            <w:webHidden/>
          </w:rPr>
          <w:fldChar w:fldCharType="end"/>
        </w:r>
      </w:hyperlink>
    </w:p>
    <w:p w14:paraId="151EB4A5" w14:textId="77777777" w:rsidR="00606C15" w:rsidRDefault="00B755E3">
      <w:pPr>
        <w:pStyle w:val="TOC2"/>
        <w:rPr>
          <w:rFonts w:asciiTheme="minorHAnsi" w:eastAsiaTheme="minorEastAsia" w:hAnsiTheme="minorHAnsi" w:cstheme="minorBidi"/>
          <w:sz w:val="22"/>
          <w:szCs w:val="22"/>
          <w:lang w:eastAsia="zh-CN"/>
        </w:rPr>
      </w:pPr>
      <w:hyperlink w:anchor="_Toc508190128" w:history="1">
        <w:r w:rsidR="00606C15" w:rsidRPr="00FA3F9E">
          <w:rPr>
            <w:rStyle w:val="Hyperlink"/>
          </w:rPr>
          <w:t>6.2. JSON Examples for Service Configuration</w:t>
        </w:r>
        <w:r w:rsidR="00606C15">
          <w:rPr>
            <w:webHidden/>
          </w:rPr>
          <w:tab/>
        </w:r>
        <w:r w:rsidR="00606C15">
          <w:rPr>
            <w:webHidden/>
          </w:rPr>
          <w:fldChar w:fldCharType="begin"/>
        </w:r>
        <w:r w:rsidR="00606C15">
          <w:rPr>
            <w:webHidden/>
          </w:rPr>
          <w:instrText xml:space="preserve"> PAGEREF _Toc508190128 \h </w:instrText>
        </w:r>
        <w:r w:rsidR="00606C15">
          <w:rPr>
            <w:webHidden/>
          </w:rPr>
        </w:r>
        <w:r w:rsidR="00606C15">
          <w:rPr>
            <w:webHidden/>
          </w:rPr>
          <w:fldChar w:fldCharType="separate"/>
        </w:r>
        <w:r w:rsidR="00606C15">
          <w:rPr>
            <w:webHidden/>
          </w:rPr>
          <w:t>37</w:t>
        </w:r>
        <w:r w:rsidR="00606C15">
          <w:rPr>
            <w:webHidden/>
          </w:rPr>
          <w:fldChar w:fldCharType="end"/>
        </w:r>
      </w:hyperlink>
    </w:p>
    <w:p w14:paraId="5604D636" w14:textId="77777777" w:rsidR="00606C15" w:rsidRDefault="00B755E3">
      <w:pPr>
        <w:pStyle w:val="TOC3"/>
        <w:rPr>
          <w:rFonts w:asciiTheme="minorHAnsi" w:eastAsiaTheme="minorEastAsia" w:hAnsiTheme="minorHAnsi" w:cstheme="minorBidi"/>
          <w:sz w:val="22"/>
          <w:szCs w:val="22"/>
          <w:lang w:eastAsia="zh-CN"/>
        </w:rPr>
      </w:pPr>
      <w:hyperlink w:anchor="_Toc508190129" w:history="1">
        <w:r w:rsidR="00606C15" w:rsidRPr="00FA3F9E">
          <w:rPr>
            <w:rStyle w:val="Hyperlink"/>
          </w:rPr>
          <w:t>6.2.1. ODU Transit Service</w:t>
        </w:r>
        <w:r w:rsidR="00606C15">
          <w:rPr>
            <w:webHidden/>
          </w:rPr>
          <w:tab/>
        </w:r>
        <w:r w:rsidR="00606C15">
          <w:rPr>
            <w:webHidden/>
          </w:rPr>
          <w:fldChar w:fldCharType="begin"/>
        </w:r>
        <w:r w:rsidR="00606C15">
          <w:rPr>
            <w:webHidden/>
          </w:rPr>
          <w:instrText xml:space="preserve"> PAGEREF _Toc508190129 \h </w:instrText>
        </w:r>
        <w:r w:rsidR="00606C15">
          <w:rPr>
            <w:webHidden/>
          </w:rPr>
        </w:r>
        <w:r w:rsidR="00606C15">
          <w:rPr>
            <w:webHidden/>
          </w:rPr>
          <w:fldChar w:fldCharType="separate"/>
        </w:r>
        <w:r w:rsidR="00606C15">
          <w:rPr>
            <w:webHidden/>
          </w:rPr>
          <w:t>37</w:t>
        </w:r>
        <w:r w:rsidR="00606C15">
          <w:rPr>
            <w:webHidden/>
          </w:rPr>
          <w:fldChar w:fldCharType="end"/>
        </w:r>
      </w:hyperlink>
    </w:p>
    <w:p w14:paraId="129ABF45" w14:textId="77777777" w:rsidR="00606C15" w:rsidRDefault="00B755E3">
      <w:pPr>
        <w:pStyle w:val="TOC2"/>
        <w:rPr>
          <w:rFonts w:asciiTheme="minorHAnsi" w:eastAsiaTheme="minorEastAsia" w:hAnsiTheme="minorHAnsi" w:cstheme="minorBidi"/>
          <w:sz w:val="22"/>
          <w:szCs w:val="22"/>
          <w:lang w:eastAsia="zh-CN"/>
        </w:rPr>
      </w:pPr>
      <w:hyperlink w:anchor="_Toc508190130" w:history="1">
        <w:r w:rsidR="00606C15" w:rsidRPr="00FA3F9E">
          <w:rPr>
            <w:rStyle w:val="Hyperlink"/>
          </w:rPr>
          <w:t>6.3. JSON Example for Protection Configuration</w:t>
        </w:r>
        <w:r w:rsidR="00606C15">
          <w:rPr>
            <w:webHidden/>
          </w:rPr>
          <w:tab/>
        </w:r>
        <w:r w:rsidR="00606C15">
          <w:rPr>
            <w:webHidden/>
          </w:rPr>
          <w:fldChar w:fldCharType="begin"/>
        </w:r>
        <w:r w:rsidR="00606C15">
          <w:rPr>
            <w:webHidden/>
          </w:rPr>
          <w:instrText xml:space="preserve"> PAGEREF _Toc508190130 \h </w:instrText>
        </w:r>
        <w:r w:rsidR="00606C15">
          <w:rPr>
            <w:webHidden/>
          </w:rPr>
        </w:r>
        <w:r w:rsidR="00606C15">
          <w:rPr>
            <w:webHidden/>
          </w:rPr>
          <w:fldChar w:fldCharType="separate"/>
        </w:r>
        <w:r w:rsidR="00606C15">
          <w:rPr>
            <w:webHidden/>
          </w:rPr>
          <w:t>37</w:t>
        </w:r>
        <w:r w:rsidR="00606C15">
          <w:rPr>
            <w:webHidden/>
          </w:rPr>
          <w:fldChar w:fldCharType="end"/>
        </w:r>
      </w:hyperlink>
    </w:p>
    <w:p w14:paraId="55A871E3" w14:textId="77777777" w:rsidR="00606C15" w:rsidRDefault="00B755E3">
      <w:pPr>
        <w:pStyle w:val="TOC1"/>
        <w:rPr>
          <w:rFonts w:asciiTheme="minorHAnsi" w:eastAsiaTheme="minorEastAsia" w:hAnsiTheme="minorHAnsi" w:cstheme="minorBidi"/>
          <w:sz w:val="22"/>
          <w:szCs w:val="22"/>
          <w:lang w:eastAsia="zh-CN"/>
        </w:rPr>
      </w:pPr>
      <w:hyperlink w:anchor="_Toc508190131" w:history="1">
        <w:r w:rsidR="00606C15" w:rsidRPr="00FA3F9E">
          <w:rPr>
            <w:rStyle w:val="Hyperlink"/>
          </w:rPr>
          <w:t>7. Security Considerations</w:t>
        </w:r>
        <w:r w:rsidR="00606C15">
          <w:rPr>
            <w:webHidden/>
          </w:rPr>
          <w:tab/>
        </w:r>
        <w:r w:rsidR="00606C15">
          <w:rPr>
            <w:webHidden/>
          </w:rPr>
          <w:fldChar w:fldCharType="begin"/>
        </w:r>
        <w:r w:rsidR="00606C15">
          <w:rPr>
            <w:webHidden/>
          </w:rPr>
          <w:instrText xml:space="preserve"> PAGEREF _Toc508190131 \h </w:instrText>
        </w:r>
        <w:r w:rsidR="00606C15">
          <w:rPr>
            <w:webHidden/>
          </w:rPr>
        </w:r>
        <w:r w:rsidR="00606C15">
          <w:rPr>
            <w:webHidden/>
          </w:rPr>
          <w:fldChar w:fldCharType="separate"/>
        </w:r>
        <w:r w:rsidR="00606C15">
          <w:rPr>
            <w:webHidden/>
          </w:rPr>
          <w:t>37</w:t>
        </w:r>
        <w:r w:rsidR="00606C15">
          <w:rPr>
            <w:webHidden/>
          </w:rPr>
          <w:fldChar w:fldCharType="end"/>
        </w:r>
      </w:hyperlink>
    </w:p>
    <w:p w14:paraId="3A25F7AB" w14:textId="77777777" w:rsidR="00606C15" w:rsidRDefault="00B755E3">
      <w:pPr>
        <w:pStyle w:val="TOC1"/>
        <w:rPr>
          <w:rFonts w:asciiTheme="minorHAnsi" w:eastAsiaTheme="minorEastAsia" w:hAnsiTheme="minorHAnsi" w:cstheme="minorBidi"/>
          <w:sz w:val="22"/>
          <w:szCs w:val="22"/>
          <w:lang w:eastAsia="zh-CN"/>
        </w:rPr>
      </w:pPr>
      <w:hyperlink w:anchor="_Toc508190132" w:history="1">
        <w:r w:rsidR="00606C15" w:rsidRPr="00FA3F9E">
          <w:rPr>
            <w:rStyle w:val="Hyperlink"/>
          </w:rPr>
          <w:t>8. IANA Considerations</w:t>
        </w:r>
        <w:r w:rsidR="00606C15">
          <w:rPr>
            <w:webHidden/>
          </w:rPr>
          <w:tab/>
        </w:r>
        <w:r w:rsidR="00606C15">
          <w:rPr>
            <w:webHidden/>
          </w:rPr>
          <w:fldChar w:fldCharType="begin"/>
        </w:r>
        <w:r w:rsidR="00606C15">
          <w:rPr>
            <w:webHidden/>
          </w:rPr>
          <w:instrText xml:space="preserve"> PAGEREF _Toc508190132 \h </w:instrText>
        </w:r>
        <w:r w:rsidR="00606C15">
          <w:rPr>
            <w:webHidden/>
          </w:rPr>
        </w:r>
        <w:r w:rsidR="00606C15">
          <w:rPr>
            <w:webHidden/>
          </w:rPr>
          <w:fldChar w:fldCharType="separate"/>
        </w:r>
        <w:r w:rsidR="00606C15">
          <w:rPr>
            <w:webHidden/>
          </w:rPr>
          <w:t>37</w:t>
        </w:r>
        <w:r w:rsidR="00606C15">
          <w:rPr>
            <w:webHidden/>
          </w:rPr>
          <w:fldChar w:fldCharType="end"/>
        </w:r>
      </w:hyperlink>
    </w:p>
    <w:p w14:paraId="5D9B2BAB" w14:textId="77777777" w:rsidR="00606C15" w:rsidRDefault="00B755E3">
      <w:pPr>
        <w:pStyle w:val="TOC1"/>
        <w:rPr>
          <w:rFonts w:asciiTheme="minorHAnsi" w:eastAsiaTheme="minorEastAsia" w:hAnsiTheme="minorHAnsi" w:cstheme="minorBidi"/>
          <w:sz w:val="22"/>
          <w:szCs w:val="22"/>
          <w:lang w:eastAsia="zh-CN"/>
        </w:rPr>
      </w:pPr>
      <w:hyperlink w:anchor="_Toc508190133" w:history="1">
        <w:r w:rsidR="00606C15" w:rsidRPr="00FA3F9E">
          <w:rPr>
            <w:rStyle w:val="Hyperlink"/>
          </w:rPr>
          <w:t>9. References</w:t>
        </w:r>
        <w:r w:rsidR="00606C15">
          <w:rPr>
            <w:webHidden/>
          </w:rPr>
          <w:tab/>
        </w:r>
        <w:r w:rsidR="00606C15">
          <w:rPr>
            <w:webHidden/>
          </w:rPr>
          <w:fldChar w:fldCharType="begin"/>
        </w:r>
        <w:r w:rsidR="00606C15">
          <w:rPr>
            <w:webHidden/>
          </w:rPr>
          <w:instrText xml:space="preserve"> PAGEREF _Toc508190133 \h </w:instrText>
        </w:r>
        <w:r w:rsidR="00606C15">
          <w:rPr>
            <w:webHidden/>
          </w:rPr>
        </w:r>
        <w:r w:rsidR="00606C15">
          <w:rPr>
            <w:webHidden/>
          </w:rPr>
          <w:fldChar w:fldCharType="separate"/>
        </w:r>
        <w:r w:rsidR="00606C15">
          <w:rPr>
            <w:webHidden/>
          </w:rPr>
          <w:t>37</w:t>
        </w:r>
        <w:r w:rsidR="00606C15">
          <w:rPr>
            <w:webHidden/>
          </w:rPr>
          <w:fldChar w:fldCharType="end"/>
        </w:r>
      </w:hyperlink>
    </w:p>
    <w:p w14:paraId="24E72314" w14:textId="77777777" w:rsidR="00606C15" w:rsidRDefault="00B755E3">
      <w:pPr>
        <w:pStyle w:val="TOC2"/>
        <w:rPr>
          <w:rFonts w:asciiTheme="minorHAnsi" w:eastAsiaTheme="minorEastAsia" w:hAnsiTheme="minorHAnsi" w:cstheme="minorBidi"/>
          <w:sz w:val="22"/>
          <w:szCs w:val="22"/>
          <w:lang w:eastAsia="zh-CN"/>
        </w:rPr>
      </w:pPr>
      <w:hyperlink w:anchor="_Toc508190134" w:history="1">
        <w:r w:rsidR="00606C15" w:rsidRPr="00FA3F9E">
          <w:rPr>
            <w:rStyle w:val="Hyperlink"/>
          </w:rPr>
          <w:t>9.1. Normative References</w:t>
        </w:r>
        <w:r w:rsidR="00606C15">
          <w:rPr>
            <w:webHidden/>
          </w:rPr>
          <w:tab/>
        </w:r>
        <w:r w:rsidR="00606C15">
          <w:rPr>
            <w:webHidden/>
          </w:rPr>
          <w:fldChar w:fldCharType="begin"/>
        </w:r>
        <w:r w:rsidR="00606C15">
          <w:rPr>
            <w:webHidden/>
          </w:rPr>
          <w:instrText xml:space="preserve"> PAGEREF _Toc508190134 \h </w:instrText>
        </w:r>
        <w:r w:rsidR="00606C15">
          <w:rPr>
            <w:webHidden/>
          </w:rPr>
        </w:r>
        <w:r w:rsidR="00606C15">
          <w:rPr>
            <w:webHidden/>
          </w:rPr>
          <w:fldChar w:fldCharType="separate"/>
        </w:r>
        <w:r w:rsidR="00606C15">
          <w:rPr>
            <w:webHidden/>
          </w:rPr>
          <w:t>37</w:t>
        </w:r>
        <w:r w:rsidR="00606C15">
          <w:rPr>
            <w:webHidden/>
          </w:rPr>
          <w:fldChar w:fldCharType="end"/>
        </w:r>
      </w:hyperlink>
    </w:p>
    <w:p w14:paraId="52397594" w14:textId="77777777" w:rsidR="00606C15" w:rsidRDefault="00B755E3">
      <w:pPr>
        <w:pStyle w:val="TOC2"/>
        <w:rPr>
          <w:rFonts w:asciiTheme="minorHAnsi" w:eastAsiaTheme="minorEastAsia" w:hAnsiTheme="minorHAnsi" w:cstheme="minorBidi"/>
          <w:sz w:val="22"/>
          <w:szCs w:val="22"/>
          <w:lang w:eastAsia="zh-CN"/>
        </w:rPr>
      </w:pPr>
      <w:hyperlink w:anchor="_Toc508190135" w:history="1">
        <w:r w:rsidR="00606C15" w:rsidRPr="00FA3F9E">
          <w:rPr>
            <w:rStyle w:val="Hyperlink"/>
          </w:rPr>
          <w:t>9.2. Informative References</w:t>
        </w:r>
        <w:r w:rsidR="00606C15">
          <w:rPr>
            <w:webHidden/>
          </w:rPr>
          <w:tab/>
        </w:r>
        <w:r w:rsidR="00606C15">
          <w:rPr>
            <w:webHidden/>
          </w:rPr>
          <w:fldChar w:fldCharType="begin"/>
        </w:r>
        <w:r w:rsidR="00606C15">
          <w:rPr>
            <w:webHidden/>
          </w:rPr>
          <w:instrText xml:space="preserve"> PAGEREF _Toc508190135 \h </w:instrText>
        </w:r>
        <w:r w:rsidR="00606C15">
          <w:rPr>
            <w:webHidden/>
          </w:rPr>
        </w:r>
        <w:r w:rsidR="00606C15">
          <w:rPr>
            <w:webHidden/>
          </w:rPr>
          <w:fldChar w:fldCharType="separate"/>
        </w:r>
        <w:r w:rsidR="00606C15">
          <w:rPr>
            <w:webHidden/>
          </w:rPr>
          <w:t>38</w:t>
        </w:r>
        <w:r w:rsidR="00606C15">
          <w:rPr>
            <w:webHidden/>
          </w:rPr>
          <w:fldChar w:fldCharType="end"/>
        </w:r>
      </w:hyperlink>
    </w:p>
    <w:p w14:paraId="01609B44" w14:textId="77777777" w:rsidR="00606C15" w:rsidRDefault="00B755E3">
      <w:pPr>
        <w:pStyle w:val="TOC1"/>
        <w:rPr>
          <w:rFonts w:asciiTheme="minorHAnsi" w:eastAsiaTheme="minorEastAsia" w:hAnsiTheme="minorHAnsi" w:cstheme="minorBidi"/>
          <w:sz w:val="22"/>
          <w:szCs w:val="22"/>
          <w:lang w:eastAsia="zh-CN"/>
        </w:rPr>
      </w:pPr>
      <w:hyperlink w:anchor="_Toc508190136" w:history="1">
        <w:r w:rsidR="00606C15" w:rsidRPr="00FA3F9E">
          <w:rPr>
            <w:rStyle w:val="Hyperlink"/>
          </w:rPr>
          <w:t>10. Acknowledgments</w:t>
        </w:r>
        <w:r w:rsidR="00606C15">
          <w:rPr>
            <w:webHidden/>
          </w:rPr>
          <w:tab/>
        </w:r>
        <w:r w:rsidR="00606C15">
          <w:rPr>
            <w:webHidden/>
          </w:rPr>
          <w:fldChar w:fldCharType="begin"/>
        </w:r>
        <w:r w:rsidR="00606C15">
          <w:rPr>
            <w:webHidden/>
          </w:rPr>
          <w:instrText xml:space="preserve"> PAGEREF _Toc508190136 \h </w:instrText>
        </w:r>
        <w:r w:rsidR="00606C15">
          <w:rPr>
            <w:webHidden/>
          </w:rPr>
        </w:r>
        <w:r w:rsidR="00606C15">
          <w:rPr>
            <w:webHidden/>
          </w:rPr>
          <w:fldChar w:fldCharType="separate"/>
        </w:r>
        <w:r w:rsidR="00606C15">
          <w:rPr>
            <w:webHidden/>
          </w:rPr>
          <w:t>39</w:t>
        </w:r>
        <w:r w:rsidR="00606C15">
          <w:rPr>
            <w:webHidden/>
          </w:rPr>
          <w:fldChar w:fldCharType="end"/>
        </w:r>
      </w:hyperlink>
    </w:p>
    <w:p w14:paraId="723133C7" w14:textId="77777777" w:rsidR="00606C15" w:rsidRDefault="00B755E3">
      <w:pPr>
        <w:pStyle w:val="TOC1"/>
        <w:rPr>
          <w:rFonts w:asciiTheme="minorHAnsi" w:eastAsiaTheme="minorEastAsia" w:hAnsiTheme="minorHAnsi" w:cstheme="minorBidi"/>
          <w:sz w:val="22"/>
          <w:szCs w:val="22"/>
          <w:lang w:eastAsia="zh-CN"/>
        </w:rPr>
      </w:pPr>
      <w:hyperlink w:anchor="_Toc508190137" w:history="1">
        <w:r w:rsidR="00606C15" w:rsidRPr="00FA3F9E">
          <w:rPr>
            <w:rStyle w:val="Hyperlink"/>
          </w:rPr>
          <w:t>Appendix A. Detailed JSON Examples</w:t>
        </w:r>
        <w:r w:rsidR="00606C15">
          <w:rPr>
            <w:webHidden/>
          </w:rPr>
          <w:tab/>
        </w:r>
        <w:r w:rsidR="00606C15">
          <w:rPr>
            <w:webHidden/>
          </w:rPr>
          <w:fldChar w:fldCharType="begin"/>
        </w:r>
        <w:r w:rsidR="00606C15">
          <w:rPr>
            <w:webHidden/>
          </w:rPr>
          <w:instrText xml:space="preserve"> PAGEREF _Toc508190137 \h </w:instrText>
        </w:r>
        <w:r w:rsidR="00606C15">
          <w:rPr>
            <w:webHidden/>
          </w:rPr>
        </w:r>
        <w:r w:rsidR="00606C15">
          <w:rPr>
            <w:webHidden/>
          </w:rPr>
          <w:fldChar w:fldCharType="separate"/>
        </w:r>
        <w:r w:rsidR="00606C15">
          <w:rPr>
            <w:webHidden/>
          </w:rPr>
          <w:t>40</w:t>
        </w:r>
        <w:r w:rsidR="00606C15">
          <w:rPr>
            <w:webHidden/>
          </w:rPr>
          <w:fldChar w:fldCharType="end"/>
        </w:r>
      </w:hyperlink>
    </w:p>
    <w:p w14:paraId="649C3C59" w14:textId="77777777" w:rsidR="00606C15" w:rsidRDefault="00B755E3">
      <w:pPr>
        <w:pStyle w:val="TOC2"/>
        <w:tabs>
          <w:tab w:val="left" w:pos="1728"/>
        </w:tabs>
        <w:rPr>
          <w:rFonts w:asciiTheme="minorHAnsi" w:eastAsiaTheme="minorEastAsia" w:hAnsiTheme="minorHAnsi" w:cstheme="minorBidi"/>
          <w:sz w:val="22"/>
          <w:szCs w:val="22"/>
          <w:lang w:eastAsia="zh-CN"/>
        </w:rPr>
      </w:pPr>
      <w:hyperlink w:anchor="_Toc508190138" w:history="1">
        <w:r w:rsidR="00606C15" w:rsidRPr="00FA3F9E">
          <w:rPr>
            <w:rStyle w:val="Hyperlink"/>
          </w:rPr>
          <w:t>A.1.</w:t>
        </w:r>
        <w:r w:rsidR="00606C15">
          <w:rPr>
            <w:rFonts w:asciiTheme="minorHAnsi" w:eastAsiaTheme="minorEastAsia" w:hAnsiTheme="minorHAnsi" w:cstheme="minorBidi"/>
            <w:sz w:val="22"/>
            <w:szCs w:val="22"/>
            <w:lang w:eastAsia="zh-CN"/>
          </w:rPr>
          <w:tab/>
        </w:r>
        <w:r w:rsidR="00606C15" w:rsidRPr="00FA3F9E">
          <w:rPr>
            <w:rStyle w:val="Hyperlink"/>
          </w:rPr>
          <w:t>JSON Code: mpi1-otn-topology.json</w:t>
        </w:r>
        <w:r w:rsidR="00606C15">
          <w:rPr>
            <w:webHidden/>
          </w:rPr>
          <w:tab/>
        </w:r>
        <w:r w:rsidR="00606C15">
          <w:rPr>
            <w:webHidden/>
          </w:rPr>
          <w:fldChar w:fldCharType="begin"/>
        </w:r>
        <w:r w:rsidR="00606C15">
          <w:rPr>
            <w:webHidden/>
          </w:rPr>
          <w:instrText xml:space="preserve"> PAGEREF _Toc508190138 \h </w:instrText>
        </w:r>
        <w:r w:rsidR="00606C15">
          <w:rPr>
            <w:webHidden/>
          </w:rPr>
        </w:r>
        <w:r w:rsidR="00606C15">
          <w:rPr>
            <w:webHidden/>
          </w:rPr>
          <w:fldChar w:fldCharType="separate"/>
        </w:r>
        <w:r w:rsidR="00606C15">
          <w:rPr>
            <w:webHidden/>
          </w:rPr>
          <w:t>40</w:t>
        </w:r>
        <w:r w:rsidR="00606C15">
          <w:rPr>
            <w:webHidden/>
          </w:rPr>
          <w:fldChar w:fldCharType="end"/>
        </w:r>
      </w:hyperlink>
    </w:p>
    <w:p w14:paraId="58C40CA7" w14:textId="77777777" w:rsidR="00606C15" w:rsidRDefault="00B755E3">
      <w:pPr>
        <w:pStyle w:val="TOC2"/>
        <w:tabs>
          <w:tab w:val="left" w:pos="1728"/>
        </w:tabs>
        <w:rPr>
          <w:rFonts w:asciiTheme="minorHAnsi" w:eastAsiaTheme="minorEastAsia" w:hAnsiTheme="minorHAnsi" w:cstheme="minorBidi"/>
          <w:sz w:val="22"/>
          <w:szCs w:val="22"/>
          <w:lang w:eastAsia="zh-CN"/>
        </w:rPr>
      </w:pPr>
      <w:hyperlink w:anchor="_Toc508190139" w:history="1">
        <w:r w:rsidR="00606C15" w:rsidRPr="00FA3F9E">
          <w:rPr>
            <w:rStyle w:val="Hyperlink"/>
          </w:rPr>
          <w:t>A.2.</w:t>
        </w:r>
        <w:r w:rsidR="00606C15">
          <w:rPr>
            <w:rFonts w:asciiTheme="minorHAnsi" w:eastAsiaTheme="minorEastAsia" w:hAnsiTheme="minorHAnsi" w:cstheme="minorBidi"/>
            <w:sz w:val="22"/>
            <w:szCs w:val="22"/>
            <w:lang w:eastAsia="zh-CN"/>
          </w:rPr>
          <w:tab/>
        </w:r>
        <w:r w:rsidR="00606C15" w:rsidRPr="00FA3F9E">
          <w:rPr>
            <w:rStyle w:val="Hyperlink"/>
          </w:rPr>
          <w:t>JSON Code:  mpi1-odu2-service-config.json</w:t>
        </w:r>
        <w:r w:rsidR="00606C15">
          <w:rPr>
            <w:webHidden/>
          </w:rPr>
          <w:tab/>
        </w:r>
        <w:r w:rsidR="00606C15">
          <w:rPr>
            <w:webHidden/>
          </w:rPr>
          <w:fldChar w:fldCharType="begin"/>
        </w:r>
        <w:r w:rsidR="00606C15">
          <w:rPr>
            <w:webHidden/>
          </w:rPr>
          <w:instrText xml:space="preserve"> PAGEREF _Toc508190139 \h </w:instrText>
        </w:r>
        <w:r w:rsidR="00606C15">
          <w:rPr>
            <w:webHidden/>
          </w:rPr>
        </w:r>
        <w:r w:rsidR="00606C15">
          <w:rPr>
            <w:webHidden/>
          </w:rPr>
          <w:fldChar w:fldCharType="separate"/>
        </w:r>
        <w:r w:rsidR="00606C15">
          <w:rPr>
            <w:webHidden/>
          </w:rPr>
          <w:t>40</w:t>
        </w:r>
        <w:r w:rsidR="00606C15">
          <w:rPr>
            <w:webHidden/>
          </w:rPr>
          <w:fldChar w:fldCharType="end"/>
        </w:r>
      </w:hyperlink>
    </w:p>
    <w:p w14:paraId="74265934" w14:textId="77777777" w:rsidR="00606C15" w:rsidRDefault="00B755E3">
      <w:pPr>
        <w:pStyle w:val="TOC1"/>
        <w:rPr>
          <w:rFonts w:asciiTheme="minorHAnsi" w:eastAsiaTheme="minorEastAsia" w:hAnsiTheme="minorHAnsi" w:cstheme="minorBidi"/>
          <w:sz w:val="22"/>
          <w:szCs w:val="22"/>
          <w:lang w:eastAsia="zh-CN"/>
        </w:rPr>
      </w:pPr>
      <w:hyperlink w:anchor="_Toc508190140" w:history="1">
        <w:r w:rsidR="00606C15" w:rsidRPr="00FA3F9E">
          <w:rPr>
            <w:rStyle w:val="Hyperlink"/>
          </w:rPr>
          <w:t>Appendix B. Validating a JSON fragment against a YANG Model</w:t>
        </w:r>
        <w:r w:rsidR="00606C15">
          <w:rPr>
            <w:webHidden/>
          </w:rPr>
          <w:tab/>
        </w:r>
        <w:r w:rsidR="00606C15">
          <w:rPr>
            <w:webHidden/>
          </w:rPr>
          <w:fldChar w:fldCharType="begin"/>
        </w:r>
        <w:r w:rsidR="00606C15">
          <w:rPr>
            <w:webHidden/>
          </w:rPr>
          <w:instrText xml:space="preserve"> PAGEREF _Toc508190140 \h </w:instrText>
        </w:r>
        <w:r w:rsidR="00606C15">
          <w:rPr>
            <w:webHidden/>
          </w:rPr>
        </w:r>
        <w:r w:rsidR="00606C15">
          <w:rPr>
            <w:webHidden/>
          </w:rPr>
          <w:fldChar w:fldCharType="separate"/>
        </w:r>
        <w:r w:rsidR="00606C15">
          <w:rPr>
            <w:webHidden/>
          </w:rPr>
          <w:t>41</w:t>
        </w:r>
        <w:r w:rsidR="00606C15">
          <w:rPr>
            <w:webHidden/>
          </w:rPr>
          <w:fldChar w:fldCharType="end"/>
        </w:r>
      </w:hyperlink>
    </w:p>
    <w:p w14:paraId="7E39075D" w14:textId="77777777" w:rsidR="00606C15" w:rsidRDefault="00B755E3">
      <w:pPr>
        <w:pStyle w:val="TOC2"/>
        <w:tabs>
          <w:tab w:val="left" w:pos="1728"/>
        </w:tabs>
        <w:rPr>
          <w:rFonts w:asciiTheme="minorHAnsi" w:eastAsiaTheme="minorEastAsia" w:hAnsiTheme="minorHAnsi" w:cstheme="minorBidi"/>
          <w:sz w:val="22"/>
          <w:szCs w:val="22"/>
          <w:lang w:eastAsia="zh-CN"/>
        </w:rPr>
      </w:pPr>
      <w:hyperlink w:anchor="_Toc508190141" w:history="1">
        <w:r w:rsidR="00606C15" w:rsidRPr="00FA3F9E">
          <w:rPr>
            <w:rStyle w:val="Hyperlink"/>
          </w:rPr>
          <w:t>B.1.</w:t>
        </w:r>
        <w:r w:rsidR="00606C15">
          <w:rPr>
            <w:rFonts w:asciiTheme="minorHAnsi" w:eastAsiaTheme="minorEastAsia" w:hAnsiTheme="minorHAnsi" w:cstheme="minorBidi"/>
            <w:sz w:val="22"/>
            <w:szCs w:val="22"/>
            <w:lang w:eastAsia="zh-CN"/>
          </w:rPr>
          <w:tab/>
        </w:r>
        <w:r w:rsidR="00606C15" w:rsidRPr="00FA3F9E">
          <w:rPr>
            <w:rStyle w:val="Hyperlink"/>
          </w:rPr>
          <w:t>DSDL-based approach</w:t>
        </w:r>
        <w:r w:rsidR="00606C15">
          <w:rPr>
            <w:webHidden/>
          </w:rPr>
          <w:tab/>
        </w:r>
        <w:r w:rsidR="00606C15">
          <w:rPr>
            <w:webHidden/>
          </w:rPr>
          <w:fldChar w:fldCharType="begin"/>
        </w:r>
        <w:r w:rsidR="00606C15">
          <w:rPr>
            <w:webHidden/>
          </w:rPr>
          <w:instrText xml:space="preserve"> PAGEREF _Toc508190141 \h </w:instrText>
        </w:r>
        <w:r w:rsidR="00606C15">
          <w:rPr>
            <w:webHidden/>
          </w:rPr>
        </w:r>
        <w:r w:rsidR="00606C15">
          <w:rPr>
            <w:webHidden/>
          </w:rPr>
          <w:fldChar w:fldCharType="separate"/>
        </w:r>
        <w:r w:rsidR="00606C15">
          <w:rPr>
            <w:webHidden/>
          </w:rPr>
          <w:t>41</w:t>
        </w:r>
        <w:r w:rsidR="00606C15">
          <w:rPr>
            <w:webHidden/>
          </w:rPr>
          <w:fldChar w:fldCharType="end"/>
        </w:r>
      </w:hyperlink>
    </w:p>
    <w:p w14:paraId="6CDC7524" w14:textId="77777777" w:rsidR="00606C15" w:rsidRDefault="00B755E3">
      <w:pPr>
        <w:pStyle w:val="TOC2"/>
        <w:tabs>
          <w:tab w:val="left" w:pos="1728"/>
        </w:tabs>
        <w:rPr>
          <w:rFonts w:asciiTheme="minorHAnsi" w:eastAsiaTheme="minorEastAsia" w:hAnsiTheme="minorHAnsi" w:cstheme="minorBidi"/>
          <w:sz w:val="22"/>
          <w:szCs w:val="22"/>
          <w:lang w:eastAsia="zh-CN"/>
        </w:rPr>
      </w:pPr>
      <w:hyperlink w:anchor="_Toc508190142" w:history="1">
        <w:r w:rsidR="00606C15" w:rsidRPr="00FA3F9E">
          <w:rPr>
            <w:rStyle w:val="Hyperlink"/>
          </w:rPr>
          <w:t>B.2.</w:t>
        </w:r>
        <w:r w:rsidR="00606C15">
          <w:rPr>
            <w:rFonts w:asciiTheme="minorHAnsi" w:eastAsiaTheme="minorEastAsia" w:hAnsiTheme="minorHAnsi" w:cstheme="minorBidi"/>
            <w:sz w:val="22"/>
            <w:szCs w:val="22"/>
            <w:lang w:eastAsia="zh-CN"/>
          </w:rPr>
          <w:tab/>
        </w:r>
        <w:r w:rsidR="00606C15" w:rsidRPr="00FA3F9E">
          <w:rPr>
            <w:rStyle w:val="Hyperlink"/>
          </w:rPr>
          <w:t>Why not using a XSD-based approach</w:t>
        </w:r>
        <w:r w:rsidR="00606C15">
          <w:rPr>
            <w:webHidden/>
          </w:rPr>
          <w:tab/>
        </w:r>
        <w:r w:rsidR="00606C15">
          <w:rPr>
            <w:webHidden/>
          </w:rPr>
          <w:fldChar w:fldCharType="begin"/>
        </w:r>
        <w:r w:rsidR="00606C15">
          <w:rPr>
            <w:webHidden/>
          </w:rPr>
          <w:instrText xml:space="preserve"> PAGEREF _Toc508190142 \h </w:instrText>
        </w:r>
        <w:r w:rsidR="00606C15">
          <w:rPr>
            <w:webHidden/>
          </w:rPr>
        </w:r>
        <w:r w:rsidR="00606C15">
          <w:rPr>
            <w:webHidden/>
          </w:rPr>
          <w:fldChar w:fldCharType="separate"/>
        </w:r>
        <w:r w:rsidR="00606C15">
          <w:rPr>
            <w:webHidden/>
          </w:rPr>
          <w:t>41</w:t>
        </w:r>
        <w:r w:rsidR="00606C15">
          <w:rPr>
            <w:webHidden/>
          </w:rPr>
          <w:fldChar w:fldCharType="end"/>
        </w:r>
      </w:hyperlink>
    </w:p>
    <w:p w14:paraId="29DF04A8" w14:textId="77777777" w:rsidR="00696527" w:rsidRDefault="00CD3BC9" w:rsidP="00BE17B8">
      <w:pPr>
        <w:pStyle w:val="TOC1"/>
      </w:pPr>
      <w:r w:rsidRPr="003362AE">
        <w:fldChar w:fldCharType="end"/>
      </w:r>
    </w:p>
    <w:p w14:paraId="6BC27240" w14:textId="77777777" w:rsidR="006F6F19" w:rsidRDefault="008E670E" w:rsidP="00237595">
      <w:pPr>
        <w:pStyle w:val="Heading1"/>
      </w:pPr>
      <w:bookmarkStart w:id="4" w:name="_Toc508190081"/>
      <w:r w:rsidRPr="00045659">
        <w:lastRenderedPageBreak/>
        <w:t>Introduction</w:t>
      </w:r>
      <w:bookmarkEnd w:id="4"/>
    </w:p>
    <w:p w14:paraId="03FD179E" w14:textId="77777777" w:rsidR="00045659" w:rsidRDefault="00045659" w:rsidP="00045659">
      <w:r>
        <w:t xml:space="preserve">Transport of packet services are critical for a wide-range of applications </w:t>
      </w:r>
      <w:r w:rsidRPr="00E82A5C">
        <w:t>and services, including:</w:t>
      </w:r>
      <w:r>
        <w:t xml:space="preserve"> data center and LAN interconnects, Internet service backhauling, mobile backhaul and enterprise Carrier Ethernet Services. These services are typically setup using stovepipe NMS and EMS platforms, often requiring propriety management platforms and legacy management interfaces. A clear goal of operators will be to automate setup of transport services across multiple transport technology domains.    </w:t>
      </w:r>
    </w:p>
    <w:p w14:paraId="1F7FB283" w14:textId="77777777" w:rsidR="00045659" w:rsidRDefault="00045659" w:rsidP="00045659">
      <w:r>
        <w:t>A common open interface (API) to each domain controller and or management system is pre-requisite for network operators to control multi-vendor and multi-domain networks and enable also service provisioning coordination/automation. This can be achieved by using standardized YANG models, used together with an appropriate protocol (e.g., [RESTCONF]).</w:t>
      </w:r>
    </w:p>
    <w:p w14:paraId="00F00237" w14:textId="0BE0AF5C" w:rsidR="00F4197B" w:rsidRDefault="00F4197B" w:rsidP="00F4197B">
      <w:r w:rsidRPr="00013925">
        <w:t xml:space="preserve">This document </w:t>
      </w:r>
      <w:r>
        <w:t xml:space="preserve">analyses </w:t>
      </w:r>
      <w:r w:rsidRPr="00013925">
        <w:t xml:space="preserve">the </w:t>
      </w:r>
      <w:r>
        <w:t xml:space="preserve">applicability of the </w:t>
      </w:r>
      <w:r w:rsidRPr="003325F9">
        <w:t>YANG models being defined by IETF (TEAS and CCAMP WG</w:t>
      </w:r>
      <w:r>
        <w:t>s</w:t>
      </w:r>
      <w:r w:rsidRPr="003325F9">
        <w:t xml:space="preserve"> in particular)</w:t>
      </w:r>
      <w:r>
        <w:t xml:space="preserve"> to support OTN single and </w:t>
      </w:r>
      <w:r w:rsidR="0091245F">
        <w:t>multi-domain</w:t>
      </w:r>
      <w:r>
        <w:t xml:space="preserve"> scenarios.</w:t>
      </w:r>
    </w:p>
    <w:p w14:paraId="1291BB6B" w14:textId="77777777" w:rsidR="00F4197B" w:rsidRDefault="00F4197B" w:rsidP="00F4197B">
      <w:pPr>
        <w:pStyle w:val="Heading2"/>
      </w:pPr>
      <w:bookmarkStart w:id="5" w:name="_Toc496630295"/>
      <w:bookmarkStart w:id="6" w:name="_Toc508190082"/>
      <w:r>
        <w:t>Scope of this document</w:t>
      </w:r>
      <w:bookmarkEnd w:id="5"/>
      <w:bookmarkEnd w:id="6"/>
    </w:p>
    <w:p w14:paraId="7BCFBDA1" w14:textId="0B2C6A3B" w:rsidR="00F4197B" w:rsidRDefault="00F4197B" w:rsidP="00F4197B">
      <w:r>
        <w:t>This document assumes a reference architecture, including interfaces, based on the Abstraction and Control of Traffic-Engineered Networks (ACTN), defined in [ACTN-Frame]</w:t>
      </w:r>
      <w:r w:rsidR="00922683">
        <w:t>.</w:t>
      </w:r>
    </w:p>
    <w:p w14:paraId="6BAAB2F3" w14:textId="77777777" w:rsidR="000D1432" w:rsidRDefault="000D1432" w:rsidP="000D1432">
      <w:r w:rsidRPr="00935D66">
        <w:t>The focus of this document is on the MPI (interface between the Multi Domain Service Coordinator (MDSC) and a Physical Network Controller (PNC), controlling a transport network domain).</w:t>
      </w:r>
    </w:p>
    <w:p w14:paraId="65C85105" w14:textId="598F0C37" w:rsidR="004234B3" w:rsidRDefault="004234B3" w:rsidP="000D1432">
      <w:r>
        <w:t>It is worth noting that the same MPI analyzed in this document could be used between hierarchical MDSC controllers</w:t>
      </w:r>
      <w:r w:rsidR="0091245F">
        <w:t>,</w:t>
      </w:r>
      <w:r>
        <w:t xml:space="preserve"> as shown in Figure 4 of [ACTN-Frame].</w:t>
      </w:r>
    </w:p>
    <w:p w14:paraId="2E27F7DC" w14:textId="45B41332" w:rsidR="00922683" w:rsidRDefault="004234B3" w:rsidP="00922683">
      <w:r>
        <w:t>Detailed analysis of</w:t>
      </w:r>
      <w:r w:rsidR="00922683" w:rsidRPr="00935D66">
        <w:t xml:space="preserve"> the CMI (interface between the Customer Network Controller (CNC) and the MDSC) </w:t>
      </w:r>
      <w:r>
        <w:t xml:space="preserve">as well as of the interface between service and network orchestrators </w:t>
      </w:r>
      <w:r w:rsidR="00922683" w:rsidRPr="00935D66">
        <w:t xml:space="preserve">are </w:t>
      </w:r>
      <w:r w:rsidR="00922683" w:rsidRPr="00905241">
        <w:t>outside the scope of this document</w:t>
      </w:r>
      <w:r w:rsidR="00922683" w:rsidRPr="00935D66">
        <w:t>.</w:t>
      </w:r>
      <w:r>
        <w:t xml:space="preserve"> However, some considerations and assumptions about the information could be described when needed.</w:t>
      </w:r>
    </w:p>
    <w:p w14:paraId="0E9FF444" w14:textId="2851368A" w:rsidR="00F4197B" w:rsidRDefault="00F4197B" w:rsidP="00F4197B">
      <w:r>
        <w:t xml:space="preserve">The relationship between the current IETF YANG models and the type of ACTN interfaces can be found in [ACTN-YANG]. </w:t>
      </w:r>
      <w:r w:rsidR="00BE17B8">
        <w:t xml:space="preserve">Therefore, it </w:t>
      </w:r>
      <w:r w:rsidR="00BE17B8" w:rsidRPr="00C57086">
        <w:t xml:space="preserve">considers </w:t>
      </w:r>
      <w:r w:rsidRPr="00C57086">
        <w:t xml:space="preserve">the </w:t>
      </w:r>
      <w:r>
        <w:t>TE Topology YANG model defined in</w:t>
      </w:r>
      <w:r w:rsidRPr="00C57086">
        <w:t xml:space="preserve"> [TE-TOPO], </w:t>
      </w:r>
      <w:r>
        <w:t xml:space="preserve">with the OTN Topology augmentation defined in </w:t>
      </w:r>
      <w:r w:rsidRPr="00C57086">
        <w:t>[OTN-TOPO</w:t>
      </w:r>
      <w:r>
        <w:t xml:space="preserve">] and the TE Tunnel </w:t>
      </w:r>
      <w:r>
        <w:lastRenderedPageBreak/>
        <w:t xml:space="preserve">YANG model defined in </w:t>
      </w:r>
      <w:r w:rsidRPr="00C57086">
        <w:t>[TE-TUNNEL]</w:t>
      </w:r>
      <w:r>
        <w:t xml:space="preserve">, with the OTN Tunnel augmentation defined in </w:t>
      </w:r>
      <w:r w:rsidRPr="00C57086">
        <w:t>[OTN-TUNNEL].</w:t>
      </w:r>
    </w:p>
    <w:p w14:paraId="296A7C0B" w14:textId="77777777" w:rsidR="000D1432" w:rsidRDefault="000D1432" w:rsidP="000D1432">
      <w:r w:rsidRPr="00F4197B">
        <w:rPr>
          <w:highlight w:val="yellow"/>
        </w:rPr>
        <w:t>The analysis of how to use the attributes in the I2RS Topology YANG model, defined in [I2RS-TOPO], is for further study.</w:t>
      </w:r>
    </w:p>
    <w:p w14:paraId="06548472" w14:textId="0E0C2AAD" w:rsidR="0091245F" w:rsidRPr="00F41C0D" w:rsidRDefault="0091245F" w:rsidP="00F4197B">
      <w:pPr>
        <w:rPr>
          <w:i/>
        </w:rPr>
      </w:pPr>
      <w:r w:rsidRPr="00F41C0D">
        <w:rPr>
          <w:i/>
          <w:highlight w:val="yellow"/>
        </w:rPr>
        <w:t>[</w:t>
      </w:r>
      <w:r w:rsidRPr="00F41C0D">
        <w:rPr>
          <w:b/>
          <w:i/>
          <w:highlight w:val="yellow"/>
        </w:rPr>
        <w:t>Editors’ note</w:t>
      </w:r>
      <w:r w:rsidRPr="00F41C0D">
        <w:rPr>
          <w:i/>
          <w:highlight w:val="yellow"/>
        </w:rPr>
        <w:t>:] Add information about the additional models which are needed for service configuration.</w:t>
      </w:r>
    </w:p>
    <w:p w14:paraId="38C66CB4" w14:textId="77777777" w:rsidR="00F4197B" w:rsidRDefault="00F4197B" w:rsidP="00F4197B">
      <w:r w:rsidRPr="0086686A">
        <w:t>The ONF Technical Recommendations for Functional Requirements for the transport API in [ONF TR-527]</w:t>
      </w:r>
      <w:bookmarkStart w:id="7" w:name="_Hlk492386031"/>
      <w:r w:rsidRPr="0086686A">
        <w:t xml:space="preserve"> and the ONF transport API multi-</w:t>
      </w:r>
      <w:r w:rsidR="00C330BF" w:rsidRPr="0086686A">
        <w:t>domain</w:t>
      </w:r>
      <w:r w:rsidRPr="0086686A">
        <w:t xml:space="preserve"> examples </w:t>
      </w:r>
      <w:bookmarkEnd w:id="7"/>
      <w:r w:rsidRPr="0086686A">
        <w:t xml:space="preserve">in [ONF GitHub] have been considered as an input for </w:t>
      </w:r>
      <w:r w:rsidR="0086686A">
        <w:t>defining the reference scenarios analyzed in this document</w:t>
      </w:r>
      <w:r w:rsidRPr="0086686A">
        <w:t>.</w:t>
      </w:r>
    </w:p>
    <w:p w14:paraId="2F4513BA" w14:textId="77777777" w:rsidR="00F4197B" w:rsidRDefault="00F4197B" w:rsidP="00F4197B">
      <w:pPr>
        <w:pStyle w:val="Heading2"/>
      </w:pPr>
      <w:bookmarkStart w:id="8" w:name="_Toc497144530"/>
      <w:bookmarkStart w:id="9" w:name="_Ref500430671"/>
      <w:bookmarkStart w:id="10" w:name="_Toc508190083"/>
      <w:r>
        <w:t>Assumptions</w:t>
      </w:r>
      <w:bookmarkEnd w:id="8"/>
      <w:bookmarkEnd w:id="9"/>
      <w:bookmarkEnd w:id="10"/>
    </w:p>
    <w:p w14:paraId="0812945A" w14:textId="77777777" w:rsidR="000D1432" w:rsidRDefault="000D1432" w:rsidP="000D1432">
      <w:bookmarkStart w:id="11" w:name="_Ref486345367"/>
      <w:r>
        <w:t>This document is making the following assumptions, still to be validated with TEAS WG:</w:t>
      </w:r>
    </w:p>
    <w:p w14:paraId="4BD1E2A3" w14:textId="79627C80" w:rsidR="00F4197B" w:rsidRDefault="00F4197B" w:rsidP="00F4197B">
      <w:pPr>
        <w:pStyle w:val="RFCListNumbered"/>
      </w:pPr>
      <w:r>
        <w:t xml:space="preserve">The MDSC can request, at the MPI, </w:t>
      </w:r>
      <w:r w:rsidR="0091245F">
        <w:t xml:space="preserve">a </w:t>
      </w:r>
      <w:r>
        <w:t xml:space="preserve">PNC to setup a Transit Tunnel Segment using the TE Tunnel YANG model: in this case, since the </w:t>
      </w:r>
      <w:r w:rsidRPr="009571A5">
        <w:t>endpoints of the E2E Tunnel are outside the domain controlled</w:t>
      </w:r>
      <w:r>
        <w:t xml:space="preserve"> by </w:t>
      </w:r>
      <w:r w:rsidR="0091245F">
        <w:t>that</w:t>
      </w:r>
      <w:r>
        <w:t xml:space="preserve"> PNC, the MDSC would not specify any source or destination TTP (i.e., it would leave the </w:t>
      </w:r>
      <w:r w:rsidRPr="009571A5">
        <w:t>source</w:t>
      </w:r>
      <w:r>
        <w:t xml:space="preserve">, destination, </w:t>
      </w:r>
      <w:proofErr w:type="spellStart"/>
      <w:r w:rsidRPr="009571A5">
        <w:t>src</w:t>
      </w:r>
      <w:proofErr w:type="spellEnd"/>
      <w:r w:rsidRPr="009571A5">
        <w:t>-</w:t>
      </w:r>
      <w:proofErr w:type="spellStart"/>
      <w:r w:rsidRPr="009571A5">
        <w:t>tp</w:t>
      </w:r>
      <w:proofErr w:type="spellEnd"/>
      <w:r w:rsidRPr="009571A5">
        <w:t>-id</w:t>
      </w:r>
      <w:r>
        <w:t xml:space="preserve"> and </w:t>
      </w:r>
      <w:proofErr w:type="spellStart"/>
      <w:r w:rsidRPr="009571A5">
        <w:t>dst</w:t>
      </w:r>
      <w:proofErr w:type="spellEnd"/>
      <w:r w:rsidRPr="009571A5">
        <w:t>-</w:t>
      </w:r>
      <w:proofErr w:type="spellStart"/>
      <w:r w:rsidRPr="009571A5">
        <w:t>tp</w:t>
      </w:r>
      <w:proofErr w:type="spellEnd"/>
      <w:r w:rsidRPr="009571A5">
        <w:t>-id</w:t>
      </w:r>
      <w:r>
        <w:t xml:space="preserve"> attributes empty) and it would use the </w:t>
      </w:r>
      <w:r w:rsidRPr="00F41C0D">
        <w:rPr>
          <w:highlight w:val="yellow"/>
        </w:rPr>
        <w:t>explicit-route-object list</w:t>
      </w:r>
      <w:r>
        <w:t xml:space="preserve"> to specify the </w:t>
      </w:r>
      <w:r w:rsidRPr="009571A5">
        <w:t xml:space="preserve">ingress and egress links of the </w:t>
      </w:r>
      <w:r>
        <w:t>Transit Tunnel Segment.</w:t>
      </w:r>
      <w:bookmarkEnd w:id="11"/>
    </w:p>
    <w:p w14:paraId="4DF06BEB" w14:textId="7DDACCA4" w:rsidR="00F4197B" w:rsidRDefault="0091245F" w:rsidP="00F4197B">
      <w:pPr>
        <w:pStyle w:val="RFCListNumbered"/>
      </w:pPr>
      <w:bookmarkStart w:id="12" w:name="_Ref486345524"/>
      <w:r>
        <w:t>Each</w:t>
      </w:r>
      <w:r w:rsidR="00F4197B">
        <w:t xml:space="preserve"> PNC provides to the MDSC</w:t>
      </w:r>
      <w:r w:rsidR="00F4197B" w:rsidRPr="00C57086">
        <w:t xml:space="preserve">, </w:t>
      </w:r>
      <w:r w:rsidR="00F4197B">
        <w:t xml:space="preserve">at the MPI, </w:t>
      </w:r>
      <w:r w:rsidR="00F4197B" w:rsidRPr="00C57086">
        <w:t xml:space="preserve">the list of available timeslots on the </w:t>
      </w:r>
      <w:r>
        <w:t>inter-domain</w:t>
      </w:r>
      <w:r w:rsidRPr="00C57086">
        <w:t xml:space="preserve"> </w:t>
      </w:r>
      <w:r w:rsidR="00F4197B" w:rsidRPr="00C57086">
        <w:t>links</w:t>
      </w:r>
      <w:r w:rsidR="00F4197B">
        <w:t xml:space="preserve"> using the </w:t>
      </w:r>
      <w:r w:rsidR="00F4197B" w:rsidRPr="00C57086">
        <w:t xml:space="preserve">TE Topology YANG model </w:t>
      </w:r>
      <w:r w:rsidR="00F4197B">
        <w:t>and OTN Topology augmentation</w:t>
      </w:r>
      <w:r w:rsidR="00F4197B" w:rsidRPr="00C57086">
        <w:t>.</w:t>
      </w:r>
      <w:bookmarkEnd w:id="12"/>
      <w:r w:rsidR="00F4197B">
        <w:t xml:space="preserve"> The TE Topology YANG model in [TE-TOPO] is being updated to report the label set information.</w:t>
      </w:r>
    </w:p>
    <w:p w14:paraId="1B68F502" w14:textId="77777777" w:rsidR="00F4197B" w:rsidRDefault="00F4197B" w:rsidP="00F4197B">
      <w:r>
        <w:t>This document is also making the following assumptions, still to be validated with CCAMP WG:</w:t>
      </w:r>
    </w:p>
    <w:p w14:paraId="292B812E" w14:textId="39F76D42" w:rsidR="00255FFA" w:rsidRDefault="00255FFA">
      <w:pPr>
        <w:pStyle w:val="RFCListNumbered"/>
        <w:numPr>
          <w:ilvl w:val="0"/>
          <w:numId w:val="48"/>
        </w:numPr>
        <w:rPr>
          <w:ins w:id="13" w:author="Italo Busi" w:date="2018-04-13T18:30:00Z"/>
        </w:rPr>
        <w:pPrChange w:id="14" w:author="Italo Busi" w:date="2018-04-13T18:28:00Z">
          <w:pPr>
            <w:pStyle w:val="RFCListNumbered"/>
          </w:pPr>
        </w:pPrChange>
      </w:pPr>
      <w:commentRangeStart w:id="15"/>
      <w:ins w:id="16" w:author="Italo Busi" w:date="2018-04-13T18:29:00Z">
        <w:r>
          <w:t xml:space="preserve">The </w:t>
        </w:r>
      </w:ins>
      <w:ins w:id="17" w:author="Italo Busi" w:date="2018-04-13T18:30:00Z">
        <w:r>
          <w:t xml:space="preserve">topology information for the </w:t>
        </w:r>
      </w:ins>
      <w:ins w:id="18" w:author="Italo Busi" w:date="2018-04-13T18:29:00Z">
        <w:r>
          <w:t>Ethernet and other OTN client layer</w:t>
        </w:r>
      </w:ins>
      <w:ins w:id="19" w:author="Italo Busi" w:date="2018-04-13T18:30:00Z">
        <w:r>
          <w:t xml:space="preserve"> access l</w:t>
        </w:r>
      </w:ins>
      <w:ins w:id="20" w:author="Italo Busi" w:date="2018-04-13T18:31:00Z">
        <w:r>
          <w:t xml:space="preserve">inks </w:t>
        </w:r>
      </w:ins>
      <w:ins w:id="21" w:author="Italo Busi" w:date="2018-04-13T18:29:00Z">
        <w:r>
          <w:t>are modelled using the YANG model defined in [Client-Topo]</w:t>
        </w:r>
      </w:ins>
      <w:ins w:id="22" w:author="Italo Busi" w:date="2018-04-13T18:31:00Z">
        <w:r>
          <w:t>.</w:t>
        </w:r>
      </w:ins>
      <w:commentRangeEnd w:id="15"/>
      <w:ins w:id="23" w:author="Italo Busi" w:date="2018-06-27T15:30:00Z">
        <w:r w:rsidR="00B755E3">
          <w:rPr>
            <w:rStyle w:val="CommentReference"/>
          </w:rPr>
          <w:commentReference w:id="15"/>
        </w:r>
      </w:ins>
    </w:p>
    <w:p w14:paraId="0CC52FDC" w14:textId="2405B6C2" w:rsidR="00255FFA" w:rsidRDefault="00255FFA">
      <w:pPr>
        <w:pStyle w:val="RFCListNumbered"/>
        <w:numPr>
          <w:ilvl w:val="0"/>
          <w:numId w:val="48"/>
        </w:numPr>
        <w:rPr>
          <w:ins w:id="24" w:author="Italo Busi" w:date="2018-04-13T18:28:00Z"/>
        </w:rPr>
        <w:pPrChange w:id="25" w:author="Italo Busi" w:date="2018-04-13T18:28:00Z">
          <w:pPr>
            <w:pStyle w:val="RFCListNumbered"/>
          </w:pPr>
        </w:pPrChange>
      </w:pPr>
      <w:ins w:id="26" w:author="Italo Busi" w:date="2018-04-13T18:30:00Z">
        <w:r>
          <w:t xml:space="preserve">The </w:t>
        </w:r>
      </w:ins>
      <w:ins w:id="27" w:author="Italo Busi" w:date="2018-04-13T18:31:00Z">
        <w:r>
          <w:t xml:space="preserve">service information for </w:t>
        </w:r>
      </w:ins>
      <w:ins w:id="28" w:author="Italo Busi" w:date="2018-04-13T18:30:00Z">
        <w:r>
          <w:t xml:space="preserve">Ethernet and other OTN </w:t>
        </w:r>
      </w:ins>
      <w:ins w:id="29" w:author="Italo Busi" w:date="2018-04-13T18:31:00Z">
        <w:r>
          <w:t>client layer services are modelled using the YANG model defined in [Client-Signal].</w:t>
        </w:r>
      </w:ins>
    </w:p>
    <w:p w14:paraId="248C1104" w14:textId="706D3605" w:rsidR="00F4197B" w:rsidRPr="00EA6DBC" w:rsidDel="00255FFA" w:rsidRDefault="00F4197B" w:rsidP="00255FFA">
      <w:pPr>
        <w:rPr>
          <w:del w:id="30" w:author="Italo Busi" w:date="2018-04-13T18:28:00Z"/>
          <w:i/>
          <w:vertAlign w:val="superscript"/>
        </w:rPr>
      </w:pPr>
      <w:del w:id="31" w:author="Italo Busi" w:date="2018-04-13T18:28:00Z">
        <w:r w:rsidRPr="00EA6DBC" w:rsidDel="00255FFA">
          <w:rPr>
            <w:i/>
            <w:highlight w:val="yellow"/>
          </w:rPr>
          <w:delText>[</w:delText>
        </w:r>
        <w:r w:rsidRPr="00EA6DBC" w:rsidDel="00255FFA">
          <w:rPr>
            <w:b/>
            <w:i/>
            <w:highlight w:val="yellow"/>
          </w:rPr>
          <w:delText>Editors’ note:</w:delText>
        </w:r>
        <w:r w:rsidRPr="00EA6DBC" w:rsidDel="00255FFA">
          <w:rPr>
            <w:i/>
            <w:highlight w:val="yellow"/>
          </w:rPr>
          <w:delText>] Add some references to the client topology and service model</w:delText>
        </w:r>
        <w:r w:rsidR="00EA6DBC" w:rsidDel="00255FFA">
          <w:rPr>
            <w:i/>
            <w:highlight w:val="yellow"/>
          </w:rPr>
          <w:delText>s and to the on-going analysis of OpenConfig model</w:delText>
        </w:r>
        <w:r w:rsidRPr="00EA6DBC" w:rsidDel="00255FFA">
          <w:rPr>
            <w:i/>
            <w:highlight w:val="yellow"/>
          </w:rPr>
          <w:delText>s</w:delText>
        </w:r>
      </w:del>
    </w:p>
    <w:p w14:paraId="2C757E47" w14:textId="77777777" w:rsidR="00F4197B" w:rsidRPr="00F41C0D" w:rsidRDefault="00F4197B" w:rsidP="00F4197B">
      <w:pPr>
        <w:pStyle w:val="Heading2"/>
        <w:rPr>
          <w:highlight w:val="red"/>
        </w:rPr>
      </w:pPr>
      <w:bookmarkStart w:id="32" w:name="_Toc497142328"/>
      <w:bookmarkStart w:id="33" w:name="_Toc508190084"/>
      <w:commentRangeStart w:id="34"/>
      <w:r w:rsidRPr="00F41C0D">
        <w:rPr>
          <w:highlight w:val="red"/>
        </w:rPr>
        <w:lastRenderedPageBreak/>
        <w:t>Feedbacks provided to the IETF Working Groups</w:t>
      </w:r>
      <w:bookmarkEnd w:id="32"/>
      <w:bookmarkEnd w:id="33"/>
    </w:p>
    <w:p w14:paraId="327A29A2" w14:textId="77777777" w:rsidR="00EA6DBC" w:rsidRPr="00F41C0D" w:rsidRDefault="00EA6DBC" w:rsidP="00EA6DBC">
      <w:pPr>
        <w:rPr>
          <w:highlight w:val="red"/>
        </w:rPr>
      </w:pPr>
      <w:r w:rsidRPr="00F41C0D">
        <w:rPr>
          <w:highlight w:val="red"/>
        </w:rPr>
        <w:t>The analysis done in this version of this document has triggered the following feedbacks to CCAMP and/or TEAS WG:</w:t>
      </w:r>
    </w:p>
    <w:p w14:paraId="139BFC67" w14:textId="77777777" w:rsidR="00F4197B" w:rsidRPr="00F41C0D" w:rsidRDefault="00F4197B" w:rsidP="00EA6DBC">
      <w:pPr>
        <w:pStyle w:val="RFCListBullet"/>
        <w:rPr>
          <w:highlight w:val="red"/>
        </w:rPr>
      </w:pPr>
      <w:r w:rsidRPr="00F41C0D">
        <w:rPr>
          <w:highlight w:val="red"/>
        </w:rPr>
        <w:t>To be added (if any)</w:t>
      </w:r>
      <w:commentRangeEnd w:id="34"/>
      <w:r w:rsidR="00B755E3">
        <w:rPr>
          <w:rStyle w:val="CommentReference"/>
        </w:rPr>
        <w:commentReference w:id="34"/>
      </w:r>
    </w:p>
    <w:p w14:paraId="622EB902" w14:textId="77777777" w:rsidR="003362AE" w:rsidRDefault="003362AE" w:rsidP="00237595">
      <w:pPr>
        <w:pStyle w:val="Heading1"/>
      </w:pPr>
      <w:bookmarkStart w:id="35" w:name="_Toc508190085"/>
      <w:r w:rsidRPr="003362AE">
        <w:t>Terminology</w:t>
      </w:r>
      <w:bookmarkEnd w:id="35"/>
    </w:p>
    <w:p w14:paraId="25513A13" w14:textId="1DEC723D" w:rsidR="007C50DE" w:rsidRDefault="007C50DE" w:rsidP="003362AE">
      <w:r w:rsidRPr="007C50DE">
        <w:t xml:space="preserve">Domain: </w:t>
      </w:r>
      <w:r w:rsidR="00BE17B8">
        <w:t>defined as</w:t>
      </w:r>
      <w:r w:rsidR="00BE17B8" w:rsidRPr="007C50DE">
        <w:t xml:space="preserve"> </w:t>
      </w:r>
      <w:r w:rsidR="00BE17B8">
        <w:t>a</w:t>
      </w:r>
      <w:r w:rsidR="00BE17B8" w:rsidRPr="007C50DE">
        <w:t xml:space="preserve"> </w:t>
      </w:r>
      <w:r w:rsidRPr="007C50DE">
        <w:t>collection of network elements within a common realm of address space or path computation responsibility [RFC5151]</w:t>
      </w:r>
    </w:p>
    <w:p w14:paraId="0097C6EB" w14:textId="77777777" w:rsidR="003362AE" w:rsidRDefault="003362AE" w:rsidP="003362AE">
      <w:r>
        <w:t>E-LINE: Ethernet Line</w:t>
      </w:r>
    </w:p>
    <w:p w14:paraId="59B6D972" w14:textId="77777777" w:rsidR="003362AE" w:rsidRDefault="003362AE" w:rsidP="003362AE">
      <w:r>
        <w:t>EPL: Ethernet Private Line</w:t>
      </w:r>
    </w:p>
    <w:p w14:paraId="56C0CD78" w14:textId="77777777" w:rsidR="003362AE" w:rsidRDefault="003362AE" w:rsidP="003362AE">
      <w:r>
        <w:t>EVPL: Ethernet Virtual Private Line</w:t>
      </w:r>
    </w:p>
    <w:p w14:paraId="731E4DAC" w14:textId="5093B06F" w:rsidR="003362AE" w:rsidRDefault="003362AE" w:rsidP="003362AE">
      <w:r>
        <w:t>OTN: Optical Transport Network</w:t>
      </w:r>
    </w:p>
    <w:p w14:paraId="7B2C4F7A" w14:textId="78D83010" w:rsidR="007C50DE" w:rsidRDefault="007C50DE" w:rsidP="007C50DE">
      <w:r>
        <w:t>Service: A service in the context of this document can be considered as some form of connectivity between customer sites across the network operator</w:t>
      </w:r>
      <w:r>
        <w:rPr>
          <w:rFonts w:ascii="Tahoma" w:hAnsi="Tahoma" w:cs="Tahoma"/>
        </w:rPr>
        <w:t>’</w:t>
      </w:r>
      <w:r>
        <w:t>s network [RFC8309]</w:t>
      </w:r>
    </w:p>
    <w:p w14:paraId="7459F74F" w14:textId="7632A419" w:rsidR="007C50DE" w:rsidRDefault="007C50DE" w:rsidP="007C50DE">
      <w:r>
        <w:t>Service Model: As described in [RFC8309] it describes a service and the parameters of the service in a portable way that can be used uniformly and independent of the equipment and operating environment.</w:t>
      </w:r>
    </w:p>
    <w:p w14:paraId="2E0909EE" w14:textId="0FCE3936" w:rsidR="007C50DE" w:rsidRDefault="007C50DE" w:rsidP="007C50DE">
      <w:r>
        <w:t xml:space="preserve">UNI: User Network Interface </w:t>
      </w:r>
    </w:p>
    <w:p w14:paraId="35B75009" w14:textId="75759645" w:rsidR="007C50DE" w:rsidRDefault="007C50DE" w:rsidP="007C50DE">
      <w:r>
        <w:t>MDSC: Multi-Domain Service Coordinator</w:t>
      </w:r>
    </w:p>
    <w:p w14:paraId="3C7909FA" w14:textId="3B12C41C" w:rsidR="007C50DE" w:rsidRDefault="007C50DE" w:rsidP="007C50DE">
      <w:r>
        <w:t>CNC: Customer Network Controller</w:t>
      </w:r>
    </w:p>
    <w:p w14:paraId="7F6DC36B" w14:textId="59FA4781" w:rsidR="007C50DE" w:rsidRDefault="007C50DE" w:rsidP="007C50DE">
      <w:r>
        <w:t>PNC: Provisioning Network Controller</w:t>
      </w:r>
    </w:p>
    <w:p w14:paraId="28F42274" w14:textId="7195F7D4" w:rsidR="007C50DE" w:rsidRDefault="007C50DE" w:rsidP="007C50DE">
      <w:r w:rsidRPr="00F41C0D">
        <w:rPr>
          <w:highlight w:val="yellow"/>
        </w:rPr>
        <w:t>MAC Bridging: Virtual LANs (VLANs) on IEEE 802.3 Ethernet network</w:t>
      </w:r>
    </w:p>
    <w:p w14:paraId="1D3B7C67" w14:textId="72EFF934" w:rsidR="00B201D2" w:rsidRPr="00F41C0D" w:rsidRDefault="00B201D2" w:rsidP="007C50DE">
      <w:pPr>
        <w:rPr>
          <w:i/>
        </w:rPr>
      </w:pPr>
      <w:r w:rsidRPr="00F41C0D">
        <w:rPr>
          <w:i/>
          <w:highlight w:val="yellow"/>
        </w:rPr>
        <w:t>[</w:t>
      </w:r>
      <w:r w:rsidRPr="00F41C0D">
        <w:rPr>
          <w:b/>
          <w:i/>
          <w:highlight w:val="yellow"/>
        </w:rPr>
        <w:t>Editors’ note</w:t>
      </w:r>
      <w:r w:rsidRPr="00F41C0D">
        <w:rPr>
          <w:i/>
          <w:highlight w:val="yellow"/>
        </w:rPr>
        <w:t>:] Add terminology for end-to-end data plane connection, data plane segment connection</w:t>
      </w:r>
      <w:proofErr w:type="gramStart"/>
      <w:r w:rsidRPr="00F41C0D">
        <w:rPr>
          <w:i/>
          <w:highlight w:val="yellow"/>
        </w:rPr>
        <w:t>, ...</w:t>
      </w:r>
      <w:proofErr w:type="gramEnd"/>
    </w:p>
    <w:p w14:paraId="6C96AB14" w14:textId="77777777" w:rsidR="00C330BF" w:rsidRDefault="00C17E38" w:rsidP="00C330BF">
      <w:pPr>
        <w:pStyle w:val="Heading1"/>
      </w:pPr>
      <w:bookmarkStart w:id="36" w:name="_Ref508188386"/>
      <w:bookmarkStart w:id="37" w:name="_Toc508190086"/>
      <w:r w:rsidRPr="00C330BF">
        <w:lastRenderedPageBreak/>
        <w:t>Conventions used in this document</w:t>
      </w:r>
      <w:bookmarkStart w:id="38" w:name="_Ref500169258"/>
      <w:bookmarkEnd w:id="36"/>
      <w:bookmarkEnd w:id="37"/>
    </w:p>
    <w:p w14:paraId="6B2E182C" w14:textId="77777777" w:rsidR="00C330BF" w:rsidRDefault="00C330BF" w:rsidP="00C330BF">
      <w:pPr>
        <w:pStyle w:val="Heading2"/>
      </w:pPr>
      <w:bookmarkStart w:id="39" w:name="_Toc496630298"/>
      <w:bookmarkStart w:id="40" w:name="_Toc508190087"/>
      <w:r>
        <w:t>Topology and traffic flow processing</w:t>
      </w:r>
      <w:bookmarkEnd w:id="39"/>
      <w:bookmarkEnd w:id="40"/>
    </w:p>
    <w:p w14:paraId="6DF93238" w14:textId="77777777" w:rsidR="00C330BF" w:rsidRDefault="00C330BF" w:rsidP="00C330BF">
      <w:r>
        <w:t>The traffic flow between different nodes is specified as an ordered list of nodes, separated with commas, indicating within the brackets the processing within each node:</w:t>
      </w:r>
    </w:p>
    <w:p w14:paraId="0C088CAD" w14:textId="3A9C5840" w:rsidR="000D1432" w:rsidRPr="0091245F" w:rsidRDefault="000D1432" w:rsidP="000D1432">
      <w:pPr>
        <w:ind w:left="864"/>
      </w:pPr>
      <w:r w:rsidRPr="00F41C0D">
        <w:rPr>
          <w:highlight w:val="yellow"/>
        </w:rPr>
        <w:t>&lt;</w:t>
      </w:r>
      <w:proofErr w:type="gramStart"/>
      <w:r w:rsidRPr="00F41C0D">
        <w:rPr>
          <w:highlight w:val="yellow"/>
        </w:rPr>
        <w:t>node</w:t>
      </w:r>
      <w:proofErr w:type="gramEnd"/>
      <w:r w:rsidRPr="00F41C0D">
        <w:rPr>
          <w:highlight w:val="yellow"/>
        </w:rPr>
        <w:t>&gt; (&lt;processing&gt;){, &lt;node&gt; (&lt;processing&gt;)}</w:t>
      </w:r>
    </w:p>
    <w:p w14:paraId="3F0985EA" w14:textId="77777777" w:rsidR="00C330BF" w:rsidRDefault="00C330BF" w:rsidP="00C330BF">
      <w:r>
        <w:t>The order represents the order of traffic flow being forwarded through the network.</w:t>
      </w:r>
    </w:p>
    <w:p w14:paraId="6B633D45" w14:textId="77777777" w:rsidR="00C330BF" w:rsidRDefault="00C330BF" w:rsidP="00C330BF">
      <w:r>
        <w:t>The processing can be either an adaptation of a client layer into a server layer "(client -&gt; server)" or switching at a given layer "([switching])". Multi-layer switching is indicated by two layer switching with client/server adaptation: "([client] -&gt; [server])".</w:t>
      </w:r>
    </w:p>
    <w:p w14:paraId="5932630C" w14:textId="77777777" w:rsidR="00C330BF" w:rsidRDefault="00C330BF" w:rsidP="00C330BF">
      <w:r>
        <w:t>For example, the following traffic flow:</w:t>
      </w:r>
    </w:p>
    <w:p w14:paraId="7D0E9B3F" w14:textId="77777777" w:rsidR="00C330BF" w:rsidRDefault="00C330BF" w:rsidP="00C330BF">
      <w:pPr>
        <w:ind w:left="864"/>
      </w:pPr>
      <w:r>
        <w:t xml:space="preserve">C-R1 ([PKT] -&gt; ODU2), S3 ([ODU2]), S5 ([ODU2]), S6 ([ODU2]), </w:t>
      </w:r>
      <w:r>
        <w:br/>
        <w:t>C-R3 (ODU2 -&gt; [PKT])</w:t>
      </w:r>
    </w:p>
    <w:p w14:paraId="3466C290" w14:textId="218DB8CC" w:rsidR="00C330BF" w:rsidRDefault="00C330BF" w:rsidP="00C330BF">
      <w:r>
        <w:t>Node C-R1 is switching at the packet (PKT) layer and mapping packets into a</w:t>
      </w:r>
      <w:r w:rsidR="0091245F">
        <w:t>n</w:t>
      </w:r>
      <w:r>
        <w:t xml:space="preserve"> ODU2 before transmission to node S3. Nodes S3, S5 and S6 are switching at the ODU2 layer: S3 sends the ODU2 traffic to S5 which then sends it to S6 which finally sends to C-R3. Node C-R3 terminates the ODU2 from S6 before switching at the packet (PKT) layer.</w:t>
      </w:r>
    </w:p>
    <w:p w14:paraId="6542DFC2" w14:textId="77777777" w:rsidR="00C330BF" w:rsidRDefault="00C330BF" w:rsidP="00C330BF">
      <w:r>
        <w:t>The paths of working and protection transport entities are specified as an ordered list of nodes, separated with commas:</w:t>
      </w:r>
    </w:p>
    <w:p w14:paraId="518F0053" w14:textId="77777777" w:rsidR="00C330BF" w:rsidRDefault="00C330BF" w:rsidP="00C330BF">
      <w:pPr>
        <w:ind w:left="864"/>
      </w:pPr>
      <w:r>
        <w:t>&lt;</w:t>
      </w:r>
      <w:proofErr w:type="gramStart"/>
      <w:r>
        <w:t>node</w:t>
      </w:r>
      <w:proofErr w:type="gramEnd"/>
      <w:r>
        <w:t>&gt; {, &lt;node&gt;}</w:t>
      </w:r>
    </w:p>
    <w:p w14:paraId="760C4ABD" w14:textId="77777777" w:rsidR="00C330BF" w:rsidRDefault="00C330BF" w:rsidP="00C330BF">
      <w:r>
        <w:t>The order represents the order of traffic flow being forwarded through the network in the forward direction. In case of bidirectional paths, the forward and backward directions are selected arbitrarily, but the convention is consistent between working/protection path pairs as well as across multiple domains.</w:t>
      </w:r>
    </w:p>
    <w:p w14:paraId="509C25A7" w14:textId="77777777" w:rsidR="00C330BF" w:rsidRPr="00C330BF" w:rsidRDefault="00C330BF" w:rsidP="00C330BF">
      <w:pPr>
        <w:pStyle w:val="Heading2"/>
      </w:pPr>
      <w:bookmarkStart w:id="41" w:name="_Toc508190088"/>
      <w:r w:rsidRPr="00C330BF">
        <w:t>JSON code</w:t>
      </w:r>
      <w:bookmarkEnd w:id="41"/>
    </w:p>
    <w:p w14:paraId="438E3F97" w14:textId="77777777" w:rsidR="00C330BF" w:rsidRDefault="00C330BF" w:rsidP="00C330BF">
      <w:r>
        <w:t>This document provides some detailed JSON code examples to describe how the</w:t>
      </w:r>
      <w:r w:rsidRPr="003325F9">
        <w:t xml:space="preserve"> YANG models being </w:t>
      </w:r>
      <w:r>
        <w:t>developed</w:t>
      </w:r>
      <w:r w:rsidRPr="003325F9">
        <w:t xml:space="preserve"> by IETF (TEAS and CCAMP WG in particular)</w:t>
      </w:r>
      <w:r>
        <w:t xml:space="preserve"> can be used.</w:t>
      </w:r>
    </w:p>
    <w:p w14:paraId="432A52C1" w14:textId="77777777" w:rsidR="00C330BF" w:rsidRDefault="00C330BF" w:rsidP="00C330BF">
      <w:r>
        <w:lastRenderedPageBreak/>
        <w:t xml:space="preserve">The examples are provided using JSON because JSON code is </w:t>
      </w:r>
      <w:r w:rsidRPr="002D6B5F">
        <w:t>eas</w:t>
      </w:r>
      <w:r>
        <w:t>ier</w:t>
      </w:r>
      <w:r w:rsidRPr="002D6B5F">
        <w:t xml:space="preserve"> for humans to read and write</w:t>
      </w:r>
      <w:r>
        <w:t>.</w:t>
      </w:r>
    </w:p>
    <w:p w14:paraId="49B59A38" w14:textId="78C37A55" w:rsidR="00C330BF" w:rsidRDefault="00C330BF" w:rsidP="00C330BF">
      <w:r>
        <w:t xml:space="preserve">Different objects need to have an identifier. The convention used to create mnemonic identifiers is to use the object name (e.g., S3 for node S3), followed by its type (e.g., NODE), separated by an "-", followed by "-ID". </w:t>
      </w:r>
      <w:r w:rsidR="00BE17B8">
        <w:t xml:space="preserve">For example, the mnemonic </w:t>
      </w:r>
      <w:r>
        <w:t>identifier for node S3 would be S3-NODE-ID.</w:t>
      </w:r>
    </w:p>
    <w:p w14:paraId="56EA2398" w14:textId="77777777" w:rsidR="00C330BF" w:rsidRDefault="00C330BF" w:rsidP="00C330BF">
      <w:r w:rsidRPr="00F5301C">
        <w:t xml:space="preserve">JSON language does not support the insertion of comments that have been instead found to be useful when writing the examples. This document inserts comments into the JSON code as </w:t>
      </w:r>
      <w:r w:rsidRPr="000A0F17">
        <w:t>JSON name/value pair</w:t>
      </w:r>
      <w:r w:rsidRPr="00F5301C">
        <w:t xml:space="preserve"> with the </w:t>
      </w:r>
      <w:r w:rsidRPr="000A0F17">
        <w:t>JSON name string</w:t>
      </w:r>
      <w:r w:rsidRPr="00F5301C">
        <w:t xml:space="preserve"> starting with the "//" characters. For example, when describing the example of a TE Topology instance representing the ODU Abstract Topology exposed by the Transport PNC, the following comment has been added to the JSON code:</w:t>
      </w:r>
    </w:p>
    <w:p w14:paraId="6F646278" w14:textId="77777777" w:rsidR="00C330BF" w:rsidRDefault="00C330BF" w:rsidP="00C330BF">
      <w:r>
        <w:t xml:space="preserve">   </w:t>
      </w:r>
      <w:r w:rsidRPr="00C14A54">
        <w:t>"// comment": "ODU Abstract Topology @ MPI",</w:t>
      </w:r>
    </w:p>
    <w:p w14:paraId="79229724" w14:textId="7E38F993" w:rsidR="00C330BF" w:rsidRDefault="00C330BF" w:rsidP="00C330BF">
      <w:r>
        <w:t xml:space="preserve">The JSON code examples provided in this document have been validated </w:t>
      </w:r>
      <w:r w:rsidRPr="000A0F17">
        <w:t>against</w:t>
      </w:r>
      <w:r>
        <w:t xml:space="preserve"> the YANG models following the validation process described in </w:t>
      </w:r>
      <w:r>
        <w:rPr>
          <w:highlight w:val="yellow"/>
        </w:rPr>
        <w:fldChar w:fldCharType="begin"/>
      </w:r>
      <w:r>
        <w:instrText xml:space="preserve"> REF _Ref486351665 \r \h </w:instrText>
      </w:r>
      <w:r>
        <w:rPr>
          <w:highlight w:val="yellow"/>
        </w:rPr>
      </w:r>
      <w:r>
        <w:rPr>
          <w:highlight w:val="yellow"/>
        </w:rPr>
        <w:fldChar w:fldCharType="separate"/>
      </w:r>
      <w:r w:rsidR="00606C15">
        <w:t>Appendix B</w:t>
      </w:r>
      <w:r>
        <w:rPr>
          <w:highlight w:val="yellow"/>
        </w:rPr>
        <w:fldChar w:fldCharType="end"/>
      </w:r>
      <w:r>
        <w:t>, which would not consider the comments.</w:t>
      </w:r>
    </w:p>
    <w:p w14:paraId="3F0D4287" w14:textId="77777777" w:rsidR="00C330BF" w:rsidRDefault="00C330BF" w:rsidP="00C330BF">
      <w:r w:rsidRPr="00F5301C">
        <w:t xml:space="preserve">In order to have successful validation of the examples, some numbering scheme has been defined to assign identifiers to the different entities which would pass the syntax checks. In that case, to simplify the reading, another </w:t>
      </w:r>
      <w:r w:rsidRPr="000A0F17">
        <w:t>JSON name/value pair</w:t>
      </w:r>
      <w:r w:rsidRPr="00F5301C">
        <w:t xml:space="preserve">, formatted as a comment and using the mnemonic identifiers is also provided. For example, the identifier of node S3 (S3-NODE-ID) has been assumed to be </w:t>
      </w:r>
      <w:r>
        <w:t>"</w:t>
      </w:r>
      <w:r w:rsidRPr="00F5301C">
        <w:t>10.0.0.3</w:t>
      </w:r>
      <w:r>
        <w:t>"</w:t>
      </w:r>
      <w:r w:rsidRPr="00F5301C">
        <w:t xml:space="preserve"> and would be shown in the JSON code example using the two </w:t>
      </w:r>
      <w:r w:rsidRPr="000A0F17">
        <w:t>JSON name/value pair</w:t>
      </w:r>
      <w:r w:rsidRPr="00F5301C">
        <w:t>:</w:t>
      </w:r>
    </w:p>
    <w:p w14:paraId="7ABE1805" w14:textId="77777777" w:rsidR="00C330BF" w:rsidRDefault="00C330BF" w:rsidP="00C330BF">
      <w:r>
        <w:t xml:space="preserve">   </w:t>
      </w:r>
      <w:r w:rsidRPr="0087196F">
        <w:t xml:space="preserve">"// </w:t>
      </w:r>
      <w:proofErr w:type="spellStart"/>
      <w:r w:rsidRPr="0087196F">
        <w:t>te</w:t>
      </w:r>
      <w:proofErr w:type="spellEnd"/>
      <w:r w:rsidRPr="0087196F">
        <w:t>-node-id": "S3-NODE-ID",</w:t>
      </w:r>
    </w:p>
    <w:p w14:paraId="69AC75FE" w14:textId="77777777" w:rsidR="00C330BF" w:rsidRDefault="00C330BF" w:rsidP="00C330BF">
      <w:r>
        <w:t xml:space="preserve">   </w:t>
      </w:r>
      <w:r w:rsidRPr="0087196F">
        <w:t>"</w:t>
      </w:r>
      <w:proofErr w:type="spellStart"/>
      <w:proofErr w:type="gramStart"/>
      <w:r w:rsidRPr="0087196F">
        <w:t>te</w:t>
      </w:r>
      <w:proofErr w:type="spellEnd"/>
      <w:r w:rsidRPr="0087196F">
        <w:t>-node-id</w:t>
      </w:r>
      <w:proofErr w:type="gramEnd"/>
      <w:r w:rsidRPr="0087196F">
        <w:t>": "10.0.0.3",</w:t>
      </w:r>
    </w:p>
    <w:p w14:paraId="18378CFC" w14:textId="77777777" w:rsidR="00C330BF" w:rsidRDefault="00C330BF" w:rsidP="00C330BF">
      <w:r w:rsidRPr="00F5301C">
        <w:t xml:space="preserve">The first </w:t>
      </w:r>
      <w:r w:rsidRPr="000A0F17">
        <w:t>JSON name/value pair</w:t>
      </w:r>
      <w:r w:rsidRPr="00F5301C">
        <w:t xml:space="preserve"> will be automatically removed in the first step of the validation process while the second </w:t>
      </w:r>
      <w:r w:rsidRPr="000A0F17">
        <w:t>JSON name/value pair</w:t>
      </w:r>
      <w:r w:rsidRPr="00F5301C">
        <w:t xml:space="preserve"> will be validate </w:t>
      </w:r>
      <w:r w:rsidRPr="000A0F17">
        <w:t>against</w:t>
      </w:r>
      <w:r w:rsidRPr="00F5301C">
        <w:t xml:space="preserve"> the YANG model definitions.</w:t>
      </w:r>
    </w:p>
    <w:p w14:paraId="26284EC1" w14:textId="77777777" w:rsidR="006F6F19" w:rsidRPr="00C330BF" w:rsidRDefault="003362AE" w:rsidP="00237595">
      <w:pPr>
        <w:pStyle w:val="Heading1"/>
      </w:pPr>
      <w:bookmarkStart w:id="42" w:name="_Ref500417417"/>
      <w:bookmarkStart w:id="43" w:name="_Toc508190089"/>
      <w:r w:rsidRPr="00C330BF">
        <w:t>Scenarios Description</w:t>
      </w:r>
      <w:bookmarkEnd w:id="38"/>
      <w:bookmarkEnd w:id="42"/>
      <w:bookmarkEnd w:id="43"/>
    </w:p>
    <w:p w14:paraId="73620638" w14:textId="77777777" w:rsidR="006F6F19" w:rsidRDefault="003362AE" w:rsidP="00B01DFE">
      <w:pPr>
        <w:pStyle w:val="Heading2"/>
      </w:pPr>
      <w:bookmarkStart w:id="44" w:name="_Toc508190090"/>
      <w:r w:rsidRPr="00C330BF">
        <w:t>Reference Network</w:t>
      </w:r>
      <w:bookmarkEnd w:id="44"/>
    </w:p>
    <w:p w14:paraId="0FC7AF2A" w14:textId="77777777" w:rsidR="00C330BF" w:rsidRDefault="00BF35F6" w:rsidP="00C330BF">
      <w:r>
        <w:t xml:space="preserve">The physical topology of the reference network is shown in </w:t>
      </w:r>
      <w:r w:rsidR="00950EE9">
        <w:fldChar w:fldCharType="begin"/>
      </w:r>
      <w:r w:rsidR="00950EE9">
        <w:instrText xml:space="preserve"> REF _Ref488931691 \r \h  \* MERGEFORMAT </w:instrText>
      </w:r>
      <w:r w:rsidR="00950EE9">
        <w:fldChar w:fldCharType="separate"/>
      </w:r>
      <w:r w:rsidR="00606C15">
        <w:t>Figure 1</w:t>
      </w:r>
      <w:r w:rsidR="00950EE9">
        <w:fldChar w:fldCharType="end"/>
      </w:r>
      <w:r>
        <w:t xml:space="preserve">. It represents an OTN network </w:t>
      </w:r>
      <w:r w:rsidR="00C330BF" w:rsidRPr="00B07223">
        <w:t xml:space="preserve">composed of </w:t>
      </w:r>
      <w:r w:rsidR="00C330BF">
        <w:t>three</w:t>
      </w:r>
      <w:r w:rsidR="00C330BF" w:rsidRPr="00B07223">
        <w:t xml:space="preserve"> transport network </w:t>
      </w:r>
      <w:r w:rsidR="00C330BF">
        <w:lastRenderedPageBreak/>
        <w:t xml:space="preserve">domains </w:t>
      </w:r>
      <w:r w:rsidR="00C330BF" w:rsidRPr="00B07223">
        <w:t xml:space="preserve">providing transport services to an IP </w:t>
      </w:r>
      <w:r w:rsidR="00C330BF">
        <w:t xml:space="preserve">customer </w:t>
      </w:r>
      <w:r w:rsidR="00C330BF" w:rsidRPr="00B07223">
        <w:t xml:space="preserve">network through </w:t>
      </w:r>
      <w:r w:rsidR="00C330BF">
        <w:t xml:space="preserve">eight </w:t>
      </w:r>
      <w:r w:rsidR="00C330BF" w:rsidRPr="00B07223">
        <w:t>access links</w:t>
      </w:r>
      <w:r w:rsidR="00C330BF">
        <w:t>:</w:t>
      </w:r>
    </w:p>
    <w:p w14:paraId="7A978C8F" w14:textId="77777777" w:rsidR="00BF35F6" w:rsidRPr="00AE0542" w:rsidRDefault="00BF35F6" w:rsidP="00BF35F6">
      <w:pPr>
        <w:pStyle w:val="RFCFigure"/>
        <w:rPr>
          <w:lang w:val="en-AU"/>
        </w:rPr>
      </w:pPr>
      <w:r w:rsidRPr="00AE0542">
        <w:rPr>
          <w:lang w:val="en-AU"/>
        </w:rPr>
        <w:t xml:space="preserve">             ........................</w:t>
      </w:r>
    </w:p>
    <w:p w14:paraId="22F853E5" w14:textId="77777777" w:rsidR="00BF35F6" w:rsidRPr="00AE0542" w:rsidRDefault="00BF35F6" w:rsidP="00BF35F6">
      <w:pPr>
        <w:pStyle w:val="RFCFigure"/>
        <w:rPr>
          <w:lang w:val="en-AU"/>
        </w:rPr>
      </w:pPr>
      <w:r w:rsidRPr="00AE0542">
        <w:rPr>
          <w:lang w:val="en-AU"/>
        </w:rPr>
        <w:t>..........   :                      :</w:t>
      </w:r>
    </w:p>
    <w:p w14:paraId="2BB73B1B" w14:textId="66A058CE" w:rsidR="00BF35F6" w:rsidRPr="00AE0542" w:rsidRDefault="007445AC" w:rsidP="00BF35F6">
      <w:pPr>
        <w:pStyle w:val="RFCFigure"/>
        <w:rPr>
          <w:lang w:val="en-AU"/>
        </w:rPr>
      </w:pPr>
      <w:r>
        <w:rPr>
          <w:lang w:val="en-AU"/>
        </w:rPr>
        <w:t xml:space="preserve"> </w:t>
      </w:r>
      <w:r w:rsidR="00BF35F6" w:rsidRPr="00AE0542">
        <w:rPr>
          <w:lang w:val="en-AU"/>
        </w:rPr>
        <w:t xml:space="preserve">        </w:t>
      </w:r>
      <w:proofErr w:type="gramStart"/>
      <w:r w:rsidR="00BF35F6" w:rsidRPr="00AE0542">
        <w:rPr>
          <w:lang w:val="en-AU"/>
        </w:rPr>
        <w:t>:   :</w:t>
      </w:r>
      <w:proofErr w:type="gramEnd"/>
      <w:r w:rsidR="00BF35F6" w:rsidRPr="00AE0542">
        <w:rPr>
          <w:lang w:val="en-AU"/>
        </w:rPr>
        <w:t xml:space="preserve">   Network domain 1   :   .............</w:t>
      </w:r>
    </w:p>
    <w:p w14:paraId="2F633627" w14:textId="307BBBC4" w:rsidR="00BF35F6" w:rsidRPr="00AE0542" w:rsidRDefault="00BF35F6" w:rsidP="00F41C0D">
      <w:pPr>
        <w:pStyle w:val="RFCFigure"/>
        <w:ind w:firstLineChars="50" w:firstLine="120"/>
        <w:rPr>
          <w:lang w:val="en-AU"/>
        </w:rPr>
      </w:pPr>
      <w:r w:rsidRPr="00AE0542">
        <w:rPr>
          <w:lang w:val="en-AU"/>
        </w:rPr>
        <w:t>Customer</w:t>
      </w:r>
      <w:proofErr w:type="gramStart"/>
      <w:r w:rsidRPr="00AE0542">
        <w:rPr>
          <w:lang w:val="en-AU"/>
        </w:rPr>
        <w:t>:   :                      :   :           :</w:t>
      </w:r>
      <w:proofErr w:type="gramEnd"/>
    </w:p>
    <w:p w14:paraId="0C214A9E" w14:textId="2B2A3587" w:rsidR="00BF35F6" w:rsidRPr="00AE0542" w:rsidRDefault="007445AC" w:rsidP="00F41C0D">
      <w:pPr>
        <w:pStyle w:val="RFCFigure"/>
        <w:ind w:firstLineChars="50" w:firstLine="120"/>
        <w:rPr>
          <w:lang w:val="en-AU"/>
        </w:rPr>
      </w:pPr>
      <w:r>
        <w:rPr>
          <w:lang w:val="en-AU"/>
        </w:rPr>
        <w:t xml:space="preserve"> </w:t>
      </w:r>
      <w:proofErr w:type="gramStart"/>
      <w:r w:rsidR="00BF35F6" w:rsidRPr="00AE0542">
        <w:rPr>
          <w:lang w:val="en-AU"/>
        </w:rPr>
        <w:t>domain :</w:t>
      </w:r>
      <w:proofErr w:type="gramEnd"/>
      <w:r w:rsidR="00BF35F6" w:rsidRPr="00AE0542">
        <w:rPr>
          <w:lang w:val="en-AU"/>
        </w:rPr>
        <w:t xml:space="preserve">   :     S1 -------+      :   :  Network  :</w:t>
      </w:r>
    </w:p>
    <w:p w14:paraId="743837B5" w14:textId="0D5434FE" w:rsidR="00BF35F6" w:rsidRPr="00AE0542" w:rsidRDefault="007445AC" w:rsidP="00F41C0D">
      <w:pPr>
        <w:pStyle w:val="RFCFigure"/>
        <w:ind w:firstLineChars="50" w:firstLine="120"/>
        <w:rPr>
          <w:lang w:val="en-AU"/>
        </w:rPr>
      </w:pPr>
      <w:r w:rsidRPr="00AE0542">
        <w:rPr>
          <w:lang w:val="en-AU"/>
        </w:rPr>
        <w:t xml:space="preserve">        </w:t>
      </w:r>
      <w:proofErr w:type="gramStart"/>
      <w:r w:rsidR="00BF35F6" w:rsidRPr="00AE0542">
        <w:rPr>
          <w:lang w:val="en-AU"/>
        </w:rPr>
        <w:t>:   :</w:t>
      </w:r>
      <w:proofErr w:type="gramEnd"/>
      <w:r w:rsidR="00BF35F6" w:rsidRPr="00AE0542">
        <w:rPr>
          <w:lang w:val="en-AU"/>
        </w:rPr>
        <w:t xml:space="preserve">    /           \     :   :  domain 3 :   ..........</w:t>
      </w:r>
    </w:p>
    <w:p w14:paraId="2BBE1051" w14:textId="1DD38635" w:rsidR="00BF35F6" w:rsidRPr="00AE0542" w:rsidRDefault="007445AC" w:rsidP="00F41C0D">
      <w:pPr>
        <w:pStyle w:val="RFCFigure"/>
        <w:ind w:firstLineChars="50" w:firstLine="120"/>
        <w:rPr>
          <w:lang w:val="en-AU"/>
        </w:rPr>
      </w:pPr>
      <w:r w:rsidRPr="00AE0542">
        <w:rPr>
          <w:lang w:val="en-AU"/>
        </w:rPr>
        <w:t xml:space="preserve">  </w:t>
      </w:r>
      <w:del w:id="45" w:author="Italo Busi" w:date="2018-04-13T18:33:00Z">
        <w:r w:rsidR="00BF35F6" w:rsidRPr="00AE0542" w:rsidDel="00255FFA">
          <w:rPr>
            <w:lang w:val="en-AU"/>
          </w:rPr>
          <w:delText>C-</w:delText>
        </w:r>
      </w:del>
      <w:ins w:id="46" w:author="Italo Busi" w:date="2018-04-13T18:33:00Z">
        <w:r w:rsidR="00255FFA">
          <w:rPr>
            <w:lang w:val="en-AU"/>
          </w:rPr>
          <w:t xml:space="preserve">  </w:t>
        </w:r>
      </w:ins>
      <w:r w:rsidR="00BF35F6" w:rsidRPr="00AE0542">
        <w:rPr>
          <w:lang w:val="en-AU"/>
        </w:rPr>
        <w:t xml:space="preserve">R1 ------- S3 ----- S4    </w:t>
      </w:r>
      <w:proofErr w:type="gramStart"/>
      <w:r w:rsidR="00BF35F6" w:rsidRPr="00AE0542">
        <w:rPr>
          <w:lang w:val="en-AU"/>
        </w:rPr>
        <w:t xml:space="preserve">\    :   :           :  </w:t>
      </w:r>
      <w:proofErr w:type="gramEnd"/>
      <w:r w:rsidR="00BF35F6" w:rsidRPr="00AE0542">
        <w:rPr>
          <w:lang w:val="en-AU"/>
        </w:rPr>
        <w:t xml:space="preserve"> :        </w:t>
      </w:r>
      <w:r>
        <w:rPr>
          <w:lang w:val="en-AU"/>
        </w:rPr>
        <w:t xml:space="preserve"> </w:t>
      </w:r>
    </w:p>
    <w:p w14:paraId="3584CD1E" w14:textId="7030C708" w:rsidR="00BF35F6" w:rsidRPr="00AE0542" w:rsidRDefault="007445AC" w:rsidP="00F41C0D">
      <w:pPr>
        <w:pStyle w:val="RFCFigure"/>
        <w:ind w:firstLineChars="50" w:firstLine="120"/>
        <w:rPr>
          <w:lang w:val="en-AU"/>
        </w:rPr>
      </w:pPr>
      <w:r w:rsidRPr="00AE0542">
        <w:rPr>
          <w:lang w:val="en-AU"/>
        </w:rPr>
        <w:t xml:space="preserve">        </w:t>
      </w:r>
      <w:proofErr w:type="gramStart"/>
      <w:r w:rsidR="00BF35F6" w:rsidRPr="00AE0542">
        <w:rPr>
          <w:lang w:val="en-AU"/>
        </w:rPr>
        <w:t>:   :</w:t>
      </w:r>
      <w:proofErr w:type="gramEnd"/>
      <w:r w:rsidR="00BF35F6" w:rsidRPr="00AE0542">
        <w:rPr>
          <w:lang w:val="en-AU"/>
        </w:rPr>
        <w:t xml:space="preserve">    \        \    S2 --------+        :   :Customer</w:t>
      </w:r>
      <w:r>
        <w:rPr>
          <w:lang w:val="en-AU"/>
        </w:rPr>
        <w:t xml:space="preserve"> </w:t>
      </w:r>
    </w:p>
    <w:p w14:paraId="42BDBBA2" w14:textId="740E2C62" w:rsidR="00BF35F6" w:rsidRPr="00AE0542" w:rsidRDefault="007445AC" w:rsidP="00F41C0D">
      <w:pPr>
        <w:pStyle w:val="RFCFigure"/>
        <w:ind w:firstLineChars="50" w:firstLine="120"/>
        <w:rPr>
          <w:lang w:val="en-AU"/>
        </w:rPr>
      </w:pPr>
      <w:r w:rsidRPr="00AE0542">
        <w:rPr>
          <w:lang w:val="en-AU"/>
        </w:rPr>
        <w:t xml:space="preserve">        </w:t>
      </w:r>
      <w:proofErr w:type="gramStart"/>
      <w:r w:rsidR="00BF35F6" w:rsidRPr="00AE0542">
        <w:rPr>
          <w:lang w:val="en-AU"/>
        </w:rPr>
        <w:t>:   :</w:t>
      </w:r>
      <w:proofErr w:type="gramEnd"/>
      <w:r w:rsidR="00BF35F6" w:rsidRPr="00AE0542">
        <w:rPr>
          <w:lang w:val="en-AU"/>
        </w:rPr>
        <w:t xml:space="preserve">     \        \    |  :   :   \       :   :</w:t>
      </w:r>
      <w:r>
        <w:rPr>
          <w:lang w:val="en-AU"/>
        </w:rPr>
        <w:t xml:space="preserve"> </w:t>
      </w:r>
      <w:r w:rsidR="00BF35F6" w:rsidRPr="00AE0542">
        <w:rPr>
          <w:lang w:val="en-AU"/>
        </w:rPr>
        <w:t>domain</w:t>
      </w:r>
      <w:r>
        <w:rPr>
          <w:lang w:val="en-AU"/>
        </w:rPr>
        <w:t xml:space="preserve">  </w:t>
      </w:r>
    </w:p>
    <w:p w14:paraId="03D4177D" w14:textId="76BD3304" w:rsidR="00BF35F6" w:rsidRPr="00AE0542" w:rsidRDefault="007445AC" w:rsidP="00F41C0D">
      <w:pPr>
        <w:pStyle w:val="RFCFigure"/>
        <w:ind w:firstLineChars="50" w:firstLine="120"/>
        <w:rPr>
          <w:lang w:val="en-AU"/>
        </w:rPr>
      </w:pPr>
      <w:r w:rsidRPr="00AE0542">
        <w:rPr>
          <w:lang w:val="en-AU"/>
        </w:rPr>
        <w:t xml:space="preserve">        </w:t>
      </w:r>
      <w:proofErr w:type="gramStart"/>
      <w:r w:rsidR="00BF35F6" w:rsidRPr="00AE0542">
        <w:rPr>
          <w:lang w:val="en-AU"/>
        </w:rPr>
        <w:t>:   :</w:t>
      </w:r>
      <w:proofErr w:type="gramEnd"/>
      <w:r w:rsidR="00BF35F6" w:rsidRPr="00AE0542">
        <w:rPr>
          <w:lang w:val="en-AU"/>
        </w:rPr>
        <w:t xml:space="preserve">      S5       \   |  :   :    \      :   :        </w:t>
      </w:r>
      <w:r>
        <w:rPr>
          <w:lang w:val="en-AU"/>
        </w:rPr>
        <w:t xml:space="preserve"> </w:t>
      </w:r>
    </w:p>
    <w:p w14:paraId="7A95BD85" w14:textId="4030E8CF" w:rsidR="00BF35F6" w:rsidRPr="00AE0542" w:rsidRDefault="007445AC" w:rsidP="00F41C0D">
      <w:pPr>
        <w:pStyle w:val="RFCFigure"/>
        <w:ind w:firstLineChars="50" w:firstLine="120"/>
        <w:rPr>
          <w:lang w:val="en-AU"/>
        </w:rPr>
      </w:pPr>
      <w:r w:rsidRPr="00AE0542">
        <w:rPr>
          <w:lang w:val="en-AU"/>
        </w:rPr>
        <w:t xml:space="preserve">  </w:t>
      </w:r>
      <w:del w:id="47" w:author="Italo Busi" w:date="2018-04-13T18:33:00Z">
        <w:r w:rsidR="00BF35F6" w:rsidRPr="00AE0542" w:rsidDel="00255FFA">
          <w:rPr>
            <w:lang w:val="en-AU"/>
          </w:rPr>
          <w:delText>C-</w:delText>
        </w:r>
      </w:del>
      <w:ins w:id="48" w:author="Italo Busi" w:date="2018-04-13T18:33:00Z">
        <w:r w:rsidR="00255FFA">
          <w:rPr>
            <w:lang w:val="en-AU"/>
          </w:rPr>
          <w:t xml:space="preserve">  </w:t>
        </w:r>
      </w:ins>
      <w:r w:rsidR="00BF35F6" w:rsidRPr="00AE0542">
        <w:rPr>
          <w:lang w:val="en-AU"/>
        </w:rPr>
        <w:t xml:space="preserve">R2 ------+    </w:t>
      </w:r>
      <w:proofErr w:type="gramStart"/>
      <w:r w:rsidR="00BF35F6" w:rsidRPr="00AE0542">
        <w:rPr>
          <w:lang w:val="en-AU"/>
        </w:rPr>
        <w:t>/  \</w:t>
      </w:r>
      <w:proofErr w:type="gramEnd"/>
      <w:r w:rsidR="00BF35F6" w:rsidRPr="00AE0542">
        <w:rPr>
          <w:lang w:val="en-AU"/>
        </w:rPr>
        <w:t xml:space="preserve">       \  |  :   :    S31 --------- </w:t>
      </w:r>
      <w:del w:id="49" w:author="Italo Busi" w:date="2018-04-13T18:34:00Z">
        <w:r w:rsidR="00BF35F6" w:rsidRPr="00AE0542" w:rsidDel="00255FFA">
          <w:rPr>
            <w:lang w:val="en-AU"/>
          </w:rPr>
          <w:delText>C-</w:delText>
        </w:r>
      </w:del>
      <w:r w:rsidR="00BF35F6" w:rsidRPr="00AE0542">
        <w:rPr>
          <w:lang w:val="en-AU"/>
        </w:rPr>
        <w:t xml:space="preserve">R7  </w:t>
      </w:r>
      <w:r>
        <w:rPr>
          <w:lang w:val="en-AU"/>
        </w:rPr>
        <w:t xml:space="preserve"> </w:t>
      </w:r>
    </w:p>
    <w:p w14:paraId="5D949079" w14:textId="556C85B8"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xml:space="preserve">:   : \  /    \       \ |  :   :   /   \   :   :        </w:t>
      </w:r>
      <w:r>
        <w:rPr>
          <w:lang w:val="en-AU"/>
        </w:rPr>
        <w:t xml:space="preserve"> </w:t>
      </w:r>
    </w:p>
    <w:p w14:paraId="27776739" w14:textId="6C34A043" w:rsidR="00BF35F6" w:rsidRPr="00AE0542" w:rsidRDefault="007445AC" w:rsidP="00F41C0D">
      <w:pPr>
        <w:pStyle w:val="RFCFigure"/>
        <w:ind w:firstLineChars="50" w:firstLine="120"/>
        <w:rPr>
          <w:lang w:val="en-AU"/>
        </w:rPr>
      </w:pPr>
      <w:r w:rsidRPr="00AE0542">
        <w:rPr>
          <w:lang w:val="en-AU"/>
        </w:rPr>
        <w:t xml:space="preserve">        </w:t>
      </w:r>
      <w:proofErr w:type="gramStart"/>
      <w:r w:rsidR="00BF35F6" w:rsidRPr="00AE0542">
        <w:rPr>
          <w:lang w:val="en-AU"/>
        </w:rPr>
        <w:t>:   :</w:t>
      </w:r>
      <w:proofErr w:type="gramEnd"/>
      <w:r w:rsidR="00BF35F6" w:rsidRPr="00AE0542">
        <w:rPr>
          <w:lang w:val="en-AU"/>
        </w:rPr>
        <w:t xml:space="preserve">  S6 ---- S7 ---- S8 ------ S32   S33 ------ </w:t>
      </w:r>
      <w:del w:id="50" w:author="Italo Busi" w:date="2018-04-13T18:34:00Z">
        <w:r w:rsidR="00BF35F6" w:rsidRPr="00AE0542" w:rsidDel="00255FFA">
          <w:rPr>
            <w:lang w:val="en-AU"/>
          </w:rPr>
          <w:delText>C-</w:delText>
        </w:r>
      </w:del>
      <w:r w:rsidR="00BF35F6" w:rsidRPr="00AE0542">
        <w:rPr>
          <w:lang w:val="en-AU"/>
        </w:rPr>
        <w:t xml:space="preserve">R8  </w:t>
      </w:r>
      <w:r>
        <w:rPr>
          <w:lang w:val="en-AU"/>
        </w:rPr>
        <w:t xml:space="preserve"> </w:t>
      </w:r>
    </w:p>
    <w:p w14:paraId="2ABFB373" w14:textId="060F93CD"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w:t>
      </w:r>
      <w:r w:rsidR="00BF35F6">
        <w:rPr>
          <w:lang w:val="en-AU"/>
        </w:rPr>
        <w:t xml:space="preserve">   </w:t>
      </w:r>
      <w:r w:rsidR="00BF35F6" w:rsidRPr="00AE0542">
        <w:rPr>
          <w:lang w:val="en-AU"/>
        </w:rPr>
        <w:t>: /        |       |   :   : / \   /   :   :.......</w:t>
      </w:r>
    </w:p>
    <w:p w14:paraId="17541008" w14:textId="5A4A49D9" w:rsidR="00BF35F6" w:rsidRPr="00AE0542" w:rsidRDefault="007445AC" w:rsidP="00F41C0D">
      <w:pPr>
        <w:pStyle w:val="RFCFigure"/>
        <w:ind w:firstLineChars="50" w:firstLine="120"/>
        <w:rPr>
          <w:lang w:val="en-AU"/>
        </w:rPr>
      </w:pPr>
      <w:r w:rsidRPr="00AE0542">
        <w:rPr>
          <w:lang w:val="en-AU"/>
        </w:rPr>
        <w:t xml:space="preserve">  </w:t>
      </w:r>
      <w:del w:id="51" w:author="Italo Busi" w:date="2018-04-13T18:33:00Z">
        <w:r w:rsidR="00BF35F6" w:rsidRPr="00AE0542" w:rsidDel="00255FFA">
          <w:rPr>
            <w:lang w:val="en-AU"/>
          </w:rPr>
          <w:delText>C-</w:delText>
        </w:r>
      </w:del>
      <w:ins w:id="52" w:author="Italo Busi" w:date="2018-04-13T18:33:00Z">
        <w:r w:rsidR="00255FFA">
          <w:rPr>
            <w:lang w:val="en-AU"/>
          </w:rPr>
          <w:t xml:space="preserve">  </w:t>
        </w:r>
      </w:ins>
      <w:r w:rsidR="00BF35F6" w:rsidRPr="00AE0542">
        <w:rPr>
          <w:lang w:val="en-AU"/>
        </w:rPr>
        <w:t xml:space="preserve">R3 ------+         |       </w:t>
      </w:r>
      <w:proofErr w:type="gramStart"/>
      <w:r w:rsidR="00BF35F6" w:rsidRPr="00AE0542">
        <w:rPr>
          <w:lang w:val="en-AU"/>
        </w:rPr>
        <w:t xml:space="preserve">|   :  </w:t>
      </w:r>
      <w:proofErr w:type="gramEnd"/>
      <w:r w:rsidR="00BF35F6" w:rsidRPr="00AE0542">
        <w:rPr>
          <w:lang w:val="en-AU"/>
        </w:rPr>
        <w:t xml:space="preserve"> :/   </w:t>
      </w:r>
      <w:proofErr w:type="gramStart"/>
      <w:r w:rsidR="00BF35F6" w:rsidRPr="00AE0542">
        <w:rPr>
          <w:lang w:val="en-AU"/>
        </w:rPr>
        <w:t>S34    :</w:t>
      </w:r>
      <w:r>
        <w:rPr>
          <w:lang w:val="en-AU"/>
        </w:rPr>
        <w:t xml:space="preserve">         </w:t>
      </w:r>
      <w:proofErr w:type="gramEnd"/>
      <w:r>
        <w:rPr>
          <w:lang w:val="en-AU"/>
        </w:rPr>
        <w:t xml:space="preserve"> </w:t>
      </w:r>
      <w:r w:rsidRPr="00AE0542">
        <w:rPr>
          <w:lang w:val="en-AU"/>
        </w:rPr>
        <w:t>:</w:t>
      </w:r>
    </w:p>
    <w:p w14:paraId="0EF7C0CD" w14:textId="5AEDE233" w:rsidR="00BF35F6" w:rsidRPr="00F41C0D" w:rsidRDefault="007445AC" w:rsidP="00F41C0D">
      <w:pPr>
        <w:pStyle w:val="RFCFigure"/>
        <w:ind w:firstLineChars="50" w:firstLine="120"/>
        <w:rPr>
          <w:b/>
          <w:lang w:val="en-AU"/>
        </w:rPr>
      </w:pPr>
      <w:r w:rsidRPr="00AE0542">
        <w:rPr>
          <w:lang w:val="en-AU"/>
        </w:rPr>
        <w:t xml:space="preserve">        </w:t>
      </w:r>
      <w:r w:rsidR="00BF35F6" w:rsidRPr="00AE0542">
        <w:rPr>
          <w:lang w:val="en-AU"/>
        </w:rPr>
        <w:t>:   :..........|.......|...:   /    /      :</w:t>
      </w:r>
      <w:r>
        <w:rPr>
          <w:lang w:val="en-AU"/>
        </w:rPr>
        <w:t xml:space="preserve">          </w:t>
      </w:r>
      <w:r w:rsidRPr="00AE0542">
        <w:rPr>
          <w:lang w:val="en-AU"/>
        </w:rPr>
        <w:t>:</w:t>
      </w:r>
    </w:p>
    <w:p w14:paraId="51AC2D4C" w14:textId="730B937E" w:rsidR="00BF35F6" w:rsidRPr="00F41C0D" w:rsidRDefault="007445AC" w:rsidP="00F41C0D">
      <w:pPr>
        <w:pStyle w:val="RFCFigure"/>
        <w:ind w:firstLineChars="50" w:firstLine="120"/>
        <w:rPr>
          <w:b/>
          <w:lang w:val="en-AU"/>
        </w:rPr>
      </w:pPr>
      <w:r w:rsidRPr="00AE0542">
        <w:rPr>
          <w:lang w:val="en-AU"/>
        </w:rPr>
        <w:t xml:space="preserve">........:              </w:t>
      </w:r>
      <w:r w:rsidR="00BF35F6" w:rsidRPr="00AE0542">
        <w:rPr>
          <w:lang w:val="en-AU"/>
        </w:rPr>
        <w:t>|       |      /:.../.......:</w:t>
      </w:r>
      <w:r>
        <w:rPr>
          <w:lang w:val="en-AU"/>
        </w:rPr>
        <w:t xml:space="preserve">          </w:t>
      </w:r>
      <w:r w:rsidRPr="00AE0542">
        <w:rPr>
          <w:lang w:val="en-AU"/>
        </w:rPr>
        <w:t>:</w:t>
      </w:r>
    </w:p>
    <w:p w14:paraId="5552989F" w14:textId="5ED3AA9E" w:rsidR="00BF35F6" w:rsidRPr="00F41C0D" w:rsidRDefault="00BF35F6" w:rsidP="00BF35F6">
      <w:pPr>
        <w:pStyle w:val="RFCFigure"/>
        <w:rPr>
          <w:b/>
          <w:lang w:val="en-AU"/>
        </w:rPr>
      </w:pPr>
      <w:r w:rsidRPr="00AE0542">
        <w:rPr>
          <w:lang w:val="en-AU"/>
        </w:rPr>
        <w:t xml:space="preserve">                     </w:t>
      </w:r>
      <w:r>
        <w:rPr>
          <w:lang w:val="en-AU"/>
        </w:rPr>
        <w:t xml:space="preserve">   </w:t>
      </w:r>
      <w:r w:rsidRPr="00AE0542">
        <w:rPr>
          <w:lang w:val="en-AU"/>
        </w:rPr>
        <w:t>|       |     /    /</w:t>
      </w:r>
      <w:r w:rsidR="007445AC">
        <w:rPr>
          <w:lang w:val="en-AU"/>
        </w:rPr>
        <w:t xml:space="preserve">                   </w:t>
      </w:r>
      <w:r w:rsidR="007445AC" w:rsidRPr="00AE0542">
        <w:rPr>
          <w:lang w:val="en-AU"/>
        </w:rPr>
        <w:t>:</w:t>
      </w:r>
    </w:p>
    <w:p w14:paraId="5CB5E7B3" w14:textId="74FF24D5" w:rsidR="00BF35F6" w:rsidRPr="00AE0542" w:rsidRDefault="00BF35F6" w:rsidP="00BF35F6">
      <w:pPr>
        <w:pStyle w:val="RFCFigure"/>
        <w:rPr>
          <w:lang w:val="en-AU"/>
        </w:rPr>
      </w:pPr>
      <w:r w:rsidRPr="00AE0542">
        <w:rPr>
          <w:lang w:val="en-AU"/>
        </w:rPr>
        <w:t xml:space="preserve">             ...........|.......|..../..../...</w:t>
      </w:r>
      <w:r w:rsidR="007445AC">
        <w:rPr>
          <w:lang w:val="en-AU"/>
        </w:rPr>
        <w:t xml:space="preserve">                 </w:t>
      </w:r>
      <w:r w:rsidR="007445AC" w:rsidRPr="00AE0542">
        <w:rPr>
          <w:lang w:val="en-AU"/>
        </w:rPr>
        <w:t>:</w:t>
      </w:r>
    </w:p>
    <w:p w14:paraId="498692FF" w14:textId="65B8AFC4" w:rsidR="00BF35F6" w:rsidRPr="00AE0542" w:rsidRDefault="00BF35F6" w:rsidP="00BF35F6">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       |   /    /   :    ..........</w:t>
      </w:r>
      <w:r w:rsidR="007445AC">
        <w:rPr>
          <w:lang w:val="en-AU"/>
        </w:rPr>
        <w:t>....</w:t>
      </w:r>
    </w:p>
    <w:p w14:paraId="4AC219BA" w14:textId="1E26483B" w:rsidR="00BF35F6" w:rsidRPr="00AE0542" w:rsidRDefault="00BF35F6" w:rsidP="00BF35F6">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w:t>
      </w:r>
      <w:proofErr w:type="gramStart"/>
      <w:r w:rsidRPr="00AE0542">
        <w:rPr>
          <w:lang w:val="en-AU"/>
        </w:rPr>
        <w:t>Network  |</w:t>
      </w:r>
      <w:proofErr w:type="gramEnd"/>
      <w:r w:rsidRPr="00AE0542">
        <w:rPr>
          <w:lang w:val="en-AU"/>
        </w:rPr>
        <w:t xml:space="preserve">       |  /    /    :    :        </w:t>
      </w:r>
      <w:r w:rsidR="007445AC">
        <w:rPr>
          <w:lang w:val="en-AU"/>
        </w:rPr>
        <w:t xml:space="preserve"> </w:t>
      </w:r>
    </w:p>
    <w:p w14:paraId="1361CD4A" w14:textId="3DADB1DC" w:rsidR="00BF35F6" w:rsidRPr="00AE0542" w:rsidRDefault="00BF35F6" w:rsidP="00BF35F6">
      <w:pPr>
        <w:pStyle w:val="RFCFigure"/>
        <w:rPr>
          <w:lang w:val="en-AU"/>
        </w:rPr>
      </w:pPr>
      <w:r w:rsidRPr="00AE0542">
        <w:rPr>
          <w:lang w:val="en-AU"/>
        </w:rPr>
        <w:t xml:space="preserve">             : </w:t>
      </w:r>
      <w:proofErr w:type="gramStart"/>
      <w:r w:rsidRPr="00AE0542">
        <w:rPr>
          <w:lang w:val="en-AU"/>
        </w:rPr>
        <w:t>domain</w:t>
      </w:r>
      <w:proofErr w:type="gramEnd"/>
      <w:r w:rsidRPr="00AE0542">
        <w:rPr>
          <w:lang w:val="en-AU"/>
        </w:rPr>
        <w:t xml:space="preserve"> 2 |       | /    /     :    :Customer</w:t>
      </w:r>
    </w:p>
    <w:p w14:paraId="2A0D45C2" w14:textId="0149405A" w:rsidR="00BF35F6" w:rsidRPr="00AE0542" w:rsidRDefault="00BF35F6" w:rsidP="00BF35F6">
      <w:pPr>
        <w:pStyle w:val="RFCFigure"/>
        <w:rPr>
          <w:lang w:val="en-AU"/>
        </w:rPr>
      </w:pPr>
      <w:r w:rsidRPr="00AE0542">
        <w:rPr>
          <w:lang w:val="en-AU"/>
        </w:rPr>
        <w:t xml:space="preserve">             :         S11 ---- S12   </w:t>
      </w:r>
      <w:proofErr w:type="gramStart"/>
      <w:r w:rsidRPr="00AE0542">
        <w:rPr>
          <w:lang w:val="en-AU"/>
        </w:rPr>
        <w:t xml:space="preserve">/      :   </w:t>
      </w:r>
      <w:proofErr w:type="gramEnd"/>
      <w:r w:rsidRPr="00AE0542">
        <w:rPr>
          <w:lang w:val="en-AU"/>
        </w:rPr>
        <w:t xml:space="preserve"> :</w:t>
      </w:r>
      <w:r w:rsidR="007445AC">
        <w:rPr>
          <w:lang w:val="en-AU"/>
        </w:rPr>
        <w:t xml:space="preserve"> </w:t>
      </w:r>
      <w:r w:rsidRPr="00AE0542">
        <w:rPr>
          <w:lang w:val="en-AU"/>
        </w:rPr>
        <w:t xml:space="preserve">domain </w:t>
      </w:r>
    </w:p>
    <w:p w14:paraId="5A39EDF4" w14:textId="72365F4F" w:rsidR="00BF35F6" w:rsidRPr="00AE0542" w:rsidRDefault="00BF35F6" w:rsidP="00BF35F6">
      <w:pPr>
        <w:pStyle w:val="RFCFigure"/>
        <w:rPr>
          <w:lang w:val="en-AU"/>
        </w:rPr>
      </w:pPr>
      <w:r w:rsidRPr="00AE0542">
        <w:rPr>
          <w:lang w:val="en-AU"/>
        </w:rPr>
        <w:t xml:space="preserve">             :        /          | \ /       :    :        </w:t>
      </w:r>
    </w:p>
    <w:p w14:paraId="7B6A989B" w14:textId="426DF0C4" w:rsidR="00BF35F6" w:rsidRPr="00AE0542" w:rsidRDefault="00BF35F6" w:rsidP="00BF35F6">
      <w:pPr>
        <w:pStyle w:val="RFCFigure"/>
        <w:rPr>
          <w:lang w:val="en-AU"/>
        </w:rPr>
      </w:pPr>
      <w:r w:rsidRPr="00AE0542">
        <w:rPr>
          <w:lang w:val="en-AU"/>
        </w:rPr>
        <w:t xml:space="preserve">             :     S13     S14   | S15 ------------- </w:t>
      </w:r>
      <w:del w:id="53" w:author="Italo Busi" w:date="2018-04-13T18:34:00Z">
        <w:r w:rsidRPr="00AE0542" w:rsidDel="00255FFA">
          <w:rPr>
            <w:lang w:val="en-AU"/>
          </w:rPr>
          <w:delText>C-</w:delText>
        </w:r>
      </w:del>
      <w:r w:rsidRPr="00AE0542">
        <w:rPr>
          <w:lang w:val="en-AU"/>
        </w:rPr>
        <w:t xml:space="preserve">R4  </w:t>
      </w:r>
    </w:p>
    <w:p w14:paraId="436D72E3" w14:textId="545415A2" w:rsidR="00BF35F6" w:rsidRPr="00AE0542" w:rsidRDefault="00BF35F6" w:rsidP="00BF35F6">
      <w:pPr>
        <w:pStyle w:val="RFCFigure"/>
        <w:rPr>
          <w:lang w:val="en-AU"/>
        </w:rPr>
      </w:pPr>
      <w:r w:rsidRPr="00AE0542">
        <w:rPr>
          <w:lang w:val="en-AU"/>
        </w:rPr>
        <w:t xml:space="preserve">             :     |  \   /   \  |    \      :    :        </w:t>
      </w:r>
    </w:p>
    <w:p w14:paraId="58DD3C9D" w14:textId="38CEDACB" w:rsidR="00BF35F6" w:rsidRPr="00AE0542" w:rsidRDefault="00BF35F6" w:rsidP="00BF35F6">
      <w:pPr>
        <w:pStyle w:val="RFCFigure"/>
        <w:rPr>
          <w:lang w:val="en-AU"/>
        </w:rPr>
      </w:pPr>
      <w:r w:rsidRPr="00AE0542">
        <w:rPr>
          <w:lang w:val="en-AU"/>
        </w:rPr>
        <w:t xml:space="preserve">             :     |   S16     \ |     </w:t>
      </w:r>
      <w:proofErr w:type="gramStart"/>
      <w:r w:rsidRPr="00AE0542">
        <w:rPr>
          <w:lang w:val="en-AU"/>
        </w:rPr>
        <w:t xml:space="preserve">\     :   </w:t>
      </w:r>
      <w:proofErr w:type="gramEnd"/>
      <w:r w:rsidRPr="00AE0542">
        <w:rPr>
          <w:lang w:val="en-AU"/>
        </w:rPr>
        <w:t xml:space="preserve"> :        </w:t>
      </w:r>
    </w:p>
    <w:p w14:paraId="3A6B3E2F" w14:textId="4620A743" w:rsidR="00BF35F6" w:rsidRPr="00AE0542" w:rsidRDefault="00BF35F6" w:rsidP="00BF35F6">
      <w:pPr>
        <w:pStyle w:val="RFCFigure"/>
        <w:rPr>
          <w:lang w:val="en-AU"/>
        </w:rPr>
      </w:pPr>
      <w:r w:rsidRPr="00AE0542">
        <w:rPr>
          <w:lang w:val="en-AU"/>
        </w:rPr>
        <w:t xml:space="preserve">             :     </w:t>
      </w:r>
      <w:proofErr w:type="gramStart"/>
      <w:r w:rsidRPr="00AE0542">
        <w:rPr>
          <w:lang w:val="en-AU"/>
        </w:rPr>
        <w:t>|  /</w:t>
      </w:r>
      <w:proofErr w:type="gramEnd"/>
      <w:r w:rsidRPr="00AE0542">
        <w:rPr>
          <w:lang w:val="en-AU"/>
        </w:rPr>
        <w:t xml:space="preserve">         S17 -- S18 --------- </w:t>
      </w:r>
      <w:del w:id="54" w:author="Italo Busi" w:date="2018-04-13T18:34:00Z">
        <w:r w:rsidRPr="00AE0542" w:rsidDel="00255FFA">
          <w:rPr>
            <w:lang w:val="en-AU"/>
          </w:rPr>
          <w:delText>C-</w:delText>
        </w:r>
      </w:del>
      <w:r w:rsidRPr="00AE0542">
        <w:rPr>
          <w:lang w:val="en-AU"/>
        </w:rPr>
        <w:t xml:space="preserve">R5  </w:t>
      </w:r>
    </w:p>
    <w:p w14:paraId="3F3D612C" w14:textId="5B5DDF38" w:rsidR="00BF35F6" w:rsidRPr="00AE0542" w:rsidRDefault="00BF35F6" w:rsidP="00BF35F6">
      <w:pPr>
        <w:pStyle w:val="RFCFigure"/>
        <w:rPr>
          <w:lang w:val="en-AU"/>
        </w:rPr>
      </w:pPr>
      <w:r w:rsidRPr="00AE0542">
        <w:rPr>
          <w:lang w:val="en-AU"/>
        </w:rPr>
        <w:t xml:space="preserve">             :     | /             \   /     :    :        </w:t>
      </w:r>
    </w:p>
    <w:p w14:paraId="30C5B57E" w14:textId="45FE286B" w:rsidR="00BF35F6" w:rsidRPr="00AE0542" w:rsidRDefault="00BF35F6" w:rsidP="00BF35F6">
      <w:pPr>
        <w:pStyle w:val="RFCFigure"/>
        <w:rPr>
          <w:lang w:val="en-AU"/>
        </w:rPr>
      </w:pPr>
      <w:r w:rsidRPr="00AE0542">
        <w:rPr>
          <w:lang w:val="en-AU"/>
        </w:rPr>
        <w:t xml:space="preserve">             :    S19 ---- S20 ---- S21 ------------ </w:t>
      </w:r>
      <w:del w:id="55" w:author="Italo Busi" w:date="2018-04-13T18:34:00Z">
        <w:r w:rsidRPr="00AE0542" w:rsidDel="00255FFA">
          <w:rPr>
            <w:lang w:val="en-AU"/>
          </w:rPr>
          <w:delText>C-</w:delText>
        </w:r>
      </w:del>
      <w:r w:rsidRPr="00AE0542">
        <w:rPr>
          <w:lang w:val="en-AU"/>
        </w:rPr>
        <w:t xml:space="preserve">R6  </w:t>
      </w:r>
    </w:p>
    <w:p w14:paraId="2BD07AD1" w14:textId="04287BD2" w:rsidR="00BF35F6" w:rsidRPr="00AE0542" w:rsidRDefault="00BF35F6" w:rsidP="00BF35F6">
      <w:pPr>
        <w:pStyle w:val="RFCFigure"/>
        <w:rPr>
          <w:lang w:val="en-AU"/>
        </w:rPr>
      </w:pPr>
      <w:r w:rsidRPr="00AE0542">
        <w:rPr>
          <w:lang w:val="en-AU"/>
        </w:rPr>
        <w:t xml:space="preserve">             :                               :    :        </w:t>
      </w:r>
    </w:p>
    <w:p w14:paraId="780467CF" w14:textId="2022CF87" w:rsidR="00BF35F6" w:rsidRDefault="00BF35F6" w:rsidP="00BF35F6">
      <w:pPr>
        <w:pStyle w:val="RFCFigure"/>
        <w:rPr>
          <w:lang w:val="en-AU"/>
        </w:rPr>
      </w:pPr>
      <w:r w:rsidRPr="00AE0542">
        <w:rPr>
          <w:lang w:val="en-AU"/>
        </w:rPr>
        <w:t xml:space="preserve">             :...............................:    :........</w:t>
      </w:r>
      <w:r w:rsidR="007445AC" w:rsidRPr="00AE0542">
        <w:rPr>
          <w:lang w:val="en-AU"/>
        </w:rPr>
        <w:t>.</w:t>
      </w:r>
      <w:r w:rsidR="007445AC">
        <w:rPr>
          <w:lang w:val="en-AU"/>
        </w:rPr>
        <w:t>....</w:t>
      </w:r>
    </w:p>
    <w:p w14:paraId="5C0F5FC4" w14:textId="77777777" w:rsidR="00BF35F6" w:rsidRDefault="00BF35F6" w:rsidP="00BF35F6">
      <w:pPr>
        <w:pStyle w:val="RFCFigure"/>
        <w:rPr>
          <w:lang w:val="en-AU"/>
        </w:rPr>
      </w:pPr>
    </w:p>
    <w:p w14:paraId="54D9CDE0" w14:textId="77777777" w:rsidR="00BF35F6" w:rsidRPr="005A65EA" w:rsidRDefault="00BF35F6" w:rsidP="00BF35F6">
      <w:pPr>
        <w:pStyle w:val="Caption"/>
        <w:tabs>
          <w:tab w:val="clear" w:pos="0"/>
        </w:tabs>
        <w:ind w:left="1152" w:hanging="360"/>
        <w:rPr>
          <w:lang w:val="en-AU"/>
        </w:rPr>
      </w:pPr>
      <w:bookmarkStart w:id="56" w:name="_Ref492484562"/>
      <w:bookmarkStart w:id="57" w:name="_Ref488931691"/>
      <w:r w:rsidRPr="00F67F6C">
        <w:t>Reference network</w:t>
      </w:r>
      <w:bookmarkEnd w:id="56"/>
    </w:p>
    <w:bookmarkEnd w:id="57"/>
    <w:p w14:paraId="2070B745" w14:textId="5739A70E" w:rsidR="00260D47" w:rsidRDefault="00260D47" w:rsidP="00BF35F6">
      <w:pPr>
        <w:rPr>
          <w:ins w:id="58" w:author="Italo Busi" w:date="2018-04-13T19:52:00Z"/>
        </w:rPr>
      </w:pPr>
      <w:ins w:id="59" w:author="Italo Busi" w:date="2018-04-13T19:53:00Z">
        <w:r>
          <w:t xml:space="preserve">This document assumes that all the transport network switching nodes Si are OTN switching nodes capable to switch </w:t>
        </w:r>
      </w:ins>
      <w:ins w:id="60" w:author="Italo Busi" w:date="2018-04-13T19:54:00Z">
        <w:r>
          <w:t>only in the electrical domain (ODU switching only) and that all the Si-</w:t>
        </w:r>
        <w:proofErr w:type="spellStart"/>
        <w:r>
          <w:t>Sj</w:t>
        </w:r>
        <w:proofErr w:type="spellEnd"/>
        <w:r>
          <w:t xml:space="preserve"> OTN links within the </w:t>
        </w:r>
      </w:ins>
      <w:ins w:id="61" w:author="Italo Busi" w:date="2018-04-13T19:55:00Z">
        <w:r>
          <w:t xml:space="preserve">transport </w:t>
        </w:r>
      </w:ins>
      <w:ins w:id="62" w:author="Italo Busi" w:date="2018-04-13T19:54:00Z">
        <w:r>
          <w:t xml:space="preserve">network </w:t>
        </w:r>
      </w:ins>
      <w:ins w:id="63" w:author="Italo Busi" w:date="2018-04-13T19:55:00Z">
        <w:r>
          <w:t xml:space="preserve">(intra-domain or inter-domain) </w:t>
        </w:r>
      </w:ins>
      <w:ins w:id="64" w:author="Italo Busi" w:date="2018-04-13T19:54:00Z">
        <w:r>
          <w:t xml:space="preserve">are 100G links while the access </w:t>
        </w:r>
        <w:proofErr w:type="spellStart"/>
        <w:r>
          <w:t>Ri-S</w:t>
        </w:r>
      </w:ins>
      <w:ins w:id="65" w:author="Italo Busi" w:date="2018-04-13T19:55:00Z">
        <w:r>
          <w:t>j</w:t>
        </w:r>
        <w:proofErr w:type="spellEnd"/>
        <w:r>
          <w:t xml:space="preserve"> links are 10G links. Differe</w:t>
        </w:r>
      </w:ins>
      <w:ins w:id="66" w:author="Italo Busi" w:date="2018-04-13T19:56:00Z">
        <w:r>
          <w:t xml:space="preserve">nt technologies can be used at the access links (e.g., Ethernet, STM-n, </w:t>
        </w:r>
        <w:proofErr w:type="gramStart"/>
        <w:r>
          <w:t>OTN</w:t>
        </w:r>
        <w:proofErr w:type="gramEnd"/>
        <w:r>
          <w:t>).</w:t>
        </w:r>
      </w:ins>
    </w:p>
    <w:p w14:paraId="3D48C27D" w14:textId="5DF15E6B" w:rsidR="00BF35F6" w:rsidRDefault="00BF35F6" w:rsidP="00BF35F6">
      <w:r>
        <w:lastRenderedPageBreak/>
        <w:t>The transport domain control architecture</w:t>
      </w:r>
      <w:r w:rsidR="00602C6C">
        <w:t>, shown</w:t>
      </w:r>
      <w:r>
        <w:t xml:space="preserve"> in </w:t>
      </w:r>
      <w:r>
        <w:fldChar w:fldCharType="begin"/>
      </w:r>
      <w:r>
        <w:instrText xml:space="preserve"> REF _Ref492484585 \r \h </w:instrText>
      </w:r>
      <w:r>
        <w:fldChar w:fldCharType="separate"/>
      </w:r>
      <w:r w:rsidR="00606C15">
        <w:t>Figure 2</w:t>
      </w:r>
      <w:r>
        <w:fldChar w:fldCharType="end"/>
      </w:r>
      <w:r w:rsidR="00602C6C">
        <w:t>,</w:t>
      </w:r>
      <w:r>
        <w:t xml:space="preserve"> follows the ACTN architecture and framework document [ACTN-Frame], and functional components: </w:t>
      </w:r>
    </w:p>
    <w:p w14:paraId="2B5A1013" w14:textId="77777777" w:rsidR="00602C6C" w:rsidRPr="00AE0542" w:rsidRDefault="00602C6C" w:rsidP="00602C6C">
      <w:pPr>
        <w:pStyle w:val="RFCFigure"/>
        <w:rPr>
          <w:lang w:val="en-AU"/>
        </w:rPr>
      </w:pPr>
      <w:r w:rsidRPr="00AE0542">
        <w:rPr>
          <w:lang w:val="en-AU"/>
        </w:rPr>
        <w:t xml:space="preserve">                        --------------</w:t>
      </w:r>
    </w:p>
    <w:p w14:paraId="39277A80" w14:textId="77777777" w:rsidR="00602C6C" w:rsidRPr="00AE0542" w:rsidRDefault="00602C6C" w:rsidP="00602C6C">
      <w:pPr>
        <w:pStyle w:val="RFCFigure"/>
        <w:rPr>
          <w:lang w:val="en-AU"/>
        </w:rPr>
      </w:pPr>
      <w:r w:rsidRPr="00AE0542">
        <w:rPr>
          <w:lang w:val="en-AU"/>
        </w:rPr>
        <w:t xml:space="preserve">                       |    </w:t>
      </w:r>
      <w:r w:rsidR="00D87A26">
        <w:rPr>
          <w:lang w:val="en-AU"/>
        </w:rPr>
        <w:t xml:space="preserve">      </w:t>
      </w:r>
      <w:r w:rsidRPr="00AE0542">
        <w:rPr>
          <w:lang w:val="en-AU"/>
        </w:rPr>
        <w:t xml:space="preserve">    |</w:t>
      </w:r>
    </w:p>
    <w:p w14:paraId="3A9352EC" w14:textId="77777777" w:rsidR="00602C6C" w:rsidRPr="00AE0542" w:rsidRDefault="00602C6C" w:rsidP="00602C6C">
      <w:pPr>
        <w:pStyle w:val="RFCFigure"/>
        <w:rPr>
          <w:lang w:val="en-AU"/>
        </w:rPr>
      </w:pPr>
      <w:r w:rsidRPr="00AE0542">
        <w:rPr>
          <w:lang w:val="en-AU"/>
        </w:rPr>
        <w:t xml:space="preserve">                       | </w:t>
      </w:r>
      <w:r w:rsidR="00D87A26">
        <w:rPr>
          <w:lang w:val="en-AU"/>
        </w:rPr>
        <w:t xml:space="preserve">   </w:t>
      </w:r>
      <w:r w:rsidRPr="00AE0542">
        <w:rPr>
          <w:lang w:val="en-AU"/>
        </w:rPr>
        <w:t xml:space="preserve"> </w:t>
      </w:r>
      <w:r w:rsidR="00D87A26">
        <w:rPr>
          <w:lang w:val="en-AU"/>
        </w:rPr>
        <w:t>CNC</w:t>
      </w:r>
      <w:r w:rsidRPr="00AE0542">
        <w:rPr>
          <w:lang w:val="en-AU"/>
        </w:rPr>
        <w:t xml:space="preserve"> </w:t>
      </w:r>
      <w:r w:rsidR="00D87A26">
        <w:rPr>
          <w:lang w:val="en-AU"/>
        </w:rPr>
        <w:t xml:space="preserve">  </w:t>
      </w:r>
      <w:r w:rsidRPr="00AE0542">
        <w:rPr>
          <w:lang w:val="en-AU"/>
        </w:rPr>
        <w:t xml:space="preserve"> </w:t>
      </w:r>
      <w:r w:rsidR="00D87A26">
        <w:rPr>
          <w:lang w:val="en-AU"/>
        </w:rPr>
        <w:t xml:space="preserve">  </w:t>
      </w:r>
      <w:r w:rsidRPr="00AE0542">
        <w:rPr>
          <w:lang w:val="en-AU"/>
        </w:rPr>
        <w:t>|</w:t>
      </w:r>
    </w:p>
    <w:p w14:paraId="40E0FA15" w14:textId="77777777" w:rsidR="00D87A26" w:rsidRPr="00AE0542" w:rsidRDefault="00D87A26" w:rsidP="00D87A26">
      <w:pPr>
        <w:pStyle w:val="RFCFigure"/>
        <w:rPr>
          <w:lang w:val="en-AU"/>
        </w:rPr>
      </w:pPr>
      <w:r w:rsidRPr="00AE0542">
        <w:rPr>
          <w:lang w:val="en-AU"/>
        </w:rPr>
        <w:t xml:space="preserve">                       |  </w:t>
      </w:r>
      <w:r>
        <w:rPr>
          <w:lang w:val="en-AU"/>
        </w:rPr>
        <w:t xml:space="preserve">          </w:t>
      </w:r>
      <w:r w:rsidRPr="00AE0542">
        <w:rPr>
          <w:lang w:val="en-AU"/>
        </w:rPr>
        <w:t xml:space="preserve">  |</w:t>
      </w:r>
    </w:p>
    <w:p w14:paraId="11E6C303" w14:textId="77777777" w:rsidR="00602C6C" w:rsidRPr="00AE0542" w:rsidRDefault="00602C6C" w:rsidP="00602C6C">
      <w:pPr>
        <w:pStyle w:val="RFCFigure"/>
        <w:rPr>
          <w:lang w:val="en-AU"/>
        </w:rPr>
      </w:pPr>
      <w:r w:rsidRPr="00AE0542">
        <w:rPr>
          <w:lang w:val="en-AU"/>
        </w:rPr>
        <w:t xml:space="preserve">                        --------------       </w:t>
      </w:r>
      <w:r>
        <w:rPr>
          <w:lang w:val="en-AU"/>
        </w:rPr>
        <w:t xml:space="preserve"> </w:t>
      </w:r>
    </w:p>
    <w:p w14:paraId="5CD3F339" w14:textId="77777777" w:rsidR="00602C6C" w:rsidRPr="00AE0542" w:rsidRDefault="00602C6C" w:rsidP="00602C6C">
      <w:pPr>
        <w:pStyle w:val="RFCFigure"/>
        <w:rPr>
          <w:lang w:val="en-AU"/>
        </w:rPr>
      </w:pPr>
      <w:r w:rsidRPr="00AE0542">
        <w:rPr>
          <w:lang w:val="en-AU"/>
        </w:rPr>
        <w:t xml:space="preserve">                              |</w:t>
      </w:r>
    </w:p>
    <w:p w14:paraId="4A26C732" w14:textId="77777777" w:rsidR="00602C6C" w:rsidRPr="00AE0542" w:rsidRDefault="00602C6C" w:rsidP="00602C6C">
      <w:pPr>
        <w:pStyle w:val="RFCFigure"/>
        <w:rPr>
          <w:lang w:val="en-AU"/>
        </w:rPr>
      </w:pPr>
      <w:r w:rsidRPr="00AE0542">
        <w:rPr>
          <w:lang w:val="en-AU"/>
        </w:rPr>
        <w:t xml:space="preserve">          ....................|.......................</w:t>
      </w:r>
      <w:r w:rsidR="00D87A26">
        <w:rPr>
          <w:lang w:val="en-AU"/>
        </w:rPr>
        <w:t xml:space="preserve"> CMI</w:t>
      </w:r>
    </w:p>
    <w:p w14:paraId="4CB49BCF" w14:textId="77777777" w:rsidR="00602C6C" w:rsidRPr="00AE0542" w:rsidRDefault="00602C6C" w:rsidP="00602C6C">
      <w:pPr>
        <w:pStyle w:val="RFCFigure"/>
        <w:rPr>
          <w:lang w:val="en-AU"/>
        </w:rPr>
      </w:pPr>
      <w:r w:rsidRPr="00AE0542">
        <w:rPr>
          <w:lang w:val="en-AU"/>
        </w:rPr>
        <w:t xml:space="preserve">                              |</w:t>
      </w:r>
    </w:p>
    <w:p w14:paraId="47CA3B73" w14:textId="77777777" w:rsidR="00602C6C" w:rsidRPr="00AE0542" w:rsidRDefault="00602C6C" w:rsidP="00602C6C">
      <w:pPr>
        <w:pStyle w:val="RFCFigure"/>
        <w:rPr>
          <w:lang w:val="en-AU"/>
        </w:rPr>
      </w:pPr>
      <w:r w:rsidRPr="00AE0542">
        <w:rPr>
          <w:lang w:val="en-AU"/>
        </w:rPr>
        <w:t xml:space="preserve">                       ----------------</w:t>
      </w:r>
    </w:p>
    <w:p w14:paraId="34579028" w14:textId="77777777" w:rsidR="00602C6C" w:rsidRPr="00AE0542" w:rsidRDefault="00602C6C" w:rsidP="00602C6C">
      <w:pPr>
        <w:pStyle w:val="RFCFigure"/>
        <w:rPr>
          <w:lang w:val="en-AU"/>
        </w:rPr>
      </w:pPr>
      <w:r w:rsidRPr="00AE0542">
        <w:rPr>
          <w:lang w:val="en-AU"/>
        </w:rPr>
        <w:t xml:space="preserve">                      |                |</w:t>
      </w:r>
    </w:p>
    <w:p w14:paraId="1E421F28" w14:textId="77777777" w:rsidR="00602C6C" w:rsidRPr="00AE0542" w:rsidRDefault="00602C6C" w:rsidP="00602C6C">
      <w:pPr>
        <w:pStyle w:val="RFCFigure"/>
        <w:rPr>
          <w:lang w:val="en-AU"/>
        </w:rPr>
      </w:pPr>
      <w:r w:rsidRPr="00AE0542">
        <w:rPr>
          <w:lang w:val="en-AU"/>
        </w:rPr>
        <w:t xml:space="preserve">                      |      MDSC      |</w:t>
      </w:r>
    </w:p>
    <w:p w14:paraId="69B20617" w14:textId="77777777" w:rsidR="00602C6C" w:rsidRPr="00AE0542" w:rsidRDefault="00602C6C" w:rsidP="00602C6C">
      <w:pPr>
        <w:pStyle w:val="RFCFigure"/>
        <w:rPr>
          <w:lang w:val="en-AU"/>
        </w:rPr>
      </w:pPr>
      <w:r w:rsidRPr="00AE0542">
        <w:rPr>
          <w:lang w:val="en-AU"/>
        </w:rPr>
        <w:t xml:space="preserve">                      |                |</w:t>
      </w:r>
    </w:p>
    <w:p w14:paraId="6DA081E9" w14:textId="77777777" w:rsidR="00602C6C" w:rsidRPr="00AE0542" w:rsidRDefault="00602C6C" w:rsidP="00602C6C">
      <w:pPr>
        <w:pStyle w:val="RFCFigure"/>
        <w:rPr>
          <w:lang w:val="en-AU"/>
        </w:rPr>
      </w:pPr>
      <w:r w:rsidRPr="00AE0542">
        <w:rPr>
          <w:lang w:val="en-AU"/>
        </w:rPr>
        <w:t xml:space="preserve">                       ----------------</w:t>
      </w:r>
    </w:p>
    <w:p w14:paraId="41A4B484" w14:textId="77777777" w:rsidR="00602C6C" w:rsidRPr="00AE0542" w:rsidRDefault="00602C6C" w:rsidP="00602C6C">
      <w:pPr>
        <w:pStyle w:val="RFCFigure"/>
        <w:rPr>
          <w:lang w:val="en-AU"/>
        </w:rPr>
      </w:pPr>
      <w:r w:rsidRPr="00AE0542">
        <w:rPr>
          <w:lang w:val="en-AU"/>
        </w:rPr>
        <w:t xml:space="preserve">                         /   |    \</w:t>
      </w:r>
    </w:p>
    <w:p w14:paraId="66AE02F1" w14:textId="77777777" w:rsidR="00602C6C" w:rsidRPr="00AE0542" w:rsidRDefault="00602C6C" w:rsidP="00602C6C">
      <w:pPr>
        <w:pStyle w:val="RFCFigure"/>
        <w:rPr>
          <w:lang w:val="en-AU"/>
        </w:rPr>
      </w:pPr>
      <w:r w:rsidRPr="00AE0542">
        <w:rPr>
          <w:lang w:val="en-AU"/>
        </w:rPr>
        <w:t xml:space="preserve">                        /    |     \</w:t>
      </w:r>
    </w:p>
    <w:p w14:paraId="3CB3D355" w14:textId="77777777" w:rsidR="00602C6C" w:rsidRPr="00AE0542" w:rsidRDefault="00602C6C" w:rsidP="00602C6C">
      <w:pPr>
        <w:pStyle w:val="RFCFigure"/>
        <w:rPr>
          <w:lang w:val="en-AU"/>
        </w:rPr>
      </w:pPr>
      <w:r w:rsidRPr="00AE0542">
        <w:rPr>
          <w:lang w:val="en-AU"/>
        </w:rPr>
        <w:t xml:space="preserve">         ............../.....|......\................</w:t>
      </w:r>
      <w:r w:rsidR="00D87A26">
        <w:rPr>
          <w:lang w:val="en-AU"/>
        </w:rPr>
        <w:t xml:space="preserve"> MPIs</w:t>
      </w:r>
    </w:p>
    <w:p w14:paraId="59BF406A" w14:textId="77777777" w:rsidR="00602C6C" w:rsidRPr="00AE0542" w:rsidRDefault="00602C6C" w:rsidP="00602C6C">
      <w:pPr>
        <w:pStyle w:val="RFCFigure"/>
        <w:rPr>
          <w:lang w:val="en-AU"/>
        </w:rPr>
      </w:pPr>
      <w:r w:rsidRPr="00AE0542">
        <w:rPr>
          <w:lang w:val="en-AU"/>
        </w:rPr>
        <w:t xml:space="preserve">                      /      |       \</w:t>
      </w:r>
    </w:p>
    <w:p w14:paraId="191708DD" w14:textId="77777777" w:rsidR="00602C6C" w:rsidRPr="00AE0542" w:rsidRDefault="00602C6C" w:rsidP="00602C6C">
      <w:pPr>
        <w:pStyle w:val="RFCFigure"/>
        <w:rPr>
          <w:lang w:val="en-AU"/>
        </w:rPr>
      </w:pPr>
      <w:r w:rsidRPr="00AE0542">
        <w:rPr>
          <w:lang w:val="en-AU"/>
        </w:rPr>
        <w:t xml:space="preserve">                     /   ----------   \</w:t>
      </w:r>
    </w:p>
    <w:p w14:paraId="23BBBE69" w14:textId="77777777" w:rsidR="00602C6C" w:rsidRPr="00AE0542" w:rsidRDefault="00602C6C" w:rsidP="00602C6C">
      <w:pPr>
        <w:pStyle w:val="RFCFigure"/>
        <w:rPr>
          <w:lang w:val="en-AU"/>
        </w:rPr>
      </w:pPr>
      <w:r w:rsidRPr="00AE0542">
        <w:rPr>
          <w:lang w:val="en-AU"/>
        </w:rPr>
        <w:t xml:space="preserve">                    /   |   PNC2   |   \</w:t>
      </w:r>
    </w:p>
    <w:p w14:paraId="7484777E" w14:textId="77777777" w:rsidR="00602C6C" w:rsidRPr="00AE0542" w:rsidRDefault="00602C6C" w:rsidP="00602C6C">
      <w:pPr>
        <w:pStyle w:val="RFCFigure"/>
        <w:rPr>
          <w:lang w:val="en-AU"/>
        </w:rPr>
      </w:pPr>
      <w:r w:rsidRPr="00AE0542">
        <w:rPr>
          <w:lang w:val="en-AU"/>
        </w:rPr>
        <w:t xml:space="preserve">                   /     ----------     \</w:t>
      </w:r>
    </w:p>
    <w:p w14:paraId="18E90334" w14:textId="77777777" w:rsidR="00602C6C" w:rsidRPr="00AE0542" w:rsidRDefault="00602C6C" w:rsidP="00602C6C">
      <w:pPr>
        <w:pStyle w:val="RFCFigure"/>
        <w:rPr>
          <w:lang w:val="en-AU"/>
        </w:rPr>
      </w:pPr>
      <w:r w:rsidRPr="00AE0542">
        <w:rPr>
          <w:lang w:val="en-AU"/>
        </w:rPr>
        <w:t xml:space="preserve">          ----------         |           \</w:t>
      </w:r>
    </w:p>
    <w:p w14:paraId="3E2CA10E" w14:textId="77777777" w:rsidR="00602C6C" w:rsidRPr="00AE0542" w:rsidRDefault="00602C6C" w:rsidP="00602C6C">
      <w:pPr>
        <w:pStyle w:val="RFCFigure"/>
        <w:rPr>
          <w:lang w:val="en-AU"/>
        </w:rPr>
      </w:pPr>
      <w:r w:rsidRPr="00AE0542">
        <w:rPr>
          <w:lang w:val="en-AU"/>
        </w:rPr>
        <w:t xml:space="preserve">         |   PNC1   |      -----          \</w:t>
      </w:r>
    </w:p>
    <w:p w14:paraId="512B74A5" w14:textId="77777777" w:rsidR="00602C6C" w:rsidRPr="00AE0542" w:rsidRDefault="00602C6C" w:rsidP="00602C6C">
      <w:pPr>
        <w:pStyle w:val="RFCFigure"/>
        <w:rPr>
          <w:lang w:val="en-AU"/>
        </w:rPr>
      </w:pPr>
      <w:r w:rsidRPr="00AE0542">
        <w:rPr>
          <w:lang w:val="en-AU"/>
        </w:rPr>
        <w:t xml:space="preserve">          ----------     (       )      ----------</w:t>
      </w:r>
    </w:p>
    <w:p w14:paraId="0B26C0A0" w14:textId="77777777" w:rsidR="00602C6C" w:rsidRPr="00AE0542" w:rsidRDefault="00602C6C" w:rsidP="00602C6C">
      <w:pPr>
        <w:pStyle w:val="RFCFigure"/>
        <w:rPr>
          <w:lang w:val="en-AU"/>
        </w:rPr>
      </w:pPr>
      <w:r w:rsidRPr="00AE0542">
        <w:rPr>
          <w:lang w:val="en-AU"/>
        </w:rPr>
        <w:t xml:space="preserve">              |         (         )    |   PNC3   |</w:t>
      </w:r>
    </w:p>
    <w:p w14:paraId="68B87611" w14:textId="77777777" w:rsidR="00602C6C" w:rsidRPr="00AE0542" w:rsidRDefault="00602C6C" w:rsidP="00602C6C">
      <w:pPr>
        <w:pStyle w:val="RFCFigure"/>
        <w:rPr>
          <w:lang w:val="en-AU"/>
        </w:rPr>
      </w:pPr>
      <w:r w:rsidRPr="00AE0542">
        <w:rPr>
          <w:lang w:val="en-AU"/>
        </w:rPr>
        <w:t xml:space="preserve">            -----      </w:t>
      </w:r>
      <w:proofErr w:type="gramStart"/>
      <w:r w:rsidRPr="00AE0542">
        <w:rPr>
          <w:lang w:val="en-AU"/>
        </w:rPr>
        <w:t>(  Network</w:t>
      </w:r>
      <w:proofErr w:type="gramEnd"/>
      <w:r w:rsidRPr="00AE0542">
        <w:rPr>
          <w:lang w:val="en-AU"/>
        </w:rPr>
        <w:t xml:space="preserve">  )    ----------</w:t>
      </w:r>
    </w:p>
    <w:p w14:paraId="07965002" w14:textId="77777777" w:rsidR="00602C6C" w:rsidRPr="00AE0542" w:rsidRDefault="00602C6C" w:rsidP="00602C6C">
      <w:pPr>
        <w:pStyle w:val="RFCFigure"/>
        <w:rPr>
          <w:lang w:val="en-AU"/>
        </w:rPr>
      </w:pPr>
      <w:r w:rsidRPr="00AE0542">
        <w:rPr>
          <w:lang w:val="en-AU"/>
        </w:rPr>
        <w:t xml:space="preserve">          (       )    </w:t>
      </w:r>
      <w:proofErr w:type="gramStart"/>
      <w:r w:rsidRPr="00AE0542">
        <w:rPr>
          <w:lang w:val="en-AU"/>
        </w:rPr>
        <w:t>(  Domain</w:t>
      </w:r>
      <w:proofErr w:type="gramEnd"/>
      <w:r w:rsidRPr="00AE0542">
        <w:rPr>
          <w:lang w:val="en-AU"/>
        </w:rPr>
        <w:t xml:space="preserve"> 2 )        |</w:t>
      </w:r>
    </w:p>
    <w:p w14:paraId="2C880A6F" w14:textId="77777777" w:rsidR="00602C6C" w:rsidRPr="00AE0542" w:rsidRDefault="00602C6C" w:rsidP="00602C6C">
      <w:pPr>
        <w:pStyle w:val="RFCFigure"/>
        <w:rPr>
          <w:lang w:val="en-AU"/>
        </w:rPr>
      </w:pPr>
      <w:r w:rsidRPr="00AE0542">
        <w:rPr>
          <w:lang w:val="en-AU"/>
        </w:rPr>
        <w:t xml:space="preserve">         (         )    (         )       -----</w:t>
      </w:r>
    </w:p>
    <w:p w14:paraId="7A051684" w14:textId="77777777" w:rsidR="00602C6C" w:rsidRPr="00AE0542" w:rsidRDefault="00602C6C" w:rsidP="00602C6C">
      <w:pPr>
        <w:pStyle w:val="RFCFigure"/>
        <w:rPr>
          <w:lang w:val="en-AU"/>
        </w:rPr>
      </w:pPr>
      <w:r w:rsidRPr="00AE0542">
        <w:rPr>
          <w:lang w:val="en-AU"/>
        </w:rPr>
        <w:t xml:space="preserve">        </w:t>
      </w:r>
      <w:proofErr w:type="gramStart"/>
      <w:r w:rsidRPr="00AE0542">
        <w:rPr>
          <w:lang w:val="en-AU"/>
        </w:rPr>
        <w:t>(  Network</w:t>
      </w:r>
      <w:proofErr w:type="gramEnd"/>
      <w:r w:rsidRPr="00AE0542">
        <w:rPr>
          <w:lang w:val="en-AU"/>
        </w:rPr>
        <w:t xml:space="preserve">  )    (       )      (       )</w:t>
      </w:r>
    </w:p>
    <w:p w14:paraId="303DD01F" w14:textId="77777777" w:rsidR="00602C6C" w:rsidRPr="00AE0542" w:rsidRDefault="00602C6C" w:rsidP="00602C6C">
      <w:pPr>
        <w:pStyle w:val="RFCFigure"/>
        <w:rPr>
          <w:lang w:val="en-AU"/>
        </w:rPr>
      </w:pPr>
      <w:r w:rsidRPr="00AE0542">
        <w:rPr>
          <w:lang w:val="en-AU"/>
        </w:rPr>
        <w:t xml:space="preserve">        </w:t>
      </w:r>
      <w:proofErr w:type="gramStart"/>
      <w:r w:rsidRPr="00AE0542">
        <w:rPr>
          <w:lang w:val="en-AU"/>
        </w:rPr>
        <w:t>(  Domain</w:t>
      </w:r>
      <w:proofErr w:type="gramEnd"/>
      <w:r w:rsidRPr="00AE0542">
        <w:rPr>
          <w:lang w:val="en-AU"/>
        </w:rPr>
        <w:t xml:space="preserve"> 1 )      -----       (         )</w:t>
      </w:r>
    </w:p>
    <w:p w14:paraId="4E660D01" w14:textId="77777777" w:rsidR="00602C6C" w:rsidRPr="00AE0542" w:rsidRDefault="00602C6C" w:rsidP="00602C6C">
      <w:pPr>
        <w:pStyle w:val="RFCFigure"/>
        <w:rPr>
          <w:lang w:val="en-AU"/>
        </w:rPr>
      </w:pPr>
      <w:r w:rsidRPr="00AE0542">
        <w:rPr>
          <w:lang w:val="en-AU"/>
        </w:rPr>
        <w:t xml:space="preserve">         (         )                  </w:t>
      </w:r>
      <w:proofErr w:type="gramStart"/>
      <w:r w:rsidRPr="00AE0542">
        <w:rPr>
          <w:lang w:val="en-AU"/>
        </w:rPr>
        <w:t>(  Network</w:t>
      </w:r>
      <w:proofErr w:type="gramEnd"/>
      <w:r w:rsidRPr="00AE0542">
        <w:rPr>
          <w:lang w:val="en-AU"/>
        </w:rPr>
        <w:t xml:space="preserve">  )</w:t>
      </w:r>
    </w:p>
    <w:p w14:paraId="3C0DADBD" w14:textId="77777777" w:rsidR="00602C6C" w:rsidRPr="00AE0542" w:rsidRDefault="00602C6C" w:rsidP="00602C6C">
      <w:pPr>
        <w:pStyle w:val="RFCFigure"/>
        <w:rPr>
          <w:lang w:val="en-AU"/>
        </w:rPr>
      </w:pPr>
      <w:r w:rsidRPr="00AE0542">
        <w:rPr>
          <w:lang w:val="en-AU"/>
        </w:rPr>
        <w:t xml:space="preserve">          (       )                   </w:t>
      </w:r>
      <w:proofErr w:type="gramStart"/>
      <w:r w:rsidRPr="00AE0542">
        <w:rPr>
          <w:lang w:val="en-AU"/>
        </w:rPr>
        <w:t>(  Domain</w:t>
      </w:r>
      <w:proofErr w:type="gramEnd"/>
      <w:r w:rsidRPr="00AE0542">
        <w:rPr>
          <w:lang w:val="en-AU"/>
        </w:rPr>
        <w:t xml:space="preserve"> 3 )</w:t>
      </w:r>
    </w:p>
    <w:p w14:paraId="73CF0559" w14:textId="77777777" w:rsidR="00602C6C" w:rsidRPr="00AE0542" w:rsidRDefault="00602C6C" w:rsidP="00602C6C">
      <w:pPr>
        <w:pStyle w:val="RFCFigure"/>
        <w:rPr>
          <w:lang w:val="en-AU"/>
        </w:rPr>
      </w:pPr>
      <w:r w:rsidRPr="00AE0542">
        <w:rPr>
          <w:lang w:val="en-AU"/>
        </w:rPr>
        <w:t xml:space="preserve">            -----                      (         )</w:t>
      </w:r>
    </w:p>
    <w:p w14:paraId="680D116E" w14:textId="77777777" w:rsidR="00602C6C" w:rsidRPr="00AE0542" w:rsidRDefault="00602C6C" w:rsidP="00602C6C">
      <w:pPr>
        <w:pStyle w:val="RFCFigure"/>
        <w:rPr>
          <w:lang w:val="en-AU"/>
        </w:rPr>
      </w:pPr>
      <w:r w:rsidRPr="00AE0542">
        <w:rPr>
          <w:lang w:val="en-AU"/>
        </w:rPr>
        <w:t xml:space="preserve">                                        (       )</w:t>
      </w:r>
    </w:p>
    <w:p w14:paraId="58628A97" w14:textId="77777777" w:rsidR="00602C6C" w:rsidRDefault="00602C6C" w:rsidP="00602C6C">
      <w:pPr>
        <w:pStyle w:val="RFCFigure"/>
        <w:rPr>
          <w:lang w:val="en-AU"/>
        </w:rPr>
      </w:pPr>
      <w:r w:rsidRPr="00AE0542">
        <w:rPr>
          <w:lang w:val="en-AU"/>
        </w:rPr>
        <w:t xml:space="preserve">                                          -----</w:t>
      </w:r>
    </w:p>
    <w:p w14:paraId="576BB6B2" w14:textId="77777777" w:rsidR="00602C6C" w:rsidRDefault="00602C6C" w:rsidP="00602C6C">
      <w:pPr>
        <w:pStyle w:val="RFCFigure"/>
        <w:rPr>
          <w:lang w:val="en-AU"/>
        </w:rPr>
      </w:pPr>
    </w:p>
    <w:p w14:paraId="5A4C9D75" w14:textId="77777777" w:rsidR="00602C6C" w:rsidRPr="00BF35F6" w:rsidRDefault="00602C6C" w:rsidP="00602C6C">
      <w:pPr>
        <w:pStyle w:val="Caption"/>
        <w:rPr>
          <w:lang w:val="en-AU"/>
        </w:rPr>
      </w:pPr>
      <w:bookmarkStart w:id="67" w:name="_Ref492484585"/>
      <w:r w:rsidRPr="00F52EE9">
        <w:t>Controlling Hierarchy</w:t>
      </w:r>
      <w:bookmarkEnd w:id="67"/>
    </w:p>
    <w:p w14:paraId="484186B1" w14:textId="77777777" w:rsidR="00BF35F6" w:rsidRDefault="00BF35F6" w:rsidP="00BF35F6">
      <w:r>
        <w:t xml:space="preserve">The ACTN framework facilitates the detachment of the network and service control from the underlying technology and help the customer express the network as desired by business needs. Therefore, care must be taken to keep minimal dependency on the CMI (or no dependency at all) with respect to the network domain technologies. </w:t>
      </w:r>
      <w:r>
        <w:lastRenderedPageBreak/>
        <w:t>The MPI instead requires some specialization according to the domain technology.</w:t>
      </w:r>
    </w:p>
    <w:p w14:paraId="14D91171" w14:textId="7375AD14" w:rsidR="009B2D2A" w:rsidRDefault="009B2D2A" w:rsidP="009B2D2A">
      <w:del w:id="68" w:author="Italo Busi" w:date="2018-04-13T19:35:00Z">
        <w:r w:rsidDel="00853887">
          <w:delText xml:space="preserve">In </w:delText>
        </w:r>
        <w:commentRangeStart w:id="69"/>
        <w:r w:rsidDel="00853887">
          <w:delText>this</w:delText>
        </w:r>
      </w:del>
      <w:ins w:id="70" w:author="Italo Busi" w:date="2018-04-13T19:35:00Z">
        <w:r w:rsidR="00853887">
          <w:t>This</w:t>
        </w:r>
      </w:ins>
      <w:r>
        <w:t xml:space="preserve"> document </w:t>
      </w:r>
      <w:del w:id="71" w:author="Italo Busi" w:date="2018-04-13T19:37:00Z">
        <w:r w:rsidDel="00853887">
          <w:delText xml:space="preserve">we address </w:delText>
        </w:r>
      </w:del>
      <w:del w:id="72" w:author="Italo Busi" w:date="2018-04-13T19:35:00Z">
        <w:r w:rsidR="00BE17B8" w:rsidDel="00853887">
          <w:delText xml:space="preserve">the use case </w:delText>
        </w:r>
        <w:r w:rsidDel="00853887">
          <w:delText xml:space="preserve">where </w:delText>
        </w:r>
      </w:del>
      <w:ins w:id="73" w:author="Italo Busi" w:date="2018-04-13T19:35:00Z">
        <w:r w:rsidR="00853887">
          <w:t xml:space="preserve">assumes that </w:t>
        </w:r>
      </w:ins>
      <w:r>
        <w:t xml:space="preserve">the CNC controls the customer IP network </w:t>
      </w:r>
      <w:commentRangeEnd w:id="69"/>
      <w:r w:rsidR="00365ABD">
        <w:rPr>
          <w:rStyle w:val="CommentReference"/>
        </w:rPr>
        <w:commentReference w:id="69"/>
      </w:r>
      <w:r>
        <w:t xml:space="preserve">and requests, at the CMI, transport connectivity </w:t>
      </w:r>
      <w:del w:id="74" w:author="Italo Busi" w:date="2018-06-27T15:36:00Z">
        <w:r w:rsidDel="00B755E3">
          <w:delText xml:space="preserve">among </w:delText>
        </w:r>
      </w:del>
      <w:ins w:id="75" w:author="Italo Busi" w:date="2018-06-27T15:36:00Z">
        <w:r w:rsidR="00B755E3">
          <w:t xml:space="preserve">between </w:t>
        </w:r>
      </w:ins>
      <w:r>
        <w:t>IP routers</w:t>
      </w:r>
      <w:ins w:id="76" w:author="Italo Busi" w:date="2018-04-13T19:35:00Z">
        <w:r w:rsidR="00853887">
          <w:t>.</w:t>
        </w:r>
      </w:ins>
      <w:r>
        <w:t xml:space="preserve"> </w:t>
      </w:r>
      <w:del w:id="77" w:author="Italo Busi" w:date="2018-04-13T19:35:00Z">
        <w:r w:rsidDel="00853887">
          <w:delText xml:space="preserve">to an </w:delText>
        </w:r>
      </w:del>
      <w:ins w:id="78" w:author="Italo Busi" w:date="2018-04-13T19:35:00Z">
        <w:r w:rsidR="00853887">
          <w:t xml:space="preserve">The </w:t>
        </w:r>
      </w:ins>
      <w:r>
        <w:t xml:space="preserve">MDSC </w:t>
      </w:r>
      <w:del w:id="79" w:author="Italo Busi" w:date="2018-04-13T19:35:00Z">
        <w:r w:rsidDel="00853887">
          <w:delText xml:space="preserve">which </w:delText>
        </w:r>
      </w:del>
      <w:r>
        <w:t>coordinates, via three MPIs, the control of a multi-domain transport network through three PNCs.</w:t>
      </w:r>
    </w:p>
    <w:p w14:paraId="3B211A36" w14:textId="10C2036C" w:rsidR="00BE17B8" w:rsidRDefault="00BE17B8" w:rsidP="00BE17B8">
      <w:r w:rsidRPr="00EC53D3">
        <w:t xml:space="preserve">The </w:t>
      </w:r>
      <w:ins w:id="80" w:author="Italo Busi" w:date="2018-04-13T19:37:00Z">
        <w:r w:rsidR="00853887">
          <w:t xml:space="preserve">control </w:t>
        </w:r>
      </w:ins>
      <w:r w:rsidRPr="00EC53D3">
        <w:t>interface</w:t>
      </w:r>
      <w:r>
        <w:t>s</w:t>
      </w:r>
      <w:r w:rsidRPr="00EC53D3">
        <w:t xml:space="preserve"> within</w:t>
      </w:r>
      <w:r>
        <w:t xml:space="preserve"> </w:t>
      </w:r>
      <w:r w:rsidRPr="00EC53D3">
        <w:t xml:space="preserve">scope of this document </w:t>
      </w:r>
      <w:r>
        <w:t xml:space="preserve">are the three </w:t>
      </w:r>
      <w:r w:rsidRPr="00EC53D3">
        <w:t>MPI</w:t>
      </w:r>
      <w:r>
        <w:t>s,</w:t>
      </w:r>
      <w:r w:rsidRPr="00EC53D3">
        <w:t xml:space="preserve"> </w:t>
      </w:r>
      <w:commentRangeStart w:id="81"/>
      <w:r w:rsidRPr="00330A1F">
        <w:rPr>
          <w:highlight w:val="yellow"/>
        </w:rPr>
        <w:t xml:space="preserve">while the </w:t>
      </w:r>
      <w:ins w:id="82" w:author="Italo Busi" w:date="2018-04-13T19:37:00Z">
        <w:r w:rsidR="00853887" w:rsidRPr="00330A1F">
          <w:rPr>
            <w:highlight w:val="yellow"/>
          </w:rPr>
          <w:t xml:space="preserve">control </w:t>
        </w:r>
      </w:ins>
      <w:r w:rsidRPr="00330A1F">
        <w:rPr>
          <w:highlight w:val="yellow"/>
        </w:rPr>
        <w:t>interface</w:t>
      </w:r>
      <w:ins w:id="83" w:author="Italo Busi" w:date="2018-04-13T19:36:00Z">
        <w:r w:rsidR="00853887" w:rsidRPr="00330A1F">
          <w:rPr>
            <w:highlight w:val="yellow"/>
          </w:rPr>
          <w:t>(s)</w:t>
        </w:r>
      </w:ins>
      <w:r w:rsidRPr="00330A1F">
        <w:rPr>
          <w:highlight w:val="yellow"/>
        </w:rPr>
        <w:t xml:space="preserve"> between the CNC and the IP routers is out</w:t>
      </w:r>
      <w:ins w:id="84" w:author="Italo Busi" w:date="2018-04-13T19:37:00Z">
        <w:r w:rsidR="00853887" w:rsidRPr="00330A1F">
          <w:rPr>
            <w:highlight w:val="yellow"/>
          </w:rPr>
          <w:t>side the</w:t>
        </w:r>
      </w:ins>
      <w:r w:rsidRPr="00330A1F">
        <w:rPr>
          <w:highlight w:val="yellow"/>
        </w:rPr>
        <w:t xml:space="preserve"> </w:t>
      </w:r>
      <w:del w:id="85" w:author="Italo Busi" w:date="2018-04-13T19:37:00Z">
        <w:r w:rsidRPr="00330A1F" w:rsidDel="00853887">
          <w:rPr>
            <w:highlight w:val="yellow"/>
          </w:rPr>
          <w:delText xml:space="preserve">of </w:delText>
        </w:r>
      </w:del>
      <w:r w:rsidRPr="00330A1F">
        <w:rPr>
          <w:highlight w:val="yellow"/>
        </w:rPr>
        <w:t>scope</w:t>
      </w:r>
      <w:r w:rsidRPr="00330A1F">
        <w:rPr>
          <w:highlight w:val="yellow"/>
          <w:rPrChange w:id="86" w:author="Italo Busi" w:date="2018-04-13T20:19:00Z">
            <w:rPr/>
          </w:rPrChange>
        </w:rPr>
        <w:t xml:space="preserve"> of this document</w:t>
      </w:r>
      <w:commentRangeEnd w:id="81"/>
      <w:r w:rsidR="00330A1F">
        <w:rPr>
          <w:rStyle w:val="CommentReference"/>
        </w:rPr>
        <w:commentReference w:id="81"/>
      </w:r>
      <w:r>
        <w:t>. It is also assumed that the CMI allows the CNC to provide all the information that is required by the MDSC to properly configure the transport connectivity requested by the customer.</w:t>
      </w:r>
    </w:p>
    <w:p w14:paraId="28A76E55" w14:textId="77777777" w:rsidR="009D0BF8" w:rsidRPr="009B2D2A" w:rsidRDefault="003362AE" w:rsidP="005010FF">
      <w:pPr>
        <w:pStyle w:val="Heading3"/>
      </w:pPr>
      <w:bookmarkStart w:id="87" w:name="_Toc508190091"/>
      <w:commentRangeStart w:id="88"/>
      <w:r w:rsidRPr="009B2D2A">
        <w:t>Single-Domain Scenario</w:t>
      </w:r>
      <w:bookmarkEnd w:id="87"/>
    </w:p>
    <w:p w14:paraId="545E5A53" w14:textId="449F9A9E" w:rsidR="009B2D2A" w:rsidRDefault="009B2D2A" w:rsidP="003362AE">
      <w:r w:rsidRPr="009B2D2A">
        <w:t>In case the CNC requests transport connectivity between IP routers attached to the same transport domain</w:t>
      </w:r>
      <w:r>
        <w:t xml:space="preserve"> (e.g., between </w:t>
      </w:r>
      <w:del w:id="89" w:author="Italo Busi" w:date="2018-04-13T19:38:00Z">
        <w:r w:rsidDel="00853887">
          <w:delText>C-</w:delText>
        </w:r>
      </w:del>
      <w:r>
        <w:t xml:space="preserve">R1 and </w:t>
      </w:r>
      <w:del w:id="90" w:author="Italo Busi" w:date="2018-04-13T19:38:00Z">
        <w:r w:rsidDel="00853887">
          <w:delText>C-</w:delText>
        </w:r>
      </w:del>
      <w:r>
        <w:t>R3</w:t>
      </w:r>
      <w:ins w:id="91" w:author="Italo Busi" w:date="2018-04-13T19:38:00Z">
        <w:r w:rsidR="00853887">
          <w:t xml:space="preserve"> in </w:t>
        </w:r>
        <w:r w:rsidR="00853887">
          <w:fldChar w:fldCharType="begin"/>
        </w:r>
        <w:r w:rsidR="00853887">
          <w:instrText xml:space="preserve"> REF _Ref492484562 \r \h </w:instrText>
        </w:r>
      </w:ins>
      <w:r w:rsidR="00853887">
        <w:fldChar w:fldCharType="separate"/>
      </w:r>
      <w:ins w:id="92" w:author="Italo Busi" w:date="2018-04-13T19:38:00Z">
        <w:r w:rsidR="00853887">
          <w:t>Figure 1</w:t>
        </w:r>
        <w:r w:rsidR="00853887">
          <w:fldChar w:fldCharType="end"/>
        </w:r>
      </w:ins>
      <w:r>
        <w:t>)</w:t>
      </w:r>
      <w:r w:rsidRPr="009B2D2A">
        <w:t xml:space="preserve">, the MDSC can </w:t>
      </w:r>
      <w:ins w:id="93" w:author="Italo Busi" w:date="2018-04-13T19:40:00Z">
        <w:r w:rsidR="00853887">
          <w:t xml:space="preserve">just </w:t>
        </w:r>
      </w:ins>
      <w:r w:rsidRPr="009B2D2A">
        <w:t xml:space="preserve">pass the </w:t>
      </w:r>
      <w:r>
        <w:t xml:space="preserve">service request to the PNC </w:t>
      </w:r>
      <w:ins w:id="94" w:author="Italo Busi" w:date="2018-04-13T19:40:00Z">
        <w:r w:rsidR="00853887">
          <w:t xml:space="preserve">controlling that </w:t>
        </w:r>
      </w:ins>
      <w:ins w:id="95" w:author="Italo Busi" w:date="2018-06-27T15:37:00Z">
        <w:r w:rsidR="00B755E3">
          <w:t xml:space="preserve">domain </w:t>
        </w:r>
      </w:ins>
      <w:r>
        <w:t>(e.g., PNC1</w:t>
      </w:r>
      <w:ins w:id="96" w:author="Italo Busi" w:date="2018-04-13T19:39:00Z">
        <w:r w:rsidR="00853887">
          <w:t xml:space="preserve"> in </w:t>
        </w:r>
        <w:r w:rsidR="00853887">
          <w:fldChar w:fldCharType="begin"/>
        </w:r>
        <w:r w:rsidR="00853887">
          <w:instrText xml:space="preserve"> REF _Ref492484585 \r \h </w:instrText>
        </w:r>
      </w:ins>
      <w:r w:rsidR="00853887">
        <w:fldChar w:fldCharType="separate"/>
      </w:r>
      <w:ins w:id="97" w:author="Italo Busi" w:date="2018-04-13T19:39:00Z">
        <w:r w:rsidR="00853887">
          <w:t>Figure 2</w:t>
        </w:r>
        <w:r w:rsidR="00853887">
          <w:fldChar w:fldCharType="end"/>
        </w:r>
      </w:ins>
      <w:r>
        <w:t>) and let the PNC take</w:t>
      </w:r>
      <w:del w:id="98" w:author="Italo Busi" w:date="2018-04-13T19:39:00Z">
        <w:r w:rsidDel="00853887">
          <w:delText>s</w:delText>
        </w:r>
      </w:del>
      <w:r>
        <w:t xml:space="preserve"> decisions about how to implement the service</w:t>
      </w:r>
      <w:ins w:id="99" w:author="Italo Busi" w:date="2018-04-13T19:41:00Z">
        <w:r w:rsidR="00853887">
          <w:t xml:space="preserve"> (e.g., which OTN connection to setup)</w:t>
        </w:r>
      </w:ins>
      <w:r>
        <w:t>.</w:t>
      </w:r>
    </w:p>
    <w:p w14:paraId="311C8AE6" w14:textId="77777777" w:rsidR="00CC0754" w:rsidRPr="009B2D2A" w:rsidRDefault="00CC0754" w:rsidP="00CC0754">
      <w:pPr>
        <w:pStyle w:val="Heading3"/>
      </w:pPr>
      <w:bookmarkStart w:id="100" w:name="_Toc508190092"/>
      <w:bookmarkStart w:id="101" w:name="_Ref500419268"/>
      <w:bookmarkStart w:id="102" w:name="_Ref500428446"/>
      <w:r>
        <w:t>Multi</w:t>
      </w:r>
      <w:r w:rsidRPr="009B2D2A">
        <w:t>-Domain Scenario</w:t>
      </w:r>
      <w:bookmarkEnd w:id="100"/>
    </w:p>
    <w:p w14:paraId="2F09642F" w14:textId="73E3F814" w:rsidR="00CC0754" w:rsidRDefault="00CC0754" w:rsidP="00CC0754">
      <w:r w:rsidRPr="009B2D2A">
        <w:t>In case the CNC requests transport connectivity bet</w:t>
      </w:r>
      <w:r>
        <w:t xml:space="preserve">ween IP routers attached to different </w:t>
      </w:r>
      <w:r w:rsidRPr="009B2D2A">
        <w:t>transport domain</w:t>
      </w:r>
      <w:ins w:id="103" w:author="Italo Busi" w:date="2018-04-13T19:41:00Z">
        <w:r w:rsidR="00853887">
          <w:t>s</w:t>
        </w:r>
      </w:ins>
      <w:r>
        <w:t xml:space="preserve"> (e.g., between </w:t>
      </w:r>
      <w:del w:id="104" w:author="Italo Busi" w:date="2018-04-13T19:41:00Z">
        <w:r w:rsidDel="00853887">
          <w:delText>C-</w:delText>
        </w:r>
      </w:del>
      <w:r>
        <w:t xml:space="preserve">R1 and </w:t>
      </w:r>
      <w:del w:id="105" w:author="Italo Busi" w:date="2018-04-13T19:41:00Z">
        <w:r w:rsidDel="00853887">
          <w:delText>C-</w:delText>
        </w:r>
      </w:del>
      <w:r>
        <w:t>R5)</w:t>
      </w:r>
      <w:r w:rsidRPr="009B2D2A">
        <w:t xml:space="preserve">, the MDSC </w:t>
      </w:r>
      <w:del w:id="106" w:author="Italo Busi" w:date="2018-04-13T19:43:00Z">
        <w:r w:rsidRPr="00853887" w:rsidDel="00853887">
          <w:delText>can split the service request into tunnel segment configuration and then pass to</w:delText>
        </w:r>
      </w:del>
      <w:ins w:id="107" w:author="Italo Busi" w:date="2018-04-13T19:43:00Z">
        <w:r w:rsidR="00853887">
          <w:t>need</w:t>
        </w:r>
      </w:ins>
      <w:ins w:id="108" w:author="Italo Busi" w:date="2018-04-13T20:07:00Z">
        <w:r w:rsidR="00365ABD">
          <w:t>s</w:t>
        </w:r>
      </w:ins>
      <w:ins w:id="109" w:author="Italo Busi" w:date="2018-04-13T19:43:00Z">
        <w:r w:rsidR="00853887">
          <w:t xml:space="preserve"> to </w:t>
        </w:r>
      </w:ins>
      <w:ins w:id="110" w:author="Italo Busi" w:date="2018-04-13T19:47:00Z">
        <w:r w:rsidR="00886F7A">
          <w:t>coordinate a multi-domain tunnel setup across</w:t>
        </w:r>
      </w:ins>
      <w:r w:rsidRPr="00853887">
        <w:t xml:space="preserve"> multiple PNCs (</w:t>
      </w:r>
      <w:ins w:id="111" w:author="Italo Busi" w:date="2018-04-13T19:47:00Z">
        <w:r w:rsidR="00886F7A">
          <w:t xml:space="preserve">e.g., </w:t>
        </w:r>
      </w:ins>
      <w:r w:rsidRPr="00853887">
        <w:t>PNC1</w:t>
      </w:r>
      <w:ins w:id="112" w:author="Italo Busi" w:date="2018-04-13T19:47:00Z">
        <w:r w:rsidR="00886F7A">
          <w:t>,</w:t>
        </w:r>
      </w:ins>
      <w:r w:rsidRPr="00853887">
        <w:t xml:space="preserve"> </w:t>
      </w:r>
      <w:del w:id="113" w:author="Italo Busi" w:date="2018-04-13T19:47:00Z">
        <w:r w:rsidRPr="00853887" w:rsidDel="00886F7A">
          <w:delText xml:space="preserve">and </w:delText>
        </w:r>
      </w:del>
      <w:r w:rsidRPr="00853887">
        <w:t xml:space="preserve">PNC2 </w:t>
      </w:r>
      <w:ins w:id="114" w:author="Italo Busi" w:date="2018-04-13T19:47:00Z">
        <w:r w:rsidR="00886F7A">
          <w:t xml:space="preserve">and PNC3 </w:t>
        </w:r>
      </w:ins>
      <w:r w:rsidRPr="00853887">
        <w:t xml:space="preserve">in </w:t>
      </w:r>
      <w:ins w:id="115" w:author="Italo Busi" w:date="2018-04-13T19:48:00Z">
        <w:r w:rsidR="00886F7A">
          <w:t xml:space="preserve">in </w:t>
        </w:r>
        <w:r w:rsidR="00886F7A">
          <w:fldChar w:fldCharType="begin"/>
        </w:r>
        <w:r w:rsidR="00886F7A">
          <w:instrText xml:space="preserve"> REF _Ref492484585 \r \h </w:instrText>
        </w:r>
      </w:ins>
      <w:ins w:id="116" w:author="Italo Busi" w:date="2018-04-13T19:48:00Z">
        <w:r w:rsidR="00886F7A">
          <w:fldChar w:fldCharType="separate"/>
        </w:r>
        <w:r w:rsidR="00886F7A">
          <w:t>Figure 2</w:t>
        </w:r>
        <w:r w:rsidR="00886F7A">
          <w:fldChar w:fldCharType="end"/>
        </w:r>
      </w:ins>
      <w:del w:id="117" w:author="Italo Busi" w:date="2018-04-13T19:48:00Z">
        <w:r w:rsidRPr="00853887" w:rsidDel="00886F7A">
          <w:delText>this example</w:delText>
        </w:r>
      </w:del>
      <w:r w:rsidRPr="00853887">
        <w:t xml:space="preserve">) and </w:t>
      </w:r>
      <w:del w:id="118" w:author="Italo Busi" w:date="2018-04-13T19:48:00Z">
        <w:r w:rsidRPr="00853887" w:rsidDel="00886F7A">
          <w:delText>let the PNC takes decisions about how to deploy the service</w:delText>
        </w:r>
      </w:del>
      <w:ins w:id="119" w:author="Italo Busi" w:date="2018-04-13T19:48:00Z">
        <w:r w:rsidR="00886F7A">
          <w:t>coordinate the service request with the PNC controlling the edge domains (e.g.</w:t>
        </w:r>
      </w:ins>
      <w:ins w:id="120" w:author="Italo Busi" w:date="2018-04-13T19:49:00Z">
        <w:r w:rsidR="00886F7A">
          <w:t xml:space="preserve">, PNC1 and PNC2 in </w:t>
        </w:r>
        <w:r w:rsidR="00886F7A">
          <w:fldChar w:fldCharType="begin"/>
        </w:r>
        <w:r w:rsidR="00886F7A">
          <w:instrText xml:space="preserve"> REF _Ref492484585 \r \h </w:instrText>
        </w:r>
      </w:ins>
      <w:ins w:id="121" w:author="Italo Busi" w:date="2018-04-13T19:49:00Z">
        <w:r w:rsidR="00886F7A">
          <w:fldChar w:fldCharType="separate"/>
        </w:r>
        <w:r w:rsidR="00886F7A">
          <w:t>Figure 2</w:t>
        </w:r>
        <w:r w:rsidR="00886F7A">
          <w:fldChar w:fldCharType="end"/>
        </w:r>
        <w:r w:rsidR="00886F7A">
          <w:t>)</w:t>
        </w:r>
      </w:ins>
      <w:r>
        <w:t>.</w:t>
      </w:r>
      <w:commentRangeEnd w:id="88"/>
      <w:r w:rsidR="00365ABD">
        <w:rPr>
          <w:rStyle w:val="CommentReference"/>
        </w:rPr>
        <w:commentReference w:id="88"/>
      </w:r>
    </w:p>
    <w:p w14:paraId="42BBFC37" w14:textId="77777777" w:rsidR="003362AE" w:rsidRPr="00D87A26" w:rsidRDefault="003362AE" w:rsidP="003362AE">
      <w:pPr>
        <w:pStyle w:val="Heading2"/>
      </w:pPr>
      <w:bookmarkStart w:id="122" w:name="_Ref508187878"/>
      <w:bookmarkStart w:id="123" w:name="_Toc508190093"/>
      <w:r w:rsidRPr="00D87A26">
        <w:t>Topology Abstractions</w:t>
      </w:r>
      <w:bookmarkEnd w:id="101"/>
      <w:bookmarkEnd w:id="102"/>
      <w:bookmarkEnd w:id="122"/>
      <w:bookmarkEnd w:id="123"/>
    </w:p>
    <w:p w14:paraId="47CD2AFA" w14:textId="77777777" w:rsidR="00BF35F6" w:rsidRDefault="00BF35F6" w:rsidP="00BF35F6">
      <w:r>
        <w:t xml:space="preserve">Abstraction provides a selective method for representing connectivity information within a domain. There are multiple methods to abstract a network topology. This document assumes the abstraction method defined in [RFC7926]: </w:t>
      </w:r>
    </w:p>
    <w:p w14:paraId="24F6882C" w14:textId="77777777" w:rsidR="00BF35F6" w:rsidRDefault="00BF35F6" w:rsidP="00BF35F6">
      <w:pPr>
        <w:ind w:left="720"/>
      </w:pPr>
      <w:r>
        <w:t xml:space="preserve">“Abstraction is the process of applying policy to the available TE information within a domain, to produce selective information that represents the potential ability to connect across the domain.  Thus, abstraction does not necessarily offer all possible </w:t>
      </w:r>
      <w:r>
        <w:lastRenderedPageBreak/>
        <w:t>connectivity options, but presents a general view of potential connectivity according to the policies that determine how the domain's administrator wants to allow the domain resources to be used.”</w:t>
      </w:r>
    </w:p>
    <w:p w14:paraId="20D2C12D" w14:textId="40A66564" w:rsidR="00BF35F6" w:rsidDel="00F74AD8" w:rsidRDefault="00BE17B8" w:rsidP="00BF35F6">
      <w:pPr>
        <w:rPr>
          <w:del w:id="124" w:author="Italo Busi" w:date="2018-04-13T20:15:00Z"/>
        </w:rPr>
      </w:pPr>
      <w:del w:id="125" w:author="Italo Busi" w:date="2018-04-13T20:15:00Z">
        <w:r w:rsidRPr="00CA3204" w:rsidDel="00F74AD8">
          <w:delText xml:space="preserve">[TE-Topo] Describes a </w:delText>
        </w:r>
        <w:r w:rsidR="00BF35F6" w:rsidRPr="00CA3204" w:rsidDel="00F74AD8">
          <w:delText>YANG base model for TE topology without any technology specific parameters. Moreover, it defines how to abstract for TE-network topologies.</w:delText>
        </w:r>
        <w:r w:rsidR="00BF35F6" w:rsidDel="00F74AD8">
          <w:delText xml:space="preserve">  </w:delText>
        </w:r>
      </w:del>
    </w:p>
    <w:p w14:paraId="50498FDF" w14:textId="2BDFF998" w:rsidR="00BF35F6" w:rsidRDefault="00BE17B8" w:rsidP="00BF35F6">
      <w:r w:rsidRPr="00CA3204">
        <w:t>[ACTN-Frame] Provides</w:t>
      </w:r>
      <w:r w:rsidRPr="005719C7">
        <w:t xml:space="preserve"> </w:t>
      </w:r>
      <w:r w:rsidR="00BF35F6" w:rsidRPr="005719C7">
        <w:t>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[ACTN-Frame], there are three types of topology:</w:t>
      </w:r>
    </w:p>
    <w:p w14:paraId="31214484" w14:textId="47DC4829" w:rsidR="00BF35F6" w:rsidRDefault="00BF35F6" w:rsidP="00BF35F6">
      <w:pPr>
        <w:pStyle w:val="RFCListBullet"/>
      </w:pPr>
      <w:r>
        <w:t xml:space="preserve">White topology: This is a case where the PNC provides the actual network topology to the MDSC without any hiding or filtering. In this case, the MDSC has the full knowledge of the underlying network topology; </w:t>
      </w:r>
    </w:p>
    <w:p w14:paraId="644E4202" w14:textId="77777777" w:rsidR="00BF35F6" w:rsidRDefault="00BF35F6" w:rsidP="00BF35F6">
      <w:pPr>
        <w:pStyle w:val="RFCListBullet"/>
      </w:pPr>
      <w:r>
        <w:t>Black topology: The entire domain network is abstracted as a single virtual node with the access/egress links without disclosing any node internal connectivity information;</w:t>
      </w:r>
    </w:p>
    <w:p w14:paraId="29474090" w14:textId="77777777" w:rsidR="00BF35F6" w:rsidRDefault="00BF35F6" w:rsidP="00BF35F6">
      <w:pPr>
        <w:pStyle w:val="RFCListBullet"/>
      </w:pPr>
      <w:r>
        <w:t xml:space="preserve">Grey topology: This abstraction level is between black topology and white topology from a granularity point of view. This is abstraction of TE tunnels for all pairs of border nodes. We may further differentiate from a perspective of how to abstract internal TE resources between the pairs of border nodes: </w:t>
      </w:r>
    </w:p>
    <w:p w14:paraId="2D849520" w14:textId="77777777" w:rsidR="00BF35F6" w:rsidRPr="00996E73" w:rsidRDefault="00BF35F6" w:rsidP="00BF35F6">
      <w:pPr>
        <w:pStyle w:val="RFCListBullet"/>
        <w:numPr>
          <w:ilvl w:val="1"/>
          <w:numId w:val="35"/>
        </w:numPr>
        <w:tabs>
          <w:tab w:val="clear" w:pos="1296"/>
          <w:tab w:val="left" w:pos="1440"/>
        </w:tabs>
      </w:pPr>
      <w:r>
        <w:t>Grey topology type A: border nodes with a TE links between them in a full mesh fashion;</w:t>
      </w:r>
    </w:p>
    <w:p w14:paraId="5259CB09" w14:textId="77777777" w:rsidR="00BF35F6" w:rsidRPr="00996E73" w:rsidRDefault="00BF35F6" w:rsidP="00BF35F6">
      <w:pPr>
        <w:pStyle w:val="RFCListBullet"/>
        <w:numPr>
          <w:ilvl w:val="1"/>
          <w:numId w:val="35"/>
        </w:numPr>
        <w:tabs>
          <w:tab w:val="clear" w:pos="1296"/>
          <w:tab w:val="left" w:pos="1440"/>
        </w:tabs>
      </w:pPr>
      <w:r>
        <w:t xml:space="preserve">Grey topology type B: border nodes with some internal abstracted nodes and abstracted links. </w:t>
      </w:r>
    </w:p>
    <w:p w14:paraId="59CEED03" w14:textId="77777777" w:rsidR="00D87A26" w:rsidRDefault="00D87A26" w:rsidP="00D87A26">
      <w:r>
        <w:t>Each PNC should provide the MDSC a topology abstraction of the domain’s network topology.</w:t>
      </w:r>
    </w:p>
    <w:p w14:paraId="726776A3" w14:textId="77777777" w:rsidR="00D87A26" w:rsidRDefault="00D87A26" w:rsidP="00D87A26">
      <w:r>
        <w:t>Each PNC provides topology abstraction of its own domain topology independently from each other and therefore it is possible that different PNCs provide different types of topology abstractions.</w:t>
      </w:r>
    </w:p>
    <w:p w14:paraId="188E9CDF" w14:textId="7A4F91A5" w:rsidR="007445AC" w:rsidRDefault="007445AC" w:rsidP="00D87A26">
      <w:r>
        <w:t>The MPI operates on the abstract topology regardless on the type of abstraction provided by the PNC.</w:t>
      </w:r>
    </w:p>
    <w:p w14:paraId="063F304C" w14:textId="07BA6DA7" w:rsidR="00D87A26" w:rsidRDefault="00A032F2" w:rsidP="00D87A26">
      <w:r>
        <w:lastRenderedPageBreak/>
        <w:t>To</w:t>
      </w:r>
      <w:r w:rsidR="007445AC">
        <w:t xml:space="preserve"> </w:t>
      </w:r>
      <w:r w:rsidR="0091245F">
        <w:t>analyze</w:t>
      </w:r>
      <w:r w:rsidR="007445AC">
        <w:t xml:space="preserve"> how the MPI operates on abstract topologies independently from the topology abstraction provided by each PNC and, therefore, that that different PNCs can provide different topology abstractions, it is assumed</w:t>
      </w:r>
      <w:r w:rsidR="00D87A26">
        <w:t xml:space="preserve"> that:</w:t>
      </w:r>
    </w:p>
    <w:p w14:paraId="412C886F" w14:textId="17265DF1" w:rsidR="00D87A26" w:rsidRDefault="00D87A26" w:rsidP="00D87A26">
      <w:pPr>
        <w:pStyle w:val="RFCListBullet"/>
      </w:pPr>
      <w:r>
        <w:t xml:space="preserve">PNC1 provides a topology abstraction </w:t>
      </w:r>
      <w:r w:rsidR="007445AC">
        <w:t xml:space="preserve">which exposes at </w:t>
      </w:r>
      <w:del w:id="126" w:author="Italo Busi" w:date="2018-04-13T19:58:00Z">
        <w:r w:rsidR="007445AC" w:rsidDel="00260D47">
          <w:delText xml:space="preserve">the </w:delText>
        </w:r>
      </w:del>
      <w:r w:rsidR="007445AC">
        <w:t>MPI</w:t>
      </w:r>
      <w:ins w:id="127" w:author="Italo Busi" w:date="2018-04-13T19:58:00Z">
        <w:r w:rsidR="00260D47">
          <w:t>1</w:t>
        </w:r>
      </w:ins>
      <w:r w:rsidR="007445AC">
        <w:t xml:space="preserve"> an abstract node and an abstract link for each physical node and link within network domain 1</w:t>
      </w:r>
    </w:p>
    <w:p w14:paraId="647AE656" w14:textId="5362AFC7" w:rsidR="000D1432" w:rsidRDefault="000D1432" w:rsidP="000D1432">
      <w:pPr>
        <w:pStyle w:val="RFCListBullet"/>
      </w:pPr>
      <w:r>
        <w:t>PNC2 provides a topology abstraction</w:t>
      </w:r>
      <w:r w:rsidR="007445AC">
        <w:t xml:space="preserve"> which exposes at </w:t>
      </w:r>
      <w:del w:id="128" w:author="Italo Busi" w:date="2018-04-13T19:58:00Z">
        <w:r w:rsidR="007445AC" w:rsidDel="00260D47">
          <w:delText xml:space="preserve">the </w:delText>
        </w:r>
      </w:del>
      <w:r w:rsidR="007445AC">
        <w:t>MPI</w:t>
      </w:r>
      <w:ins w:id="129" w:author="Italo Busi" w:date="2018-04-13T19:59:00Z">
        <w:r w:rsidR="00260D47">
          <w:t>2</w:t>
        </w:r>
      </w:ins>
      <w:r w:rsidR="007445AC">
        <w:t xml:space="preserve"> a single abstract node (representing the whole network domain) with abstract links representing only the inter-domain physical links</w:t>
      </w:r>
    </w:p>
    <w:p w14:paraId="59E34D2E" w14:textId="240F2357" w:rsidR="000D1432" w:rsidRPr="00F36A9C" w:rsidRDefault="000D1432" w:rsidP="000D1432">
      <w:pPr>
        <w:pStyle w:val="RFCListBullet"/>
      </w:pPr>
      <w:r>
        <w:t>PNC3 provides a topology abstraction</w:t>
      </w:r>
      <w:r w:rsidR="007445AC">
        <w:t xml:space="preserve"> which exposes at </w:t>
      </w:r>
      <w:del w:id="130" w:author="Italo Busi" w:date="2018-04-13T19:59:00Z">
        <w:r w:rsidR="007445AC" w:rsidDel="00260D47">
          <w:delText xml:space="preserve">the </w:delText>
        </w:r>
      </w:del>
      <w:r w:rsidR="007445AC">
        <w:t>MPI</w:t>
      </w:r>
      <w:ins w:id="131" w:author="Italo Busi" w:date="2018-04-13T19:59:00Z">
        <w:r w:rsidR="00260D47">
          <w:t>3</w:t>
        </w:r>
      </w:ins>
      <w:r w:rsidR="007445AC">
        <w:t xml:space="preserve"> </w:t>
      </w:r>
      <w:r>
        <w:t>two abstract nodes (</w:t>
      </w:r>
      <w:ins w:id="132" w:author="Italo Busi" w:date="2018-04-13T19:59:00Z">
        <w:r w:rsidR="00260D47">
          <w:t xml:space="preserve">called </w:t>
        </w:r>
      </w:ins>
      <w:r>
        <w:t xml:space="preserve">AN31 and AN32). They abstract respectively nodes S31+S33 and nodes S32+S34. At </w:t>
      </w:r>
      <w:del w:id="133" w:author="Italo Busi" w:date="2018-04-13T19:59:00Z">
        <w:r w:rsidDel="00260D47">
          <w:delText xml:space="preserve">the </w:delText>
        </w:r>
      </w:del>
      <w:r>
        <w:t>MPI</w:t>
      </w:r>
      <w:ins w:id="134" w:author="Italo Busi" w:date="2018-04-13T19:59:00Z">
        <w:r w:rsidR="00260D47">
          <w:t>3</w:t>
        </w:r>
      </w:ins>
      <w:r>
        <w:t xml:space="preserve">, only the abstract nodes should be reported: the mapping between the abstract nodes (AN31 and AN32) and the physical nodes (S31, S32, S33 and S34) should be done internally by </w:t>
      </w:r>
      <w:del w:id="135" w:author="Italo Busi" w:date="2018-04-13T19:59:00Z">
        <w:r w:rsidDel="00260D47">
          <w:delText xml:space="preserve">the </w:delText>
        </w:r>
      </w:del>
      <w:r>
        <w:t>PNC</w:t>
      </w:r>
      <w:ins w:id="136" w:author="Italo Busi" w:date="2018-04-13T19:59:00Z">
        <w:r w:rsidR="00260D47">
          <w:t>3</w:t>
        </w:r>
      </w:ins>
      <w:r w:rsidRPr="00AD0B22">
        <w:t>.</w:t>
      </w:r>
    </w:p>
    <w:p w14:paraId="625F85B6" w14:textId="3B9EB55A" w:rsidR="00A032F2" w:rsidRDefault="00A032F2" w:rsidP="00A032F2">
      <w:pPr>
        <w:rPr>
          <w:ins w:id="137" w:author="Italo Busi" w:date="2018-04-13T20:01:00Z"/>
        </w:rPr>
      </w:pPr>
      <w:r>
        <w:t xml:space="preserve">The MDSC should be capable to stitch together each abstracted topology to build its own view of the multi-domain network topology. </w:t>
      </w:r>
      <w:r>
        <w:rPr>
          <w:highlight w:val="yellow"/>
        </w:rPr>
        <w:t xml:space="preserve">The process </w:t>
      </w:r>
      <w:r w:rsidRPr="004D00C9">
        <w:rPr>
          <w:highlight w:val="yellow"/>
        </w:rPr>
        <w:t>m</w:t>
      </w:r>
      <w:r>
        <w:rPr>
          <w:highlight w:val="yellow"/>
        </w:rPr>
        <w:t>ay r</w:t>
      </w:r>
      <w:r w:rsidRPr="004D00C9">
        <w:rPr>
          <w:highlight w:val="yellow"/>
        </w:rPr>
        <w:t xml:space="preserve">equire </w:t>
      </w:r>
      <w:r>
        <w:rPr>
          <w:highlight w:val="yellow"/>
        </w:rPr>
        <w:t>suitable oversight, including</w:t>
      </w:r>
      <w:r w:rsidRPr="004D00C9">
        <w:rPr>
          <w:highlight w:val="yellow"/>
        </w:rPr>
        <w:t xml:space="preserve"> administrative configuration</w:t>
      </w:r>
      <w:r>
        <w:rPr>
          <w:highlight w:val="yellow"/>
        </w:rPr>
        <w:t xml:space="preserve"> and trust models, </w:t>
      </w:r>
      <w:r>
        <w:t>but this is out of scope for this document.</w:t>
      </w:r>
      <w:del w:id="138" w:author="Italo Busi" w:date="2018-04-13T20:01:00Z">
        <w:r w:rsidDel="00260D47">
          <w:delText xml:space="preserve"> </w:delText>
        </w:r>
      </w:del>
    </w:p>
    <w:p w14:paraId="0A8677F0" w14:textId="18A48518" w:rsidR="00260D47" w:rsidDel="00F74AD8" w:rsidRDefault="00F74AD8" w:rsidP="00F74AD8">
      <w:pPr>
        <w:rPr>
          <w:del w:id="139" w:author="Italo Busi" w:date="2018-04-13T20:18:00Z"/>
        </w:rPr>
      </w:pPr>
      <w:ins w:id="140" w:author="Italo Busi" w:date="2018-04-13T20:16:00Z">
        <w:r>
          <w:t>The MDSC can also</w:t>
        </w:r>
      </w:ins>
      <w:ins w:id="141" w:author="Italo Busi" w:date="2018-04-13T20:05:00Z">
        <w:r w:rsidR="00365ABD">
          <w:t xml:space="preserve"> provide topology abstraction of its own </w:t>
        </w:r>
      </w:ins>
      <w:ins w:id="142" w:author="Italo Busi" w:date="2018-04-13T20:17:00Z">
        <w:r>
          <w:t>view of the multi-domain network topology at its CMIs depending on the customers’ needs</w:t>
        </w:r>
      </w:ins>
      <w:ins w:id="143" w:author="Italo Busi" w:date="2018-04-13T20:18:00Z">
        <w:r>
          <w:t xml:space="preserve">: it can provide </w:t>
        </w:r>
      </w:ins>
      <w:ins w:id="144" w:author="Italo Busi" w:date="2018-04-13T20:05:00Z">
        <w:r w:rsidR="00365ABD">
          <w:t>different types of topology abstractions</w:t>
        </w:r>
      </w:ins>
      <w:ins w:id="145" w:author="Italo Busi" w:date="2018-04-13T20:18:00Z">
        <w:r>
          <w:t xml:space="preserve"> at different CMIs</w:t>
        </w:r>
      </w:ins>
    </w:p>
    <w:p w14:paraId="0599954D" w14:textId="3CC3F1C1" w:rsidR="00A032F2" w:rsidRPr="00F74AD8" w:rsidRDefault="00A032F2" w:rsidP="00A032F2">
      <w:pPr>
        <w:rPr>
          <w:rPrChange w:id="146" w:author="Italo Busi" w:date="2018-04-13T20:18:00Z">
            <w:rPr>
              <w:highlight w:val="yellow"/>
            </w:rPr>
          </w:rPrChange>
        </w:rPr>
      </w:pPr>
      <w:del w:id="147" w:author="Italo Busi" w:date="2018-04-13T20:18:00Z">
        <w:r w:rsidDel="00F74AD8">
          <w:rPr>
            <w:highlight w:val="yellow"/>
          </w:rPr>
          <w:delText>A method and process for t</w:delText>
        </w:r>
        <w:r w:rsidRPr="004D00C9" w:rsidDel="00F74AD8">
          <w:rPr>
            <w:highlight w:val="yellow"/>
          </w:rPr>
          <w:delText xml:space="preserve">opology abstraction for the CMI is </w:delText>
        </w:r>
        <w:r w:rsidDel="00F74AD8">
          <w:rPr>
            <w:highlight w:val="yellow"/>
          </w:rPr>
          <w:delText xml:space="preserve">required, and will be discussed </w:delText>
        </w:r>
        <w:r w:rsidRPr="004D00C9" w:rsidDel="00F74AD8">
          <w:rPr>
            <w:highlight w:val="yellow"/>
          </w:rPr>
          <w:delText xml:space="preserve">in </w:delText>
        </w:r>
        <w:r w:rsidDel="00F74AD8">
          <w:rPr>
            <w:highlight w:val="yellow"/>
          </w:rPr>
          <w:delText xml:space="preserve">a </w:delText>
        </w:r>
        <w:r w:rsidRPr="004D00C9" w:rsidDel="00F74AD8">
          <w:rPr>
            <w:highlight w:val="yellow"/>
          </w:rPr>
          <w:delText>future revision of this document</w:delText>
        </w:r>
      </w:del>
      <w:r w:rsidRPr="00F74AD8">
        <w:rPr>
          <w:rPrChange w:id="148" w:author="Italo Busi" w:date="2018-04-13T20:18:00Z">
            <w:rPr>
              <w:highlight w:val="yellow"/>
            </w:rPr>
          </w:rPrChange>
        </w:rPr>
        <w:t>.</w:t>
      </w:r>
    </w:p>
    <w:p w14:paraId="64EDE0B0" w14:textId="77777777" w:rsidR="003362AE" w:rsidRPr="00D87A26" w:rsidRDefault="003362AE" w:rsidP="003362AE">
      <w:pPr>
        <w:pStyle w:val="Heading2"/>
      </w:pPr>
      <w:bookmarkStart w:id="149" w:name="_Ref500415983"/>
      <w:bookmarkStart w:id="150" w:name="_Ref500416429"/>
      <w:bookmarkStart w:id="151" w:name="_Ref500419007"/>
      <w:bookmarkStart w:id="152" w:name="_Ref500429287"/>
      <w:bookmarkStart w:id="153" w:name="_Toc508190094"/>
      <w:r w:rsidRPr="00D87A26">
        <w:t>Service Configuration</w:t>
      </w:r>
      <w:bookmarkEnd w:id="149"/>
      <w:bookmarkEnd w:id="150"/>
      <w:bookmarkEnd w:id="151"/>
      <w:bookmarkEnd w:id="152"/>
      <w:bookmarkEnd w:id="153"/>
    </w:p>
    <w:p w14:paraId="4A6C5D4A" w14:textId="77777777" w:rsidR="00D87A26" w:rsidRDefault="00D87A26" w:rsidP="00D87A26">
      <w:r w:rsidRPr="00E36718">
        <w:t xml:space="preserve">In the following </w:t>
      </w:r>
      <w:r w:rsidR="00C47452">
        <w:t>scenarios</w:t>
      </w:r>
      <w:r w:rsidRPr="00E36718">
        <w:t xml:space="preserve">, </w:t>
      </w:r>
      <w:r>
        <w:t>it is assumed that the CNC is capable to request service connectivity from the MDSC to support IP routers connectivity.</w:t>
      </w:r>
    </w:p>
    <w:p w14:paraId="3A43B9B9" w14:textId="77777777" w:rsidR="0086686A" w:rsidRDefault="0086686A" w:rsidP="0086686A">
      <w:r>
        <w:t>The type of services could depend of the type of physical links (e.g. OTN link, ETH link or SDH link) between the routers and transport network.</w:t>
      </w:r>
    </w:p>
    <w:p w14:paraId="5338BFE1" w14:textId="77777777" w:rsidR="0086686A" w:rsidRPr="00DA1B42" w:rsidRDefault="0086686A" w:rsidP="0086686A">
      <w:pPr>
        <w:rPr>
          <w:highlight w:val="yellow"/>
        </w:rPr>
      </w:pPr>
      <w:r>
        <w:t>The control of different adaptations   inside IP routers, C-</w:t>
      </w:r>
      <w:proofErr w:type="spellStart"/>
      <w:r>
        <w:t>Ri</w:t>
      </w:r>
      <w:proofErr w:type="spellEnd"/>
      <w:r>
        <w:t xml:space="preserve"> (PKT -&gt; foo) and C-</w:t>
      </w:r>
      <w:proofErr w:type="spellStart"/>
      <w:r>
        <w:t>Rj</w:t>
      </w:r>
      <w:proofErr w:type="spellEnd"/>
      <w:r>
        <w:t xml:space="preserve"> (foo -&gt; PKT), are assumed to be performed by means </w:t>
      </w:r>
      <w:r>
        <w:lastRenderedPageBreak/>
        <w:t xml:space="preserve">that are not under the control of, and not visible to, the </w:t>
      </w:r>
      <w:r w:rsidRPr="0086686A">
        <w:t>MDSC nor to the PNCs</w:t>
      </w:r>
      <w:r>
        <w:t>. Therefore, these mechanisms are outside the scope of this document.</w:t>
      </w:r>
    </w:p>
    <w:p w14:paraId="4325F421" w14:textId="77777777" w:rsidR="00D87A26" w:rsidRPr="009A379D" w:rsidRDefault="00D87A26" w:rsidP="00D87A26">
      <w:r w:rsidRPr="009A379D">
        <w:t xml:space="preserve">It is </w:t>
      </w:r>
      <w:r w:rsidR="009A379D" w:rsidRPr="009A379D">
        <w:t xml:space="preserve">just </w:t>
      </w:r>
      <w:r w:rsidRPr="009A379D">
        <w:t>assumed that the CNC is capable to request the proper configuration of the different adaptation functions inside the customer’s IP routers, by means which are outside the scope of this document.</w:t>
      </w:r>
    </w:p>
    <w:p w14:paraId="22136437" w14:textId="77777777" w:rsidR="00D87A26" w:rsidRDefault="00D87A26" w:rsidP="00D87A26">
      <w:pPr>
        <w:pStyle w:val="Heading3"/>
      </w:pPr>
      <w:bookmarkStart w:id="154" w:name="_Ref500411426"/>
      <w:bookmarkStart w:id="155" w:name="_Toc508190095"/>
      <w:r>
        <w:t>ODU Transit</w:t>
      </w:r>
      <w:bookmarkEnd w:id="154"/>
      <w:bookmarkEnd w:id="155"/>
    </w:p>
    <w:p w14:paraId="5CF85DBB" w14:textId="77777777" w:rsidR="00854E72" w:rsidRDefault="004D0C44" w:rsidP="00854E72">
      <w:r>
        <w:t>The</w:t>
      </w:r>
      <w:r w:rsidR="00854E72">
        <w:t xml:space="preserve"> physical links interconnecting the </w:t>
      </w:r>
      <w:r>
        <w:t xml:space="preserve">IP </w:t>
      </w:r>
      <w:r w:rsidR="00854E72">
        <w:t xml:space="preserve">routers and the transport network </w:t>
      </w:r>
      <w:r>
        <w:t xml:space="preserve">can be </w:t>
      </w:r>
      <w:r w:rsidR="00854E72">
        <w:t>OTN links.</w:t>
      </w:r>
      <w:r w:rsidR="00854E72" w:rsidDel="00E80B33">
        <w:t xml:space="preserve"> </w:t>
      </w:r>
      <w:r>
        <w:t>In this case, t</w:t>
      </w:r>
      <w:r w:rsidR="00854E72">
        <w:t>he physical/optical interconnection</w:t>
      </w:r>
      <w:r>
        <w:t>s</w:t>
      </w:r>
      <w:r w:rsidR="00854E72">
        <w:t xml:space="preserve"> below the ODU layer </w:t>
      </w:r>
      <w:r>
        <w:t xml:space="preserve">are </w:t>
      </w:r>
      <w:r w:rsidR="00854E72">
        <w:t>supposed to be pre-configured and not exposed at the MPI to the MDSC.</w:t>
      </w:r>
    </w:p>
    <w:p w14:paraId="3F30C146" w14:textId="4FDFD4C9" w:rsidR="00D87A26" w:rsidRDefault="00A032F2" w:rsidP="00D87A26">
      <w:r>
        <w:t>To</w:t>
      </w:r>
      <w:r w:rsidR="00D87A26">
        <w:t xml:space="preserve"> setup a </w:t>
      </w:r>
      <w:proofErr w:type="gramStart"/>
      <w:r w:rsidR="00D87A26">
        <w:t>10Gb</w:t>
      </w:r>
      <w:proofErr w:type="gramEnd"/>
      <w:r w:rsidR="00D87A26">
        <w:t xml:space="preserve"> IP link between C-R1 and C-R5, an ODU2 end-to-end data plane connection needs be created between C-R1 and C-R5, crossing transport nodes S3, S1, S2, S31, S33, S34, S15 and S18 which belong to different PNC domains.</w:t>
      </w:r>
    </w:p>
    <w:p w14:paraId="4C737B50" w14:textId="77777777" w:rsidR="00D87A26" w:rsidRDefault="00D87A26" w:rsidP="00D87A26">
      <w:r>
        <w:t>The traffic flow between C-R1 and C-R5 can be summarized as:</w:t>
      </w:r>
    </w:p>
    <w:p w14:paraId="054E8096" w14:textId="77777777" w:rsidR="00D87A26" w:rsidRDefault="00D87A26" w:rsidP="00D87A26">
      <w:pPr>
        <w:ind w:left="864"/>
      </w:pPr>
      <w:r>
        <w:t>C-R1 ([PKT] -&gt; ODU2), S3 ([ODU2]), S1 ([ODU2]), S2 ([ODU2])</w:t>
      </w:r>
      <w:proofErr w:type="gramStart"/>
      <w:r>
        <w:t>,</w:t>
      </w:r>
      <w:proofErr w:type="gramEnd"/>
      <w:r>
        <w:br/>
        <w:t>S31 ([ODU2]), S33 ([ODU2]), S34 ([ODU2]),</w:t>
      </w:r>
      <w:r>
        <w:br/>
        <w:t>S15 ([ODU2]), S18 ([ODU2]), C-R5 (ODU2 -&gt; [PKT])</w:t>
      </w:r>
    </w:p>
    <w:p w14:paraId="2FA7A9C6" w14:textId="77777777" w:rsidR="00541653" w:rsidRDefault="00A3074C" w:rsidP="00854E72">
      <w:r>
        <w:t>I</w:t>
      </w:r>
      <w:r w:rsidR="00854E72">
        <w:t xml:space="preserve">t is assumed that the CNC </w:t>
      </w:r>
      <w:r w:rsidR="00D95E8B">
        <w:t>requests</w:t>
      </w:r>
      <w:r w:rsidR="00A72213">
        <w:t xml:space="preserve">, via the CMI, the setup of an ODU2 transit service, providing </w:t>
      </w:r>
      <w:r w:rsidR="00854E72">
        <w:t xml:space="preserve">all the information that </w:t>
      </w:r>
      <w:r w:rsidR="00A72213">
        <w:t>the MDSC needs</w:t>
      </w:r>
      <w:r w:rsidR="00854E72">
        <w:t xml:space="preserve"> to understand that </w:t>
      </w:r>
      <w:r w:rsidR="00541653">
        <w:t xml:space="preserve">it </w:t>
      </w:r>
      <w:r w:rsidR="00852397">
        <w:t xml:space="preserve">shall </w:t>
      </w:r>
      <w:r w:rsidR="00541653">
        <w:t>setup a multi-domain ODU2 segment connection between nodes S3 and S18.</w:t>
      </w:r>
    </w:p>
    <w:p w14:paraId="4E28DC02" w14:textId="77777777" w:rsidR="00854E72" w:rsidRPr="00D95E8B" w:rsidRDefault="00541653" w:rsidP="00854E72">
      <w:r w:rsidRPr="00D95E8B">
        <w:t xml:space="preserve">In case the </w:t>
      </w:r>
      <w:r w:rsidR="00854E72" w:rsidRPr="00D95E8B">
        <w:t xml:space="preserve">CNC </w:t>
      </w:r>
      <w:r w:rsidR="00A3074C" w:rsidRPr="00D95E8B">
        <w:t xml:space="preserve">needs </w:t>
      </w:r>
      <w:r w:rsidR="00854E72" w:rsidRPr="00D95E8B">
        <w:t xml:space="preserve">the setup of a </w:t>
      </w:r>
      <w:proofErr w:type="gramStart"/>
      <w:r w:rsidR="00854E72" w:rsidRPr="00D95E8B">
        <w:t>10Gb</w:t>
      </w:r>
      <w:proofErr w:type="gramEnd"/>
      <w:r w:rsidR="00854E72" w:rsidRPr="00D95E8B">
        <w:t xml:space="preserve"> IP link between C-R1 and C-R3</w:t>
      </w:r>
      <w:r w:rsidR="0009151B" w:rsidRPr="00D95E8B">
        <w:t xml:space="preserve"> (single-domain service request)</w:t>
      </w:r>
      <w:r w:rsidRPr="00D95E8B">
        <w:t xml:space="preserve">, </w:t>
      </w:r>
      <w:r w:rsidR="00852397">
        <w:t xml:space="preserve">the </w:t>
      </w:r>
      <w:r w:rsidR="00854E72" w:rsidRPr="00D95E8B">
        <w:t>traffic flow between C-R1 and C-R3 can be summarized as:</w:t>
      </w:r>
    </w:p>
    <w:p w14:paraId="108D12B8" w14:textId="77777777" w:rsidR="00854E72" w:rsidRPr="00D95E8B" w:rsidRDefault="00854E72" w:rsidP="00854E72">
      <w:pPr>
        <w:ind w:left="864"/>
      </w:pPr>
      <w:r w:rsidRPr="00D95E8B">
        <w:t xml:space="preserve">C-R1 ([PKT] -&gt; ODU2), S3 ([ODU2]), S5 ([ODU2]), S6 ([ODU2]), </w:t>
      </w:r>
      <w:r w:rsidRPr="00D95E8B">
        <w:br/>
        <w:t>C-R3 (ODU2 -&gt; [PKT])</w:t>
      </w:r>
    </w:p>
    <w:p w14:paraId="0F13D618" w14:textId="77777777" w:rsidR="00852397" w:rsidRDefault="00852397" w:rsidP="00852397">
      <w:r>
        <w:t xml:space="preserve">Since the CNC is unaware of the transport network domains, it requests the setup of an ODU2 transit service in the same way as before, </w:t>
      </w:r>
      <w:r w:rsidRPr="00253155">
        <w:t xml:space="preserve">regardless </w:t>
      </w:r>
      <w:r>
        <w:t>the fact the fact that</w:t>
      </w:r>
      <w:r w:rsidRPr="00253155">
        <w:t xml:space="preserve"> this is a single-domain service</w:t>
      </w:r>
      <w:r>
        <w:t>.</w:t>
      </w:r>
    </w:p>
    <w:p w14:paraId="07090182" w14:textId="77777777" w:rsidR="00852397" w:rsidRDefault="00852397" w:rsidP="00852397">
      <w:r>
        <w:t>It is assumed that the information provided at the CMI is sufficient for the MDSC to understand that this is a single-domain service request.</w:t>
      </w:r>
    </w:p>
    <w:p w14:paraId="7F8B80D6" w14:textId="77777777" w:rsidR="00852397" w:rsidRPr="00D95E8B" w:rsidRDefault="00852397" w:rsidP="00852397">
      <w:r>
        <w:lastRenderedPageBreak/>
        <w:t>T</w:t>
      </w:r>
      <w:r w:rsidRPr="00D95E8B">
        <w:t xml:space="preserve">he MDSC can </w:t>
      </w:r>
      <w:r>
        <w:t xml:space="preserve">then </w:t>
      </w:r>
      <w:r w:rsidRPr="00D95E8B">
        <w:t xml:space="preserve">just request PNC1 to setup a single-domain ODU2 data plane segment connection between </w:t>
      </w:r>
      <w:r w:rsidR="008C65BF">
        <w:t xml:space="preserve">nodes </w:t>
      </w:r>
      <w:r w:rsidRPr="00D95E8B">
        <w:t>S3 and S6.</w:t>
      </w:r>
    </w:p>
    <w:p w14:paraId="25DA7CD1" w14:textId="77777777" w:rsidR="00D87A26" w:rsidRDefault="00D87A26" w:rsidP="00D87A26">
      <w:pPr>
        <w:pStyle w:val="Heading3"/>
      </w:pPr>
      <w:bookmarkStart w:id="156" w:name="_Ref500347772"/>
      <w:bookmarkStart w:id="157" w:name="_Toc508190096"/>
      <w:r>
        <w:t>EPL over ODU</w:t>
      </w:r>
      <w:bookmarkEnd w:id="156"/>
      <w:bookmarkEnd w:id="157"/>
    </w:p>
    <w:p w14:paraId="49F32721" w14:textId="77777777" w:rsidR="00854E72" w:rsidRDefault="004D0C44" w:rsidP="00854E72">
      <w:r>
        <w:t>The</w:t>
      </w:r>
      <w:r w:rsidR="00854E72">
        <w:t xml:space="preserve"> physical links interconnecting the </w:t>
      </w:r>
      <w:r>
        <w:t xml:space="preserve">IP routers </w:t>
      </w:r>
      <w:r w:rsidR="00854E72">
        <w:t xml:space="preserve">and the transport network </w:t>
      </w:r>
      <w:r>
        <w:t>can be</w:t>
      </w:r>
      <w:r w:rsidR="00854E72">
        <w:t xml:space="preserve"> Ethernet links.</w:t>
      </w:r>
    </w:p>
    <w:p w14:paraId="10310897" w14:textId="58F3100A" w:rsidR="00D87A26" w:rsidRDefault="00A032F2" w:rsidP="00D87A26">
      <w:r>
        <w:t>To</w:t>
      </w:r>
      <w:r w:rsidR="00D87A26">
        <w:t xml:space="preserve"> setup a </w:t>
      </w:r>
      <w:proofErr w:type="gramStart"/>
      <w:r w:rsidR="00D87A26">
        <w:t>10Gb</w:t>
      </w:r>
      <w:proofErr w:type="gramEnd"/>
      <w:r w:rsidR="00D87A26">
        <w:t xml:space="preserve"> IP link between C-R1 and C-R5, an EPL service needs to be created between C-R1 and C-R5, supported by an ODU2 end-to-end data plane connection between transport nodes S3 and S18, crossing transport nodes S1, S2, S31, S33, S34 and S15 which belong to different PNC domains.</w:t>
      </w:r>
    </w:p>
    <w:p w14:paraId="4423360A" w14:textId="77777777" w:rsidR="00D87A26" w:rsidRDefault="00D87A26" w:rsidP="00D87A26">
      <w:r>
        <w:t>The traffic flow between C-R1 and C-R5 can be summarized as:</w:t>
      </w:r>
    </w:p>
    <w:p w14:paraId="15DCE56B" w14:textId="77777777" w:rsidR="00D87A26" w:rsidRDefault="00D87A26" w:rsidP="00D87A26">
      <w:pPr>
        <w:ind w:left="864"/>
      </w:pPr>
      <w:r>
        <w:t>C-R1 ([PKT] -&gt; ETH), S3 (ETH -&gt; [ODU2]), S1 ([ODU2])</w:t>
      </w:r>
      <w:proofErr w:type="gramStart"/>
      <w:r>
        <w:t>,</w:t>
      </w:r>
      <w:proofErr w:type="gramEnd"/>
      <w:r>
        <w:br/>
        <w:t>S2 ([ODU2]), S31 ([ODU2]), S33 ([ODU2]), S34 ([ODU2]),</w:t>
      </w:r>
      <w:r>
        <w:br/>
        <w:t>S15 ([ODU2]), S18 ([ODU2] -&gt; ETH), C-R5 (ETH -&gt; [PKT])</w:t>
      </w:r>
    </w:p>
    <w:p w14:paraId="5659EDCC" w14:textId="77777777" w:rsidR="00A72213" w:rsidRDefault="00A72213" w:rsidP="00A72213">
      <w:r>
        <w:t xml:space="preserve">It is assumed that the CNC </w:t>
      </w:r>
      <w:r w:rsidR="00D95E8B">
        <w:t>requests</w:t>
      </w:r>
      <w:r>
        <w:t>, via the CMI, the setup of an EPL service, providing all the information that the MDSC needs to understand that it shall coordinate the three PNCs to setup a multi-domain ODU2 end-to-end connection between nodes S3 and S18 as well as the configuration of the adaptation functions inside nodes S3 and S18: S3 (ETH -&gt; [ODU2]), S18 ([ODU2] -&gt; ETH), S18 (ETH -&gt; [ODU2]) and S3 ([ODU2] -&gt; ETH).</w:t>
      </w:r>
    </w:p>
    <w:p w14:paraId="5304803A" w14:textId="77777777" w:rsidR="00852397" w:rsidRPr="00D95E8B" w:rsidRDefault="00852397" w:rsidP="00852397">
      <w:r w:rsidRPr="00D95E8B">
        <w:t xml:space="preserve">In case the CNC needs the setup of a </w:t>
      </w:r>
      <w:proofErr w:type="gramStart"/>
      <w:r w:rsidRPr="00D95E8B">
        <w:t>10Gb</w:t>
      </w:r>
      <w:proofErr w:type="gramEnd"/>
      <w:r w:rsidRPr="00D95E8B">
        <w:t xml:space="preserve"> IP link between C-R1 and C-R3 (single-domain service request), </w:t>
      </w:r>
      <w:r>
        <w:t xml:space="preserve">the </w:t>
      </w:r>
      <w:r w:rsidRPr="00D95E8B">
        <w:t>traffic flow between C-R1 and C-R3 can be summarized as:</w:t>
      </w:r>
    </w:p>
    <w:p w14:paraId="6EB81818" w14:textId="77777777" w:rsidR="00253155" w:rsidRDefault="00253155" w:rsidP="00253155">
      <w:pPr>
        <w:ind w:left="864"/>
      </w:pPr>
      <w:r>
        <w:t xml:space="preserve">C-R1 ([PKT] -&gt; ETH), S3 (ETH -&gt; [ODU2]), S5 ([ODU2]), </w:t>
      </w:r>
      <w:r>
        <w:br/>
        <w:t>S6 ([ODU2] -&gt; ETH), C-R3 (ETH-&gt; [PKT])</w:t>
      </w:r>
    </w:p>
    <w:p w14:paraId="2781478F" w14:textId="77777777" w:rsidR="00852397" w:rsidRDefault="00852397" w:rsidP="008710E4">
      <w:r>
        <w:t xml:space="preserve">As described in section </w:t>
      </w:r>
      <w:r>
        <w:fldChar w:fldCharType="begin"/>
      </w:r>
      <w:r>
        <w:instrText xml:space="preserve"> REF _Ref500411426 \r \h \t </w:instrText>
      </w:r>
      <w:r>
        <w:fldChar w:fldCharType="separate"/>
      </w:r>
      <w:r w:rsidR="00606C15">
        <w:t>4.3.1</w:t>
      </w:r>
      <w:r>
        <w:fldChar w:fldCharType="end"/>
      </w:r>
      <w:r>
        <w:t xml:space="preserve">, </w:t>
      </w:r>
      <w:r w:rsidR="008C65BF">
        <w:t>the CNC requests the setup of an EPL service in the same way as before and the information provided at the CMI is sufficient for the MDSC to understand that this is a single-domain service request.</w:t>
      </w:r>
    </w:p>
    <w:p w14:paraId="25A2EFB9" w14:textId="77777777" w:rsidR="008710E4" w:rsidRDefault="008C65BF" w:rsidP="008710E4">
      <w:r>
        <w:t>T</w:t>
      </w:r>
      <w:r w:rsidRPr="00D95E8B">
        <w:t xml:space="preserve">he MDSC can </w:t>
      </w:r>
      <w:r>
        <w:t xml:space="preserve">then </w:t>
      </w:r>
      <w:r w:rsidRPr="00D95E8B">
        <w:t xml:space="preserve">just request PNC1 to setup a single-domain </w:t>
      </w:r>
      <w:r w:rsidRPr="00253155">
        <w:t xml:space="preserve">EPL service </w:t>
      </w:r>
      <w:r w:rsidRPr="00D95E8B">
        <w:t xml:space="preserve">between </w:t>
      </w:r>
      <w:r>
        <w:t xml:space="preserve">nodes </w:t>
      </w:r>
      <w:r w:rsidRPr="00D95E8B">
        <w:t>S3 and S6.</w:t>
      </w:r>
      <w:r>
        <w:t xml:space="preserve"> </w:t>
      </w:r>
      <w:r w:rsidR="008710E4">
        <w:t xml:space="preserve">PNC1 can take care of setting up the single-domain ODU2 end-to-end connection between nodes S3 and S6 as well as of configuring the adaptation functions </w:t>
      </w:r>
      <w:r>
        <w:t>on these edge nodes</w:t>
      </w:r>
      <w:r w:rsidR="008710E4">
        <w:t>.</w:t>
      </w:r>
    </w:p>
    <w:p w14:paraId="76D35D93" w14:textId="77777777" w:rsidR="00D87A26" w:rsidRPr="0009151B" w:rsidRDefault="00D87A26" w:rsidP="00D87A26">
      <w:pPr>
        <w:pStyle w:val="Heading3"/>
      </w:pPr>
      <w:bookmarkStart w:id="158" w:name="_Ref500432768"/>
      <w:bookmarkStart w:id="159" w:name="_Toc508190097"/>
      <w:r w:rsidRPr="0009151B">
        <w:lastRenderedPageBreak/>
        <w:t>Other OTN Clients Services</w:t>
      </w:r>
      <w:bookmarkEnd w:id="158"/>
      <w:bookmarkEnd w:id="159"/>
    </w:p>
    <w:p w14:paraId="25B9DAA6" w14:textId="7FBB347C" w:rsidR="004D0C44" w:rsidRDefault="00594C3D" w:rsidP="0009151B">
      <w:r>
        <w:t xml:space="preserve">[ITU-T G.709] defines mappings of different client layers into   ODU. Most of them are used to provide Private Line services over    an OTN transport network supporting a variety of types of physical access links (e.g., Ethernet, SDH STM-N, </w:t>
      </w:r>
      <w:proofErr w:type="spellStart"/>
      <w:r>
        <w:t>Fibre</w:t>
      </w:r>
      <w:proofErr w:type="spellEnd"/>
      <w:r>
        <w:t xml:space="preserve"> Channel, InfiniBand, etc.</w:t>
      </w:r>
      <w:r w:rsidR="0009151B">
        <w:t>).</w:t>
      </w:r>
    </w:p>
    <w:p w14:paraId="6605CAB9" w14:textId="77777777" w:rsidR="004D0C44" w:rsidRDefault="004D0C44" w:rsidP="004D0C44">
      <w:r>
        <w:t>The physical links interconnecting the IP routers and the transport network can be any of these types.</w:t>
      </w:r>
    </w:p>
    <w:p w14:paraId="073F12CC" w14:textId="77777777" w:rsidR="00D87A26" w:rsidRDefault="00D87A26" w:rsidP="00D87A26">
      <w:r w:rsidRPr="00CA3204">
        <w:t>In order to</w:t>
      </w:r>
      <w:r w:rsidRPr="005719C7">
        <w:t xml:space="preserve"> setup a 10Gb IP link between C-R1 and C-R5 using, for example SDH physical links between the IP routers and the transport network, an STM-64 Private Line service needs to be created between C-R1 and C-R5, supported by ODU2 end-to-end data plane connection between transport nodes S3 and S18, crossing transport nodes S1, S2, S31, S33, S34 and S15 which belong to different PNC domains.</w:t>
      </w:r>
    </w:p>
    <w:p w14:paraId="19C0CBB1" w14:textId="77777777" w:rsidR="00D87A26" w:rsidRDefault="00D87A26" w:rsidP="00D87A26">
      <w:r>
        <w:t>The traffic flow between C-R1 and C-R5 can be summarized as:</w:t>
      </w:r>
    </w:p>
    <w:p w14:paraId="145305E4" w14:textId="77777777" w:rsidR="00D87A26" w:rsidRDefault="00D87A26" w:rsidP="00D87A26">
      <w:pPr>
        <w:ind w:left="864"/>
      </w:pPr>
      <w:r>
        <w:t>C-R1 ([PKT] -&gt; STM-64), S3 (STM-64 -&gt; [ODU2]), S1 ([ODU2])</w:t>
      </w:r>
      <w:proofErr w:type="gramStart"/>
      <w:r>
        <w:t>,</w:t>
      </w:r>
      <w:proofErr w:type="gramEnd"/>
      <w:r>
        <w:br/>
        <w:t>S2 ([ODU2]), S31 ([ODU2]), S33 ([ODU2]), S34 ([ODU2]),</w:t>
      </w:r>
      <w:r>
        <w:br/>
        <w:t>S15 ([ODU2]), S18 ([ODU2] -&gt; STM-64), C-R5 (STM-64 -&gt; [PKT])</w:t>
      </w:r>
    </w:p>
    <w:p w14:paraId="5015C555" w14:textId="77777777" w:rsidR="00594C3D" w:rsidRDefault="00594C3D" w:rsidP="00594C3D">
      <w:r>
        <w:t xml:space="preserve">As described in section </w:t>
      </w:r>
      <w:r>
        <w:fldChar w:fldCharType="begin"/>
      </w:r>
      <w:r>
        <w:instrText xml:space="preserve"> REF _Ref500347772 \r \h \t </w:instrText>
      </w:r>
      <w:r>
        <w:fldChar w:fldCharType="separate"/>
      </w:r>
      <w:r w:rsidR="00606C15">
        <w:t>4.3.2</w:t>
      </w:r>
      <w:r>
        <w:fldChar w:fldCharType="end"/>
      </w:r>
      <w:r>
        <w:t xml:space="preserve">, it is assumed that </w:t>
      </w:r>
      <w:r w:rsidR="0009151B">
        <w:t>the CNC is capable, via the CMI, to request the setup of an STM-64 Private Line service, providing all the information that the MDSC needs to coordinate the setup of a multi-domain ODU2 connection as well as the adaptation functions on the edge nodes.</w:t>
      </w:r>
    </w:p>
    <w:p w14:paraId="6E402EFC" w14:textId="77777777" w:rsidR="00253155" w:rsidRDefault="00253155" w:rsidP="00253155">
      <w:r>
        <w:t>In the single-domain case (</w:t>
      </w:r>
      <w:proofErr w:type="gramStart"/>
      <w:r>
        <w:t>10Gb</w:t>
      </w:r>
      <w:proofErr w:type="gramEnd"/>
      <w:r>
        <w:t xml:space="preserve"> IP link between C-R1 and C-R3), the traffic flow between C-R1 and C-R3 can be summarized as:</w:t>
      </w:r>
    </w:p>
    <w:p w14:paraId="2F5762F9" w14:textId="77777777" w:rsidR="00253155" w:rsidRDefault="00253155" w:rsidP="00253155">
      <w:pPr>
        <w:ind w:left="864"/>
      </w:pPr>
      <w:r w:rsidRPr="006417A3">
        <w:t>C-R1 (</w:t>
      </w:r>
      <w:r>
        <w:t>[</w:t>
      </w:r>
      <w:r w:rsidRPr="006417A3">
        <w:t>PKT</w:t>
      </w:r>
      <w:r>
        <w:t>]</w:t>
      </w:r>
      <w:r w:rsidRPr="006417A3">
        <w:t xml:space="preserve"> -&gt; STM-64), S3 (STM-64 -&gt; </w:t>
      </w:r>
      <w:r>
        <w:t>[</w:t>
      </w:r>
      <w:r w:rsidRPr="006417A3">
        <w:t>ODU2</w:t>
      </w:r>
      <w:r>
        <w:t>]</w:t>
      </w:r>
      <w:r w:rsidRPr="006417A3">
        <w:t>), S5 (</w:t>
      </w:r>
      <w:r>
        <w:t>[</w:t>
      </w:r>
      <w:r w:rsidRPr="006417A3">
        <w:t>ODU2</w:t>
      </w:r>
      <w:r>
        <w:t>]</w:t>
      </w:r>
      <w:r w:rsidRPr="006417A3">
        <w:t xml:space="preserve">), </w:t>
      </w:r>
      <w:r>
        <w:br/>
      </w:r>
      <w:r w:rsidRPr="006417A3">
        <w:t>S6 (</w:t>
      </w:r>
      <w:r>
        <w:t>[</w:t>
      </w:r>
      <w:r w:rsidRPr="006417A3">
        <w:t>ODU2</w:t>
      </w:r>
      <w:r>
        <w:t>]</w:t>
      </w:r>
      <w:r w:rsidRPr="006417A3">
        <w:t xml:space="preserve"> -&gt; STM-64), C-R3 (STM-64 -&gt; </w:t>
      </w:r>
      <w:r>
        <w:t>[</w:t>
      </w:r>
      <w:r w:rsidRPr="006417A3">
        <w:t>PKT</w:t>
      </w:r>
      <w:r>
        <w:t>]</w:t>
      </w:r>
      <w:r w:rsidRPr="006417A3">
        <w:t>)</w:t>
      </w:r>
    </w:p>
    <w:p w14:paraId="467CB3D0" w14:textId="77777777" w:rsidR="008C65BF" w:rsidRDefault="008C65BF" w:rsidP="008C65BF">
      <w:r>
        <w:t xml:space="preserve">As described in section </w:t>
      </w:r>
      <w:r>
        <w:fldChar w:fldCharType="begin"/>
      </w:r>
      <w:r>
        <w:instrText xml:space="preserve"> REF _Ref500411426 \r \h \t </w:instrText>
      </w:r>
      <w:r>
        <w:fldChar w:fldCharType="separate"/>
      </w:r>
      <w:r w:rsidR="00606C15">
        <w:t>4.3.1</w:t>
      </w:r>
      <w:r>
        <w:fldChar w:fldCharType="end"/>
      </w:r>
      <w:r>
        <w:t>, the CNC requests the setup of an STM-64 Private Line service in the same way as before and the information provided at the CMI is sufficient for the MDSC to understand that this is a single-domain service request.</w:t>
      </w:r>
    </w:p>
    <w:p w14:paraId="390B05BC" w14:textId="77777777" w:rsidR="0009151B" w:rsidRDefault="0009151B" w:rsidP="0009151B">
      <w:r>
        <w:t xml:space="preserve">As described in section </w:t>
      </w:r>
      <w:r>
        <w:fldChar w:fldCharType="begin"/>
      </w:r>
      <w:r>
        <w:instrText xml:space="preserve"> REF _Ref500347772 \r \h \t </w:instrText>
      </w:r>
      <w:r>
        <w:fldChar w:fldCharType="separate"/>
      </w:r>
      <w:r w:rsidR="00606C15">
        <w:t>4.3.2</w:t>
      </w:r>
      <w:r>
        <w:fldChar w:fldCharType="end"/>
      </w:r>
      <w:r>
        <w:t>, the MDSC could just request PNC1 to setup a single-domain STM-64 Private Line service between nodes S3 and S6.</w:t>
      </w:r>
    </w:p>
    <w:p w14:paraId="76E7C899" w14:textId="77777777" w:rsidR="00D87A26" w:rsidRPr="004D0C44" w:rsidRDefault="00D87A26" w:rsidP="00D87A26">
      <w:pPr>
        <w:pStyle w:val="Heading3"/>
      </w:pPr>
      <w:bookmarkStart w:id="160" w:name="_Ref500412190"/>
      <w:bookmarkStart w:id="161" w:name="_Toc508190098"/>
      <w:r w:rsidRPr="004D0C44">
        <w:lastRenderedPageBreak/>
        <w:t>EVPL over ODU</w:t>
      </w:r>
      <w:bookmarkEnd w:id="160"/>
      <w:bookmarkEnd w:id="161"/>
    </w:p>
    <w:p w14:paraId="3507847A" w14:textId="4BD9659E" w:rsidR="004D0C44" w:rsidRDefault="004D0C44" w:rsidP="004D0C44">
      <w:r>
        <w:t>When the physical links interconnecting the IP routers and the transport network are Ethernet links, it is also possible that different Ethernet services (</w:t>
      </w:r>
      <w:r w:rsidR="00A032F2">
        <w:t>e.g., EVPL</w:t>
      </w:r>
      <w:r>
        <w:t>) can share the same physical link using different VLANs.</w:t>
      </w:r>
    </w:p>
    <w:p w14:paraId="7C720F90" w14:textId="6E1C3FE1" w:rsidR="00D87A26" w:rsidRDefault="00A032F2" w:rsidP="00D87A26">
      <w:r>
        <w:t>To</w:t>
      </w:r>
      <w:r w:rsidR="00D87A26">
        <w:t xml:space="preserve"> setup two 1Gb IP links between C-R1 to C-R3 and between C-R1 and C-R5, two EVPL services need to be created, supported by two ODU0 end-to-end connections respectively between S3 and S6, crossing transport node S5, and between S3 and S18, crossing transport nodes S1, S2, S31, S33, S34 and S15 which belong to different PNC domains.</w:t>
      </w:r>
    </w:p>
    <w:p w14:paraId="3ECBFFF3" w14:textId="4CCB80A4" w:rsidR="004D0C44" w:rsidRDefault="004D0C44" w:rsidP="004D0C44">
      <w:r>
        <w:t xml:space="preserve">Since the two EVPL services are sharing the same Ethernet physical link between C-R1 and S3, different VLAN IDs are associated with different EVPL services: </w:t>
      </w:r>
      <w:r w:rsidR="00A032F2">
        <w:t xml:space="preserve">for example, VLAN </w:t>
      </w:r>
      <w:r>
        <w:t>IDs 10 and 20 respectively.</w:t>
      </w:r>
    </w:p>
    <w:p w14:paraId="3326D1D6" w14:textId="77777777" w:rsidR="00213A0A" w:rsidRDefault="00213A0A" w:rsidP="00213A0A">
      <w:r>
        <w:t>The traffic flow between C-R1 and C-R5 can be summarized as:</w:t>
      </w:r>
    </w:p>
    <w:p w14:paraId="734CE04C" w14:textId="77777777" w:rsidR="00213A0A" w:rsidRDefault="00213A0A" w:rsidP="00213A0A">
      <w:pPr>
        <w:ind w:left="864"/>
      </w:pPr>
      <w:r>
        <w:t>C-R1 ([PKT] -&gt; VLAN), S3 (VLAN -&gt; [ODU0]), S1 ([ODU0])</w:t>
      </w:r>
      <w:proofErr w:type="gramStart"/>
      <w:r>
        <w:t>,</w:t>
      </w:r>
      <w:proofErr w:type="gramEnd"/>
      <w:r>
        <w:br/>
        <w:t>S2 ([ODU0]), S31 ([ODU0]), S33 ([ODU0]), S34 ([ODU0]),</w:t>
      </w:r>
      <w:r>
        <w:br/>
        <w:t>S15 ([ODU0]), S18 ([ODU0] -&gt; VLAN), C-R5 (VLAN -&gt; [PKT])</w:t>
      </w:r>
    </w:p>
    <w:p w14:paraId="6745B07A" w14:textId="77777777" w:rsidR="008C65BF" w:rsidRDefault="008C65BF" w:rsidP="008C65BF">
      <w:r>
        <w:t>The traffic flow between C-R1 and C-R3 can be summarized as:</w:t>
      </w:r>
    </w:p>
    <w:p w14:paraId="779035AC" w14:textId="77777777" w:rsidR="008C65BF" w:rsidRDefault="008C65BF" w:rsidP="008C65BF">
      <w:pPr>
        <w:ind w:left="864"/>
      </w:pPr>
      <w:r>
        <w:t xml:space="preserve">C-R1 ([PKT] -&gt; VLAN), S3 (VLAN -&gt; [ODU0]), S5 ([ODU0]), </w:t>
      </w:r>
      <w:r>
        <w:br/>
        <w:t>S6 ([ODU0] -&gt; VLAN), C-R3 (VLAN -&gt; [PKT])</w:t>
      </w:r>
    </w:p>
    <w:p w14:paraId="72680343" w14:textId="77777777" w:rsidR="00213A0A" w:rsidRDefault="00213A0A" w:rsidP="00213A0A">
      <w:r>
        <w:t xml:space="preserve">As described in section </w:t>
      </w:r>
      <w:r>
        <w:fldChar w:fldCharType="begin"/>
      </w:r>
      <w:r>
        <w:instrText xml:space="preserve"> REF _Ref500347772 \r \h \t </w:instrText>
      </w:r>
      <w:r>
        <w:fldChar w:fldCharType="separate"/>
      </w:r>
      <w:r w:rsidR="00606C15">
        <w:t>4.3.2</w:t>
      </w:r>
      <w:r>
        <w:fldChar w:fldCharType="end"/>
      </w:r>
      <w:r>
        <w:t xml:space="preserve">, it is assumed that the CNC is capable, via the CMI, to request the setup of </w:t>
      </w:r>
      <w:r w:rsidR="008C65BF">
        <w:t>these</w:t>
      </w:r>
      <w:r>
        <w:t xml:space="preserve"> EVPL service</w:t>
      </w:r>
      <w:r w:rsidR="008C65BF">
        <w:t>s</w:t>
      </w:r>
      <w:r>
        <w:t xml:space="preserve">, providing all the information that the MDSC needs to </w:t>
      </w:r>
      <w:r w:rsidR="008C65BF">
        <w:t xml:space="preserve">understand that it need to request PNC1 to setup an EVPL service between nodes S3 and S6 (single-domain service request) and it also needs to </w:t>
      </w:r>
      <w:r>
        <w:t xml:space="preserve">coordinate the setup of a multi-domain ODU0 connection </w:t>
      </w:r>
      <w:r w:rsidR="008C65BF">
        <w:t xml:space="preserve">between nodes S3 and S16 </w:t>
      </w:r>
      <w:r>
        <w:t>as well as the adaptation functions on the</w:t>
      </w:r>
      <w:r w:rsidR="008C65BF">
        <w:t>se</w:t>
      </w:r>
      <w:r>
        <w:t xml:space="preserve"> edge nodes.</w:t>
      </w:r>
    </w:p>
    <w:p w14:paraId="1B52243E" w14:textId="77777777" w:rsidR="00D87A26" w:rsidRPr="009F3B7C" w:rsidRDefault="00D87A26" w:rsidP="00D87A26">
      <w:pPr>
        <w:pStyle w:val="Heading3"/>
      </w:pPr>
      <w:bookmarkStart w:id="162" w:name="_Toc490666712"/>
      <w:bookmarkStart w:id="163" w:name="_Toc496630324"/>
      <w:bookmarkStart w:id="164" w:name="_Toc508190099"/>
      <w:r w:rsidRPr="009F3B7C">
        <w:t xml:space="preserve">EVPLAN and </w:t>
      </w:r>
      <w:proofErr w:type="spellStart"/>
      <w:r w:rsidRPr="009F3B7C">
        <w:t>EVPTree</w:t>
      </w:r>
      <w:proofErr w:type="spellEnd"/>
      <w:r w:rsidRPr="009F3B7C">
        <w:t xml:space="preserve"> Services</w:t>
      </w:r>
      <w:bookmarkEnd w:id="162"/>
      <w:bookmarkEnd w:id="163"/>
      <w:bookmarkEnd w:id="164"/>
    </w:p>
    <w:p w14:paraId="39451E96" w14:textId="77777777" w:rsidR="008C65BF" w:rsidRDefault="008C65BF" w:rsidP="009530FB">
      <w:r>
        <w:t xml:space="preserve">When the physical links interconnecting the IP routers and the transport network are Ethernet links, </w:t>
      </w:r>
      <w:r w:rsidR="009530FB">
        <w:t>multipoint Ethernet services (</w:t>
      </w:r>
      <w:proofErr w:type="spellStart"/>
      <w:r w:rsidR="009530FB">
        <w:t>e.g</w:t>
      </w:r>
      <w:proofErr w:type="spellEnd"/>
      <w:r w:rsidR="009530FB">
        <w:t xml:space="preserve">, EPLAN and </w:t>
      </w:r>
      <w:proofErr w:type="spellStart"/>
      <w:r w:rsidR="009530FB">
        <w:t>EPTree</w:t>
      </w:r>
      <w:proofErr w:type="spellEnd"/>
      <w:r w:rsidR="009530FB">
        <w:t xml:space="preserve">) </w:t>
      </w:r>
      <w:r w:rsidR="00953AD7">
        <w:t xml:space="preserve">can also be supported. It is also possible </w:t>
      </w:r>
      <w:r w:rsidR="009530FB">
        <w:t>that multiple</w:t>
      </w:r>
      <w:r>
        <w:t xml:space="preserve"> Ethernet services (</w:t>
      </w:r>
      <w:proofErr w:type="spellStart"/>
      <w:r>
        <w:t>e.g</w:t>
      </w:r>
      <w:proofErr w:type="spellEnd"/>
      <w:r>
        <w:t xml:space="preserve">, EVPL, EVPLAN and </w:t>
      </w:r>
      <w:proofErr w:type="spellStart"/>
      <w:r>
        <w:t>EVPTree</w:t>
      </w:r>
      <w:proofErr w:type="spellEnd"/>
      <w:r>
        <w:t>) share the same physical link using different VLANs.</w:t>
      </w:r>
    </w:p>
    <w:p w14:paraId="2BB345F2" w14:textId="77777777" w:rsidR="009530FB" w:rsidRDefault="009530FB" w:rsidP="009530FB">
      <w:r>
        <w:t xml:space="preserve">Note – it is assumed that EPLAN and </w:t>
      </w:r>
      <w:proofErr w:type="spellStart"/>
      <w:r>
        <w:t>EPTree</w:t>
      </w:r>
      <w:proofErr w:type="spellEnd"/>
      <w:r>
        <w:t xml:space="preserve"> services can be supported by configuring EVPLAN and </w:t>
      </w:r>
      <w:proofErr w:type="spellStart"/>
      <w:r>
        <w:t>EVPTree</w:t>
      </w:r>
      <w:proofErr w:type="spellEnd"/>
      <w:r>
        <w:t xml:space="preserve"> with port mapping.</w:t>
      </w:r>
    </w:p>
    <w:p w14:paraId="178F2C82" w14:textId="77777777" w:rsidR="00B45CF2" w:rsidRDefault="00B45CF2" w:rsidP="00B45CF2">
      <w:r>
        <w:lastRenderedPageBreak/>
        <w:t>Since this EVPLAN/</w:t>
      </w:r>
      <w:proofErr w:type="spellStart"/>
      <w:r>
        <w:t>EVPTree</w:t>
      </w:r>
      <w:proofErr w:type="spellEnd"/>
      <w:r>
        <w:t xml:space="preserve"> service can share the same Ethernet physical links between IP routers and transport nodes (e.g., with the EVPL services described in section </w:t>
      </w:r>
      <w:r>
        <w:fldChar w:fldCharType="begin"/>
      </w:r>
      <w:r>
        <w:instrText xml:space="preserve"> REF _Ref500412190 \r \h \t </w:instrText>
      </w:r>
      <w:r>
        <w:fldChar w:fldCharType="separate"/>
      </w:r>
      <w:r w:rsidR="00606C15">
        <w:t>4.3.4</w:t>
      </w:r>
      <w:r>
        <w:fldChar w:fldCharType="end"/>
      </w:r>
      <w:r>
        <w:t>), a different VLAN ID (e.g., 30) can be associated with this EVPLAN/</w:t>
      </w:r>
      <w:proofErr w:type="spellStart"/>
      <w:r>
        <w:t>EVPTree</w:t>
      </w:r>
      <w:proofErr w:type="spellEnd"/>
      <w:r>
        <w:t xml:space="preserve"> service.</w:t>
      </w:r>
    </w:p>
    <w:p w14:paraId="6AAB37AA" w14:textId="77777777" w:rsidR="00D87A26" w:rsidRDefault="00D87A26" w:rsidP="00D87A26">
      <w:r>
        <w:t xml:space="preserve">In order to setup an IP subnet between C-R1, C-R2, C-R3 and </w:t>
      </w:r>
      <w:r w:rsidRPr="00953AD7">
        <w:t>C-R</w:t>
      </w:r>
      <w:r w:rsidR="00953AD7" w:rsidRPr="00953AD7">
        <w:t>5</w:t>
      </w:r>
      <w:r>
        <w:t>, an EVPLAN/</w:t>
      </w:r>
      <w:proofErr w:type="spellStart"/>
      <w:r>
        <w:t>EVPTree</w:t>
      </w:r>
      <w:proofErr w:type="spellEnd"/>
      <w:r>
        <w:t xml:space="preserve"> service needs to be created, supported by two </w:t>
      </w:r>
      <w:proofErr w:type="spellStart"/>
      <w:r>
        <w:t>ODUflex</w:t>
      </w:r>
      <w:proofErr w:type="spellEnd"/>
      <w:r>
        <w:t xml:space="preserve"> end-to-end connections respectively between S3 and S6, crossing transport node S5, and between S3 and S18, crossing transport nodes S1, S2, S31, S33, S34 and S15 which belong to different PNC domains.</w:t>
      </w:r>
    </w:p>
    <w:p w14:paraId="458356B0" w14:textId="77777777" w:rsidR="007B0690" w:rsidRDefault="00B45CF2" w:rsidP="007B0690">
      <w:r>
        <w:t>S</w:t>
      </w:r>
      <w:r w:rsidR="007B0690">
        <w:t xml:space="preserve">ome MAC Bridging capabilities are </w:t>
      </w:r>
      <w:r>
        <w:t xml:space="preserve">also </w:t>
      </w:r>
      <w:r w:rsidR="007B0690">
        <w:t>required on some nodes at the edge of the transport network: for example Ethernet Bridging capabilities can be configured in nodes S3 and S6:</w:t>
      </w:r>
    </w:p>
    <w:p w14:paraId="5AA18749" w14:textId="77777777" w:rsidR="007B0690" w:rsidRDefault="007B0690" w:rsidP="007B0690">
      <w:pPr>
        <w:pStyle w:val="RFCListBullet"/>
      </w:pPr>
      <w:r>
        <w:t xml:space="preserve">MAC Bridging in node S3 is needed to select, based on the MAC Destination Address, whether </w:t>
      </w:r>
      <w:r w:rsidR="00B45CF2">
        <w:t xml:space="preserve">received </w:t>
      </w:r>
      <w:r>
        <w:t xml:space="preserve">Ethernet frames </w:t>
      </w:r>
      <w:r w:rsidR="00B45CF2">
        <w:t xml:space="preserve">should be forwarded to </w:t>
      </w:r>
      <w:r>
        <w:t>C-R1</w:t>
      </w:r>
      <w:r w:rsidR="00B45CF2">
        <w:t xml:space="preserve"> or </w:t>
      </w:r>
      <w:r>
        <w:t xml:space="preserve">to the </w:t>
      </w:r>
      <w:proofErr w:type="spellStart"/>
      <w:r>
        <w:t>ODUflex</w:t>
      </w:r>
      <w:proofErr w:type="spellEnd"/>
      <w:r>
        <w:t xml:space="preserve"> terminating on node S6 or to the other </w:t>
      </w:r>
      <w:proofErr w:type="spellStart"/>
      <w:r>
        <w:t>ODUflex</w:t>
      </w:r>
      <w:proofErr w:type="spellEnd"/>
      <w:r>
        <w:t xml:space="preserve"> terminating on node S</w:t>
      </w:r>
      <w:r w:rsidR="00B45CF2">
        <w:t>18;</w:t>
      </w:r>
    </w:p>
    <w:p w14:paraId="01CFE433" w14:textId="77777777" w:rsidR="007B0690" w:rsidRDefault="007B0690" w:rsidP="007B0690">
      <w:pPr>
        <w:pStyle w:val="RFCListBullet"/>
      </w:pPr>
      <w:r>
        <w:t xml:space="preserve">MAC bridging function in node S6 is needed to select, based on the MAC Destination Address, whether </w:t>
      </w:r>
      <w:r w:rsidR="00B45CF2">
        <w:t>received</w:t>
      </w:r>
      <w:r>
        <w:t xml:space="preserve"> Ethernet frames should be se</w:t>
      </w:r>
      <w:r w:rsidR="00B45CF2">
        <w:t>n</w:t>
      </w:r>
      <w:r>
        <w:t xml:space="preserve">t to C-R2 or </w:t>
      </w:r>
      <w:r w:rsidR="00B45CF2">
        <w:t xml:space="preserve">to </w:t>
      </w:r>
      <w:r>
        <w:t>C-R3</w:t>
      </w:r>
      <w:r w:rsidR="00B45CF2">
        <w:t xml:space="preserve"> or to the </w:t>
      </w:r>
      <w:proofErr w:type="spellStart"/>
      <w:r w:rsidR="00B45CF2">
        <w:t>ODUflex</w:t>
      </w:r>
      <w:proofErr w:type="spellEnd"/>
      <w:r w:rsidR="00B45CF2">
        <w:t xml:space="preserve"> terminating on node S3</w:t>
      </w:r>
      <w:r>
        <w:t>.</w:t>
      </w:r>
    </w:p>
    <w:p w14:paraId="1F72227D" w14:textId="77777777" w:rsidR="00B45CF2" w:rsidRDefault="00B45CF2" w:rsidP="00B45CF2">
      <w:r>
        <w:t xml:space="preserve">In order to support an </w:t>
      </w:r>
      <w:proofErr w:type="spellStart"/>
      <w:r>
        <w:t>EVPTree</w:t>
      </w:r>
      <w:proofErr w:type="spellEnd"/>
      <w:r>
        <w:t xml:space="preserve"> service instead of an EVPLAN, additional configuration of the Ethernet Bridging capabilities on the nodes at the edge of the transport network is required.</w:t>
      </w:r>
    </w:p>
    <w:p w14:paraId="78A1E475" w14:textId="77777777" w:rsidR="00B45CF2" w:rsidRDefault="00B45CF2" w:rsidP="00B45CF2">
      <w:r>
        <w:t>The traffic flows between C-R1 and C-R3, between C-R3 and C-R5 and between C-R1 and C-R5 can be summarized as:</w:t>
      </w:r>
    </w:p>
    <w:p w14:paraId="75C6658B" w14:textId="101B663A" w:rsidR="00B45CF2" w:rsidRDefault="00B45CF2" w:rsidP="00B45CF2">
      <w:pPr>
        <w:ind w:left="864"/>
      </w:pPr>
      <w:r>
        <w:t xml:space="preserve">C-R1 ([PKT] -&gt; VLAN), </w:t>
      </w:r>
      <w:r w:rsidRPr="00AD0B22">
        <w:rPr>
          <w:highlight w:val="yellow"/>
        </w:rPr>
        <w:t>S3 (VLAN -&gt; [M</w:t>
      </w:r>
      <w:r w:rsidR="007445AC">
        <w:rPr>
          <w:highlight w:val="yellow"/>
        </w:rPr>
        <w:t>A</w:t>
      </w:r>
      <w:r w:rsidRPr="00AD0B22">
        <w:rPr>
          <w:highlight w:val="yellow"/>
        </w:rPr>
        <w:t>C] -&gt; [</w:t>
      </w:r>
      <w:proofErr w:type="spellStart"/>
      <w:r w:rsidRPr="00AD0B22">
        <w:rPr>
          <w:highlight w:val="yellow"/>
        </w:rPr>
        <w:t>ODUflex</w:t>
      </w:r>
      <w:proofErr w:type="spellEnd"/>
      <w:r w:rsidRPr="00AD0B22">
        <w:rPr>
          <w:highlight w:val="yellow"/>
        </w:rPr>
        <w:t>])</w:t>
      </w:r>
      <w:proofErr w:type="gramStart"/>
      <w:r>
        <w:t>,</w:t>
      </w:r>
      <w:proofErr w:type="gramEnd"/>
      <w:r>
        <w:br/>
        <w:t>S5 ([</w:t>
      </w:r>
      <w:proofErr w:type="spellStart"/>
      <w:r>
        <w:t>ODUflex</w:t>
      </w:r>
      <w:proofErr w:type="spellEnd"/>
      <w:r>
        <w:t xml:space="preserve">]), </w:t>
      </w:r>
      <w:r w:rsidRPr="00AD0B22">
        <w:rPr>
          <w:highlight w:val="yellow"/>
        </w:rPr>
        <w:t>S6 ([</w:t>
      </w:r>
      <w:proofErr w:type="spellStart"/>
      <w:r w:rsidRPr="00AD0B22">
        <w:rPr>
          <w:highlight w:val="yellow"/>
        </w:rPr>
        <w:t>ODUflex</w:t>
      </w:r>
      <w:proofErr w:type="spellEnd"/>
      <w:r w:rsidRPr="00AD0B22">
        <w:rPr>
          <w:highlight w:val="yellow"/>
        </w:rPr>
        <w:t>] -&gt; [MAC] -&gt; VLAN),</w:t>
      </w:r>
      <w:r>
        <w:br/>
        <w:t>C-R3 (VLAN -&gt; [PKT])</w:t>
      </w:r>
    </w:p>
    <w:p w14:paraId="57328E3D" w14:textId="01017789" w:rsidR="00B45CF2" w:rsidRDefault="00B45CF2" w:rsidP="00B45CF2">
      <w:pPr>
        <w:ind w:left="864"/>
      </w:pPr>
      <w:r>
        <w:t xml:space="preserve">C-R3 ([PKT] -&gt; VLAN), </w:t>
      </w:r>
      <w:r w:rsidRPr="00111169">
        <w:rPr>
          <w:highlight w:val="yellow"/>
        </w:rPr>
        <w:t>S6 (VLAN -&gt; [MAC] -&gt; [</w:t>
      </w:r>
      <w:proofErr w:type="spellStart"/>
      <w:r w:rsidRPr="00111169">
        <w:rPr>
          <w:highlight w:val="yellow"/>
        </w:rPr>
        <w:t>ODUflex</w:t>
      </w:r>
      <w:proofErr w:type="spellEnd"/>
      <w:r w:rsidRPr="00111169">
        <w:rPr>
          <w:highlight w:val="yellow"/>
        </w:rPr>
        <w:t>]),</w:t>
      </w:r>
      <w:r>
        <w:br/>
        <w:t>S5 ([</w:t>
      </w:r>
      <w:proofErr w:type="spellStart"/>
      <w:r>
        <w:t>ODUflex</w:t>
      </w:r>
      <w:proofErr w:type="spellEnd"/>
      <w:r>
        <w:t xml:space="preserve">]), </w:t>
      </w:r>
      <w:r w:rsidRPr="00111169">
        <w:rPr>
          <w:highlight w:val="yellow"/>
        </w:rPr>
        <w:t>S3 ([</w:t>
      </w:r>
      <w:proofErr w:type="spellStart"/>
      <w:r w:rsidRPr="00111169">
        <w:rPr>
          <w:highlight w:val="yellow"/>
        </w:rPr>
        <w:t>ODUflex</w:t>
      </w:r>
      <w:proofErr w:type="spellEnd"/>
      <w:r w:rsidRPr="00111169">
        <w:rPr>
          <w:highlight w:val="yellow"/>
        </w:rPr>
        <w:t>] -&gt; [MAC] -&gt; [</w:t>
      </w:r>
      <w:proofErr w:type="spellStart"/>
      <w:r w:rsidRPr="00111169">
        <w:rPr>
          <w:highlight w:val="yellow"/>
        </w:rPr>
        <w:t>ODUflex</w:t>
      </w:r>
      <w:proofErr w:type="spellEnd"/>
      <w:r w:rsidRPr="00111169">
        <w:rPr>
          <w:highlight w:val="yellow"/>
        </w:rPr>
        <w:t>]),</w:t>
      </w:r>
      <w:r>
        <w:br/>
      </w:r>
      <w:r w:rsidR="007445AC">
        <w:t>S1 ([</w:t>
      </w:r>
      <w:proofErr w:type="spellStart"/>
      <w:r w:rsidR="007445AC">
        <w:t>ODUflex</w:t>
      </w:r>
      <w:proofErr w:type="spellEnd"/>
      <w:r w:rsidR="007445AC">
        <w:t>]), S2 ([</w:t>
      </w:r>
      <w:proofErr w:type="spellStart"/>
      <w:r w:rsidR="007445AC">
        <w:t>ODUflex</w:t>
      </w:r>
      <w:proofErr w:type="spellEnd"/>
      <w:r w:rsidR="007445AC">
        <w:t>]), S31 ([</w:t>
      </w:r>
      <w:proofErr w:type="spellStart"/>
      <w:r w:rsidR="007445AC">
        <w:t>ODUflex</w:t>
      </w:r>
      <w:proofErr w:type="spellEnd"/>
      <w:r w:rsidR="007445AC">
        <w:t>]),</w:t>
      </w:r>
      <w:r w:rsidR="007445AC">
        <w:br/>
      </w:r>
      <w:r>
        <w:t>S33 ([</w:t>
      </w:r>
      <w:proofErr w:type="spellStart"/>
      <w:r>
        <w:t>ODUflex</w:t>
      </w:r>
      <w:proofErr w:type="spellEnd"/>
      <w:r>
        <w:t>]), S34 ([</w:t>
      </w:r>
      <w:proofErr w:type="spellStart"/>
      <w:r>
        <w:t>ODUflex</w:t>
      </w:r>
      <w:proofErr w:type="spellEnd"/>
      <w:r>
        <w:t>]),</w:t>
      </w:r>
      <w:r>
        <w:br/>
        <w:t>S15 ([</w:t>
      </w:r>
      <w:proofErr w:type="spellStart"/>
      <w:r>
        <w:t>ODUflex</w:t>
      </w:r>
      <w:proofErr w:type="spellEnd"/>
      <w:r>
        <w:t>]), S18 ([</w:t>
      </w:r>
      <w:proofErr w:type="spellStart"/>
      <w:r>
        <w:t>ODUflex</w:t>
      </w:r>
      <w:proofErr w:type="spellEnd"/>
      <w:r>
        <w:t>] -&gt; VLAN), C-R5 (VLAN -&gt; [PKT])</w:t>
      </w:r>
    </w:p>
    <w:p w14:paraId="4987A708" w14:textId="77777777" w:rsidR="00D87A26" w:rsidRDefault="00D87A26" w:rsidP="00D87A26">
      <w:pPr>
        <w:ind w:left="864"/>
      </w:pPr>
      <w:r>
        <w:t xml:space="preserve">C-R1 ([PKT] -&gt; VLAN), </w:t>
      </w:r>
      <w:r w:rsidRPr="006035C2">
        <w:rPr>
          <w:highlight w:val="yellow"/>
        </w:rPr>
        <w:t>S3 (VLAN -&gt; [MAC] -&gt; [</w:t>
      </w:r>
      <w:proofErr w:type="spellStart"/>
      <w:r w:rsidRPr="006035C2">
        <w:rPr>
          <w:highlight w:val="yellow"/>
        </w:rPr>
        <w:t>ODUflex</w:t>
      </w:r>
      <w:proofErr w:type="spellEnd"/>
      <w:r w:rsidRPr="006035C2">
        <w:rPr>
          <w:highlight w:val="yellow"/>
        </w:rPr>
        <w:t>])</w:t>
      </w:r>
      <w:proofErr w:type="gramStart"/>
      <w:r w:rsidRPr="006035C2">
        <w:rPr>
          <w:highlight w:val="yellow"/>
        </w:rPr>
        <w:t>,</w:t>
      </w:r>
      <w:proofErr w:type="gramEnd"/>
      <w:r>
        <w:br/>
        <w:t>S1 ([</w:t>
      </w:r>
      <w:proofErr w:type="spellStart"/>
      <w:r>
        <w:t>ODUflex</w:t>
      </w:r>
      <w:proofErr w:type="spellEnd"/>
      <w:r>
        <w:t>]), S2 ([</w:t>
      </w:r>
      <w:proofErr w:type="spellStart"/>
      <w:r>
        <w:t>ODUflex</w:t>
      </w:r>
      <w:proofErr w:type="spellEnd"/>
      <w:r>
        <w:t>]), S31 ([</w:t>
      </w:r>
      <w:proofErr w:type="spellStart"/>
      <w:r>
        <w:t>ODUflex</w:t>
      </w:r>
      <w:proofErr w:type="spellEnd"/>
      <w:r>
        <w:t>]),</w:t>
      </w:r>
      <w:r>
        <w:br/>
        <w:t>S33 ([</w:t>
      </w:r>
      <w:proofErr w:type="spellStart"/>
      <w:r>
        <w:t>ODUflex</w:t>
      </w:r>
      <w:proofErr w:type="spellEnd"/>
      <w:r>
        <w:t>]), S34 ([</w:t>
      </w:r>
      <w:proofErr w:type="spellStart"/>
      <w:r>
        <w:t>ODUflex</w:t>
      </w:r>
      <w:proofErr w:type="spellEnd"/>
      <w:r>
        <w:t>]),</w:t>
      </w:r>
      <w:r>
        <w:br/>
        <w:t>S15 ([</w:t>
      </w:r>
      <w:proofErr w:type="spellStart"/>
      <w:r>
        <w:t>ODUflex</w:t>
      </w:r>
      <w:proofErr w:type="spellEnd"/>
      <w:r>
        <w:t>]), S18 ([</w:t>
      </w:r>
      <w:proofErr w:type="spellStart"/>
      <w:r>
        <w:t>ODUflex</w:t>
      </w:r>
      <w:proofErr w:type="spellEnd"/>
      <w:r>
        <w:t>] -&gt; VLAN), C-R5 (VLAN -&gt; [PKT])</w:t>
      </w:r>
    </w:p>
    <w:p w14:paraId="44B3A27B" w14:textId="4EF3D37B" w:rsidR="007445AC" w:rsidRDefault="007445AC" w:rsidP="007445AC">
      <w:r>
        <w:lastRenderedPageBreak/>
        <w:t xml:space="preserve">As described in section </w:t>
      </w:r>
      <w:r>
        <w:fldChar w:fldCharType="begin"/>
      </w:r>
      <w:r>
        <w:instrText xml:space="preserve"> REF _Ref500347772 \r \h \t </w:instrText>
      </w:r>
      <w:r>
        <w:fldChar w:fldCharType="separate"/>
      </w:r>
      <w:r w:rsidR="00606C15">
        <w:t>4.3.2</w:t>
      </w:r>
      <w:r>
        <w:fldChar w:fldCharType="end"/>
      </w:r>
      <w:r>
        <w:t>, it is assumed that the CNC is capable, via the CMI, to request the setup of this EVPLAN/</w:t>
      </w:r>
      <w:proofErr w:type="spellStart"/>
      <w:r>
        <w:t>EVPTree</w:t>
      </w:r>
      <w:proofErr w:type="spellEnd"/>
      <w:r>
        <w:t xml:space="preserve"> service, providing all the information that the MDSC needs to understand that it need to request PNC1 to setup an </w:t>
      </w:r>
      <w:proofErr w:type="spellStart"/>
      <w:r>
        <w:t>ODUflex</w:t>
      </w:r>
      <w:proofErr w:type="spellEnd"/>
      <w:r>
        <w:t xml:space="preserve"> connection between nodes S3 and S6 (single-domain service request) and it also needs to coordinate the setup of a multi-domain </w:t>
      </w:r>
      <w:proofErr w:type="spellStart"/>
      <w:r>
        <w:t>ODUflex</w:t>
      </w:r>
      <w:proofErr w:type="spellEnd"/>
      <w:r>
        <w:t xml:space="preserve"> connection between nodes S3 and S16 as well as the MAC bridging and the adaptation functions on these edge nodes.</w:t>
      </w:r>
    </w:p>
    <w:p w14:paraId="1CE35E72" w14:textId="381C0911" w:rsidR="0091245F" w:rsidRDefault="0091245F" w:rsidP="0091245F">
      <w:r w:rsidRPr="00D95E8B">
        <w:t xml:space="preserve">In case the CNC needs the setup of </w:t>
      </w:r>
      <w:r>
        <w:t>an EVPLAN/</w:t>
      </w:r>
      <w:proofErr w:type="spellStart"/>
      <w:r>
        <w:t>EVPTree</w:t>
      </w:r>
      <w:proofErr w:type="spellEnd"/>
      <w:r>
        <w:t xml:space="preserve"> service only between C-R1, C-R2 and C-R3 (</w:t>
      </w:r>
      <w:r w:rsidRPr="00D95E8B">
        <w:t xml:space="preserve">single-domain service request), </w:t>
      </w:r>
      <w:r>
        <w:t>it would request the setup of this service in the same way as before and the information provided at the CMI is sufficient for the MDSC to understand that this is a single-domain service request.</w:t>
      </w:r>
    </w:p>
    <w:p w14:paraId="59AB012C" w14:textId="108175D5" w:rsidR="0091245F" w:rsidRDefault="0091245F" w:rsidP="0091245F">
      <w:r>
        <w:t>T</w:t>
      </w:r>
      <w:r w:rsidRPr="00D95E8B">
        <w:t xml:space="preserve">he MDSC can </w:t>
      </w:r>
      <w:r>
        <w:t xml:space="preserve">then </w:t>
      </w:r>
      <w:r w:rsidRPr="00D95E8B">
        <w:t xml:space="preserve">just request PNC1 to setup a single-domain </w:t>
      </w:r>
      <w:r>
        <w:t>EVPLAN/</w:t>
      </w:r>
      <w:proofErr w:type="spellStart"/>
      <w:r>
        <w:t>EVPTree</w:t>
      </w:r>
      <w:proofErr w:type="spellEnd"/>
      <w:r>
        <w:t xml:space="preserve"> service </w:t>
      </w:r>
      <w:r w:rsidRPr="00D95E8B">
        <w:t xml:space="preserve">between </w:t>
      </w:r>
      <w:r>
        <w:t xml:space="preserve">nodes </w:t>
      </w:r>
      <w:r w:rsidRPr="00D95E8B">
        <w:t>S3 and S6.</w:t>
      </w:r>
      <w:r>
        <w:t xml:space="preserve"> PNC1 can take care of setting up the single-domain </w:t>
      </w:r>
      <w:proofErr w:type="spellStart"/>
      <w:r>
        <w:t>ODUflex</w:t>
      </w:r>
      <w:proofErr w:type="spellEnd"/>
      <w:r>
        <w:t xml:space="preserve"> end-to-end connection between nodes S3 and S6 as well as of configuring the MAC bridging and the adaptation functions on these edge nodes.</w:t>
      </w:r>
    </w:p>
    <w:p w14:paraId="2DAD69F0" w14:textId="77777777" w:rsidR="00CC0754" w:rsidRPr="00F41C0D" w:rsidRDefault="00CC0754" w:rsidP="00F41C0D">
      <w:pPr>
        <w:pStyle w:val="Heading3"/>
      </w:pPr>
      <w:bookmarkStart w:id="165" w:name="_Toc508190100"/>
      <w:bookmarkStart w:id="166" w:name="_Ref500419020"/>
      <w:r w:rsidRPr="00F41C0D">
        <w:t>Dynamic Service Configuration</w:t>
      </w:r>
      <w:bookmarkEnd w:id="165"/>
    </w:p>
    <w:p w14:paraId="70C5FA98" w14:textId="77777777" w:rsidR="00CC0754" w:rsidRDefault="00CC0754" w:rsidP="00CC0754">
      <w:pPr>
        <w:pStyle w:val="CommentText"/>
        <w:rPr>
          <w:rFonts w:eastAsiaTheme="minorEastAsia"/>
          <w:lang w:eastAsia="zh-CN"/>
        </w:rPr>
      </w:pPr>
      <w:r>
        <w:rPr>
          <w:rFonts w:eastAsiaTheme="minorEastAsia" w:hint="eastAsia"/>
          <w:lang w:eastAsia="zh-CN"/>
        </w:rPr>
        <w:t xml:space="preserve">Given the service established in the previous sections, there is a demand for </w:t>
      </w:r>
      <w:r>
        <w:rPr>
          <w:rFonts w:eastAsiaTheme="minorEastAsia"/>
          <w:lang w:eastAsia="zh-CN"/>
        </w:rPr>
        <w:t>an update</w:t>
      </w:r>
      <w:r>
        <w:rPr>
          <w:rFonts w:eastAsiaTheme="minorEastAsia" w:hint="eastAsia"/>
          <w:lang w:eastAsia="zh-CN"/>
        </w:rPr>
        <w:t xml:space="preserve"> of some service characteristics. </w:t>
      </w:r>
      <w:r>
        <w:rPr>
          <w:rFonts w:eastAsiaTheme="minorEastAsia"/>
          <w:lang w:eastAsia="zh-CN"/>
        </w:rPr>
        <w:t>A straightforward approach would be terminate the current service and replace with a new one. Another more advanced approach would be dynamic configuration, in which case there will be no interruption for the connection.</w:t>
      </w:r>
    </w:p>
    <w:p w14:paraId="762B9453" w14:textId="26E99188" w:rsidR="00CC0754" w:rsidRDefault="00CC0754" w:rsidP="00F41C0D">
      <w:pPr>
        <w:pStyle w:val="CommentText"/>
        <w:rPr>
          <w:i/>
          <w:iCs/>
          <w:highlight w:val="yellow"/>
        </w:rPr>
      </w:pPr>
      <w:r>
        <w:rPr>
          <w:rFonts w:eastAsiaTheme="minorEastAsia"/>
          <w:lang w:eastAsia="zh-CN"/>
        </w:rPr>
        <w:t xml:space="preserve">An example application would be updating the SLA information for a certain connection. For example, an ODU transit connection is set up according to section </w:t>
      </w:r>
      <w:r>
        <w:rPr>
          <w:rFonts w:eastAsiaTheme="minorEastAsia"/>
          <w:lang w:eastAsia="zh-CN"/>
        </w:rPr>
        <w:fldChar w:fldCharType="begin"/>
      </w:r>
      <w:r>
        <w:rPr>
          <w:rFonts w:eastAsiaTheme="minorEastAsia"/>
          <w:lang w:eastAsia="zh-CN"/>
        </w:rPr>
        <w:instrText xml:space="preserve"> REF _Ref500411426 \r \h \t </w:instrText>
      </w:r>
      <w:r>
        <w:rPr>
          <w:rFonts w:eastAsiaTheme="minorEastAsia"/>
          <w:lang w:eastAsia="zh-CN"/>
        </w:rPr>
      </w:r>
      <w:r>
        <w:rPr>
          <w:rFonts w:eastAsiaTheme="minorEastAsia"/>
          <w:lang w:eastAsia="zh-CN"/>
        </w:rPr>
        <w:fldChar w:fldCharType="separate"/>
      </w:r>
      <w:r w:rsidR="00606C15">
        <w:rPr>
          <w:rFonts w:eastAsiaTheme="minorEastAsia"/>
          <w:lang w:eastAsia="zh-CN"/>
        </w:rPr>
        <w:t>4.3.1</w:t>
      </w:r>
      <w:r>
        <w:rPr>
          <w:rFonts w:eastAsiaTheme="minorEastAsia"/>
          <w:lang w:eastAsia="zh-CN"/>
        </w:rPr>
        <w:fldChar w:fldCharType="end"/>
      </w:r>
      <w:r>
        <w:rPr>
          <w:rFonts w:eastAsiaTheme="minorEastAsia"/>
          <w:lang w:eastAsia="zh-CN"/>
        </w:rPr>
        <w:t xml:space="preserve">, with the corresponding SLA level of ‘no protection’. After the establishment of this connection, the user would like to enhance this service by providing a restoration after potential failure, and a request is generated on the CMI. In this case, after receiving the request, the MDSC would need to send an update message to the PNC, changing the SLA parameters in TE Tunnel model. Then the connection characteristic would be changed by PNC, and a notification would be sent to MDSC for acknowledgement. </w:t>
      </w:r>
    </w:p>
    <w:p w14:paraId="732AB32D" w14:textId="77777777" w:rsidR="003362AE" w:rsidRPr="00D87A26" w:rsidRDefault="003362AE" w:rsidP="003362AE">
      <w:pPr>
        <w:pStyle w:val="Heading2"/>
      </w:pPr>
      <w:bookmarkStart w:id="167" w:name="_Toc508190101"/>
      <w:r w:rsidRPr="00D87A26">
        <w:t>Multi-function Access Links</w:t>
      </w:r>
      <w:bookmarkEnd w:id="166"/>
      <w:bookmarkEnd w:id="167"/>
    </w:p>
    <w:p w14:paraId="5C4FA513" w14:textId="77777777" w:rsidR="009F3B7C" w:rsidRDefault="009F3B7C" w:rsidP="009F3B7C">
      <w:r>
        <w:t>Some physical links interconnecting the IP routers and the transport network can be configured in different modes, e.g., as OTU2 or STM-64 or 10GE.</w:t>
      </w:r>
    </w:p>
    <w:p w14:paraId="767CBD70" w14:textId="4C98820C" w:rsidR="009F3B7C" w:rsidRDefault="009F3B7C" w:rsidP="009F3B7C">
      <w:r>
        <w:lastRenderedPageBreak/>
        <w:t xml:space="preserve">This configuration can be done a-priori by means outside the scope of this document. In this case, these links will appear at the MPI either as an ODU Link or as a STM-64 Link or as a 10GE Link (depending on the a-priori configuration) and will be controlled at the MPI as discussed in section </w:t>
      </w:r>
      <w:r>
        <w:fldChar w:fldCharType="begin"/>
      </w:r>
      <w:r>
        <w:instrText xml:space="preserve"> REF _Ref500415983 \r \h \t </w:instrText>
      </w:r>
      <w:r>
        <w:fldChar w:fldCharType="separate"/>
      </w:r>
      <w:r w:rsidR="00606C15">
        <w:t>4.3</w:t>
      </w:r>
      <w:r>
        <w:fldChar w:fldCharType="end"/>
      </w:r>
      <w:r>
        <w:t>.</w:t>
      </w:r>
    </w:p>
    <w:p w14:paraId="2A7C7557" w14:textId="77777777" w:rsidR="009F3B7C" w:rsidRDefault="009F3B7C" w:rsidP="009F3B7C">
      <w:r>
        <w:t>It is also possible not to configure these links a-priori and give the control to the MPI to decide, based on the service configuration, how to configure it.</w:t>
      </w:r>
    </w:p>
    <w:p w14:paraId="03AE43A1" w14:textId="77777777" w:rsidR="00D87A26" w:rsidRDefault="00D87A26" w:rsidP="00D87A26">
      <w:r>
        <w:t>For example, if the physical link between C-R1 and S3 is a multi-functional access link while the physical links between C-R7 and S31 and between C-R5 and S18 are STM-64 and 10GE physical links respectively, it is possible to configure either an STM-64 Private Line service between C-R1 and C-R7 or an EPL service between C-R1 and C-R5.</w:t>
      </w:r>
    </w:p>
    <w:p w14:paraId="4F6533BB" w14:textId="77777777" w:rsidR="00D87A26" w:rsidRDefault="00D87A26" w:rsidP="00D87A26">
      <w:r>
        <w:t>The traffic flow between C-R1 and C-R7 can be summarized as:</w:t>
      </w:r>
    </w:p>
    <w:p w14:paraId="787E6845" w14:textId="77777777" w:rsidR="00D87A26" w:rsidRDefault="00D87A26" w:rsidP="00D87A26">
      <w:pPr>
        <w:ind w:left="864"/>
      </w:pPr>
      <w:r>
        <w:t xml:space="preserve">C-R1 ([PKT] -&gt; STM-64), S3 (STM-64 -&gt; [ODU2]), S1 ([ODU2]), </w:t>
      </w:r>
      <w:r>
        <w:br/>
        <w:t>S2 ([ODU2]), S31 ([ODU2] -&gt; STM-64), C-R3 (STM-64 -&gt; [PKT])</w:t>
      </w:r>
    </w:p>
    <w:p w14:paraId="24730904" w14:textId="77777777" w:rsidR="00D87A26" w:rsidRDefault="00D87A26" w:rsidP="00D87A26">
      <w:r>
        <w:t>The traffic flow between C-R1 and C-R5 can be summarized as:</w:t>
      </w:r>
    </w:p>
    <w:p w14:paraId="6C2DB24C" w14:textId="77777777" w:rsidR="00D87A26" w:rsidRDefault="00D87A26" w:rsidP="00D87A26">
      <w:pPr>
        <w:ind w:left="864"/>
      </w:pPr>
      <w:r>
        <w:t>C-R1 ([PKT] -&gt; ETH), S3 (ETH -&gt; [ODU2]), S1 ([ODU2])</w:t>
      </w:r>
      <w:proofErr w:type="gramStart"/>
      <w:r>
        <w:t>,</w:t>
      </w:r>
      <w:proofErr w:type="gramEnd"/>
      <w:r>
        <w:br/>
        <w:t>S2 ([ODU2]), S31 ([ODU2]), S33 ([ODU2]), S34 ([ODU2]),</w:t>
      </w:r>
      <w:r>
        <w:br/>
        <w:t>S15 ([ODU2]), S18 ([ODU2] -&gt; ETH), C-R5 (ETH -&gt; [PKT])</w:t>
      </w:r>
    </w:p>
    <w:p w14:paraId="0B66F869" w14:textId="5CBA40E2" w:rsidR="007445AC" w:rsidRDefault="007445AC" w:rsidP="007445AC">
      <w:r>
        <w:t xml:space="preserve">As described in section </w:t>
      </w:r>
      <w:r>
        <w:fldChar w:fldCharType="begin"/>
      </w:r>
      <w:r>
        <w:instrText xml:space="preserve"> REF _Ref500347772 \r \h \t </w:instrText>
      </w:r>
      <w:r>
        <w:fldChar w:fldCharType="separate"/>
      </w:r>
      <w:r w:rsidR="00606C15">
        <w:t>4.3.2</w:t>
      </w:r>
      <w:r>
        <w:fldChar w:fldCharType="end"/>
      </w:r>
      <w:r>
        <w:t>, it is assumed that the CNC is capable, via the CMI, to request the setup either an STM-64 Private Line service between C-R1 and C-R7 or an EPL service between C-R1 and C-R5, providing all the information that the MDSC needs to understand that it need to coordinate the setup of a multi-domain ODU2 connection, either between nodes S3 and S31, or between nodes S3 and S18, as well as the adaptation functions on these edge nodes, and in particular whether the multi-function access link on between C-R1 and S3 should operate as an STM-64 or as a 10GE link.</w:t>
      </w:r>
    </w:p>
    <w:p w14:paraId="07BD87A9" w14:textId="058DD8C4" w:rsidR="003362AE" w:rsidRPr="00D87A26" w:rsidRDefault="000A3A23" w:rsidP="003362AE">
      <w:pPr>
        <w:pStyle w:val="Heading2"/>
      </w:pPr>
      <w:bookmarkStart w:id="168" w:name="_Toc500168645"/>
      <w:bookmarkStart w:id="169" w:name="_Toc508190102"/>
      <w:r w:rsidRPr="00D87A26">
        <w:t xml:space="preserve">Protection </w:t>
      </w:r>
      <w:r>
        <w:t xml:space="preserve">and Restoration </w:t>
      </w:r>
      <w:r w:rsidRPr="00D87A26">
        <w:t>Configuration</w:t>
      </w:r>
      <w:bookmarkEnd w:id="168"/>
      <w:bookmarkEnd w:id="169"/>
    </w:p>
    <w:p w14:paraId="57F77730" w14:textId="77777777" w:rsidR="004710F8" w:rsidRDefault="004710F8" w:rsidP="004710F8">
      <w:r>
        <w:t xml:space="preserve">Protection switching provides a pre-allocated survivability mechanism, </w:t>
      </w:r>
      <w:r w:rsidRPr="00FC5F1E">
        <w:t>typically provided via linear protection methods and would be configured to operate as 1+1 unidirectional</w:t>
      </w:r>
      <w:r>
        <w:t xml:space="preserve"> (the most common OTN protection method)</w:t>
      </w:r>
      <w:r w:rsidRPr="00FC5F1E">
        <w:t>, 1+1 bidirectional or 1:n bidirectional.</w:t>
      </w:r>
      <w:r>
        <w:t xml:space="preserve"> This ensures fast and simple service survivability.</w:t>
      </w:r>
    </w:p>
    <w:p w14:paraId="4BA45E54" w14:textId="77777777" w:rsidR="004710F8" w:rsidRDefault="004710F8" w:rsidP="004710F8">
      <w:r>
        <w:lastRenderedPageBreak/>
        <w:t>R</w:t>
      </w:r>
      <w:r w:rsidRPr="0098249C">
        <w:t xml:space="preserve">estoration </w:t>
      </w:r>
      <w:r>
        <w:t xml:space="preserve">methods would provide capability to </w:t>
      </w:r>
      <w:r w:rsidRPr="0098249C">
        <w:t xml:space="preserve">reroute and restore </w:t>
      </w:r>
      <w:r>
        <w:t xml:space="preserve">connectivity </w:t>
      </w:r>
      <w:r w:rsidRPr="0098249C">
        <w:t>traffic around network faults, without the network penalty imposed with dedicated 1+1 protection</w:t>
      </w:r>
      <w:r>
        <w:t xml:space="preserve"> schemes.</w:t>
      </w:r>
    </w:p>
    <w:p w14:paraId="65854751" w14:textId="27352685" w:rsidR="000A3A23" w:rsidRDefault="000A3A23" w:rsidP="000A3A23">
      <w:r>
        <w:t xml:space="preserve">This section describes only services which are protected with linear protection and with dynamic restoration. </w:t>
      </w:r>
    </w:p>
    <w:p w14:paraId="19F5EC87" w14:textId="77777777" w:rsidR="00D87A26" w:rsidRDefault="00D87A26" w:rsidP="00D87A26">
      <w:r>
        <w:t xml:space="preserve">The MDSC needs to be capable to coordinate different PNCs to configure protection switching when requesting the setup of </w:t>
      </w:r>
      <w:r w:rsidR="004710F8">
        <w:t xml:space="preserve">the protected </w:t>
      </w:r>
      <w:r>
        <w:t xml:space="preserve">connectivity services described in section </w:t>
      </w:r>
      <w:r w:rsidR="004710F8">
        <w:fldChar w:fldCharType="begin"/>
      </w:r>
      <w:r w:rsidR="004710F8">
        <w:instrText xml:space="preserve"> REF _Ref500416429 \r \h \t </w:instrText>
      </w:r>
      <w:r w:rsidR="004710F8">
        <w:fldChar w:fldCharType="separate"/>
      </w:r>
      <w:r w:rsidR="00606C15">
        <w:t>4.3</w:t>
      </w:r>
      <w:r w:rsidR="004710F8">
        <w:fldChar w:fldCharType="end"/>
      </w:r>
      <w:r>
        <w:t>.</w:t>
      </w:r>
    </w:p>
    <w:p w14:paraId="0A7FA43A" w14:textId="77777777" w:rsidR="00D87A26" w:rsidRDefault="00D87A26" w:rsidP="00D87A26">
      <w:r>
        <w:t xml:space="preserve">Since </w:t>
      </w:r>
      <w:r w:rsidR="004710F8">
        <w:t xml:space="preserve">in </w:t>
      </w:r>
      <w:r w:rsidR="008E44B8">
        <w:t>these service examples</w:t>
      </w:r>
      <w:r w:rsidR="004710F8">
        <w:t xml:space="preserve">, </w:t>
      </w:r>
      <w:r>
        <w:t xml:space="preserve">switching within the transport network domain is performed only in </w:t>
      </w:r>
      <w:r w:rsidR="004710F8">
        <w:t xml:space="preserve">the OTN ODU </w:t>
      </w:r>
      <w:r>
        <w:t>layer, also protection switching within the transport network domain can only be provided at the OTN ODU layer.</w:t>
      </w:r>
    </w:p>
    <w:p w14:paraId="5DCC0CDA" w14:textId="77777777" w:rsidR="00D87A26" w:rsidRPr="00D87A26" w:rsidRDefault="00D87A26" w:rsidP="00D87A26">
      <w:pPr>
        <w:pStyle w:val="Heading3"/>
      </w:pPr>
      <w:bookmarkStart w:id="170" w:name="_Toc508190103"/>
      <w:r w:rsidRPr="00D87A26">
        <w:t>Linear Protection (end-to-end)</w:t>
      </w:r>
      <w:bookmarkEnd w:id="170"/>
    </w:p>
    <w:p w14:paraId="7815E17B" w14:textId="77777777" w:rsidR="00D87A26" w:rsidRDefault="00D87A26" w:rsidP="00D87A26">
      <w:r>
        <w:t xml:space="preserve">In order to protect any service defined in </w:t>
      </w:r>
      <w:r w:rsidR="008E44B8">
        <w:t xml:space="preserve">section </w:t>
      </w:r>
      <w:r w:rsidR="008E44B8">
        <w:fldChar w:fldCharType="begin"/>
      </w:r>
      <w:r w:rsidR="008E44B8">
        <w:instrText xml:space="preserve"> REF _Ref500416429 \r \h \t </w:instrText>
      </w:r>
      <w:r w:rsidR="008E44B8">
        <w:fldChar w:fldCharType="separate"/>
      </w:r>
      <w:r w:rsidR="00606C15">
        <w:t>4.3</w:t>
      </w:r>
      <w:r w:rsidR="008E44B8">
        <w:fldChar w:fldCharType="end"/>
      </w:r>
      <w:r>
        <w:t xml:space="preserve"> from failures within the OTN multi-domain transport network, the MDSC should be capable to coordinate different PNCs to configure and control OTN </w:t>
      </w:r>
      <w:r w:rsidRPr="00C50CF6">
        <w:t xml:space="preserve">linear protection </w:t>
      </w:r>
      <w:r>
        <w:t>in the data plane between nodes S3 and node S18.</w:t>
      </w:r>
    </w:p>
    <w:p w14:paraId="7A78272A" w14:textId="3149872A" w:rsidR="000D1432" w:rsidRDefault="000D1432" w:rsidP="000D1432">
      <w:r>
        <w:t>It is assumed that the OTN linear protection is configured to with 1+1 unidirectional protection switching type, as defined in [ITU-T G.808.1] and [</w:t>
      </w:r>
      <w:r w:rsidRPr="00C50CF6">
        <w:t>ITU-T G.873.1]</w:t>
      </w:r>
      <w:r>
        <w:t>, as well as in [</w:t>
      </w:r>
      <w:r w:rsidRPr="00C50CF6">
        <w:t>RFC</w:t>
      </w:r>
      <w:r>
        <w:t>4427].</w:t>
      </w:r>
    </w:p>
    <w:p w14:paraId="6E835D48" w14:textId="6CD32561" w:rsidR="008E44B8" w:rsidRDefault="008E44B8" w:rsidP="008E44B8">
      <w:r>
        <w:t xml:space="preserve">In these scenarios, a </w:t>
      </w:r>
      <w:r w:rsidRPr="00C50CF6">
        <w:t>working transport entity</w:t>
      </w:r>
      <w:r>
        <w:t xml:space="preserve"> and a </w:t>
      </w:r>
      <w:r w:rsidRPr="00C50CF6">
        <w:t>protection transport entity</w:t>
      </w:r>
      <w:r>
        <w:t>, as defined in [ITU-T G.808.1], (or a working LSP and a protection LSP, as defined in [RFC4427]) should be configured in the data plane.</w:t>
      </w:r>
    </w:p>
    <w:p w14:paraId="409E8A11" w14:textId="77777777" w:rsidR="00D87A26" w:rsidRDefault="008E44B8" w:rsidP="00D87A26">
      <w:r>
        <w:t>Two cases can be considered:</w:t>
      </w:r>
    </w:p>
    <w:p w14:paraId="1D239235" w14:textId="77777777" w:rsidR="00D87A26" w:rsidRDefault="00D87A26" w:rsidP="008E44B8">
      <w:pPr>
        <w:pStyle w:val="RFCListBullet"/>
      </w:pPr>
      <w:r>
        <w:t>In one case, the working and protection transport entities pass through the same PNC domains:</w:t>
      </w:r>
    </w:p>
    <w:p w14:paraId="78ACC189" w14:textId="77777777" w:rsidR="00D87A26" w:rsidRDefault="00D87A26" w:rsidP="008E44B8">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16898D26" w14:textId="77777777" w:rsidR="00D87A26" w:rsidRDefault="00D87A26" w:rsidP="008E44B8">
      <w:pPr>
        <w:ind w:left="1296"/>
      </w:pPr>
      <w:r>
        <w:t>Protection transport entity:</w:t>
      </w:r>
      <w:r>
        <w:tab/>
        <w:t>S3, S4, S8,</w:t>
      </w:r>
      <w:r>
        <w:br/>
      </w:r>
      <w:r>
        <w:tab/>
      </w:r>
      <w:r>
        <w:tab/>
      </w:r>
      <w:r>
        <w:tab/>
      </w:r>
      <w:r>
        <w:tab/>
      </w:r>
      <w:r>
        <w:tab/>
      </w:r>
      <w:r>
        <w:tab/>
      </w:r>
      <w:r>
        <w:tab/>
      </w:r>
      <w:r>
        <w:tab/>
      </w:r>
      <w:r>
        <w:tab/>
      </w:r>
      <w:r>
        <w:tab/>
        <w:t>S32,</w:t>
      </w:r>
      <w:r>
        <w:br/>
      </w:r>
      <w:r>
        <w:tab/>
      </w:r>
      <w:r>
        <w:tab/>
      </w:r>
      <w:r>
        <w:tab/>
      </w:r>
      <w:r>
        <w:tab/>
      </w:r>
      <w:r>
        <w:tab/>
      </w:r>
      <w:r>
        <w:tab/>
      </w:r>
      <w:r>
        <w:tab/>
      </w:r>
      <w:r>
        <w:tab/>
      </w:r>
      <w:r>
        <w:tab/>
      </w:r>
      <w:r>
        <w:tab/>
        <w:t>S12, S17, S18</w:t>
      </w:r>
    </w:p>
    <w:p w14:paraId="35F89F55" w14:textId="77777777" w:rsidR="00D87A26" w:rsidRDefault="00D87A26" w:rsidP="008E44B8">
      <w:pPr>
        <w:pStyle w:val="RFCListBullet"/>
      </w:pPr>
      <w:r>
        <w:t>In another case, the working and protection transport entities can pass through different PNC domains:</w:t>
      </w:r>
    </w:p>
    <w:p w14:paraId="1E054005" w14:textId="77777777" w:rsidR="00D87A26" w:rsidRDefault="00D87A26" w:rsidP="008E44B8">
      <w:pPr>
        <w:ind w:left="1296"/>
      </w:pPr>
      <w:r>
        <w:lastRenderedPageBreak/>
        <w:t>Working transport entity:</w:t>
      </w:r>
      <w:r>
        <w:tab/>
      </w:r>
      <w:r>
        <w:tab/>
        <w:t>S3, S5, S7,</w:t>
      </w:r>
      <w:r>
        <w:br/>
      </w:r>
      <w:r>
        <w:tab/>
      </w:r>
      <w:r>
        <w:tab/>
      </w:r>
      <w:r>
        <w:tab/>
      </w:r>
      <w:r>
        <w:tab/>
      </w:r>
      <w:r>
        <w:tab/>
      </w:r>
      <w:r>
        <w:tab/>
      </w:r>
      <w:r>
        <w:tab/>
      </w:r>
      <w:r>
        <w:tab/>
      </w:r>
      <w:r>
        <w:tab/>
      </w:r>
      <w:r>
        <w:tab/>
        <w:t>S11, S12, S17, S18</w:t>
      </w:r>
    </w:p>
    <w:p w14:paraId="4A75C5E0" w14:textId="77777777" w:rsidR="00D87A26" w:rsidRDefault="00D87A26" w:rsidP="008E44B8">
      <w:pPr>
        <w:ind w:left="1296"/>
      </w:pPr>
      <w:r>
        <w:t>Protection transport entity:</w:t>
      </w:r>
      <w:r>
        <w:tab/>
        <w:t>S3, S1, S2,</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2334F5D9" w14:textId="7B4DF33F" w:rsidR="008E44B8" w:rsidRDefault="008E44B8" w:rsidP="008E44B8">
      <w:r w:rsidRPr="008E44B8">
        <w:t>The PNCs should be capable to report to the MDSC which is the active transport entity, as defined in [ITU-T G.808.1], in the data plane.</w:t>
      </w:r>
    </w:p>
    <w:p w14:paraId="41C846A5" w14:textId="77777777" w:rsidR="008E44B8" w:rsidRDefault="008E44B8" w:rsidP="008E44B8">
      <w:r>
        <w:t>Given the fast dynamic of protection switching operations in the data plane (50ms recovery time), this reporting is not expected to be in real-time.</w:t>
      </w:r>
    </w:p>
    <w:p w14:paraId="3B4B065A" w14:textId="77777777" w:rsidR="008E44B8" w:rsidRDefault="008E44B8" w:rsidP="008E44B8">
      <w:r>
        <w:t>It is also worth noting that with unidirectional protection switching, e.g., 1+1 unidirectional protection switching, the active transport entity may be different in the two directions.</w:t>
      </w:r>
    </w:p>
    <w:p w14:paraId="483F7F70" w14:textId="77777777" w:rsidR="00D87A26" w:rsidRPr="00D87A26" w:rsidRDefault="00D87A26" w:rsidP="00D87A26">
      <w:pPr>
        <w:pStyle w:val="Heading3"/>
      </w:pPr>
      <w:bookmarkStart w:id="171" w:name="_Toc508190104"/>
      <w:r w:rsidRPr="00D87A26">
        <w:t>Segmented Protection</w:t>
      </w:r>
      <w:bookmarkEnd w:id="171"/>
    </w:p>
    <w:p w14:paraId="4708D63C" w14:textId="78799F36" w:rsidR="00D87A26" w:rsidRDefault="00A032F2" w:rsidP="00D87A26">
      <w:r>
        <w:t>To</w:t>
      </w:r>
      <w:r w:rsidR="00D87A26">
        <w:t xml:space="preserve"> protect any service defined in </w:t>
      </w:r>
      <w:r w:rsidR="008E44B8">
        <w:t xml:space="preserve">section </w:t>
      </w:r>
      <w:r w:rsidR="008E44B8">
        <w:fldChar w:fldCharType="begin"/>
      </w:r>
      <w:r w:rsidR="008E44B8">
        <w:instrText xml:space="preserve"> REF _Ref500416429 \r \h \t </w:instrText>
      </w:r>
      <w:r w:rsidR="008E44B8">
        <w:fldChar w:fldCharType="separate"/>
      </w:r>
      <w:r w:rsidR="00606C15">
        <w:t>4.3</w:t>
      </w:r>
      <w:r w:rsidR="008E44B8">
        <w:fldChar w:fldCharType="end"/>
      </w:r>
      <w:r w:rsidR="00D87A26">
        <w:t xml:space="preserve"> from failures within the OTN multi-domain transport network, the MDSC should be capable to request each PNC to configure OTN intra-domain protection when requesting the setup of the ODU2 </w:t>
      </w:r>
      <w:r w:rsidR="00D87A26" w:rsidRPr="00F41C0D">
        <w:rPr>
          <w:highlight w:val="yellow"/>
        </w:rPr>
        <w:t>data plane connection segment</w:t>
      </w:r>
      <w:r w:rsidR="00D87A26">
        <w:t>.</w:t>
      </w:r>
    </w:p>
    <w:p w14:paraId="390FA0E0" w14:textId="77777777" w:rsidR="00D87A26" w:rsidRDefault="00D87A26" w:rsidP="00D87A26">
      <w:r>
        <w:t>If PNC1 provides linear protection, the working and protection transport entities could be:</w:t>
      </w:r>
    </w:p>
    <w:p w14:paraId="279B8C7D" w14:textId="77777777" w:rsidR="00D87A26" w:rsidRDefault="00D87A26" w:rsidP="00D87A26">
      <w:pPr>
        <w:ind w:left="864"/>
      </w:pPr>
      <w:r>
        <w:t>Working transport entity:</w:t>
      </w:r>
      <w:r>
        <w:tab/>
      </w:r>
      <w:r>
        <w:tab/>
        <w:t>S3, S1, S2</w:t>
      </w:r>
    </w:p>
    <w:p w14:paraId="15696C75" w14:textId="77777777" w:rsidR="00D87A26" w:rsidRDefault="00D87A26" w:rsidP="00D87A26">
      <w:pPr>
        <w:ind w:left="864"/>
      </w:pPr>
      <w:r>
        <w:t>Protection transport entity:</w:t>
      </w:r>
      <w:r>
        <w:tab/>
        <w:t>S3, S4, S8, S2</w:t>
      </w:r>
    </w:p>
    <w:p w14:paraId="08727E34" w14:textId="77777777" w:rsidR="00D87A26" w:rsidRDefault="00D87A26" w:rsidP="00D87A26">
      <w:r>
        <w:t>If PNC2 provides linear protection, the working and protection transport entities could be:</w:t>
      </w:r>
    </w:p>
    <w:p w14:paraId="2B603F1F" w14:textId="77777777" w:rsidR="00D87A26" w:rsidRDefault="00D87A26" w:rsidP="00D87A26">
      <w:pPr>
        <w:ind w:left="864"/>
      </w:pPr>
      <w:r>
        <w:t>Working transport entity:</w:t>
      </w:r>
      <w:r>
        <w:tab/>
      </w:r>
      <w:r>
        <w:tab/>
        <w:t>S15, S18</w:t>
      </w:r>
    </w:p>
    <w:p w14:paraId="266264E0" w14:textId="77777777" w:rsidR="00D87A26" w:rsidRDefault="00D87A26" w:rsidP="00D87A26">
      <w:pPr>
        <w:ind w:left="864"/>
      </w:pPr>
      <w:r>
        <w:t>Protection transport entity:</w:t>
      </w:r>
      <w:r>
        <w:tab/>
        <w:t>S15, S12, S17, S18</w:t>
      </w:r>
    </w:p>
    <w:p w14:paraId="27C4AC55" w14:textId="77777777" w:rsidR="00D87A26" w:rsidRDefault="00D87A26" w:rsidP="00D87A26">
      <w:r>
        <w:t>If PNC3 provides linear protection, the working and protection transport entities could be:</w:t>
      </w:r>
    </w:p>
    <w:p w14:paraId="3F14133E" w14:textId="77777777" w:rsidR="00D87A26" w:rsidRDefault="00D87A26" w:rsidP="00D87A26">
      <w:pPr>
        <w:ind w:left="864"/>
      </w:pPr>
      <w:r>
        <w:t>Working transport entity:</w:t>
      </w:r>
      <w:r>
        <w:tab/>
      </w:r>
      <w:r>
        <w:tab/>
        <w:t>S31, S33, S34</w:t>
      </w:r>
    </w:p>
    <w:p w14:paraId="00330D9D" w14:textId="77777777" w:rsidR="00D87A26" w:rsidRDefault="00D87A26" w:rsidP="00D87A26">
      <w:pPr>
        <w:ind w:left="864"/>
      </w:pPr>
      <w:r>
        <w:t>Protection transport entity:</w:t>
      </w:r>
      <w:r>
        <w:tab/>
        <w:t>S31, S32, S34</w:t>
      </w:r>
    </w:p>
    <w:p w14:paraId="43D1AFBB" w14:textId="77777777" w:rsidR="000A3A23" w:rsidRDefault="000A3A23" w:rsidP="00F41C0D">
      <w:pPr>
        <w:pStyle w:val="Heading3"/>
        <w:rPr>
          <w:lang w:eastAsia="zh-CN"/>
        </w:rPr>
      </w:pPr>
      <w:bookmarkStart w:id="172" w:name="_Toc508190105"/>
      <w:r>
        <w:rPr>
          <w:lang w:eastAsia="zh-CN"/>
        </w:rPr>
        <w:lastRenderedPageBreak/>
        <w:t xml:space="preserve">End-to-End </w:t>
      </w:r>
      <w:r>
        <w:rPr>
          <w:rFonts w:hint="eastAsia"/>
          <w:lang w:eastAsia="zh-CN"/>
        </w:rPr>
        <w:t>Dynamic</w:t>
      </w:r>
      <w:r>
        <w:rPr>
          <w:lang w:eastAsia="zh-CN"/>
        </w:rPr>
        <w:t xml:space="preserve"> restoration</w:t>
      </w:r>
      <w:bookmarkEnd w:id="172"/>
    </w:p>
    <w:p w14:paraId="5E4F6369" w14:textId="537312D2" w:rsidR="000A3A23" w:rsidRDefault="00A032F2" w:rsidP="00F41C0D">
      <w:r>
        <w:t>To</w:t>
      </w:r>
      <w:r w:rsidR="000A3A23">
        <w:t xml:space="preserve"> restore any service defined in section </w:t>
      </w:r>
      <w:r w:rsidR="000A3A23">
        <w:fldChar w:fldCharType="begin"/>
      </w:r>
      <w:r w:rsidR="000A3A23">
        <w:instrText xml:space="preserve"> REF _Ref500416429 \r \h \t </w:instrText>
      </w:r>
      <w:r w:rsidR="000A3A23">
        <w:fldChar w:fldCharType="separate"/>
      </w:r>
      <w:r w:rsidR="00606C15">
        <w:t>4.3</w:t>
      </w:r>
      <w:r w:rsidR="000A3A23">
        <w:fldChar w:fldCharType="end"/>
      </w:r>
      <w:r w:rsidR="000A3A23">
        <w:t xml:space="preserve"> from failures within the OTN multi-domain transport network, the MDSC should be capable to coordinate different PNCs to configure and control OTN end-to-end dynamic Restoration</w:t>
      </w:r>
      <w:r w:rsidR="000A3A23" w:rsidRPr="00C50CF6">
        <w:t xml:space="preserve"> </w:t>
      </w:r>
      <w:r w:rsidR="000A3A23">
        <w:t xml:space="preserve">in the data plane between nodes S3 and node S18. For example, the MDSC can request the PNC1, PNC2 and PNC3 to create a service with no-protection, MDSC set the end-to-end service with the dynamic restoration. </w:t>
      </w:r>
    </w:p>
    <w:p w14:paraId="26A5A21D" w14:textId="77777777" w:rsidR="000A3A23" w:rsidRDefault="000A3A23" w:rsidP="000A3A23">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3B490CC0" w14:textId="77777777" w:rsidR="000A3A23" w:rsidRDefault="000A3A23" w:rsidP="00F41C0D">
      <w:pPr>
        <w:rPr>
          <w:rFonts w:eastAsiaTheme="minorEastAsia"/>
          <w:lang w:eastAsia="zh-CN"/>
        </w:rPr>
      </w:pPr>
      <w:r>
        <w:rPr>
          <w:rFonts w:eastAsiaTheme="minorEastAsia"/>
          <w:lang w:eastAsia="zh-CN"/>
        </w:rPr>
        <w:t>When a link failure between S1 and s2 occurred in network domain 1, PNC1 does not restore the tunnel and send the alarm notification to the MDSC, MDSC will perform the end-to-end restoration.</w:t>
      </w:r>
    </w:p>
    <w:p w14:paraId="7C7AEFE6" w14:textId="77777777" w:rsidR="000A3A23" w:rsidRDefault="000A3A23" w:rsidP="000A3A23">
      <w:pPr>
        <w:tabs>
          <w:tab w:val="clear" w:pos="6912"/>
          <w:tab w:val="clear" w:pos="7344"/>
          <w:tab w:val="left" w:pos="6792"/>
        </w:tabs>
        <w:ind w:left="1296"/>
      </w:pPr>
      <w:r>
        <w:t>Restored transport entity:</w:t>
      </w:r>
      <w:r>
        <w:tab/>
      </w:r>
      <w:r>
        <w:tab/>
        <w:t>S3, S4, S8,</w:t>
      </w:r>
      <w:r w:rsidDel="00AF2DA8">
        <w:t xml:space="preserve"> </w:t>
      </w:r>
      <w:r>
        <w:br/>
      </w:r>
      <w:r>
        <w:tab/>
      </w:r>
      <w:r>
        <w:tab/>
      </w:r>
      <w:r>
        <w:tab/>
      </w:r>
      <w:r>
        <w:tab/>
      </w:r>
      <w:r>
        <w:tab/>
      </w:r>
      <w:r>
        <w:tab/>
      </w:r>
      <w:r>
        <w:tab/>
      </w:r>
      <w:r>
        <w:tab/>
      </w:r>
      <w:r>
        <w:tab/>
      </w:r>
      <w:r>
        <w:tab/>
        <w:t>S12, S15</w:t>
      </w:r>
      <w:r>
        <w:tab/>
        <w:t>, S18</w:t>
      </w:r>
    </w:p>
    <w:p w14:paraId="53E30AA3" w14:textId="7802F840" w:rsidR="000A3A23" w:rsidRDefault="000A3A23" w:rsidP="00F41C0D">
      <w:pPr>
        <w:pStyle w:val="Heading3"/>
        <w:rPr>
          <w:rFonts w:eastAsiaTheme="minorEastAsia"/>
          <w:lang w:eastAsia="zh-CN"/>
        </w:rPr>
      </w:pPr>
      <w:bookmarkStart w:id="173" w:name="_Toc507866122"/>
      <w:bookmarkStart w:id="174" w:name="_Toc508190106"/>
      <w:bookmarkEnd w:id="173"/>
      <w:r>
        <w:rPr>
          <w:rFonts w:eastAsiaTheme="minorEastAsia"/>
          <w:lang w:eastAsia="zh-CN"/>
        </w:rPr>
        <w:t>S</w:t>
      </w:r>
      <w:r>
        <w:rPr>
          <w:rFonts w:eastAsiaTheme="minorEastAsia" w:hint="eastAsia"/>
          <w:lang w:eastAsia="zh-CN"/>
        </w:rPr>
        <w:t xml:space="preserve">egmented </w:t>
      </w:r>
      <w:r w:rsidR="00A032F2">
        <w:rPr>
          <w:rFonts w:eastAsiaTheme="minorEastAsia"/>
          <w:lang w:eastAsia="zh-CN"/>
        </w:rPr>
        <w:t>D</w:t>
      </w:r>
      <w:r>
        <w:rPr>
          <w:rFonts w:eastAsiaTheme="minorEastAsia"/>
          <w:lang w:eastAsia="zh-CN"/>
        </w:rPr>
        <w:t xml:space="preserve">ynamic </w:t>
      </w:r>
      <w:r w:rsidR="00A032F2">
        <w:rPr>
          <w:rFonts w:eastAsiaTheme="minorEastAsia"/>
          <w:lang w:eastAsia="zh-CN"/>
        </w:rPr>
        <w:t>R</w:t>
      </w:r>
      <w:r>
        <w:rPr>
          <w:rFonts w:eastAsiaTheme="minorEastAsia"/>
          <w:lang w:eastAsia="zh-CN"/>
        </w:rPr>
        <w:t>estoration</w:t>
      </w:r>
      <w:bookmarkEnd w:id="174"/>
    </w:p>
    <w:p w14:paraId="481BFDA9" w14:textId="299972A7" w:rsidR="000A3A23" w:rsidRDefault="00A032F2" w:rsidP="000A3A23">
      <w:r>
        <w:t>To</w:t>
      </w:r>
      <w:r w:rsidR="000A3A23">
        <w:t xml:space="preserve"> restore any service defined in section </w:t>
      </w:r>
      <w:r w:rsidR="000A3A23">
        <w:fldChar w:fldCharType="begin"/>
      </w:r>
      <w:r w:rsidR="000A3A23">
        <w:instrText xml:space="preserve"> REF _Ref500416429 \r \h \t </w:instrText>
      </w:r>
      <w:r w:rsidR="000A3A23">
        <w:fldChar w:fldCharType="separate"/>
      </w:r>
      <w:r w:rsidR="00606C15">
        <w:t>4.3</w:t>
      </w:r>
      <w:r w:rsidR="000A3A23">
        <w:fldChar w:fldCharType="end"/>
      </w:r>
      <w:r w:rsidR="000A3A23">
        <w:t xml:space="preserve"> from failures within the OTN multi-domain transport network, the MDSC should be capable to coordinate different PNCs to configure and control OTN segmented dynamic Restoration</w:t>
      </w:r>
      <w:r w:rsidR="000A3A23" w:rsidRPr="00C50CF6">
        <w:t xml:space="preserve"> </w:t>
      </w:r>
      <w:r w:rsidR="000A3A23">
        <w:t xml:space="preserve">in the data plane between nodes S3 and node S18. </w:t>
      </w:r>
    </w:p>
    <w:p w14:paraId="74DF0C31" w14:textId="77777777" w:rsidR="000A3A23" w:rsidRDefault="000A3A23" w:rsidP="000A3A23">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2BE39ECD" w14:textId="77777777" w:rsidR="000A3A23" w:rsidRDefault="000A3A23" w:rsidP="000A3A23">
      <w:pPr>
        <w:rPr>
          <w:rFonts w:eastAsiaTheme="minorEastAsia"/>
          <w:lang w:eastAsia="zh-CN"/>
        </w:rPr>
      </w:pPr>
      <w:r>
        <w:rPr>
          <w:rFonts w:eastAsiaTheme="minorEastAsia"/>
          <w:lang w:eastAsia="zh-CN"/>
        </w:rPr>
        <w:t>When a link failure between S1 and s2 occurred in network domain 1, PNC1 will restore the tunnel and send the alarm or tunnel update notification to the MDSC, MDSC will update the restored tunnel.</w:t>
      </w:r>
    </w:p>
    <w:p w14:paraId="564FE0A2" w14:textId="77777777" w:rsidR="000A3A23" w:rsidRDefault="000A3A23" w:rsidP="000A3A23">
      <w:pPr>
        <w:tabs>
          <w:tab w:val="clear" w:pos="6912"/>
          <w:tab w:val="clear" w:pos="7344"/>
          <w:tab w:val="left" w:pos="6792"/>
        </w:tabs>
        <w:ind w:left="1296"/>
      </w:pPr>
      <w:r>
        <w:t>Restored transport entity:</w:t>
      </w:r>
      <w:r>
        <w:tab/>
      </w:r>
      <w:r>
        <w:tab/>
        <w:t>S3, S4, S8,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51698F9A" w14:textId="77777777" w:rsidR="000A3A23" w:rsidRDefault="000A3A23" w:rsidP="000A3A23">
      <w:pPr>
        <w:rPr>
          <w:rFonts w:eastAsiaTheme="minorEastAsia"/>
          <w:lang w:eastAsia="zh-CN"/>
        </w:rPr>
      </w:pPr>
      <w:r>
        <w:rPr>
          <w:rFonts w:eastAsiaTheme="minorEastAsia"/>
          <w:lang w:eastAsia="zh-CN"/>
        </w:rPr>
        <w:t>When a link failure between network domain 1 and network domain 2 occurred, PNC1 and PNC2 will send the alarm notification to the MDSC, MDSC will update the restored tunnel.</w:t>
      </w:r>
    </w:p>
    <w:p w14:paraId="59B6DE3C" w14:textId="77777777" w:rsidR="000A3A23" w:rsidRDefault="000A3A23" w:rsidP="000A3A23">
      <w:pPr>
        <w:tabs>
          <w:tab w:val="clear" w:pos="6912"/>
          <w:tab w:val="clear" w:pos="7344"/>
          <w:tab w:val="left" w:pos="6792"/>
        </w:tabs>
        <w:ind w:left="1296"/>
      </w:pPr>
      <w:r>
        <w:t>Restored transport entity:</w:t>
      </w:r>
      <w:r>
        <w:tab/>
      </w:r>
      <w:r>
        <w:tab/>
        <w:t>S3, S4, S8,</w:t>
      </w:r>
      <w:r w:rsidDel="00AF2DA8">
        <w:t xml:space="preserve"> </w:t>
      </w:r>
      <w:r>
        <w:br/>
      </w:r>
      <w:r>
        <w:tab/>
      </w:r>
      <w:r>
        <w:tab/>
      </w:r>
      <w:r>
        <w:tab/>
      </w:r>
      <w:r>
        <w:tab/>
      </w:r>
      <w:r>
        <w:tab/>
      </w:r>
      <w:r>
        <w:tab/>
      </w:r>
      <w:r>
        <w:tab/>
      </w:r>
      <w:r>
        <w:tab/>
      </w:r>
      <w:r>
        <w:tab/>
      </w:r>
      <w:r>
        <w:tab/>
        <w:t>S12, S15</w:t>
      </w:r>
      <w:r>
        <w:tab/>
        <w:t>, S18</w:t>
      </w:r>
    </w:p>
    <w:p w14:paraId="57789516" w14:textId="77777777" w:rsidR="000A3A23" w:rsidRPr="00BE6117" w:rsidRDefault="000A3A23" w:rsidP="000A3A23">
      <w:pPr>
        <w:rPr>
          <w:rFonts w:eastAsiaTheme="minorEastAsia"/>
          <w:lang w:eastAsia="zh-CN"/>
        </w:rPr>
      </w:pPr>
      <w:r w:rsidRPr="00231472">
        <w:rPr>
          <w:rFonts w:eastAsiaTheme="minorEastAsia" w:hint="eastAsia"/>
          <w:lang w:eastAsia="zh-CN"/>
        </w:rPr>
        <w:lastRenderedPageBreak/>
        <w:t xml:space="preserve">In order to improve the efficiency of recovery, the controller can establish a recovery path in a concurrent way. When the </w:t>
      </w:r>
      <w:r w:rsidRPr="00231472">
        <w:rPr>
          <w:rFonts w:eastAsiaTheme="minorEastAsia"/>
          <w:lang w:eastAsia="zh-CN"/>
        </w:rPr>
        <w:t>recovery fails in one domain or one network element, the rollback operation should be supported.</w:t>
      </w:r>
    </w:p>
    <w:p w14:paraId="47FC5F68" w14:textId="77777777" w:rsidR="000A3A23" w:rsidRPr="00F41C0D" w:rsidRDefault="000A3A23" w:rsidP="00F41C0D">
      <w:pPr>
        <w:rPr>
          <w:rFonts w:eastAsiaTheme="minorEastAsia"/>
          <w:lang w:eastAsia="zh-CN"/>
        </w:rPr>
      </w:pPr>
      <w:r w:rsidRPr="00231472">
        <w:rPr>
          <w:rFonts w:eastAsiaTheme="minorEastAsia"/>
          <w:lang w:eastAsia="zh-CN"/>
        </w:rPr>
        <w:t>The creation of the recovery path by the controller can use the method of “make-before-break”, in order to reduce the impact of the recovery operation on the services.</w:t>
      </w:r>
    </w:p>
    <w:p w14:paraId="32E15727" w14:textId="6F749DC2" w:rsidR="00B940F0" w:rsidRDefault="00B940F0" w:rsidP="00F41C0D">
      <w:pPr>
        <w:pStyle w:val="Heading2"/>
      </w:pPr>
      <w:bookmarkStart w:id="175" w:name="_Toc508190107"/>
      <w:r>
        <w:rPr>
          <w:rFonts w:hint="eastAsia"/>
        </w:rPr>
        <w:t>S</w:t>
      </w:r>
      <w:r>
        <w:t>ervice Modification and Deletion</w:t>
      </w:r>
      <w:bookmarkEnd w:id="175"/>
    </w:p>
    <w:p w14:paraId="16837EA7" w14:textId="77777777" w:rsidR="00B940F0" w:rsidRPr="00F41C0D" w:rsidRDefault="00B940F0" w:rsidP="00B940F0">
      <w:pPr>
        <w:rPr>
          <w:i/>
          <w:highlight w:val="yellow"/>
        </w:rPr>
      </w:pPr>
      <w:r w:rsidRPr="00F41C0D">
        <w:rPr>
          <w:i/>
          <w:highlight w:val="yellow"/>
        </w:rPr>
        <w:t>[</w:t>
      </w:r>
      <w:r w:rsidRPr="00F41C0D">
        <w:rPr>
          <w:b/>
          <w:i/>
          <w:highlight w:val="yellow"/>
        </w:rPr>
        <w:t>Editors’ Note</w:t>
      </w:r>
      <w:r w:rsidRPr="00F41C0D">
        <w:rPr>
          <w:i/>
          <w:highlight w:val="yellow"/>
        </w:rPr>
        <w:t>:] The service configuration include service creation, modification and deletion.</w:t>
      </w:r>
    </w:p>
    <w:p w14:paraId="6A947F0B" w14:textId="50F4EF0A" w:rsidR="00B940F0" w:rsidRPr="00F41C0D" w:rsidRDefault="00B940F0" w:rsidP="00F41C0D">
      <w:pPr>
        <w:rPr>
          <w:i/>
        </w:rPr>
      </w:pPr>
      <w:r w:rsidRPr="00F41C0D">
        <w:rPr>
          <w:i/>
          <w:highlight w:val="yellow"/>
        </w:rPr>
        <w:t>For example, the service modification include the service bandwidth modification and service SLA level upgrade and degrade, such as service protection type changed from no protection to 1+1 protection.</w:t>
      </w:r>
    </w:p>
    <w:p w14:paraId="0ECA27CB" w14:textId="6B10D631" w:rsidR="00B940F0" w:rsidRPr="00B940F0" w:rsidRDefault="00B940F0" w:rsidP="00F41C0D">
      <w:r w:rsidRPr="00CA3204">
        <w:t xml:space="preserve">To be </w:t>
      </w:r>
      <w:r w:rsidR="00A032F2" w:rsidRPr="005719C7">
        <w:t>discussed in future versions of this document.</w:t>
      </w:r>
    </w:p>
    <w:p w14:paraId="4D393E65" w14:textId="77777777" w:rsidR="000A3A23" w:rsidRDefault="000A3A23" w:rsidP="00F41C0D">
      <w:pPr>
        <w:pStyle w:val="Heading2"/>
        <w:rPr>
          <w:rFonts w:eastAsiaTheme="minorEastAsia"/>
          <w:lang w:eastAsia="zh-CN"/>
        </w:rPr>
      </w:pPr>
      <w:bookmarkStart w:id="176" w:name="_Toc508190108"/>
      <w:r>
        <w:rPr>
          <w:rFonts w:eastAsiaTheme="minorEastAsia"/>
          <w:lang w:eastAsia="zh-CN"/>
        </w:rPr>
        <w:t>N</w:t>
      </w:r>
      <w:r>
        <w:rPr>
          <w:rFonts w:eastAsiaTheme="minorEastAsia" w:hint="eastAsia"/>
          <w:lang w:eastAsia="zh-CN"/>
        </w:rPr>
        <w:t>otification</w:t>
      </w:r>
      <w:bookmarkEnd w:id="176"/>
    </w:p>
    <w:p w14:paraId="281B8348" w14:textId="61676159" w:rsidR="000A3A23" w:rsidRDefault="00A032F2" w:rsidP="00F41C0D">
      <w:pPr>
        <w:rPr>
          <w:rFonts w:eastAsiaTheme="minorEastAsia"/>
          <w:lang w:eastAsia="zh-CN"/>
        </w:rPr>
      </w:pPr>
      <w:r>
        <w:rPr>
          <w:rFonts w:eastAsiaTheme="minorEastAsia"/>
          <w:lang w:eastAsia="zh-CN"/>
        </w:rPr>
        <w:t>To</w:t>
      </w:r>
      <w:r w:rsidR="000A3A23">
        <w:rPr>
          <w:rFonts w:eastAsiaTheme="minorEastAsia"/>
          <w:lang w:eastAsia="zh-CN"/>
        </w:rPr>
        <w:t xml:space="preserve"> realize the topology update, service update and restoration</w:t>
      </w:r>
      <w:r w:rsidR="000A3A23" w:rsidRPr="00865DF1">
        <w:rPr>
          <w:rFonts w:eastAsiaTheme="minorEastAsia"/>
          <w:lang w:eastAsia="zh-CN"/>
        </w:rPr>
        <w:t xml:space="preserve"> </w:t>
      </w:r>
      <w:r w:rsidR="000A3A23">
        <w:rPr>
          <w:rFonts w:eastAsiaTheme="minorEastAsia"/>
          <w:lang w:eastAsia="zh-CN"/>
        </w:rPr>
        <w:t>function, following notification type should be supported.</w:t>
      </w:r>
    </w:p>
    <w:p w14:paraId="42882BC9" w14:textId="77777777" w:rsidR="000A3A23" w:rsidRPr="00F41C0D" w:rsidRDefault="000A3A23" w:rsidP="00F41C0D">
      <w:pPr>
        <w:pStyle w:val="ListParagraph"/>
        <w:numPr>
          <w:ilvl w:val="0"/>
          <w:numId w:val="40"/>
        </w:numPr>
        <w:ind w:firstLineChars="0"/>
        <w:rPr>
          <w:rFonts w:eastAsiaTheme="minorEastAsia"/>
          <w:lang w:eastAsia="zh-CN"/>
        </w:rPr>
      </w:pPr>
      <w:r w:rsidRPr="00F41C0D">
        <w:rPr>
          <w:rFonts w:eastAsiaTheme="minorEastAsia"/>
          <w:lang w:eastAsia="zh-CN"/>
        </w:rPr>
        <w:t xml:space="preserve">Object </w:t>
      </w:r>
      <w:r>
        <w:rPr>
          <w:rFonts w:eastAsiaTheme="minorEastAsia"/>
          <w:lang w:eastAsia="zh-CN"/>
        </w:rPr>
        <w:t>create</w:t>
      </w:r>
    </w:p>
    <w:p w14:paraId="7D04948F"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delete</w:t>
      </w:r>
    </w:p>
    <w:p w14:paraId="33C42A49"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state change</w:t>
      </w:r>
    </w:p>
    <w:p w14:paraId="07970193"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Alarm</w:t>
      </w:r>
    </w:p>
    <w:p w14:paraId="472409B7" w14:textId="07C8E5BF" w:rsidR="000A3A23" w:rsidRDefault="000A3A23" w:rsidP="00F41C0D">
      <w:pPr>
        <w:rPr>
          <w:rFonts w:eastAsiaTheme="minorEastAsia"/>
          <w:lang w:eastAsia="zh-CN"/>
        </w:rPr>
      </w:pPr>
      <w:r>
        <w:rPr>
          <w:rFonts w:eastAsiaTheme="minorEastAsia"/>
          <w:lang w:eastAsia="zh-CN"/>
        </w:rPr>
        <w:t>B</w:t>
      </w:r>
      <w:r>
        <w:rPr>
          <w:rFonts w:eastAsiaTheme="minorEastAsia" w:hint="eastAsia"/>
          <w:lang w:eastAsia="zh-CN"/>
        </w:rPr>
        <w:t xml:space="preserve">ecause </w:t>
      </w:r>
      <w:r>
        <w:rPr>
          <w:rFonts w:eastAsiaTheme="minorEastAsia"/>
          <w:lang w:eastAsia="zh-CN"/>
        </w:rPr>
        <w:t>there are three type</w:t>
      </w:r>
      <w:r w:rsidR="00A032F2">
        <w:rPr>
          <w:rFonts w:eastAsiaTheme="minorEastAsia"/>
          <w:lang w:eastAsia="zh-CN"/>
        </w:rPr>
        <w:t>s of</w:t>
      </w:r>
      <w:r>
        <w:rPr>
          <w:rFonts w:eastAsiaTheme="minorEastAsia"/>
          <w:lang w:eastAsia="zh-CN"/>
        </w:rPr>
        <w:t xml:space="preserve"> topology abstraction type defined in section</w:t>
      </w:r>
      <w:r w:rsidR="00F320EA">
        <w:rPr>
          <w:rFonts w:eastAsiaTheme="minorEastAsia"/>
          <w:lang w:eastAsia="zh-CN"/>
        </w:rPr>
        <w:t xml:space="preserve"> </w:t>
      </w:r>
      <w:r w:rsidR="00F320EA">
        <w:rPr>
          <w:rFonts w:eastAsiaTheme="minorEastAsia"/>
          <w:lang w:eastAsia="zh-CN"/>
        </w:rPr>
        <w:fldChar w:fldCharType="begin"/>
      </w:r>
      <w:r w:rsidR="00F320EA">
        <w:rPr>
          <w:rFonts w:eastAsiaTheme="minorEastAsia"/>
          <w:lang w:eastAsia="zh-CN"/>
        </w:rPr>
        <w:instrText xml:space="preserve"> REF _Ref508187878 \r \h \t </w:instrText>
      </w:r>
      <w:r w:rsidR="00F320EA">
        <w:rPr>
          <w:rFonts w:eastAsiaTheme="minorEastAsia"/>
          <w:lang w:eastAsia="zh-CN"/>
        </w:rPr>
      </w:r>
      <w:r w:rsidR="00F320EA">
        <w:rPr>
          <w:rFonts w:eastAsiaTheme="minorEastAsia"/>
          <w:lang w:eastAsia="zh-CN"/>
        </w:rPr>
        <w:fldChar w:fldCharType="separate"/>
      </w:r>
      <w:r w:rsidR="00606C15">
        <w:rPr>
          <w:rFonts w:eastAsiaTheme="minorEastAsia"/>
          <w:lang w:eastAsia="zh-CN"/>
        </w:rPr>
        <w:t>4.2</w:t>
      </w:r>
      <w:r w:rsidR="00F320EA">
        <w:rPr>
          <w:rFonts w:eastAsiaTheme="minorEastAsia"/>
          <w:lang w:eastAsia="zh-CN"/>
        </w:rPr>
        <w:fldChar w:fldCharType="end"/>
      </w:r>
      <w:r>
        <w:rPr>
          <w:rFonts w:eastAsiaTheme="minorEastAsia"/>
          <w:lang w:eastAsia="zh-CN"/>
        </w:rPr>
        <w:t>, the notification should also be abstracted. The PNC and MDSC should coordinate together to determine the notification policy, such as when an intra-domain alarm occurred, the PNC may not report the alarm but the service state change notification to the MDSC.</w:t>
      </w:r>
    </w:p>
    <w:p w14:paraId="4C959CDA" w14:textId="77777777" w:rsidR="000A3A23" w:rsidRDefault="000A3A23" w:rsidP="00F41C0D">
      <w:pPr>
        <w:pStyle w:val="Heading2"/>
        <w:rPr>
          <w:rFonts w:eastAsiaTheme="minorEastAsia"/>
          <w:lang w:eastAsia="zh-CN"/>
        </w:rPr>
      </w:pPr>
      <w:bookmarkStart w:id="177" w:name="_Toc508190109"/>
      <w:r>
        <w:rPr>
          <w:rFonts w:eastAsiaTheme="minorEastAsia"/>
          <w:lang w:eastAsia="zh-CN"/>
        </w:rPr>
        <w:t>Path Computation with Constraint</w:t>
      </w:r>
      <w:bookmarkEnd w:id="177"/>
    </w:p>
    <w:p w14:paraId="22AF3C33" w14:textId="06F8FA4C" w:rsidR="000A3A23" w:rsidRDefault="000A3A23" w:rsidP="00F41C0D">
      <w:pPr>
        <w:rPr>
          <w:rFonts w:eastAsiaTheme="minorEastAsia"/>
          <w:lang w:eastAsia="zh-CN"/>
        </w:rPr>
      </w:pPr>
      <w:r>
        <w:rPr>
          <w:rFonts w:eastAsiaTheme="minorEastAsia" w:hint="eastAsia"/>
          <w:lang w:eastAsia="zh-CN"/>
        </w:rPr>
        <w:t>It is possible to have constraint during path computation</w:t>
      </w:r>
      <w:r>
        <w:rPr>
          <w:rFonts w:eastAsiaTheme="minorEastAsia"/>
          <w:lang w:eastAsia="zh-CN"/>
        </w:rPr>
        <w:t xml:space="preserve"> procedure, typical cases include IRO/XRO and so on. This information is carried in the TE Tunnel model and used when there is a request with constraint. Consider the example in section </w:t>
      </w:r>
      <w:r w:rsidR="00F320EA">
        <w:rPr>
          <w:rFonts w:eastAsiaTheme="minorEastAsia"/>
          <w:lang w:eastAsia="zh-CN"/>
        </w:rPr>
        <w:fldChar w:fldCharType="begin"/>
      </w:r>
      <w:r w:rsidR="00F320EA">
        <w:rPr>
          <w:rFonts w:eastAsiaTheme="minorEastAsia"/>
          <w:lang w:eastAsia="zh-CN"/>
        </w:rPr>
        <w:instrText xml:space="preserve"> REF _Ref500411426 \r \h </w:instrText>
      </w:r>
      <w:r w:rsidR="00F320EA">
        <w:rPr>
          <w:rFonts w:eastAsiaTheme="minorEastAsia"/>
          <w:lang w:eastAsia="zh-CN"/>
        </w:rPr>
      </w:r>
      <w:r w:rsidR="00F320EA">
        <w:rPr>
          <w:rFonts w:eastAsiaTheme="minorEastAsia"/>
          <w:lang w:eastAsia="zh-CN"/>
        </w:rPr>
        <w:fldChar w:fldCharType="separate"/>
      </w:r>
      <w:r w:rsidR="00606C15">
        <w:rPr>
          <w:rFonts w:eastAsiaTheme="minorEastAsia"/>
          <w:lang w:eastAsia="zh-CN"/>
        </w:rPr>
        <w:t xml:space="preserve">4.3.1. </w:t>
      </w:r>
      <w:r w:rsidR="00F320EA">
        <w:rPr>
          <w:rFonts w:eastAsiaTheme="minorEastAsia"/>
          <w:lang w:eastAsia="zh-CN"/>
        </w:rPr>
        <w:fldChar w:fldCharType="end"/>
      </w:r>
      <w:r>
        <w:rPr>
          <w:rFonts w:eastAsiaTheme="minorEastAsia"/>
          <w:lang w:eastAsia="zh-CN"/>
        </w:rPr>
        <w:t xml:space="preserve">, the request can </w:t>
      </w:r>
      <w:r>
        <w:rPr>
          <w:rFonts w:eastAsiaTheme="minorEastAsia"/>
          <w:lang w:eastAsia="zh-CN"/>
        </w:rPr>
        <w:lastRenderedPageBreak/>
        <w:t xml:space="preserve">be a Tunnel from C-R1 to C-R5 with an IRO from S2 to S31, then a qualified feedback would become: </w:t>
      </w:r>
    </w:p>
    <w:p w14:paraId="37A544AC" w14:textId="77777777" w:rsidR="000A3A23" w:rsidRPr="00F41C0D" w:rsidRDefault="000A3A23" w:rsidP="00F41C0D">
      <w:pPr>
        <w:rPr>
          <w:rFonts w:eastAsiaTheme="minorEastAsia"/>
          <w:lang w:eastAsia="zh-CN"/>
        </w:rPr>
      </w:pPr>
      <w:r w:rsidRPr="00F41C0D">
        <w:rPr>
          <w:rFonts w:eastAsiaTheme="minorEastAsia"/>
          <w:lang w:eastAsia="zh-CN"/>
        </w:rPr>
        <w:t>C-R1 ([PKT] -&gt; ODU2), S3 ([ODU2]), S1 ([ODU2]), S2 ([ODU2])</w:t>
      </w:r>
      <w:proofErr w:type="gramStart"/>
      <w:r w:rsidRPr="00F41C0D">
        <w:rPr>
          <w:rFonts w:eastAsiaTheme="minorEastAsia"/>
          <w:lang w:eastAsia="zh-CN"/>
        </w:rPr>
        <w:t>,</w:t>
      </w:r>
      <w:proofErr w:type="gramEnd"/>
      <w:r w:rsidRPr="00F41C0D">
        <w:rPr>
          <w:rFonts w:eastAsiaTheme="minorEastAsia"/>
          <w:lang w:eastAsia="zh-CN"/>
        </w:rPr>
        <w:br/>
        <w:t>S31 ([ODU2]), S33 ([ODU2]), S34 ([ODU2]),</w:t>
      </w:r>
      <w:r w:rsidRPr="00F41C0D">
        <w:rPr>
          <w:rFonts w:eastAsiaTheme="minorEastAsia"/>
          <w:lang w:eastAsia="zh-CN"/>
        </w:rPr>
        <w:br/>
        <w:t>S15 ([ODU2]), S18 ([ODU2]), C-R5 (ODU2 -&gt; [PKT])</w:t>
      </w:r>
    </w:p>
    <w:p w14:paraId="5A4853A6" w14:textId="77777777" w:rsidR="000A3A23" w:rsidRDefault="000A3A23" w:rsidP="00F41C0D">
      <w:pPr>
        <w:rPr>
          <w:rFonts w:eastAsiaTheme="minorEastAsia"/>
          <w:lang w:eastAsia="zh-CN"/>
        </w:rPr>
      </w:pPr>
      <w:r w:rsidRPr="00F41C0D">
        <w:rPr>
          <w:rFonts w:eastAsiaTheme="minorEastAsia"/>
          <w:lang w:eastAsia="zh-CN"/>
        </w:rPr>
        <w:t xml:space="preserve">If the request covers the IRO from S8 to S12, then the above path would not be qualified, while a possible computation result may be: </w:t>
      </w:r>
    </w:p>
    <w:p w14:paraId="23BDE6FD" w14:textId="77777777" w:rsidR="000A3A23" w:rsidRPr="00F41C0D" w:rsidRDefault="000A3A23" w:rsidP="00F41C0D">
      <w:pPr>
        <w:rPr>
          <w:rFonts w:eastAsiaTheme="minorEastAsia"/>
          <w:lang w:eastAsia="zh-CN"/>
        </w:rPr>
      </w:pPr>
      <w:r w:rsidRPr="00F41C0D">
        <w:rPr>
          <w:rFonts w:eastAsiaTheme="minorEastAsia"/>
          <w:lang w:eastAsia="zh-CN"/>
        </w:rPr>
        <w:t>C-R1 ([PKT] -&gt; ODU2), S3 ([ODU2]), S1 ([ODU2]), S2 ([ODU2])</w:t>
      </w:r>
      <w:proofErr w:type="gramStart"/>
      <w:r w:rsidRPr="00F41C0D">
        <w:rPr>
          <w:rFonts w:eastAsiaTheme="minorEastAsia"/>
          <w:lang w:eastAsia="zh-CN"/>
        </w:rPr>
        <w:t>,</w:t>
      </w:r>
      <w:proofErr w:type="gramEnd"/>
      <w:r w:rsidRPr="00F41C0D">
        <w:rPr>
          <w:rFonts w:eastAsiaTheme="minorEastAsia"/>
          <w:lang w:eastAsia="zh-CN"/>
        </w:rPr>
        <w:br/>
        <w:t>S8 ([ODU2]), S12 ([ODU2]), S15 ([ODU2]), S18 ([ODU2]), C-R5 (ODU2 -&gt; [PKT])</w:t>
      </w:r>
    </w:p>
    <w:p w14:paraId="47535007" w14:textId="77777777" w:rsidR="000A3A23" w:rsidRPr="00F41C0D" w:rsidRDefault="000A3A23" w:rsidP="00F41C0D">
      <w:pPr>
        <w:rPr>
          <w:rFonts w:eastAsiaTheme="minorEastAsia"/>
          <w:lang w:eastAsia="zh-CN"/>
        </w:rPr>
      </w:pPr>
      <w:r w:rsidRPr="00F41C0D">
        <w:rPr>
          <w:rFonts w:eastAsiaTheme="minorEastAsia"/>
          <w:lang w:eastAsia="zh-CN"/>
        </w:rPr>
        <w:t xml:space="preserve">Similarly, the XRO can be represented by TE tunnel model as well. </w:t>
      </w:r>
    </w:p>
    <w:p w14:paraId="6231E765" w14:textId="77777777" w:rsidR="000A3A23" w:rsidRPr="00F41C0D" w:rsidRDefault="000A3A23" w:rsidP="00F41C0D">
      <w:pPr>
        <w:rPr>
          <w:rFonts w:eastAsiaTheme="minorEastAsia"/>
          <w:lang w:eastAsia="zh-CN"/>
        </w:rPr>
      </w:pPr>
      <w:r w:rsidRPr="00F41C0D">
        <w:rPr>
          <w:rFonts w:eastAsiaTheme="minorEastAsia"/>
          <w:lang w:eastAsia="zh-CN"/>
        </w:rPr>
        <w:t>When there is a technology specific network (</w:t>
      </w:r>
      <w:proofErr w:type="spellStart"/>
      <w:r w:rsidRPr="00F41C0D">
        <w:rPr>
          <w:rFonts w:eastAsiaTheme="minorEastAsia"/>
          <w:lang w:eastAsia="zh-CN"/>
        </w:rPr>
        <w:t>e.g</w:t>
      </w:r>
      <w:proofErr w:type="spellEnd"/>
      <w:r w:rsidRPr="00F41C0D">
        <w:rPr>
          <w:rFonts w:eastAsiaTheme="minorEastAsia"/>
          <w:lang w:eastAsia="zh-CN"/>
        </w:rPr>
        <w:t>, OTN), the corresponding technology (OTN) model should also be used to specify the tunnel information on MPI, with the constraint included in TE Tunnel model.</w:t>
      </w:r>
    </w:p>
    <w:p w14:paraId="419DFC94" w14:textId="77777777" w:rsidR="006F6F19" w:rsidRPr="003362AE" w:rsidRDefault="003362AE" w:rsidP="00237595">
      <w:pPr>
        <w:pStyle w:val="Heading1"/>
      </w:pPr>
      <w:bookmarkStart w:id="178" w:name="_Toc508190110"/>
      <w:r>
        <w:t>YANG Model Analysis</w:t>
      </w:r>
      <w:bookmarkEnd w:id="178"/>
    </w:p>
    <w:p w14:paraId="54A590E3" w14:textId="77777777" w:rsidR="009A072A" w:rsidRDefault="009A072A" w:rsidP="009A072A">
      <w:r>
        <w:t xml:space="preserve">This section provides a high-level overview of how IETF YANG models can be used at the MPIs, between the MDSC and the PNCs, to support the scenarios described in section </w:t>
      </w:r>
      <w:r>
        <w:fldChar w:fldCharType="begin"/>
      </w:r>
      <w:r>
        <w:instrText xml:space="preserve"> REF _Ref500417417 \r \h \t </w:instrText>
      </w:r>
      <w:r>
        <w:fldChar w:fldCharType="separate"/>
      </w:r>
      <w:r w:rsidR="00606C15">
        <w:t>4</w:t>
      </w:r>
      <w:r>
        <w:fldChar w:fldCharType="end"/>
      </w:r>
      <w:r>
        <w:t>.</w:t>
      </w:r>
    </w:p>
    <w:p w14:paraId="6EB424DC" w14:textId="77777777" w:rsidR="009A072A" w:rsidRDefault="009A072A" w:rsidP="009A072A">
      <w:r>
        <w:t xml:space="preserve">Section </w:t>
      </w:r>
      <w:r w:rsidR="007F6BD4">
        <w:fldChar w:fldCharType="begin"/>
      </w:r>
      <w:r w:rsidR="007F6BD4">
        <w:instrText xml:space="preserve"> REF _Ref500418942 \r \h \t </w:instrText>
      </w:r>
      <w:r w:rsidR="007F6BD4">
        <w:fldChar w:fldCharType="separate"/>
      </w:r>
      <w:r w:rsidR="00606C15">
        <w:t>5.1</w:t>
      </w:r>
      <w:r w:rsidR="007F6BD4">
        <w:fldChar w:fldCharType="end"/>
      </w:r>
      <w:r>
        <w:t xml:space="preserve"> describes the different topology abstractions provided to the MDSC by each PNC</w:t>
      </w:r>
      <w:r w:rsidRPr="005E4EEA">
        <w:t xml:space="preserve"> </w:t>
      </w:r>
      <w:r>
        <w:t>via its own MPI.</w:t>
      </w:r>
    </w:p>
    <w:p w14:paraId="0FF7084E" w14:textId="5AD0B46A" w:rsidR="007F6BD4" w:rsidRDefault="007F6BD4" w:rsidP="007F6BD4">
      <w:r>
        <w:t xml:space="preserve">Section </w:t>
      </w:r>
      <w:r>
        <w:fldChar w:fldCharType="begin"/>
      </w:r>
      <w:r>
        <w:instrText xml:space="preserve"> REF _Ref500418984 \r \h \t </w:instrText>
      </w:r>
      <w:r>
        <w:fldChar w:fldCharType="separate"/>
      </w:r>
      <w:r w:rsidR="00606C15">
        <w:t>0</w:t>
      </w:r>
      <w:r>
        <w:fldChar w:fldCharType="end"/>
      </w:r>
      <w:r w:rsidRPr="007F6BD4">
        <w:t xml:space="preserve"> </w:t>
      </w:r>
      <w:r>
        <w:t xml:space="preserve">describes how the MDSC can coordinate different requests to different PNCs, via their own MPIs, to setup different services, as defined in section </w:t>
      </w:r>
      <w:r>
        <w:fldChar w:fldCharType="begin"/>
      </w:r>
      <w:r>
        <w:instrText xml:space="preserve"> REF _Ref500419007 \r \h \t </w:instrText>
      </w:r>
      <w:r>
        <w:fldChar w:fldCharType="separate"/>
      </w:r>
      <w:r w:rsidR="00606C15">
        <w:t>4.3</w:t>
      </w:r>
      <w:r>
        <w:fldChar w:fldCharType="end"/>
      </w:r>
      <w:r>
        <w:t>.</w:t>
      </w:r>
    </w:p>
    <w:p w14:paraId="13065FE5" w14:textId="77777777" w:rsidR="007F6BD4" w:rsidRDefault="007F6BD4" w:rsidP="007F6BD4">
      <w:r>
        <w:t xml:space="preserve">Section </w:t>
      </w:r>
      <w:r>
        <w:fldChar w:fldCharType="begin"/>
      </w:r>
      <w:r>
        <w:instrText xml:space="preserve"> REF _Ref500419166 \r \h \t </w:instrText>
      </w:r>
      <w:r>
        <w:fldChar w:fldCharType="separate"/>
      </w:r>
      <w:r w:rsidR="00606C15">
        <w:t>5.3</w:t>
      </w:r>
      <w:r>
        <w:fldChar w:fldCharType="end"/>
      </w:r>
      <w:r>
        <w:t xml:space="preserve"> describes how the protection scenarios can be deployed, including end-to-end protection and segment protection, for both intra-domain and inter-domain scenario. </w:t>
      </w:r>
    </w:p>
    <w:p w14:paraId="76999992" w14:textId="77777777" w:rsidR="003362AE" w:rsidRPr="00A07622" w:rsidRDefault="003362AE" w:rsidP="003362AE">
      <w:pPr>
        <w:pStyle w:val="Heading2"/>
      </w:pPr>
      <w:bookmarkStart w:id="179" w:name="_Ref500417451"/>
      <w:bookmarkStart w:id="180" w:name="_Ref500418942"/>
      <w:bookmarkStart w:id="181" w:name="_Ref500430602"/>
      <w:bookmarkStart w:id="182" w:name="_Toc508190111"/>
      <w:r w:rsidRPr="00A07622">
        <w:t>YANG Models for Topology Abstraction</w:t>
      </w:r>
      <w:bookmarkEnd w:id="179"/>
      <w:bookmarkEnd w:id="180"/>
      <w:bookmarkEnd w:id="181"/>
      <w:bookmarkEnd w:id="182"/>
    </w:p>
    <w:p w14:paraId="50DB2D14" w14:textId="334C9861" w:rsidR="007F6BD4" w:rsidRDefault="007F6BD4" w:rsidP="007F6BD4">
      <w:bookmarkStart w:id="183" w:name="_Ref500418984"/>
      <w:r>
        <w:t xml:space="preserve">Each PNC reports its respective </w:t>
      </w:r>
      <w:r w:rsidR="0091245F">
        <w:t xml:space="preserve">abstract </w:t>
      </w:r>
      <w:r>
        <w:t xml:space="preserve">topology to the MDSC, as described in section </w:t>
      </w:r>
      <w:r>
        <w:fldChar w:fldCharType="begin"/>
      </w:r>
      <w:r>
        <w:instrText xml:space="preserve"> REF _Ref500419268 \r \h \t </w:instrText>
      </w:r>
      <w:r>
        <w:fldChar w:fldCharType="separate"/>
      </w:r>
      <w:r w:rsidR="00606C15">
        <w:t>4.1.2</w:t>
      </w:r>
      <w:r>
        <w:fldChar w:fldCharType="end"/>
      </w:r>
      <w:r>
        <w:t>.</w:t>
      </w:r>
    </w:p>
    <w:p w14:paraId="035D3A5A" w14:textId="1C7E9B28" w:rsidR="007F6BD4" w:rsidRDefault="007F6BD4" w:rsidP="007F6BD4">
      <w:pPr>
        <w:pStyle w:val="Heading3"/>
      </w:pPr>
      <w:bookmarkStart w:id="184" w:name="_Ref500432575"/>
      <w:bookmarkStart w:id="185" w:name="_Toc508190112"/>
      <w:r>
        <w:lastRenderedPageBreak/>
        <w:t>Domain 1 Topology Abstraction</w:t>
      </w:r>
      <w:bookmarkEnd w:id="184"/>
      <w:bookmarkEnd w:id="185"/>
    </w:p>
    <w:p w14:paraId="2A943942" w14:textId="27F8BBCD" w:rsidR="007F6BD4" w:rsidRDefault="00CB49C5" w:rsidP="00F320EA">
      <w:pPr>
        <w:pStyle w:val="RFCFigure"/>
      </w:pPr>
      <w:r>
        <w:t xml:space="preserve">PNC1 provides </w:t>
      </w:r>
      <w:r w:rsidR="0091245F">
        <w:t xml:space="preserve">the required </w:t>
      </w:r>
      <w:r>
        <w:t xml:space="preserve">topology abstraction </w:t>
      </w:r>
      <w:r w:rsidR="0091245F">
        <w:t xml:space="preserve">to </w:t>
      </w:r>
      <w:r>
        <w:t>expose</w:t>
      </w:r>
      <w:r w:rsidR="0091245F">
        <w:t xml:space="preserve"> at its MPI toward the MDSC</w:t>
      </w:r>
      <w:r>
        <w:t xml:space="preserve"> </w:t>
      </w:r>
      <w:r w:rsidR="0091245F">
        <w:t xml:space="preserve">(called "MPI1") </w:t>
      </w:r>
      <w:r w:rsidR="007F6BD4">
        <w:t>one TE Topology instance for the ODU layer (</w:t>
      </w:r>
      <w:r w:rsidR="007F6BD4" w:rsidRPr="00AD373D">
        <w:t>called "</w:t>
      </w:r>
      <w:r>
        <w:t xml:space="preserve">MPI1 </w:t>
      </w:r>
      <w:r w:rsidR="007F6BD4" w:rsidRPr="00AD373D">
        <w:t>ODU Topology"</w:t>
      </w:r>
      <w:r w:rsidR="007F6BD4">
        <w:t>)</w:t>
      </w:r>
      <w:r>
        <w:t xml:space="preserve">, </w:t>
      </w:r>
      <w:r w:rsidR="007F6BD4">
        <w:t>containing one TE Node (</w:t>
      </w:r>
      <w:r w:rsidR="007F6BD4" w:rsidRPr="00AD373D">
        <w:t>called "ODU Node"</w:t>
      </w:r>
      <w:r w:rsidR="007F6BD4">
        <w:t xml:space="preserve">) for each physical node, as shown in </w:t>
      </w:r>
      <w:r w:rsidR="00544911">
        <w:rPr>
          <w:highlight w:val="yellow"/>
        </w:rPr>
        <w:fldChar w:fldCharType="begin"/>
      </w:r>
      <w:r w:rsidR="00544911">
        <w:instrText xml:space="preserve"> REF _Ref508189687 \r \h </w:instrText>
      </w:r>
      <w:r w:rsidR="00544911">
        <w:rPr>
          <w:highlight w:val="yellow"/>
        </w:rPr>
      </w:r>
      <w:r w:rsidR="00544911">
        <w:rPr>
          <w:highlight w:val="yellow"/>
        </w:rPr>
        <w:fldChar w:fldCharType="separate"/>
      </w:r>
      <w:r w:rsidR="00606C15">
        <w:t>Figure 3</w:t>
      </w:r>
      <w:r w:rsidR="00544911">
        <w:rPr>
          <w:highlight w:val="yellow"/>
        </w:rPr>
        <w:fldChar w:fldCharType="end"/>
      </w:r>
      <w:r w:rsidR="007F6BD4">
        <w:t xml:space="preserve"> below.</w:t>
      </w:r>
    </w:p>
    <w:p w14:paraId="37220F17" w14:textId="77777777" w:rsidR="00C911AE" w:rsidRDefault="00C911AE" w:rsidP="00F41C0D">
      <w:pPr>
        <w:pStyle w:val="RFCFigure"/>
      </w:pPr>
    </w:p>
    <w:p w14:paraId="24C0DB9B" w14:textId="77777777" w:rsidR="00C911AE" w:rsidRPr="00F41C0D" w:rsidRDefault="00C911AE" w:rsidP="00F41C0D">
      <w:pPr>
        <w:pStyle w:val="RFCFigure"/>
        <w:rPr>
          <w:lang w:val="en-AU"/>
        </w:rPr>
      </w:pPr>
      <w:r w:rsidRPr="00F41C0D">
        <w:rPr>
          <w:lang w:val="en-AU"/>
        </w:rPr>
        <w:t xml:space="preserve">               ..................................</w:t>
      </w:r>
    </w:p>
    <w:p w14:paraId="15B58B66" w14:textId="77777777" w:rsidR="00C911AE" w:rsidRPr="00F41C0D" w:rsidRDefault="00C911AE" w:rsidP="00F41C0D">
      <w:pPr>
        <w:pStyle w:val="RFCFigure"/>
        <w:rPr>
          <w:lang w:val="en-AU"/>
        </w:rPr>
      </w:pPr>
      <w:r w:rsidRPr="00F41C0D">
        <w:rPr>
          <w:lang w:val="en-AU"/>
        </w:rPr>
        <w:t xml:space="preserve">               :                                :</w:t>
      </w:r>
    </w:p>
    <w:p w14:paraId="70B18378" w14:textId="77777777" w:rsidR="00C911AE" w:rsidRPr="00F41C0D" w:rsidRDefault="00C911AE" w:rsidP="00F41C0D">
      <w:pPr>
        <w:pStyle w:val="RFCFigure"/>
        <w:rPr>
          <w:lang w:val="en-AU"/>
        </w:rPr>
      </w:pPr>
      <w:r w:rsidRPr="00F41C0D">
        <w:rPr>
          <w:lang w:val="en-AU"/>
        </w:rPr>
        <w:t xml:space="preserve">               :   ODU Abstract Topology @ </w:t>
      </w:r>
      <w:proofErr w:type="gramStart"/>
      <w:r w:rsidRPr="00F41C0D">
        <w:rPr>
          <w:lang w:val="en-AU"/>
        </w:rPr>
        <w:t>MPI  :</w:t>
      </w:r>
      <w:proofErr w:type="gramEnd"/>
    </w:p>
    <w:p w14:paraId="650D945E" w14:textId="77777777" w:rsidR="00C911AE" w:rsidRPr="00F41C0D" w:rsidRDefault="00C911AE" w:rsidP="00F41C0D">
      <w:pPr>
        <w:pStyle w:val="RFCFigure"/>
        <w:rPr>
          <w:lang w:val="en-AU"/>
        </w:rPr>
      </w:pPr>
      <w:r w:rsidRPr="00F41C0D">
        <w:rPr>
          <w:lang w:val="en-AU"/>
        </w:rPr>
        <w:t xml:space="preserve">               :        Gotham City Area        :</w:t>
      </w:r>
    </w:p>
    <w:p w14:paraId="5501CB10" w14:textId="77777777" w:rsidR="00C911AE" w:rsidRPr="00F41C0D" w:rsidRDefault="00C911AE" w:rsidP="00F41C0D">
      <w:pPr>
        <w:pStyle w:val="RFCFigure"/>
        <w:rPr>
          <w:lang w:val="en-AU"/>
        </w:rPr>
      </w:pPr>
      <w:r w:rsidRPr="00F41C0D">
        <w:rPr>
          <w:lang w:val="en-AU"/>
        </w:rPr>
        <w:t xml:space="preserve">               :     Metro Transport Network    :</w:t>
      </w:r>
    </w:p>
    <w:p w14:paraId="40D81AC0" w14:textId="77777777" w:rsidR="00C911AE" w:rsidRPr="00F41C0D" w:rsidRDefault="00C911AE" w:rsidP="00F41C0D">
      <w:pPr>
        <w:pStyle w:val="RFCFigure"/>
        <w:rPr>
          <w:lang w:val="en-AU"/>
        </w:rPr>
      </w:pPr>
      <w:r w:rsidRPr="00F41C0D">
        <w:rPr>
          <w:lang w:val="en-AU"/>
        </w:rPr>
        <w:t xml:space="preserve">               :                                :</w:t>
      </w:r>
    </w:p>
    <w:p w14:paraId="3D870DD8" w14:textId="77777777" w:rsidR="00C911AE" w:rsidRPr="00F41C0D" w:rsidRDefault="00C911AE" w:rsidP="00F41C0D">
      <w:pPr>
        <w:pStyle w:val="RFCFigure"/>
        <w:rPr>
          <w:lang w:val="en-AU"/>
        </w:rPr>
      </w:pPr>
      <w:r w:rsidRPr="00F41C0D">
        <w:rPr>
          <w:lang w:val="en-AU"/>
        </w:rPr>
        <w:t xml:space="preserve">               :        +----+        +----+    :</w:t>
      </w:r>
    </w:p>
    <w:p w14:paraId="012AE5FF" w14:textId="77777777" w:rsidR="00C911AE" w:rsidRPr="00F41C0D" w:rsidRDefault="00C911AE" w:rsidP="00F41C0D">
      <w:pPr>
        <w:pStyle w:val="RFCFigure"/>
        <w:rPr>
          <w:lang w:val="en-AU"/>
        </w:rPr>
      </w:pPr>
      <w:r w:rsidRPr="00F41C0D">
        <w:rPr>
          <w:lang w:val="en-AU"/>
        </w:rPr>
        <w:t xml:space="preserve">               :        |    |S1-1    |    |S2-1:</w:t>
      </w:r>
    </w:p>
    <w:p w14:paraId="65C628E6" w14:textId="77777777" w:rsidR="00C911AE" w:rsidRPr="00F41C0D" w:rsidRDefault="00C911AE" w:rsidP="00F41C0D">
      <w:pPr>
        <w:pStyle w:val="RFCFigure"/>
        <w:rPr>
          <w:lang w:val="en-AU"/>
        </w:rPr>
      </w:pPr>
      <w:r w:rsidRPr="00F41C0D">
        <w:rPr>
          <w:lang w:val="en-AU"/>
        </w:rPr>
        <w:t xml:space="preserve">               :        | S1 |--------| S2 |- - - - -(C-R4)</w:t>
      </w:r>
    </w:p>
    <w:p w14:paraId="7E1BE169" w14:textId="77777777" w:rsidR="00C911AE" w:rsidRPr="00F41C0D" w:rsidRDefault="00C911AE" w:rsidP="00F41C0D">
      <w:pPr>
        <w:pStyle w:val="RFCFigure"/>
        <w:rPr>
          <w:lang w:val="en-AU"/>
        </w:rPr>
      </w:pPr>
      <w:r w:rsidRPr="00F41C0D">
        <w:rPr>
          <w:lang w:val="en-AU"/>
        </w:rPr>
        <w:t xml:space="preserve">               :        +----+    S2-2+----+    :</w:t>
      </w:r>
    </w:p>
    <w:p w14:paraId="0EA366FE" w14:textId="77777777" w:rsidR="00C911AE" w:rsidRPr="00F41C0D" w:rsidRDefault="00C911AE" w:rsidP="00F41C0D">
      <w:pPr>
        <w:pStyle w:val="RFCFigure"/>
        <w:rPr>
          <w:lang w:val="en-AU"/>
        </w:rPr>
      </w:pPr>
      <w:r w:rsidRPr="00F41C0D">
        <w:rPr>
          <w:lang w:val="en-AU"/>
        </w:rPr>
        <w:t xml:space="preserve">               :     S1-2/               |S2-</w:t>
      </w:r>
      <w:proofErr w:type="gramStart"/>
      <w:r w:rsidRPr="00F41C0D">
        <w:rPr>
          <w:lang w:val="en-AU"/>
        </w:rPr>
        <w:t>3  :</w:t>
      </w:r>
      <w:proofErr w:type="gramEnd"/>
    </w:p>
    <w:p w14:paraId="2DB2DCD7" w14:textId="77777777" w:rsidR="00C911AE" w:rsidRPr="00F41C0D" w:rsidRDefault="00C911AE" w:rsidP="00F41C0D">
      <w:pPr>
        <w:pStyle w:val="RFCFigure"/>
        <w:rPr>
          <w:lang w:val="en-AU"/>
        </w:rPr>
      </w:pPr>
      <w:r w:rsidRPr="00F41C0D">
        <w:rPr>
          <w:lang w:val="en-AU"/>
        </w:rPr>
        <w:t xml:space="preserve">               :    S3-2/ Robinson </w:t>
      </w:r>
      <w:proofErr w:type="gramStart"/>
      <w:r w:rsidRPr="00F41C0D">
        <w:rPr>
          <w:lang w:val="en-AU"/>
        </w:rPr>
        <w:t>Park  |</w:t>
      </w:r>
      <w:proofErr w:type="gramEnd"/>
      <w:r w:rsidRPr="00F41C0D">
        <w:rPr>
          <w:lang w:val="en-AU"/>
        </w:rPr>
        <w:t xml:space="preserve">      :</w:t>
      </w:r>
    </w:p>
    <w:p w14:paraId="41CEF148" w14:textId="77777777" w:rsidR="00C911AE" w:rsidRPr="00F41C0D" w:rsidRDefault="00C911AE" w:rsidP="00F41C0D">
      <w:pPr>
        <w:pStyle w:val="RFCFigure"/>
        <w:rPr>
          <w:lang w:val="en-AU"/>
        </w:rPr>
      </w:pPr>
      <w:r w:rsidRPr="00F41C0D">
        <w:rPr>
          <w:lang w:val="en-AU"/>
        </w:rPr>
        <w:t xml:space="preserve">               :    +----+   +----+      |      :</w:t>
      </w:r>
    </w:p>
    <w:p w14:paraId="3B0B3471" w14:textId="77777777" w:rsidR="00C911AE" w:rsidRPr="00F41C0D" w:rsidRDefault="00C911AE" w:rsidP="00F41C0D">
      <w:pPr>
        <w:pStyle w:val="RFCFigure"/>
        <w:rPr>
          <w:lang w:val="en-AU"/>
        </w:rPr>
      </w:pPr>
      <w:r w:rsidRPr="00F41C0D">
        <w:rPr>
          <w:lang w:val="en-AU"/>
        </w:rPr>
        <w:t xml:space="preserve">               :    |    |3 1|    |      |      :</w:t>
      </w:r>
    </w:p>
    <w:p w14:paraId="37E7B25C" w14:textId="77777777" w:rsidR="00C911AE" w:rsidRPr="00F41C0D" w:rsidRDefault="00C911AE" w:rsidP="00F41C0D">
      <w:pPr>
        <w:pStyle w:val="RFCFigure"/>
        <w:rPr>
          <w:lang w:val="en-AU"/>
        </w:rPr>
      </w:pPr>
      <w:r w:rsidRPr="00F41C0D">
        <w:rPr>
          <w:lang w:val="en-AU"/>
        </w:rPr>
        <w:t xml:space="preserve">     (C-R1)- - - - -| S3 |---| S4 |      |      :</w:t>
      </w:r>
    </w:p>
    <w:p w14:paraId="4EB24F0F" w14:textId="77777777" w:rsidR="00C911AE" w:rsidRPr="00F41C0D" w:rsidRDefault="00C911AE" w:rsidP="00F41C0D">
      <w:pPr>
        <w:pStyle w:val="RFCFigure"/>
        <w:rPr>
          <w:lang w:val="en-AU"/>
        </w:rPr>
      </w:pPr>
      <w:r w:rsidRPr="00F41C0D">
        <w:rPr>
          <w:lang w:val="en-AU"/>
        </w:rPr>
        <w:t xml:space="preserve">               </w:t>
      </w:r>
      <w:proofErr w:type="gramStart"/>
      <w:r w:rsidRPr="00F41C0D">
        <w:rPr>
          <w:lang w:val="en-AU"/>
        </w:rPr>
        <w:t>:S3</w:t>
      </w:r>
      <w:proofErr w:type="gramEnd"/>
      <w:r w:rsidRPr="00F41C0D">
        <w:rPr>
          <w:lang w:val="en-AU"/>
        </w:rPr>
        <w:t>-1+----+   +----+      |      :</w:t>
      </w:r>
    </w:p>
    <w:p w14:paraId="298FD1E9" w14:textId="77777777" w:rsidR="00C911AE" w:rsidRPr="00F41C0D" w:rsidRDefault="00C911AE" w:rsidP="00F41C0D">
      <w:pPr>
        <w:pStyle w:val="RFCFigure"/>
        <w:rPr>
          <w:lang w:val="en-AU"/>
        </w:rPr>
      </w:pPr>
      <w:r w:rsidRPr="00F41C0D">
        <w:rPr>
          <w:lang w:val="en-AU"/>
        </w:rPr>
        <w:t xml:space="preserve">               :   S3-4 \        \S4-2   |      :</w:t>
      </w:r>
    </w:p>
    <w:p w14:paraId="0D749ADC" w14:textId="77777777" w:rsidR="00C911AE" w:rsidRPr="00F41C0D" w:rsidRDefault="00C911AE" w:rsidP="00F41C0D">
      <w:pPr>
        <w:pStyle w:val="RFCFigure"/>
        <w:rPr>
          <w:lang w:val="en-AU"/>
        </w:rPr>
      </w:pPr>
      <w:r w:rsidRPr="00F41C0D">
        <w:rPr>
          <w:lang w:val="en-AU"/>
        </w:rPr>
        <w:t xml:space="preserve">               :         \S5-1    \      |      :</w:t>
      </w:r>
    </w:p>
    <w:p w14:paraId="4D659AC6" w14:textId="77777777" w:rsidR="00C911AE" w:rsidRPr="00F41C0D" w:rsidRDefault="00C911AE" w:rsidP="00F41C0D">
      <w:pPr>
        <w:pStyle w:val="RFCFigure"/>
        <w:rPr>
          <w:lang w:val="en-AU"/>
        </w:rPr>
      </w:pPr>
      <w:r w:rsidRPr="00F41C0D">
        <w:rPr>
          <w:lang w:val="en-AU"/>
        </w:rPr>
        <w:t xml:space="preserve">               :        +----+     \     |      :</w:t>
      </w:r>
    </w:p>
    <w:p w14:paraId="4DEF8841" w14:textId="77777777" w:rsidR="00C911AE" w:rsidRPr="00F41C0D" w:rsidRDefault="00C911AE" w:rsidP="00F41C0D">
      <w:pPr>
        <w:pStyle w:val="RFCFigure"/>
        <w:rPr>
          <w:lang w:val="en-AU"/>
        </w:rPr>
      </w:pPr>
      <w:r w:rsidRPr="00F41C0D">
        <w:rPr>
          <w:lang w:val="en-AU"/>
        </w:rPr>
        <w:t xml:space="preserve">               :        |    |      \S8-3|      :</w:t>
      </w:r>
    </w:p>
    <w:p w14:paraId="794AF5C9" w14:textId="77777777" w:rsidR="00C911AE" w:rsidRPr="00F41C0D" w:rsidRDefault="00C911AE" w:rsidP="00F41C0D">
      <w:pPr>
        <w:pStyle w:val="RFCFigure"/>
        <w:rPr>
          <w:lang w:val="en-AU"/>
        </w:rPr>
      </w:pPr>
      <w:r w:rsidRPr="00F41C0D">
        <w:rPr>
          <w:lang w:val="en-AU"/>
        </w:rPr>
        <w:t xml:space="preserve">               :        | S5 |       \   |      :</w:t>
      </w:r>
    </w:p>
    <w:p w14:paraId="4BC4077F" w14:textId="77777777" w:rsidR="00C911AE" w:rsidRPr="00F41C0D" w:rsidRDefault="00C911AE" w:rsidP="00F41C0D">
      <w:pPr>
        <w:pStyle w:val="RFCFigure"/>
        <w:rPr>
          <w:lang w:val="it-IT"/>
        </w:rPr>
      </w:pPr>
      <w:r w:rsidRPr="00F41C0D">
        <w:rPr>
          <w:lang w:val="en-AU"/>
        </w:rPr>
        <w:t xml:space="preserve">               </w:t>
      </w:r>
      <w:r w:rsidRPr="00F41C0D">
        <w:rPr>
          <w:lang w:val="it-IT"/>
        </w:rPr>
        <w:t>:        +----+ Metro  \  |S8-2  :</w:t>
      </w:r>
    </w:p>
    <w:p w14:paraId="3A606722" w14:textId="77777777" w:rsidR="00C911AE" w:rsidRPr="00F41C0D" w:rsidRDefault="00C911AE" w:rsidP="00F41C0D">
      <w:pPr>
        <w:pStyle w:val="RFCFigure"/>
        <w:rPr>
          <w:lang w:val="it-IT"/>
        </w:rPr>
      </w:pPr>
      <w:r w:rsidRPr="00F41C0D">
        <w:rPr>
          <w:lang w:val="it-IT"/>
        </w:rPr>
        <w:t xml:space="preserve">     (C-R2)- - - - -   2/ E  \3 Main   \ |      :</w:t>
      </w:r>
    </w:p>
    <w:p w14:paraId="1F614E95" w14:textId="77777777" w:rsidR="00C911AE" w:rsidRPr="00F41C0D" w:rsidRDefault="00C911AE" w:rsidP="00F41C0D">
      <w:pPr>
        <w:pStyle w:val="RFCFigure"/>
        <w:rPr>
          <w:lang w:val="en-AU"/>
        </w:rPr>
      </w:pPr>
      <w:r w:rsidRPr="00F41C0D">
        <w:rPr>
          <w:lang w:val="it-IT"/>
        </w:rPr>
        <w:t xml:space="preserve">               </w:t>
      </w:r>
      <w:proofErr w:type="gramStart"/>
      <w:r w:rsidRPr="00F41C0D">
        <w:rPr>
          <w:lang w:val="en-AU"/>
        </w:rPr>
        <w:t>:S6</w:t>
      </w:r>
      <w:proofErr w:type="gramEnd"/>
      <w:r w:rsidRPr="00F41C0D">
        <w:rPr>
          <w:lang w:val="en-AU"/>
        </w:rPr>
        <w:t>-1 \ /3 a E \1 Ring   \|      :</w:t>
      </w:r>
    </w:p>
    <w:p w14:paraId="73106BB0" w14:textId="77777777" w:rsidR="00C911AE" w:rsidRPr="00F41C0D" w:rsidRDefault="00C911AE" w:rsidP="00F41C0D">
      <w:pPr>
        <w:pStyle w:val="RFCFigure"/>
        <w:rPr>
          <w:lang w:val="en-AU"/>
        </w:rPr>
      </w:pPr>
      <w:r w:rsidRPr="00F41C0D">
        <w:rPr>
          <w:lang w:val="en-AU"/>
        </w:rPr>
        <w:t xml:space="preserve">               :    +----+s-n+----+   +----+    :</w:t>
      </w:r>
    </w:p>
    <w:p w14:paraId="58003CAB" w14:textId="77777777" w:rsidR="00C911AE" w:rsidRPr="00F41C0D" w:rsidRDefault="00C911AE" w:rsidP="00F41C0D">
      <w:pPr>
        <w:pStyle w:val="RFCFigure"/>
        <w:rPr>
          <w:lang w:val="en-AU"/>
        </w:rPr>
      </w:pPr>
      <w:r w:rsidRPr="00F41C0D">
        <w:rPr>
          <w:lang w:val="en-AU"/>
        </w:rPr>
        <w:t xml:space="preserve">               :    |    |t d|    |   |    |S8-1:</w:t>
      </w:r>
    </w:p>
    <w:p w14:paraId="1C243E2C" w14:textId="77777777" w:rsidR="00C911AE" w:rsidRPr="00F41C0D" w:rsidRDefault="00C911AE" w:rsidP="00F41C0D">
      <w:pPr>
        <w:pStyle w:val="RFCFigure"/>
        <w:rPr>
          <w:lang w:val="en-AU"/>
        </w:rPr>
      </w:pPr>
      <w:r w:rsidRPr="00F41C0D">
        <w:rPr>
          <w:lang w:val="en-AU"/>
        </w:rPr>
        <w:t xml:space="preserve">               :    | S6 |---| S7 |---| S8 |- - - - -(C-R5)</w:t>
      </w:r>
    </w:p>
    <w:p w14:paraId="3571CD7D" w14:textId="77777777" w:rsidR="00C911AE" w:rsidRPr="00F41C0D" w:rsidRDefault="00C911AE" w:rsidP="00F41C0D">
      <w:pPr>
        <w:pStyle w:val="RFCFigure"/>
        <w:rPr>
          <w:lang w:val="en-AU"/>
        </w:rPr>
      </w:pPr>
      <w:r w:rsidRPr="00F41C0D">
        <w:rPr>
          <w:lang w:val="en-AU"/>
        </w:rPr>
        <w:t xml:space="preserve">               :    +----+4 2+----+3 4+----+    :</w:t>
      </w:r>
    </w:p>
    <w:p w14:paraId="69E51464" w14:textId="77777777" w:rsidR="00C911AE" w:rsidRPr="00F41C0D" w:rsidRDefault="00C911AE" w:rsidP="00F41C0D">
      <w:pPr>
        <w:pStyle w:val="RFCFigure"/>
        <w:rPr>
          <w:lang w:val="en-AU"/>
        </w:rPr>
      </w:pPr>
      <w:r w:rsidRPr="00F41C0D">
        <w:rPr>
          <w:lang w:val="en-AU"/>
        </w:rPr>
        <w:t xml:space="preserve">               :     /                          :</w:t>
      </w:r>
    </w:p>
    <w:p w14:paraId="144C3452" w14:textId="77777777" w:rsidR="00C911AE" w:rsidRPr="00F41C0D" w:rsidRDefault="00C911AE" w:rsidP="00F41C0D">
      <w:pPr>
        <w:pStyle w:val="RFCFigure"/>
        <w:rPr>
          <w:lang w:val="en-AU"/>
        </w:rPr>
      </w:pPr>
      <w:r w:rsidRPr="00F41C0D">
        <w:rPr>
          <w:lang w:val="en-AU"/>
        </w:rPr>
        <w:t xml:space="preserve">     (C-R3)- - - - -                            :</w:t>
      </w:r>
    </w:p>
    <w:p w14:paraId="4A7FE828" w14:textId="77777777" w:rsidR="00C911AE" w:rsidRPr="00F41C0D" w:rsidRDefault="00C911AE" w:rsidP="00F41C0D">
      <w:pPr>
        <w:pStyle w:val="RFCFigure"/>
        <w:rPr>
          <w:lang w:val="en-AU"/>
        </w:rPr>
      </w:pPr>
      <w:r w:rsidRPr="00F41C0D">
        <w:rPr>
          <w:lang w:val="en-AU"/>
        </w:rPr>
        <w:t xml:space="preserve">               </w:t>
      </w:r>
      <w:proofErr w:type="gramStart"/>
      <w:r w:rsidRPr="00F41C0D">
        <w:rPr>
          <w:lang w:val="en-AU"/>
        </w:rPr>
        <w:t>:S6</w:t>
      </w:r>
      <w:proofErr w:type="gramEnd"/>
      <w:r w:rsidRPr="00F41C0D">
        <w:rPr>
          <w:lang w:val="en-AU"/>
        </w:rPr>
        <w:t>-2                            :</w:t>
      </w:r>
    </w:p>
    <w:p w14:paraId="12E58684" w14:textId="77777777" w:rsidR="00C911AE" w:rsidRDefault="00C911AE" w:rsidP="007F6BD4">
      <w:pPr>
        <w:pStyle w:val="RFCFigure"/>
        <w:rPr>
          <w:lang w:val="en-AU"/>
        </w:rPr>
      </w:pPr>
      <w:r w:rsidRPr="00F41C0D">
        <w:rPr>
          <w:lang w:val="en-AU"/>
        </w:rPr>
        <w:t xml:space="preserve">               :................................:</w:t>
      </w:r>
    </w:p>
    <w:p w14:paraId="728E832A" w14:textId="77777777" w:rsidR="007F6BD4" w:rsidRPr="00F41C0D" w:rsidRDefault="007F6BD4" w:rsidP="007F6BD4">
      <w:pPr>
        <w:pStyle w:val="RFCFigure"/>
        <w:rPr>
          <w:lang w:val="en-AU"/>
        </w:rPr>
      </w:pPr>
    </w:p>
    <w:p w14:paraId="604AE934" w14:textId="60AF9C75" w:rsidR="007F6BD4" w:rsidRPr="005E4EEA" w:rsidRDefault="0091245F" w:rsidP="007F6BD4">
      <w:pPr>
        <w:pStyle w:val="Caption"/>
      </w:pPr>
      <w:bookmarkStart w:id="186" w:name="_Ref508189687"/>
      <w:r>
        <w:t>Abstract Topology exposed at MPI1 (MPI1 ODU Topology)</w:t>
      </w:r>
      <w:bookmarkEnd w:id="186"/>
    </w:p>
    <w:p w14:paraId="34E14EFA" w14:textId="29E5E547" w:rsidR="007F6BD4" w:rsidRDefault="007F6BD4" w:rsidP="007F6BD4">
      <w:r w:rsidRPr="00CB49C5">
        <w:rPr>
          <w:highlight w:val="yellow"/>
        </w:rPr>
        <w:t xml:space="preserve">The ODU Nodes in </w:t>
      </w:r>
      <w:r w:rsidR="00544911">
        <w:rPr>
          <w:highlight w:val="yellow"/>
        </w:rPr>
        <w:fldChar w:fldCharType="begin"/>
      </w:r>
      <w:r w:rsidR="00544911">
        <w:rPr>
          <w:highlight w:val="yellow"/>
        </w:rPr>
        <w:instrText xml:space="preserve"> REF _Ref508189687 \r \h </w:instrText>
      </w:r>
      <w:r w:rsidR="00544911">
        <w:rPr>
          <w:highlight w:val="yellow"/>
        </w:rPr>
      </w:r>
      <w:r w:rsidR="00544911">
        <w:rPr>
          <w:highlight w:val="yellow"/>
        </w:rPr>
        <w:fldChar w:fldCharType="separate"/>
      </w:r>
      <w:r w:rsidR="00606C15">
        <w:rPr>
          <w:highlight w:val="yellow"/>
        </w:rPr>
        <w:t>Figure 3</w:t>
      </w:r>
      <w:r w:rsidR="00544911">
        <w:rPr>
          <w:highlight w:val="yellow"/>
        </w:rPr>
        <w:fldChar w:fldCharType="end"/>
      </w:r>
      <w:r w:rsidR="00544911">
        <w:rPr>
          <w:highlight w:val="yellow"/>
        </w:rPr>
        <w:t xml:space="preserve"> </w:t>
      </w:r>
      <w:r w:rsidRPr="00CB49C5">
        <w:rPr>
          <w:highlight w:val="yellow"/>
        </w:rPr>
        <w:t xml:space="preserve">are using the same names as the physical nodes to simplify the description of the mapping between the ODU Nodes exposed by the Transport PNCs at the MPI and the physical nodes in the data plane. This does not correspond to the reality of </w:t>
      </w:r>
      <w:r w:rsidRPr="00CB49C5">
        <w:rPr>
          <w:highlight w:val="yellow"/>
        </w:rPr>
        <w:lastRenderedPageBreak/>
        <w:t>the usage of the topology model, as described in section 4.3 of [TE-TOPO], in which renaming by the client it is necessary.</w:t>
      </w:r>
    </w:p>
    <w:p w14:paraId="429F938E" w14:textId="5433BB5B" w:rsidR="007F6BD4" w:rsidRDefault="007F6BD4" w:rsidP="007F6BD4">
      <w:r>
        <w:t xml:space="preserve">As described in section </w:t>
      </w:r>
      <w:r w:rsidR="00EB7C40">
        <w:fldChar w:fldCharType="begin"/>
      </w:r>
      <w:r w:rsidR="00EB7C40">
        <w:instrText xml:space="preserve"> REF _Ref500428446 \r \h \t </w:instrText>
      </w:r>
      <w:r w:rsidR="00EB7C40">
        <w:fldChar w:fldCharType="separate"/>
      </w:r>
      <w:r w:rsidR="00606C15">
        <w:t>4.1.2</w:t>
      </w:r>
      <w:r w:rsidR="00EB7C40">
        <w:fldChar w:fldCharType="end"/>
      </w:r>
      <w:r>
        <w:t>, it is assumed that the physical links between the physical nodes are pre-configured up to the OTU4 trail using mechanisms which are outside the scope of this document. PNC</w:t>
      </w:r>
      <w:r w:rsidR="0091245F">
        <w:t>1</w:t>
      </w:r>
      <w:r>
        <w:t xml:space="preserve"> exports </w:t>
      </w:r>
      <w:r w:rsidR="0091245F">
        <w:t xml:space="preserve">at MPI1 </w:t>
      </w:r>
      <w:r>
        <w:t xml:space="preserve">one TE Link (called "ODU Link") for each of these </w:t>
      </w:r>
      <w:r w:rsidR="0091245F">
        <w:t>OTU4 trails</w:t>
      </w:r>
      <w:r>
        <w:t>.</w:t>
      </w:r>
    </w:p>
    <w:p w14:paraId="7EEC740A" w14:textId="77777777" w:rsidR="007F6BD4" w:rsidRDefault="007F6BD4" w:rsidP="007F6BD4">
      <w:pPr>
        <w:pStyle w:val="Heading3"/>
      </w:pPr>
      <w:bookmarkStart w:id="187" w:name="_Toc508190113"/>
      <w:r>
        <w:t>Domain 2 Grey (Type A) Topology Abstraction</w:t>
      </w:r>
      <w:bookmarkEnd w:id="187"/>
    </w:p>
    <w:p w14:paraId="3471C6A6" w14:textId="5FA766F3" w:rsidR="0091245F" w:rsidRDefault="007F6BD4" w:rsidP="007F6BD4">
      <w:r>
        <w:t xml:space="preserve">PNC2 provides </w:t>
      </w:r>
      <w:r w:rsidR="0091245F">
        <w:t xml:space="preserve">the required topology abstraction to expose at its MPI towards the MDSC (called "MPI2") </w:t>
      </w:r>
      <w:r>
        <w:t>only one abstract node (i.e., AN2), with only inter-domain and access links, is reported at the MPI2.</w:t>
      </w:r>
    </w:p>
    <w:p w14:paraId="5DC6A158" w14:textId="77777777" w:rsidR="007F6BD4" w:rsidRDefault="007F6BD4" w:rsidP="007F6BD4">
      <w:pPr>
        <w:pStyle w:val="Heading3"/>
      </w:pPr>
      <w:bookmarkStart w:id="188" w:name="_Toc508190114"/>
      <w:r>
        <w:t>Domain 3 Grey (Type B) Topology Abstraction</w:t>
      </w:r>
      <w:bookmarkEnd w:id="188"/>
    </w:p>
    <w:p w14:paraId="28289652" w14:textId="1B63C5AE" w:rsidR="007F6BD4" w:rsidRDefault="007F6BD4" w:rsidP="007F6BD4">
      <w:r w:rsidRPr="00081799">
        <w:t>PNC</w:t>
      </w:r>
      <w:r>
        <w:t xml:space="preserve">3 provides </w:t>
      </w:r>
      <w:r w:rsidR="0091245F">
        <w:t>the required topology abstraction to expose at its MPI towards the MDSC (called "MPI3") only</w:t>
      </w:r>
      <w:r>
        <w:t xml:space="preserve"> two abstract nodes (i.e., AN31 and AN32), with internal links, inter-domain links and access links.</w:t>
      </w:r>
    </w:p>
    <w:p w14:paraId="381B8A1A" w14:textId="77777777" w:rsidR="007F6BD4" w:rsidRPr="007F6BD4" w:rsidRDefault="007F6BD4" w:rsidP="007F6BD4">
      <w:pPr>
        <w:pStyle w:val="Heading3"/>
      </w:pPr>
      <w:bookmarkStart w:id="189" w:name="_Ref500429624"/>
      <w:bookmarkStart w:id="190" w:name="_Toc508190115"/>
      <w:r>
        <w:t>Multi-domain Topology Stitching</w:t>
      </w:r>
      <w:bookmarkEnd w:id="189"/>
      <w:bookmarkEnd w:id="190"/>
    </w:p>
    <w:p w14:paraId="138DD7C5" w14:textId="77777777" w:rsidR="007F6BD4" w:rsidRDefault="007F6BD4" w:rsidP="007F6BD4">
      <w:pPr>
        <w:rPr>
          <w:rFonts w:eastAsiaTheme="minorEastAsia"/>
          <w:lang w:eastAsia="zh-CN"/>
        </w:rPr>
      </w:pPr>
      <w:r>
        <w:rPr>
          <w:rFonts w:eastAsiaTheme="minorEastAsia" w:hint="eastAsia"/>
          <w:lang w:eastAsia="zh-CN"/>
        </w:rPr>
        <w:t xml:space="preserve">As assumed in the beginning of this section, MDSC does not have </w:t>
      </w:r>
      <w:r>
        <w:rPr>
          <w:rFonts w:eastAsiaTheme="minorEastAsia"/>
          <w:lang w:eastAsia="zh-CN"/>
        </w:rPr>
        <w:t xml:space="preserve">any </w:t>
      </w:r>
      <w:r>
        <w:rPr>
          <w:rFonts w:eastAsiaTheme="minorEastAsia" w:hint="eastAsia"/>
          <w:lang w:eastAsia="zh-CN"/>
        </w:rPr>
        <w:t xml:space="preserve">knowledge of </w:t>
      </w:r>
      <w:r>
        <w:rPr>
          <w:rFonts w:eastAsiaTheme="minorEastAsia"/>
          <w:lang w:eastAsia="zh-CN"/>
        </w:rPr>
        <w:t xml:space="preserve">the topologies of </w:t>
      </w:r>
      <w:r>
        <w:rPr>
          <w:rFonts w:eastAsiaTheme="minorEastAsia" w:hint="eastAsia"/>
          <w:lang w:eastAsia="zh-CN"/>
        </w:rPr>
        <w:t xml:space="preserve">each domain </w:t>
      </w:r>
      <w:r>
        <w:rPr>
          <w:rFonts w:eastAsiaTheme="minorEastAsia"/>
          <w:lang w:eastAsia="zh-CN"/>
        </w:rPr>
        <w:t xml:space="preserve">until each PNC reports its own abstraction topology, so the MDSC needs to merge together the abstract topologies provided by different PNCs, at the MPIs, to build its own topology view, as described in section 4.3 of [TE-TOPO]. </w:t>
      </w:r>
    </w:p>
    <w:p w14:paraId="439B6F9E" w14:textId="77777777" w:rsidR="007F6BD4" w:rsidRDefault="007F6BD4" w:rsidP="007F6BD4">
      <w:pPr>
        <w:rPr>
          <w:rFonts w:eastAsiaTheme="minorEastAsia"/>
          <w:lang w:eastAsia="zh-CN"/>
        </w:rPr>
      </w:pPr>
      <w:r>
        <w:rPr>
          <w:rFonts w:eastAsiaTheme="minorEastAsia"/>
          <w:lang w:eastAsia="zh-CN"/>
        </w:rPr>
        <w:t>G</w:t>
      </w:r>
      <w:r>
        <w:rPr>
          <w:rFonts w:eastAsiaTheme="minorEastAsia" w:hint="eastAsia"/>
          <w:lang w:eastAsia="zh-CN"/>
        </w:rPr>
        <w:t xml:space="preserve">iven the </w:t>
      </w:r>
      <w:r>
        <w:rPr>
          <w:rFonts w:eastAsiaTheme="minorEastAsia"/>
          <w:lang w:eastAsia="zh-CN"/>
        </w:rPr>
        <w:t>topologies reported from multiple PNCs, the MDSC need to stitch the multi-domain topology and obtain the full map of topology. The topology of each domain main be in an abstracted shape (refer to section 5.2</w:t>
      </w:r>
      <w:r w:rsidRPr="00A21DE7">
        <w:rPr>
          <w:rFonts w:eastAsiaTheme="minorEastAsia"/>
          <w:lang w:eastAsia="zh-CN"/>
        </w:rPr>
        <w:t xml:space="preserve"> of </w:t>
      </w:r>
      <w:r>
        <w:t>[ACTN-</w:t>
      </w:r>
      <w:proofErr w:type="spellStart"/>
      <w:r>
        <w:t>Fwk</w:t>
      </w:r>
      <w:proofErr w:type="spellEnd"/>
      <w:r>
        <w:t>]</w:t>
      </w:r>
      <w:r w:rsidR="00EB7C40">
        <w:t xml:space="preserve"> </w:t>
      </w:r>
      <w:r>
        <w:rPr>
          <w:rFonts w:eastAsiaTheme="minorEastAsia"/>
          <w:lang w:eastAsia="zh-CN"/>
        </w:rPr>
        <w:t xml:space="preserve">for different level of abstraction), while the inter-domain link information MUST be complete and fully configured by the MDSC. </w:t>
      </w:r>
    </w:p>
    <w:p w14:paraId="3D15CC14" w14:textId="77777777" w:rsidR="007F6BD4" w:rsidRDefault="007F6BD4" w:rsidP="007F6BD4">
      <w:pPr>
        <w:rPr>
          <w:rFonts w:eastAsiaTheme="minorEastAsia"/>
          <w:lang w:eastAsia="zh-CN"/>
        </w:rPr>
      </w:pPr>
      <w:r>
        <w:rPr>
          <w:rFonts w:eastAsiaTheme="minorEastAsia"/>
          <w:lang w:eastAsia="zh-CN"/>
        </w:rPr>
        <w:t>The inter-domain link information is reported to the MDSC by the two PNCs, controlling the two ends of the inter-domain link.</w:t>
      </w:r>
    </w:p>
    <w:p w14:paraId="0842E047" w14:textId="77777777" w:rsidR="007F6BD4" w:rsidRDefault="007F6BD4" w:rsidP="007F6BD4">
      <w:pPr>
        <w:rPr>
          <w:rFonts w:eastAsiaTheme="minorEastAsia"/>
          <w:lang w:eastAsia="zh-CN"/>
        </w:rPr>
      </w:pPr>
      <w:r>
        <w:rPr>
          <w:rFonts w:eastAsiaTheme="minorEastAsia"/>
          <w:lang w:eastAsia="zh-CN"/>
        </w:rPr>
        <w:t>The MDSC needs to understand how to "stitch" together these inter-domain links.</w:t>
      </w:r>
    </w:p>
    <w:p w14:paraId="08A2C270" w14:textId="77777777" w:rsidR="007F6BD4" w:rsidRDefault="007F6BD4" w:rsidP="007F6BD4">
      <w:pPr>
        <w:rPr>
          <w:rFonts w:eastAsiaTheme="minorEastAsia"/>
          <w:lang w:eastAsia="zh-CN"/>
        </w:rPr>
      </w:pPr>
      <w:r>
        <w:rPr>
          <w:rFonts w:eastAsiaTheme="minorEastAsia"/>
          <w:lang w:eastAsia="zh-CN"/>
        </w:rPr>
        <w:t xml:space="preserve">One possibility is to use the plug-id information, defined in [TE-TOPO]: two inter-domain links reporting the same plug-id value can be merged as a single intra-domain link within any MDSC native topology. The value of the reported plug-id information can be </w:t>
      </w:r>
      <w:r>
        <w:rPr>
          <w:rFonts w:eastAsiaTheme="minorEastAsia"/>
          <w:lang w:eastAsia="zh-CN"/>
        </w:rPr>
        <w:lastRenderedPageBreak/>
        <w:t>either assigned by a central network authority, and configured within the two PNC domains, or it can be discovered using automatic discovery mechanisms (e.g., LMP-based, as defined in [RFC</w:t>
      </w:r>
      <w:r>
        <w:rPr>
          <w:rFonts w:eastAsiaTheme="minorEastAsia" w:hint="eastAsia"/>
          <w:lang w:eastAsia="zh-CN"/>
        </w:rPr>
        <w:t>6898</w:t>
      </w:r>
      <w:r>
        <w:rPr>
          <w:rFonts w:eastAsiaTheme="minorEastAsia"/>
          <w:lang w:eastAsia="zh-CN"/>
        </w:rPr>
        <w:t>]).</w:t>
      </w:r>
    </w:p>
    <w:p w14:paraId="6709F077" w14:textId="77777777" w:rsidR="007F6BD4" w:rsidRDefault="007F6BD4" w:rsidP="007F6BD4">
      <w:pPr>
        <w:rPr>
          <w:rFonts w:eastAsiaTheme="minorEastAsia"/>
          <w:lang w:eastAsia="zh-CN"/>
        </w:rPr>
      </w:pPr>
      <w:r>
        <w:rPr>
          <w:rFonts w:eastAsiaTheme="minorEastAsia"/>
          <w:lang w:eastAsia="zh-CN"/>
        </w:rPr>
        <w:t>In case the plug-id values are assigned by a central authority, it is under the central authority responsibility to assign unique values.</w:t>
      </w:r>
    </w:p>
    <w:p w14:paraId="035B04C3" w14:textId="77777777" w:rsidR="007F6BD4" w:rsidRDefault="007F6BD4" w:rsidP="007F6BD4">
      <w:pPr>
        <w:rPr>
          <w:rFonts w:eastAsiaTheme="minorEastAsia"/>
          <w:lang w:eastAsia="zh-CN"/>
        </w:rPr>
      </w:pPr>
      <w:r>
        <w:rPr>
          <w:rFonts w:eastAsiaTheme="minorEastAsia"/>
          <w:lang w:eastAsia="zh-CN"/>
        </w:rPr>
        <w:t>In case the plug-id values are automatically discovered, the information discovered by the automatic discovery mechanisms needs to be encoded as a bit string within the plug-id value. This encoding is implementation specific but the encoding rules need to be consistent across all the PNCs.</w:t>
      </w:r>
    </w:p>
    <w:p w14:paraId="55D26629" w14:textId="77777777" w:rsidR="007F6BD4" w:rsidRDefault="007F6BD4" w:rsidP="007F6BD4">
      <w:pPr>
        <w:rPr>
          <w:rFonts w:eastAsiaTheme="minorEastAsia"/>
          <w:lang w:eastAsia="zh-CN"/>
        </w:rPr>
      </w:pPr>
      <w:r>
        <w:rPr>
          <w:rFonts w:eastAsiaTheme="minorEastAsia"/>
          <w:lang w:eastAsia="zh-CN"/>
        </w:rPr>
        <w:t>In case of co-existence within the same network of multiple sources for the plug-id (e.g., central authority and automatic discovery or even different automatic discovery mechanisms), it is RECOMMENDED that the plug-id namespace is partitioned to avoid that different sources assign the same plug-id value to different inter-domain link. The encoding of the plug-id namespace within the plug-id value is implementation specific but needs to be consistent across all the PNCs.</w:t>
      </w:r>
    </w:p>
    <w:p w14:paraId="03A60B04" w14:textId="77777777" w:rsidR="007F6BD4" w:rsidRDefault="007F6BD4" w:rsidP="007F6BD4">
      <w:pPr>
        <w:rPr>
          <w:rFonts w:eastAsiaTheme="minorEastAsia"/>
          <w:lang w:eastAsia="zh-CN"/>
        </w:rPr>
      </w:pPr>
      <w:r>
        <w:rPr>
          <w:rFonts w:eastAsiaTheme="minorEastAsia"/>
          <w:lang w:eastAsia="zh-CN"/>
        </w:rPr>
        <w:t xml:space="preserve">Another possibility is to pre-configure, either in the adjacent PNCs or in the MDSC, the association between the inter-domain link identifiers (topology-id, node-id and </w:t>
      </w:r>
      <w:proofErr w:type="spellStart"/>
      <w:r>
        <w:t>tp</w:t>
      </w:r>
      <w:proofErr w:type="spellEnd"/>
      <w:r>
        <w:t>-id</w:t>
      </w:r>
      <w:r>
        <w:rPr>
          <w:rFonts w:eastAsiaTheme="minorEastAsia"/>
          <w:lang w:eastAsia="zh-CN"/>
        </w:rPr>
        <w:t>) assigned by the two adjacent PNCs to the same inter-domain link.</w:t>
      </w:r>
    </w:p>
    <w:p w14:paraId="693C56EE" w14:textId="4ADFCB84" w:rsidR="00606C15" w:rsidRDefault="00606C15" w:rsidP="00606C15">
      <w:pPr>
        <w:rPr>
          <w:rFonts w:eastAsiaTheme="minorEastAsia"/>
          <w:lang w:eastAsia="zh-CN"/>
        </w:rPr>
      </w:pPr>
      <w:r w:rsidRPr="00046AE7">
        <w:rPr>
          <w:rFonts w:eastAsiaTheme="minorEastAsia"/>
          <w:highlight w:val="yellow"/>
          <w:lang w:eastAsia="zh-CN"/>
        </w:rPr>
        <w:t xml:space="preserve">This </w:t>
      </w:r>
      <w:r>
        <w:rPr>
          <w:rFonts w:eastAsiaTheme="minorEastAsia"/>
          <w:highlight w:val="yellow"/>
          <w:lang w:eastAsia="zh-CN"/>
        </w:rPr>
        <w:t>last scenario</w:t>
      </w:r>
      <w:r w:rsidRPr="00046AE7">
        <w:rPr>
          <w:rFonts w:eastAsiaTheme="minorEastAsia"/>
          <w:highlight w:val="yellow"/>
          <w:lang w:eastAsia="zh-CN"/>
        </w:rPr>
        <w:t xml:space="preserve"> requires further investigation</w:t>
      </w:r>
      <w:r>
        <w:rPr>
          <w:rFonts w:eastAsiaTheme="minorEastAsia"/>
          <w:highlight w:val="yellow"/>
          <w:lang w:eastAsia="zh-CN"/>
        </w:rPr>
        <w:t xml:space="preserve"> and will be discussed in a future version of this document</w:t>
      </w:r>
      <w:r w:rsidRPr="00046AE7">
        <w:rPr>
          <w:rFonts w:eastAsiaTheme="minorEastAsia"/>
          <w:highlight w:val="yellow"/>
          <w:lang w:eastAsia="zh-CN"/>
        </w:rPr>
        <w:t>.</w:t>
      </w:r>
    </w:p>
    <w:p w14:paraId="0E8BD500" w14:textId="77777777" w:rsidR="00EB7C40" w:rsidRDefault="00EB7C40" w:rsidP="00EB7C40">
      <w:pPr>
        <w:pStyle w:val="Heading3"/>
        <w:rPr>
          <w:lang w:eastAsia="zh-CN"/>
        </w:rPr>
      </w:pPr>
      <w:bookmarkStart w:id="191" w:name="_Ref500432532"/>
      <w:bookmarkStart w:id="192" w:name="_Toc508190116"/>
      <w:r>
        <w:rPr>
          <w:lang w:eastAsia="zh-CN"/>
        </w:rPr>
        <w:t>Access Links</w:t>
      </w:r>
      <w:bookmarkEnd w:id="191"/>
      <w:bookmarkEnd w:id="192"/>
    </w:p>
    <w:p w14:paraId="2577269C" w14:textId="25E66C3A" w:rsidR="00EB7C40" w:rsidRDefault="00EB7C40" w:rsidP="00EB7C40">
      <w:r w:rsidRPr="00EB7C40">
        <w:rPr>
          <w:highlight w:val="yellow"/>
        </w:rPr>
        <w:t xml:space="preserve">Access links in </w:t>
      </w:r>
      <w:r w:rsidR="00544911">
        <w:fldChar w:fldCharType="begin"/>
      </w:r>
      <w:r w:rsidR="00544911">
        <w:rPr>
          <w:highlight w:val="yellow"/>
        </w:rPr>
        <w:instrText xml:space="preserve"> REF _Ref508189687 \r \h </w:instrText>
      </w:r>
      <w:r w:rsidR="00544911">
        <w:fldChar w:fldCharType="separate"/>
      </w:r>
      <w:r w:rsidR="00606C15">
        <w:rPr>
          <w:highlight w:val="yellow"/>
        </w:rPr>
        <w:t>Figure 3</w:t>
      </w:r>
      <w:r w:rsidR="00544911">
        <w:fldChar w:fldCharType="end"/>
      </w:r>
      <w:r w:rsidRPr="00EB7C40">
        <w:rPr>
          <w:highlight w:val="yellow"/>
        </w:rPr>
        <w:t xml:space="preserve"> are shown as ODU Links: the modeling of the access links for other access technologies is currently an open issue.</w:t>
      </w:r>
    </w:p>
    <w:p w14:paraId="6710FEB1" w14:textId="7B2497BB" w:rsidR="00EB7C40" w:rsidRPr="00EB7C40" w:rsidRDefault="00EB7C40" w:rsidP="00EB7C40">
      <w:pPr>
        <w:rPr>
          <w:highlight w:val="yellow"/>
        </w:rPr>
      </w:pPr>
      <w:r w:rsidRPr="00EB7C40">
        <w:rPr>
          <w:highlight w:val="yellow"/>
        </w:rPr>
        <w:t xml:space="preserve">The modeling of the access link in case of non-ODU access technology has also an impact on the need to model ODU TTPs and layer transition capabilities on the edge nodes (e.g., nodes S2, S3, S6 and S8 in </w:t>
      </w:r>
      <w:r w:rsidR="00544911">
        <w:fldChar w:fldCharType="begin"/>
      </w:r>
      <w:r w:rsidR="00544911">
        <w:rPr>
          <w:highlight w:val="yellow"/>
        </w:rPr>
        <w:instrText xml:space="preserve"> REF _Ref508189687 \r \h </w:instrText>
      </w:r>
      <w:r w:rsidR="00544911">
        <w:fldChar w:fldCharType="separate"/>
      </w:r>
      <w:r w:rsidR="00606C15">
        <w:rPr>
          <w:highlight w:val="yellow"/>
        </w:rPr>
        <w:t>Figure 3</w:t>
      </w:r>
      <w:r w:rsidR="00544911">
        <w:fldChar w:fldCharType="end"/>
      </w:r>
      <w:r w:rsidRPr="00EB7C40">
        <w:rPr>
          <w:highlight w:val="yellow"/>
        </w:rPr>
        <w:t>).</w:t>
      </w:r>
    </w:p>
    <w:p w14:paraId="1207CC35" w14:textId="77777777" w:rsidR="00EB7C40" w:rsidRDefault="00EB7C40" w:rsidP="00EB7C40">
      <w:pPr>
        <w:rPr>
          <w:highlight w:val="yellow"/>
        </w:rPr>
      </w:pPr>
      <w:r>
        <w:rPr>
          <w:highlight w:val="yellow"/>
        </w:rPr>
        <w:t xml:space="preserve">If, for example, </w:t>
      </w:r>
      <w:r w:rsidRPr="00D4552E">
        <w:rPr>
          <w:highlight w:val="yellow"/>
        </w:rPr>
        <w:t xml:space="preserve">the physical NE S6 is implemented </w:t>
      </w:r>
      <w:r>
        <w:rPr>
          <w:highlight w:val="yellow"/>
        </w:rPr>
        <w:t xml:space="preserve">in a </w:t>
      </w:r>
      <w:r w:rsidRPr="00D4552E">
        <w:rPr>
          <w:highlight w:val="yellow"/>
        </w:rPr>
        <w:t>"pizza box", the data plane would have only set of ODU termination resources</w:t>
      </w:r>
      <w:r>
        <w:rPr>
          <w:highlight w:val="yellow"/>
        </w:rPr>
        <w:t xml:space="preserve"> (</w:t>
      </w:r>
      <w:r w:rsidRPr="00D4552E">
        <w:rPr>
          <w:highlight w:val="yellow"/>
        </w:rPr>
        <w:t>where up to 2xODU4, 4xODU3, 20xODU2, 80xODU1, 160xODU0 and 160xODUflex can be terminated</w:t>
      </w:r>
      <w:r>
        <w:rPr>
          <w:highlight w:val="yellow"/>
        </w:rPr>
        <w:t xml:space="preserve">). The </w:t>
      </w:r>
      <w:r w:rsidRPr="00D4552E">
        <w:rPr>
          <w:highlight w:val="yellow"/>
        </w:rPr>
        <w:t xml:space="preserve">traffic coming from each of the 10GE access links can be mapped into any of these ODU </w:t>
      </w:r>
      <w:r>
        <w:rPr>
          <w:highlight w:val="yellow"/>
        </w:rPr>
        <w:t>terminations.</w:t>
      </w:r>
    </w:p>
    <w:p w14:paraId="5031C30D" w14:textId="77777777" w:rsidR="00EB7C40" w:rsidRPr="000952C8" w:rsidRDefault="00EB7C40" w:rsidP="00EB7C40">
      <w:pPr>
        <w:rPr>
          <w:highlight w:val="yellow"/>
        </w:rPr>
      </w:pPr>
      <w:r>
        <w:rPr>
          <w:highlight w:val="yellow"/>
        </w:rPr>
        <w:lastRenderedPageBreak/>
        <w:t xml:space="preserve">Instead if, for example, </w:t>
      </w:r>
      <w:r w:rsidRPr="0060217A">
        <w:rPr>
          <w:highlight w:val="yellow"/>
        </w:rPr>
        <w:t>the physical NE S6</w:t>
      </w:r>
      <w:r>
        <w:rPr>
          <w:highlight w:val="yellow"/>
        </w:rPr>
        <w:t xml:space="preserve"> can be implemented as a </w:t>
      </w:r>
      <w:r w:rsidRPr="00D4552E">
        <w:rPr>
          <w:highlight w:val="yellow"/>
        </w:rPr>
        <w:t xml:space="preserve">multi-board </w:t>
      </w:r>
      <w:r>
        <w:rPr>
          <w:highlight w:val="yellow"/>
        </w:rPr>
        <w:t xml:space="preserve">system </w:t>
      </w:r>
      <w:r w:rsidRPr="00D4552E">
        <w:rPr>
          <w:highlight w:val="yellow"/>
        </w:rPr>
        <w:t>where access links reside on different</w:t>
      </w:r>
      <w:r>
        <w:rPr>
          <w:highlight w:val="yellow"/>
        </w:rPr>
        <w:t>/dedicated</w:t>
      </w:r>
      <w:r w:rsidRPr="00D4552E">
        <w:rPr>
          <w:highlight w:val="yellow"/>
        </w:rPr>
        <w:t xml:space="preserve"> access cards with separated set of ODU termination resources</w:t>
      </w:r>
      <w:r>
        <w:rPr>
          <w:highlight w:val="yellow"/>
        </w:rPr>
        <w:t xml:space="preserve"> (</w:t>
      </w:r>
      <w:r w:rsidRPr="00D4552E">
        <w:rPr>
          <w:highlight w:val="yellow"/>
        </w:rPr>
        <w:t>where up to 1xODU4, 2xODU3, 10xODU2, 40xODU1, 80xODU0 and 80xODUflex for each resource can be terminated</w:t>
      </w:r>
      <w:r>
        <w:rPr>
          <w:highlight w:val="yellow"/>
        </w:rPr>
        <w:t xml:space="preserve">). The </w:t>
      </w:r>
      <w:r w:rsidRPr="0060217A">
        <w:rPr>
          <w:highlight w:val="yellow"/>
        </w:rPr>
        <w:t xml:space="preserve">traffic coming from </w:t>
      </w:r>
      <w:r>
        <w:rPr>
          <w:highlight w:val="yellow"/>
        </w:rPr>
        <w:t>one</w:t>
      </w:r>
      <w:r w:rsidRPr="0060217A">
        <w:rPr>
          <w:highlight w:val="yellow"/>
        </w:rPr>
        <w:t xml:space="preserve"> 10GE access links can be mapped </w:t>
      </w:r>
      <w:r>
        <w:rPr>
          <w:highlight w:val="yellow"/>
        </w:rPr>
        <w:t xml:space="preserve">only into the </w:t>
      </w:r>
      <w:r w:rsidRPr="0060217A">
        <w:rPr>
          <w:highlight w:val="yellow"/>
        </w:rPr>
        <w:t xml:space="preserve">ODU </w:t>
      </w:r>
      <w:r>
        <w:rPr>
          <w:highlight w:val="yellow"/>
        </w:rPr>
        <w:t>terminations which reside on the same access card.</w:t>
      </w:r>
    </w:p>
    <w:p w14:paraId="2014B399" w14:textId="77777777" w:rsidR="00EB7C40" w:rsidRDefault="00EB7C40" w:rsidP="00EB7C40">
      <w:pPr>
        <w:rPr>
          <w:highlight w:val="yellow"/>
        </w:rPr>
      </w:pPr>
      <w:r w:rsidRPr="00D4552E">
        <w:rPr>
          <w:highlight w:val="yellow"/>
        </w:rPr>
        <w:t xml:space="preserve">The more generic </w:t>
      </w:r>
      <w:r>
        <w:rPr>
          <w:highlight w:val="yellow"/>
        </w:rPr>
        <w:t xml:space="preserve">implementation option for a physical NE (e.g., S6) would be </w:t>
      </w:r>
      <w:r w:rsidRPr="00D4552E">
        <w:rPr>
          <w:highlight w:val="yellow"/>
        </w:rPr>
        <w:t xml:space="preserve">case is </w:t>
      </w:r>
      <w:r>
        <w:rPr>
          <w:highlight w:val="yellow"/>
        </w:rPr>
        <w:t xml:space="preserve">of </w:t>
      </w:r>
      <w:r w:rsidRPr="00D4552E">
        <w:rPr>
          <w:highlight w:val="yellow"/>
        </w:rPr>
        <w:t xml:space="preserve">a multi-board </w:t>
      </w:r>
      <w:r>
        <w:rPr>
          <w:highlight w:val="yellow"/>
        </w:rPr>
        <w:t xml:space="preserve">system </w:t>
      </w:r>
      <w:r w:rsidRPr="00D4552E">
        <w:rPr>
          <w:highlight w:val="yellow"/>
        </w:rPr>
        <w:t>with multiple access cards with separated sets of access links and ODU termination resources</w:t>
      </w:r>
      <w:r>
        <w:rPr>
          <w:highlight w:val="yellow"/>
        </w:rPr>
        <w:t xml:space="preserve"> (</w:t>
      </w:r>
      <w:r w:rsidRPr="00D4552E">
        <w:rPr>
          <w:highlight w:val="yellow"/>
        </w:rPr>
        <w:t>where up to 1xODU4, 2xODU3, 10xODU2, 40xODU1, 80xODU0 and 80xODUflex for each resource can be terminated</w:t>
      </w:r>
      <w:r>
        <w:rPr>
          <w:highlight w:val="yellow"/>
        </w:rPr>
        <w:t xml:space="preserve">). The traffic coming from each of the </w:t>
      </w:r>
      <w:r w:rsidRPr="0060217A">
        <w:rPr>
          <w:highlight w:val="yellow"/>
        </w:rPr>
        <w:t>10GE access links</w:t>
      </w:r>
      <w:r>
        <w:rPr>
          <w:highlight w:val="yellow"/>
        </w:rPr>
        <w:t xml:space="preserve"> on one access card can be mapped only into any of the ODU terminations which reside on the same access card.</w:t>
      </w:r>
    </w:p>
    <w:p w14:paraId="553AC14F" w14:textId="77777777" w:rsidR="00EB7C40" w:rsidRPr="00D627EF" w:rsidRDefault="00EB7C40" w:rsidP="00EB7C40">
      <w:pPr>
        <w:rPr>
          <w:highlight w:val="yellow"/>
        </w:rPr>
      </w:pPr>
      <w:r w:rsidRPr="00D627EF">
        <w:rPr>
          <w:highlight w:val="yellow"/>
        </w:rPr>
        <w:t>In the last two cases, only the ODUs terminated on the same access card where the access links resides can carry the traffic coming from that 10GE access link. Terminated ODUs can instead be sent to any of the OTU4 interfaces</w:t>
      </w:r>
    </w:p>
    <w:p w14:paraId="4A16CD8A" w14:textId="77777777" w:rsidR="00EB7C40" w:rsidRDefault="00EB7C40" w:rsidP="00EB7C40">
      <w:pPr>
        <w:rPr>
          <w:i/>
          <w:highlight w:val="yellow"/>
        </w:rPr>
      </w:pPr>
      <w:r>
        <w:rPr>
          <w:highlight w:val="yellow"/>
        </w:rPr>
        <w:t xml:space="preserve">In all these cases, </w:t>
      </w:r>
      <w:r w:rsidRPr="0060217A">
        <w:rPr>
          <w:highlight w:val="yellow"/>
        </w:rPr>
        <w:t>terminated ODUs can be sent to any of the OTU4 interfaces</w:t>
      </w:r>
      <w:r>
        <w:rPr>
          <w:highlight w:val="yellow"/>
        </w:rPr>
        <w:t xml:space="preserve"> assuming the implementation is based on a non-blocking ODU cross-connect.</w:t>
      </w:r>
    </w:p>
    <w:p w14:paraId="67D7F8CD" w14:textId="5013A2C0" w:rsidR="00EB7C40" w:rsidRDefault="00EB7C40" w:rsidP="00EB7C40">
      <w:r w:rsidRPr="00D4552E">
        <w:rPr>
          <w:highlight w:val="yellow"/>
        </w:rPr>
        <w:t>If the access links are reported via MPI in some</w:t>
      </w:r>
      <w:r w:rsidRPr="00CC482A">
        <w:rPr>
          <w:highlight w:val="yellow"/>
        </w:rPr>
        <w:t xml:space="preserve">, still to be defined, client </w:t>
      </w:r>
      <w:r w:rsidRPr="00D4552E">
        <w:rPr>
          <w:highlight w:val="yellow"/>
        </w:rPr>
        <w:t xml:space="preserve">topology, it is possible to report each set of ODU termination resources as an ODU TTP within the ODU Topology of </w:t>
      </w:r>
      <w:r w:rsidR="00544911">
        <w:fldChar w:fldCharType="begin"/>
      </w:r>
      <w:r w:rsidR="00544911">
        <w:rPr>
          <w:highlight w:val="yellow"/>
        </w:rPr>
        <w:instrText xml:space="preserve"> REF _Ref508189687 \r \h </w:instrText>
      </w:r>
      <w:r w:rsidR="00544911">
        <w:fldChar w:fldCharType="separate"/>
      </w:r>
      <w:r w:rsidR="00606C15">
        <w:rPr>
          <w:highlight w:val="yellow"/>
        </w:rPr>
        <w:t>Figure 3</w:t>
      </w:r>
      <w:r w:rsidR="00544911">
        <w:fldChar w:fldCharType="end"/>
      </w:r>
      <w:r w:rsidRPr="00D4552E">
        <w:rPr>
          <w:highlight w:val="yellow"/>
        </w:rPr>
        <w:t xml:space="preserve"> and to use either the inter-layer lock-id or the transitional link, as described in sections 3.4 and 3.10 of [TE-TOPO], to correlate the access links, in the client topology, with the ODU TTPs, in the ODU topology, to which access link are connected to.</w:t>
      </w:r>
    </w:p>
    <w:p w14:paraId="6370D039" w14:textId="77777777" w:rsidR="003362AE" w:rsidRDefault="003362AE" w:rsidP="003362AE">
      <w:pPr>
        <w:pStyle w:val="Heading2"/>
      </w:pPr>
      <w:bookmarkStart w:id="193" w:name="_Toc508190117"/>
      <w:r w:rsidRPr="00A07622">
        <w:t>YANG Models for Service Configuration</w:t>
      </w:r>
      <w:bookmarkEnd w:id="183"/>
      <w:bookmarkEnd w:id="193"/>
    </w:p>
    <w:p w14:paraId="2FE4A25D" w14:textId="73D5CA0B" w:rsidR="00A07622" w:rsidRDefault="00A07622" w:rsidP="00A07622">
      <w:pPr>
        <w:rPr>
          <w:rFonts w:eastAsiaTheme="minorEastAsia"/>
          <w:lang w:eastAsia="zh-CN"/>
        </w:rPr>
      </w:pPr>
      <w:r w:rsidRPr="003C6C22">
        <w:rPr>
          <w:rFonts w:eastAsiaTheme="minorEastAsia"/>
          <w:lang w:eastAsia="zh-CN"/>
        </w:rPr>
        <w:t xml:space="preserve">The </w:t>
      </w:r>
      <w:r>
        <w:rPr>
          <w:rFonts w:eastAsiaTheme="minorEastAsia"/>
          <w:lang w:eastAsia="zh-CN"/>
        </w:rPr>
        <w:t xml:space="preserve">service configuration procedure is assumed to be initiated (step 1 in </w:t>
      </w:r>
      <w:r w:rsidR="00E50BED">
        <w:rPr>
          <w:rFonts w:eastAsiaTheme="minorEastAsia"/>
          <w:highlight w:val="yellow"/>
          <w:lang w:eastAsia="zh-CN"/>
        </w:rPr>
        <w:fldChar w:fldCharType="begin"/>
      </w:r>
      <w:r w:rsidR="00E50BED">
        <w:rPr>
          <w:rFonts w:eastAsiaTheme="minorEastAsia"/>
          <w:lang w:eastAsia="zh-CN"/>
        </w:rPr>
        <w:instrText xml:space="preserve"> REF _Ref496875891 \r \h </w:instrText>
      </w:r>
      <w:r w:rsidR="00E50BED">
        <w:rPr>
          <w:rFonts w:eastAsiaTheme="minorEastAsia"/>
          <w:highlight w:val="yellow"/>
          <w:lang w:eastAsia="zh-CN"/>
        </w:rPr>
      </w:r>
      <w:r w:rsidR="00E50BED">
        <w:rPr>
          <w:rFonts w:eastAsiaTheme="minorEastAsia"/>
          <w:highlight w:val="yellow"/>
          <w:lang w:eastAsia="zh-CN"/>
        </w:rPr>
        <w:fldChar w:fldCharType="separate"/>
      </w:r>
      <w:r w:rsidR="00606C15">
        <w:rPr>
          <w:rFonts w:eastAsiaTheme="minorEastAsia"/>
          <w:lang w:eastAsia="zh-CN"/>
        </w:rPr>
        <w:t>Figure 4</w:t>
      </w:r>
      <w:r w:rsidR="00E50BED">
        <w:rPr>
          <w:rFonts w:eastAsiaTheme="minorEastAsia"/>
          <w:highlight w:val="yellow"/>
          <w:lang w:eastAsia="zh-CN"/>
        </w:rPr>
        <w:fldChar w:fldCharType="end"/>
      </w:r>
      <w:r>
        <w:rPr>
          <w:rFonts w:eastAsiaTheme="minorEastAsia"/>
          <w:lang w:eastAsia="zh-CN"/>
        </w:rPr>
        <w:t>) at the CMI from CNC to MDSC. Analysis of the CMI models is (</w:t>
      </w:r>
      <w:r w:rsidR="00606C15">
        <w:rPr>
          <w:rFonts w:eastAsiaTheme="minorEastAsia"/>
          <w:lang w:eastAsia="zh-CN"/>
        </w:rPr>
        <w:t xml:space="preserve">e.g., </w:t>
      </w:r>
      <w:r w:rsidR="00606C15" w:rsidRPr="009C663C">
        <w:rPr>
          <w:rFonts w:eastAsiaTheme="minorEastAsia"/>
          <w:highlight w:val="yellow"/>
          <w:lang w:eastAsia="zh-CN"/>
        </w:rPr>
        <w:t>L</w:t>
      </w:r>
      <w:r w:rsidR="00606C15">
        <w:rPr>
          <w:rFonts w:eastAsiaTheme="minorEastAsia"/>
          <w:highlight w:val="yellow"/>
          <w:lang w:eastAsia="zh-CN"/>
        </w:rPr>
        <w:t>1</w:t>
      </w:r>
      <w:r w:rsidR="00606C15" w:rsidRPr="009C663C">
        <w:rPr>
          <w:rFonts w:eastAsiaTheme="minorEastAsia"/>
          <w:highlight w:val="yellow"/>
          <w:lang w:eastAsia="zh-CN"/>
        </w:rPr>
        <w:t>SM,</w:t>
      </w:r>
      <w:r w:rsidR="00606C15">
        <w:rPr>
          <w:rFonts w:eastAsiaTheme="minorEastAsia"/>
          <w:highlight w:val="yellow"/>
          <w:lang w:eastAsia="zh-CN"/>
        </w:rPr>
        <w:t xml:space="preserve"> L2SM,</w:t>
      </w:r>
      <w:r w:rsidR="00606C15" w:rsidRPr="009C663C">
        <w:rPr>
          <w:rFonts w:eastAsiaTheme="minorEastAsia"/>
          <w:highlight w:val="yellow"/>
          <w:lang w:eastAsia="zh-CN"/>
        </w:rPr>
        <w:t xml:space="preserve"> </w:t>
      </w:r>
      <w:r w:rsidR="00606C15">
        <w:rPr>
          <w:rFonts w:eastAsiaTheme="minorEastAsia"/>
          <w:highlight w:val="yellow"/>
          <w:lang w:eastAsia="zh-CN"/>
        </w:rPr>
        <w:t>T</w:t>
      </w:r>
      <w:r w:rsidR="00606C15" w:rsidRPr="009C663C">
        <w:rPr>
          <w:rFonts w:eastAsiaTheme="minorEastAsia"/>
          <w:highlight w:val="yellow"/>
          <w:lang w:eastAsia="zh-CN"/>
        </w:rPr>
        <w:t>ransport-</w:t>
      </w:r>
      <w:r w:rsidR="00606C15">
        <w:rPr>
          <w:rFonts w:eastAsiaTheme="minorEastAsia"/>
          <w:highlight w:val="yellow"/>
          <w:lang w:eastAsia="zh-CN"/>
        </w:rPr>
        <w:t>S</w:t>
      </w:r>
      <w:r w:rsidR="00606C15" w:rsidRPr="009C663C">
        <w:rPr>
          <w:rFonts w:eastAsiaTheme="minorEastAsia"/>
          <w:highlight w:val="yellow"/>
          <w:lang w:eastAsia="zh-CN"/>
        </w:rPr>
        <w:t xml:space="preserve">ervice, VN, </w:t>
      </w:r>
      <w:r w:rsidR="00606C15">
        <w:rPr>
          <w:rFonts w:eastAsiaTheme="minorEastAsia"/>
          <w:lang w:eastAsia="zh-CN"/>
        </w:rPr>
        <w:t>et al.</w:t>
      </w:r>
      <w:r>
        <w:rPr>
          <w:rFonts w:eastAsiaTheme="minorEastAsia"/>
          <w:lang w:eastAsia="zh-CN"/>
        </w:rPr>
        <w:t>) is outside the scope of this document.</w:t>
      </w:r>
    </w:p>
    <w:p w14:paraId="713595D6" w14:textId="77777777" w:rsidR="00A07622" w:rsidRDefault="00A07622" w:rsidP="00A07622">
      <w:pPr>
        <w:rPr>
          <w:rFonts w:eastAsiaTheme="minorEastAsia"/>
          <w:lang w:eastAsia="zh-CN"/>
        </w:rPr>
      </w:pPr>
      <w:r>
        <w:rPr>
          <w:rFonts w:eastAsiaTheme="minorEastAsia"/>
          <w:lang w:eastAsia="zh-CN"/>
        </w:rPr>
        <w:t xml:space="preserve">As described in section </w:t>
      </w:r>
      <w:r>
        <w:rPr>
          <w:rFonts w:eastAsiaTheme="minorEastAsia"/>
          <w:lang w:eastAsia="zh-CN"/>
        </w:rPr>
        <w:fldChar w:fldCharType="begin"/>
      </w:r>
      <w:r>
        <w:rPr>
          <w:rFonts w:eastAsiaTheme="minorEastAsia"/>
          <w:lang w:eastAsia="zh-CN"/>
        </w:rPr>
        <w:instrText xml:space="preserve"> REF _Ref500429287 \r \h \t </w:instrText>
      </w:r>
      <w:r>
        <w:rPr>
          <w:rFonts w:eastAsiaTheme="minorEastAsia"/>
          <w:lang w:eastAsia="zh-CN"/>
        </w:rPr>
      </w:r>
      <w:r>
        <w:rPr>
          <w:rFonts w:eastAsiaTheme="minorEastAsia"/>
          <w:lang w:eastAsia="zh-CN"/>
        </w:rPr>
        <w:fldChar w:fldCharType="separate"/>
      </w:r>
      <w:r w:rsidR="00606C15">
        <w:rPr>
          <w:rFonts w:eastAsiaTheme="minorEastAsia"/>
          <w:lang w:eastAsia="zh-CN"/>
        </w:rPr>
        <w:t>4.3</w:t>
      </w:r>
      <w:r>
        <w:rPr>
          <w:rFonts w:eastAsiaTheme="minorEastAsia"/>
          <w:lang w:eastAsia="zh-CN"/>
        </w:rPr>
        <w:fldChar w:fldCharType="end"/>
      </w:r>
      <w:r>
        <w:rPr>
          <w:rFonts w:eastAsiaTheme="minorEastAsia"/>
          <w:lang w:eastAsia="zh-CN"/>
        </w:rPr>
        <w:t xml:space="preserve">, it is assumed that the CMI YANG models provides all the information that allows the MDSC to understand that it needs to </w:t>
      </w:r>
      <w:r w:rsidR="00E50BED">
        <w:rPr>
          <w:rFonts w:eastAsiaTheme="minorEastAsia"/>
          <w:lang w:eastAsia="zh-CN"/>
        </w:rPr>
        <w:t xml:space="preserve">coordinate the </w:t>
      </w:r>
      <w:r>
        <w:rPr>
          <w:rFonts w:eastAsiaTheme="minorEastAsia"/>
          <w:lang w:eastAsia="zh-CN"/>
        </w:rPr>
        <w:t xml:space="preserve">setup </w:t>
      </w:r>
      <w:r w:rsidR="00E50BED">
        <w:rPr>
          <w:rFonts w:eastAsiaTheme="minorEastAsia"/>
          <w:lang w:eastAsia="zh-CN"/>
        </w:rPr>
        <w:t xml:space="preserve">of </w:t>
      </w:r>
      <w:r>
        <w:rPr>
          <w:rFonts w:eastAsiaTheme="minorEastAsia"/>
          <w:lang w:eastAsia="zh-CN"/>
        </w:rPr>
        <w:t xml:space="preserve">a </w:t>
      </w:r>
      <w:r w:rsidRPr="00F41C0D">
        <w:rPr>
          <w:rFonts w:eastAsiaTheme="minorEastAsia"/>
          <w:highlight w:val="yellow"/>
          <w:lang w:eastAsia="zh-CN"/>
        </w:rPr>
        <w:t>multi-domain ODU connection (or connection segment)</w:t>
      </w:r>
      <w:r>
        <w:rPr>
          <w:rFonts w:eastAsiaTheme="minorEastAsia"/>
          <w:lang w:eastAsia="zh-CN"/>
        </w:rPr>
        <w:t xml:space="preserve"> and, when</w:t>
      </w:r>
      <w:r w:rsidR="00E50BED">
        <w:rPr>
          <w:rFonts w:eastAsiaTheme="minorEastAsia"/>
          <w:lang w:eastAsia="zh-CN"/>
        </w:rPr>
        <w:t xml:space="preserve"> needed, also the configuration of </w:t>
      </w:r>
      <w:r w:rsidR="00E50BED">
        <w:rPr>
          <w:rFonts w:eastAsiaTheme="minorEastAsia"/>
          <w:lang w:eastAsia="zh-CN"/>
        </w:rPr>
        <w:lastRenderedPageBreak/>
        <w:t>the adaptation functions in the edge nodes belonging to different domains.</w:t>
      </w:r>
    </w:p>
    <w:p w14:paraId="2FC21A98" w14:textId="77777777" w:rsidR="00E50BED" w:rsidRDefault="00E50BED" w:rsidP="00E50BED">
      <w:pPr>
        <w:pStyle w:val="RFCFigure"/>
        <w:rPr>
          <w:lang w:eastAsia="zh-CN"/>
        </w:rPr>
      </w:pPr>
      <w:r>
        <w:rPr>
          <w:lang w:eastAsia="zh-CN"/>
        </w:rPr>
        <w:t xml:space="preserve">                              |</w:t>
      </w:r>
    </w:p>
    <w:p w14:paraId="448309C4" w14:textId="77777777" w:rsidR="00E50BED" w:rsidRDefault="00E50BED" w:rsidP="00E50BED">
      <w:pPr>
        <w:pStyle w:val="RFCFigure"/>
        <w:rPr>
          <w:lang w:eastAsia="zh-CN"/>
        </w:rPr>
      </w:pPr>
      <w:r>
        <w:rPr>
          <w:lang w:eastAsia="zh-CN"/>
        </w:rPr>
        <w:t xml:space="preserve">                              | {1}</w:t>
      </w:r>
    </w:p>
    <w:p w14:paraId="721A8828" w14:textId="77777777" w:rsidR="00E50BED" w:rsidRDefault="00E50BED" w:rsidP="00E50BED">
      <w:pPr>
        <w:pStyle w:val="RFCFigure"/>
        <w:rPr>
          <w:lang w:eastAsia="zh-CN"/>
        </w:rPr>
      </w:pPr>
      <w:r>
        <w:rPr>
          <w:lang w:eastAsia="zh-CN"/>
        </w:rPr>
        <w:t xml:space="preserve">                              V</w:t>
      </w:r>
    </w:p>
    <w:p w14:paraId="7EE64C35" w14:textId="77777777" w:rsidR="00E50BED" w:rsidRDefault="00E50BED" w:rsidP="00E50BED">
      <w:pPr>
        <w:pStyle w:val="RFCFigure"/>
        <w:rPr>
          <w:lang w:eastAsia="zh-CN"/>
        </w:rPr>
      </w:pPr>
      <w:r>
        <w:rPr>
          <w:lang w:eastAsia="zh-CN"/>
        </w:rPr>
        <w:t xml:space="preserve">                       ----------------</w:t>
      </w:r>
    </w:p>
    <w:p w14:paraId="640679D3" w14:textId="77777777" w:rsidR="00E50BED" w:rsidRDefault="00E50BED" w:rsidP="00E50BED">
      <w:pPr>
        <w:pStyle w:val="RFCFigure"/>
        <w:rPr>
          <w:lang w:eastAsia="zh-CN"/>
        </w:rPr>
      </w:pPr>
      <w:r>
        <w:rPr>
          <w:lang w:eastAsia="zh-CN"/>
        </w:rPr>
        <w:t xml:space="preserve">                      |           {2</w:t>
      </w:r>
      <w:proofErr w:type="gramStart"/>
      <w:r>
        <w:rPr>
          <w:lang w:eastAsia="zh-CN"/>
        </w:rPr>
        <w:t>}  |</w:t>
      </w:r>
      <w:proofErr w:type="gramEnd"/>
    </w:p>
    <w:p w14:paraId="677C7522" w14:textId="77777777" w:rsidR="00E50BED" w:rsidRDefault="00E50BED" w:rsidP="00E50BED">
      <w:pPr>
        <w:pStyle w:val="RFCFigure"/>
        <w:rPr>
          <w:lang w:eastAsia="zh-CN"/>
        </w:rPr>
      </w:pPr>
      <w:r>
        <w:rPr>
          <w:lang w:eastAsia="zh-CN"/>
        </w:rPr>
        <w:t xml:space="preserve">                      | {3</w:t>
      </w:r>
      <w:proofErr w:type="gramStart"/>
      <w:r>
        <w:rPr>
          <w:lang w:eastAsia="zh-CN"/>
        </w:rPr>
        <w:t>}  MDSC</w:t>
      </w:r>
      <w:proofErr w:type="gramEnd"/>
      <w:r>
        <w:rPr>
          <w:lang w:eastAsia="zh-CN"/>
        </w:rPr>
        <w:t xml:space="preserve">      |</w:t>
      </w:r>
    </w:p>
    <w:p w14:paraId="2CA67F41" w14:textId="77777777" w:rsidR="00E50BED" w:rsidRDefault="00E50BED" w:rsidP="00E50BED">
      <w:pPr>
        <w:pStyle w:val="RFCFigure"/>
        <w:rPr>
          <w:lang w:eastAsia="zh-CN"/>
        </w:rPr>
      </w:pPr>
      <w:r>
        <w:rPr>
          <w:lang w:eastAsia="zh-CN"/>
        </w:rPr>
        <w:t xml:space="preserve">                      |                |</w:t>
      </w:r>
    </w:p>
    <w:p w14:paraId="0A6CBBA8" w14:textId="77777777" w:rsidR="00E50BED" w:rsidRDefault="00E50BED" w:rsidP="00E50BED">
      <w:pPr>
        <w:pStyle w:val="RFCFigure"/>
        <w:rPr>
          <w:lang w:eastAsia="zh-CN"/>
        </w:rPr>
      </w:pPr>
      <w:r>
        <w:rPr>
          <w:lang w:eastAsia="zh-CN"/>
        </w:rPr>
        <w:t xml:space="preserve">                       ----------------</w:t>
      </w:r>
    </w:p>
    <w:p w14:paraId="0867C3BF" w14:textId="77777777" w:rsidR="00E50BED" w:rsidRDefault="00E50BED" w:rsidP="00E50BED">
      <w:pPr>
        <w:pStyle w:val="RFCFigure"/>
        <w:rPr>
          <w:lang w:eastAsia="zh-CN"/>
        </w:rPr>
      </w:pPr>
      <w:r>
        <w:rPr>
          <w:lang w:eastAsia="zh-CN"/>
        </w:rPr>
        <w:t xml:space="preserve">                        ^     ^      ^</w:t>
      </w:r>
    </w:p>
    <w:p w14:paraId="0FCD3435" w14:textId="77777777" w:rsidR="00E50BED" w:rsidRDefault="00E50BED" w:rsidP="00E50BED">
      <w:pPr>
        <w:pStyle w:val="RFCFigure"/>
        <w:rPr>
          <w:lang w:eastAsia="zh-CN"/>
        </w:rPr>
      </w:pPr>
      <w:r>
        <w:rPr>
          <w:lang w:eastAsia="zh-CN"/>
        </w:rPr>
        <w:t xml:space="preserve">                 {3.1</w:t>
      </w:r>
      <w:proofErr w:type="gramStart"/>
      <w:r>
        <w:rPr>
          <w:lang w:eastAsia="zh-CN"/>
        </w:rPr>
        <w:t>}  |</w:t>
      </w:r>
      <w:proofErr w:type="gramEnd"/>
      <w:r>
        <w:rPr>
          <w:lang w:eastAsia="zh-CN"/>
        </w:rPr>
        <w:t xml:space="preserve">     |      |</w:t>
      </w:r>
    </w:p>
    <w:p w14:paraId="4E58831C" w14:textId="77777777" w:rsidR="00E50BED" w:rsidRDefault="00E50BED" w:rsidP="00E50BED">
      <w:pPr>
        <w:pStyle w:val="RFCFigure"/>
        <w:rPr>
          <w:lang w:eastAsia="zh-CN"/>
        </w:rPr>
      </w:pPr>
      <w:r>
        <w:rPr>
          <w:lang w:eastAsia="zh-CN"/>
        </w:rPr>
        <w:t xml:space="preserve">              +---------+     </w:t>
      </w:r>
      <w:proofErr w:type="gramStart"/>
      <w:r>
        <w:rPr>
          <w:lang w:eastAsia="zh-CN"/>
        </w:rPr>
        <w:t>|{</w:t>
      </w:r>
      <w:proofErr w:type="gramEnd"/>
      <w:r>
        <w:rPr>
          <w:lang w:eastAsia="zh-CN"/>
        </w:rPr>
        <w:t>3.2} |</w:t>
      </w:r>
    </w:p>
    <w:p w14:paraId="34AAA94E" w14:textId="77777777" w:rsidR="00E50BED" w:rsidRDefault="00E50BED" w:rsidP="00E50BED">
      <w:pPr>
        <w:pStyle w:val="RFCFigure"/>
        <w:rPr>
          <w:lang w:eastAsia="zh-CN"/>
        </w:rPr>
      </w:pPr>
      <w:r>
        <w:rPr>
          <w:lang w:eastAsia="zh-CN"/>
        </w:rPr>
        <w:t xml:space="preserve">              |               |      +----------+</w:t>
      </w:r>
    </w:p>
    <w:p w14:paraId="122DF0E7" w14:textId="77777777" w:rsidR="00E50BED" w:rsidRDefault="00E50BED" w:rsidP="00E50BED">
      <w:pPr>
        <w:pStyle w:val="RFCFigure"/>
        <w:rPr>
          <w:lang w:eastAsia="zh-CN"/>
        </w:rPr>
      </w:pPr>
      <w:r>
        <w:rPr>
          <w:lang w:eastAsia="zh-CN"/>
        </w:rPr>
        <w:t xml:space="preserve">              |               V                 |</w:t>
      </w:r>
    </w:p>
    <w:p w14:paraId="077F800C" w14:textId="77777777" w:rsidR="00E50BED" w:rsidRDefault="00E50BED" w:rsidP="00E50BED">
      <w:pPr>
        <w:pStyle w:val="RFCFigure"/>
        <w:rPr>
          <w:lang w:eastAsia="zh-CN"/>
        </w:rPr>
      </w:pPr>
      <w:r>
        <w:rPr>
          <w:lang w:eastAsia="zh-CN"/>
        </w:rPr>
        <w:t xml:space="preserve">              |           ----------            </w:t>
      </w:r>
      <w:proofErr w:type="gramStart"/>
      <w:r>
        <w:rPr>
          <w:lang w:eastAsia="zh-CN"/>
        </w:rPr>
        <w:t>|{</w:t>
      </w:r>
      <w:proofErr w:type="gramEnd"/>
      <w:r>
        <w:rPr>
          <w:lang w:eastAsia="zh-CN"/>
        </w:rPr>
        <w:t>3.3}</w:t>
      </w:r>
    </w:p>
    <w:p w14:paraId="416013B1" w14:textId="77777777" w:rsidR="00E50BED" w:rsidRDefault="00E50BED" w:rsidP="00E50BED">
      <w:pPr>
        <w:pStyle w:val="RFCFigure"/>
        <w:rPr>
          <w:lang w:eastAsia="zh-CN"/>
        </w:rPr>
      </w:pPr>
      <w:r>
        <w:rPr>
          <w:lang w:eastAsia="zh-CN"/>
        </w:rPr>
        <w:t xml:space="preserve">              |          |   PNC2   |           |</w:t>
      </w:r>
    </w:p>
    <w:p w14:paraId="1DE04425" w14:textId="77777777" w:rsidR="00E50BED" w:rsidRDefault="00E50BED" w:rsidP="00E50BED">
      <w:pPr>
        <w:pStyle w:val="RFCFigure"/>
        <w:rPr>
          <w:lang w:eastAsia="zh-CN"/>
        </w:rPr>
      </w:pPr>
      <w:r>
        <w:rPr>
          <w:lang w:eastAsia="zh-CN"/>
        </w:rPr>
        <w:t xml:space="preserve">              |           ----------            |</w:t>
      </w:r>
    </w:p>
    <w:p w14:paraId="3FA306EC" w14:textId="77777777" w:rsidR="00E50BED" w:rsidRDefault="00E50BED" w:rsidP="00E50BED">
      <w:pPr>
        <w:pStyle w:val="RFCFigure"/>
        <w:rPr>
          <w:lang w:eastAsia="zh-CN"/>
        </w:rPr>
      </w:pPr>
      <w:r>
        <w:rPr>
          <w:lang w:eastAsia="zh-CN"/>
        </w:rPr>
        <w:t xml:space="preserve">              |               ^                 |</w:t>
      </w:r>
    </w:p>
    <w:p w14:paraId="6C4D7083" w14:textId="77777777" w:rsidR="00E50BED" w:rsidRDefault="00E50BED" w:rsidP="00E50BED">
      <w:pPr>
        <w:pStyle w:val="RFCFigure"/>
        <w:rPr>
          <w:lang w:eastAsia="zh-CN"/>
        </w:rPr>
      </w:pPr>
      <w:r>
        <w:rPr>
          <w:lang w:eastAsia="zh-CN"/>
        </w:rPr>
        <w:t xml:space="preserve">              V               | {4.2}           |</w:t>
      </w:r>
    </w:p>
    <w:p w14:paraId="71E23731" w14:textId="77777777" w:rsidR="00E50BED" w:rsidRDefault="00E50BED" w:rsidP="00E50BED">
      <w:pPr>
        <w:pStyle w:val="RFCFigure"/>
        <w:rPr>
          <w:lang w:eastAsia="zh-CN"/>
        </w:rPr>
      </w:pPr>
      <w:r>
        <w:rPr>
          <w:lang w:eastAsia="zh-CN"/>
        </w:rPr>
        <w:t xml:space="preserve">          ----------          V                 |</w:t>
      </w:r>
    </w:p>
    <w:p w14:paraId="0E6C3855" w14:textId="77777777" w:rsidR="00E50BED" w:rsidRDefault="00E50BED" w:rsidP="00E50BED">
      <w:pPr>
        <w:pStyle w:val="RFCFigure"/>
        <w:rPr>
          <w:lang w:eastAsia="zh-CN"/>
        </w:rPr>
      </w:pPr>
      <w:r>
        <w:rPr>
          <w:lang w:eastAsia="zh-CN"/>
        </w:rPr>
        <w:t xml:space="preserve">         |   PNC1   |       -----               V</w:t>
      </w:r>
    </w:p>
    <w:p w14:paraId="68B9CD26" w14:textId="77777777" w:rsidR="00E50BED" w:rsidRDefault="00E50BED" w:rsidP="00E50BED">
      <w:pPr>
        <w:pStyle w:val="RFCFigure"/>
        <w:rPr>
          <w:lang w:eastAsia="zh-CN"/>
        </w:rPr>
      </w:pPr>
      <w:r>
        <w:rPr>
          <w:lang w:eastAsia="zh-CN"/>
        </w:rPr>
        <w:t xml:space="preserve">          ----------      (Network)        ----------</w:t>
      </w:r>
    </w:p>
    <w:p w14:paraId="3B001474" w14:textId="77777777" w:rsidR="00E50BED" w:rsidRDefault="00E50BED" w:rsidP="00E50BED">
      <w:pPr>
        <w:pStyle w:val="RFCFigure"/>
        <w:rPr>
          <w:lang w:eastAsia="zh-CN"/>
        </w:rPr>
      </w:pPr>
      <w:r>
        <w:rPr>
          <w:lang w:eastAsia="zh-CN"/>
        </w:rPr>
        <w:t xml:space="preserve">              ^          </w:t>
      </w:r>
      <w:proofErr w:type="gramStart"/>
      <w:r>
        <w:rPr>
          <w:lang w:eastAsia="zh-CN"/>
        </w:rPr>
        <w:t>( Domain</w:t>
      </w:r>
      <w:proofErr w:type="gramEnd"/>
      <w:r>
        <w:rPr>
          <w:lang w:eastAsia="zh-CN"/>
        </w:rPr>
        <w:t xml:space="preserve"> 2)      |   PNC3   |</w:t>
      </w:r>
    </w:p>
    <w:p w14:paraId="0D1D8454" w14:textId="77777777" w:rsidR="00E50BED" w:rsidRDefault="00E50BED" w:rsidP="00E50BED">
      <w:pPr>
        <w:pStyle w:val="RFCFigure"/>
        <w:rPr>
          <w:lang w:eastAsia="zh-CN"/>
        </w:rPr>
      </w:pPr>
      <w:r>
        <w:rPr>
          <w:lang w:eastAsia="zh-CN"/>
        </w:rPr>
        <w:t xml:space="preserve">              | {4.1}   (          _)      ----------</w:t>
      </w:r>
    </w:p>
    <w:p w14:paraId="406A4A5B" w14:textId="77777777" w:rsidR="00E50BED" w:rsidRDefault="00E50BED" w:rsidP="00E50BED">
      <w:pPr>
        <w:pStyle w:val="RFCFigure"/>
        <w:rPr>
          <w:lang w:eastAsia="zh-CN"/>
        </w:rPr>
      </w:pPr>
      <w:r>
        <w:rPr>
          <w:lang w:eastAsia="zh-CN"/>
        </w:rPr>
        <w:t xml:space="preserve">              V          (        )            ^</w:t>
      </w:r>
    </w:p>
    <w:p w14:paraId="48B3559B" w14:textId="77777777" w:rsidR="00E50BED" w:rsidRDefault="00E50BED" w:rsidP="00E50BED">
      <w:pPr>
        <w:pStyle w:val="RFCFigure"/>
        <w:rPr>
          <w:lang w:eastAsia="zh-CN"/>
        </w:rPr>
      </w:pPr>
      <w:r>
        <w:rPr>
          <w:lang w:eastAsia="zh-CN"/>
        </w:rPr>
        <w:t xml:space="preserve">            -----       C==========D           | {4.3}</w:t>
      </w:r>
    </w:p>
    <w:p w14:paraId="22E7FF44" w14:textId="77777777" w:rsidR="00E50BED" w:rsidRDefault="00E50BED" w:rsidP="00E50BED">
      <w:pPr>
        <w:pStyle w:val="RFCFigure"/>
        <w:rPr>
          <w:lang w:eastAsia="zh-CN"/>
        </w:rPr>
      </w:pPr>
      <w:r>
        <w:rPr>
          <w:lang w:eastAsia="zh-CN"/>
        </w:rPr>
        <w:t xml:space="preserve">          (Network)    </w:t>
      </w:r>
      <w:proofErr w:type="gramStart"/>
      <w:r>
        <w:rPr>
          <w:lang w:eastAsia="zh-CN"/>
        </w:rPr>
        <w:t>/  (</w:t>
      </w:r>
      <w:proofErr w:type="gramEnd"/>
      <w:r>
        <w:rPr>
          <w:lang w:eastAsia="zh-CN"/>
        </w:rPr>
        <w:t xml:space="preserve">       ) \          V</w:t>
      </w:r>
    </w:p>
    <w:p w14:paraId="39389305" w14:textId="77777777" w:rsidR="00E50BED" w:rsidRDefault="00E50BED" w:rsidP="00E50BED">
      <w:pPr>
        <w:pStyle w:val="RFCFigure"/>
        <w:rPr>
          <w:lang w:eastAsia="zh-CN"/>
        </w:rPr>
      </w:pPr>
      <w:r>
        <w:rPr>
          <w:lang w:eastAsia="zh-CN"/>
        </w:rPr>
        <w:t xml:space="preserve">         </w:t>
      </w:r>
      <w:proofErr w:type="gramStart"/>
      <w:r>
        <w:rPr>
          <w:lang w:eastAsia="zh-CN"/>
        </w:rPr>
        <w:t>( Domain</w:t>
      </w:r>
      <w:proofErr w:type="gramEnd"/>
      <w:r>
        <w:rPr>
          <w:lang w:eastAsia="zh-CN"/>
        </w:rPr>
        <w:t xml:space="preserve"> 1)  /     -----    \       -----</w:t>
      </w:r>
    </w:p>
    <w:p w14:paraId="4A6CECF3" w14:textId="77777777" w:rsidR="00E50BED" w:rsidRDefault="00E50BED" w:rsidP="00E50BED">
      <w:pPr>
        <w:pStyle w:val="RFCFigure"/>
        <w:rPr>
          <w:lang w:eastAsia="zh-CN"/>
        </w:rPr>
      </w:pPr>
      <w:r>
        <w:rPr>
          <w:lang w:eastAsia="zh-CN"/>
        </w:rPr>
        <w:t xml:space="preserve">        (           )/                \    (Network)</w:t>
      </w:r>
    </w:p>
    <w:p w14:paraId="4FCB00B7" w14:textId="77777777" w:rsidR="00E50BED" w:rsidRDefault="00E50BED" w:rsidP="00E50BED">
      <w:pPr>
        <w:pStyle w:val="RFCFigure"/>
        <w:rPr>
          <w:lang w:eastAsia="zh-CN"/>
        </w:rPr>
      </w:pPr>
      <w:r>
        <w:rPr>
          <w:lang w:eastAsia="zh-CN"/>
        </w:rPr>
        <w:t xml:space="preserve">        A===========B                  </w:t>
      </w:r>
      <w:proofErr w:type="gramStart"/>
      <w:r>
        <w:rPr>
          <w:lang w:eastAsia="zh-CN"/>
        </w:rPr>
        <w:t>\  (</w:t>
      </w:r>
      <w:proofErr w:type="gramEnd"/>
      <w:r>
        <w:rPr>
          <w:lang w:eastAsia="zh-CN"/>
        </w:rPr>
        <w:t xml:space="preserve"> Domain 3)</w:t>
      </w:r>
    </w:p>
    <w:p w14:paraId="39E74F89" w14:textId="77777777" w:rsidR="00E50BED" w:rsidRDefault="00E50BED" w:rsidP="00E50BED">
      <w:pPr>
        <w:pStyle w:val="RFCFigure"/>
        <w:rPr>
          <w:lang w:eastAsia="zh-CN"/>
        </w:rPr>
      </w:pPr>
      <w:r>
        <w:rPr>
          <w:lang w:eastAsia="zh-CN"/>
        </w:rPr>
        <w:t xml:space="preserve">       / (         )                    \(           )</w:t>
      </w:r>
    </w:p>
    <w:p w14:paraId="79E3198D" w14:textId="77777777" w:rsidR="00E50BED" w:rsidRDefault="00E50BED" w:rsidP="00E50BED">
      <w:pPr>
        <w:pStyle w:val="RFCFigure"/>
        <w:rPr>
          <w:lang w:eastAsia="zh-CN"/>
        </w:rPr>
      </w:pPr>
      <w:r>
        <w:rPr>
          <w:lang w:eastAsia="zh-CN"/>
        </w:rPr>
        <w:t xml:space="preserve">   AP-1   (       )                      X===========Z</w:t>
      </w:r>
    </w:p>
    <w:p w14:paraId="18582DD0" w14:textId="77777777" w:rsidR="00E50BED" w:rsidRDefault="00E50BED" w:rsidP="00E50BED">
      <w:pPr>
        <w:pStyle w:val="RFCFigure"/>
        <w:rPr>
          <w:lang w:eastAsia="zh-CN"/>
        </w:rPr>
      </w:pPr>
      <w:r>
        <w:rPr>
          <w:lang w:eastAsia="zh-CN"/>
        </w:rPr>
        <w:t xml:space="preserve">            -----                         (         ) \</w:t>
      </w:r>
    </w:p>
    <w:p w14:paraId="09E23425" w14:textId="77777777" w:rsidR="00E50BED" w:rsidRDefault="00E50BED" w:rsidP="00E50BED">
      <w:pPr>
        <w:pStyle w:val="RFCFigure"/>
        <w:rPr>
          <w:lang w:eastAsia="zh-CN"/>
        </w:rPr>
      </w:pPr>
      <w:r>
        <w:rPr>
          <w:lang w:eastAsia="zh-CN"/>
        </w:rPr>
        <w:t xml:space="preserve">                                           (       )   AP-2</w:t>
      </w:r>
    </w:p>
    <w:p w14:paraId="45F73008" w14:textId="77777777" w:rsidR="00E50BED" w:rsidRDefault="00E50BED" w:rsidP="00E50BED">
      <w:pPr>
        <w:pStyle w:val="RFCFigure"/>
        <w:rPr>
          <w:lang w:eastAsia="zh-CN"/>
        </w:rPr>
      </w:pPr>
      <w:r>
        <w:rPr>
          <w:lang w:eastAsia="zh-CN"/>
        </w:rPr>
        <w:t xml:space="preserve">                                             -----</w:t>
      </w:r>
    </w:p>
    <w:p w14:paraId="36FA6C69" w14:textId="77777777" w:rsidR="00E50BED" w:rsidRDefault="00E50BED" w:rsidP="00E50BED">
      <w:pPr>
        <w:pStyle w:val="RFCFigure"/>
        <w:rPr>
          <w:lang w:eastAsia="zh-CN"/>
        </w:rPr>
      </w:pPr>
    </w:p>
    <w:p w14:paraId="401DD940" w14:textId="77777777" w:rsidR="00E50BED" w:rsidRPr="00046AE7" w:rsidRDefault="00E50BED" w:rsidP="00E50BED">
      <w:pPr>
        <w:pStyle w:val="Caption"/>
      </w:pPr>
      <w:bookmarkStart w:id="194" w:name="_Ref496875891"/>
      <w:r w:rsidRPr="00046AE7">
        <w:t xml:space="preserve">Multi-domain </w:t>
      </w:r>
      <w:r w:rsidRPr="00E50BED">
        <w:rPr>
          <w:highlight w:val="yellow"/>
        </w:rPr>
        <w:t>Service</w:t>
      </w:r>
      <w:r w:rsidRPr="00046AE7">
        <w:t xml:space="preserve"> Setup</w:t>
      </w:r>
      <w:bookmarkEnd w:id="194"/>
    </w:p>
    <w:p w14:paraId="542455AC" w14:textId="77777777" w:rsidR="00A07622" w:rsidRDefault="00A07622" w:rsidP="00A07622">
      <w:r>
        <w:t xml:space="preserve">As an example, the objective in this section is to configure a transport service between C-R1 and C-R5. The cross-domain routing is assumed to be C-R1 &lt;-&gt; S3 &lt;-&gt; S2 &lt;-&gt; S31 &lt;-&gt; S33 &lt;-&gt; S34 &lt;-&gt;S15 &lt;-&gt; S18 &lt;-&gt; C-R5. </w:t>
      </w:r>
    </w:p>
    <w:p w14:paraId="10F79721" w14:textId="77777777" w:rsidR="00A07622" w:rsidRDefault="00A07622" w:rsidP="00A07622">
      <w:pPr>
        <w:rPr>
          <w:rFonts w:eastAsiaTheme="minorEastAsia"/>
          <w:lang w:eastAsia="zh-CN"/>
        </w:rPr>
      </w:pPr>
      <w:r>
        <w:rPr>
          <w:rFonts w:eastAsiaTheme="minorEastAsia"/>
          <w:lang w:eastAsia="zh-CN"/>
        </w:rPr>
        <w:t>A</w:t>
      </w:r>
      <w:r>
        <w:rPr>
          <w:rFonts w:eastAsiaTheme="minorEastAsia" w:hint="eastAsia"/>
          <w:lang w:eastAsia="zh-CN"/>
        </w:rPr>
        <w:t xml:space="preserve">ccording </w:t>
      </w:r>
      <w:r>
        <w:rPr>
          <w:rFonts w:eastAsiaTheme="minorEastAsia"/>
          <w:lang w:eastAsia="zh-CN"/>
        </w:rPr>
        <w:t>to the different client signal type, there is different adaptation required.</w:t>
      </w:r>
    </w:p>
    <w:p w14:paraId="056D9932" w14:textId="77777777" w:rsidR="00E50BED" w:rsidRDefault="00E50BED" w:rsidP="00E50BED">
      <w:r>
        <w:rPr>
          <w:rFonts w:eastAsiaTheme="minorEastAsia"/>
          <w:lang w:eastAsia="zh-CN"/>
        </w:rPr>
        <w:lastRenderedPageBreak/>
        <w:t>After receiving such request, MDSC determines the domain sequence, i.e., domain 1</w:t>
      </w:r>
      <w:r>
        <w:t xml:space="preserve"> &lt;-&gt; domain 2 &lt;-&gt; domain 3, with corresponding PNCs and inter-domain links </w:t>
      </w:r>
      <w:r>
        <w:rPr>
          <w:rFonts w:eastAsiaTheme="minorEastAsia"/>
          <w:lang w:eastAsia="zh-CN"/>
        </w:rPr>
        <w:t xml:space="preserve">(step 2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606C15">
        <w:rPr>
          <w:rFonts w:eastAsiaTheme="minorEastAsia"/>
          <w:lang w:eastAsia="zh-CN"/>
        </w:rPr>
        <w:t>Figure 4</w:t>
      </w:r>
      <w:r>
        <w:rPr>
          <w:rFonts w:eastAsiaTheme="minorEastAsia"/>
          <w:highlight w:val="yellow"/>
          <w:lang w:eastAsia="zh-CN"/>
        </w:rPr>
        <w:fldChar w:fldCharType="end"/>
      </w:r>
      <w:r>
        <w:rPr>
          <w:rFonts w:eastAsiaTheme="minorEastAsia"/>
          <w:lang w:eastAsia="zh-CN"/>
        </w:rPr>
        <w:t>)</w:t>
      </w:r>
      <w:r>
        <w:t>.</w:t>
      </w:r>
    </w:p>
    <w:p w14:paraId="589ABC39" w14:textId="77777777" w:rsidR="00E50BED" w:rsidRPr="001E753C" w:rsidRDefault="00E50BED" w:rsidP="00E50BED">
      <w:pPr>
        <w:tabs>
          <w:tab w:val="left" w:pos="6390"/>
        </w:tabs>
      </w:pPr>
      <w:r w:rsidRPr="00081799">
        <w:t xml:space="preserve">As described in [PATH-COMPUTE], the domain sequence can be determined by running the MDSC own path computation on the MDSC internal topology, defined in section </w:t>
      </w:r>
      <w:r>
        <w:fldChar w:fldCharType="begin"/>
      </w:r>
      <w:r>
        <w:instrText xml:space="preserve"> REF _Ref500429624 \r \h \t </w:instrText>
      </w:r>
      <w:r>
        <w:fldChar w:fldCharType="separate"/>
      </w:r>
      <w:r w:rsidR="00606C15">
        <w:t>5.1.4</w:t>
      </w:r>
      <w:r>
        <w:fldChar w:fldCharType="end"/>
      </w:r>
      <w:r w:rsidRPr="00081799">
        <w:t xml:space="preserve">, if and only if the MDSC has enough topology information. Otherwise the MDSC can send path computation requests to the different PNCs </w:t>
      </w:r>
      <w:r>
        <w:rPr>
          <w:rFonts w:eastAsiaTheme="minorEastAsia"/>
          <w:lang w:eastAsia="zh-CN"/>
        </w:rPr>
        <w:t xml:space="preserve">(steps 2.1, 2.2 and 2.3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606C15">
        <w:rPr>
          <w:rFonts w:eastAsiaTheme="minorEastAsia"/>
          <w:lang w:eastAsia="zh-CN"/>
        </w:rPr>
        <w:t>Figure 4</w:t>
      </w:r>
      <w:r>
        <w:rPr>
          <w:rFonts w:eastAsiaTheme="minorEastAsia"/>
          <w:highlight w:val="yellow"/>
          <w:lang w:eastAsia="zh-CN"/>
        </w:rPr>
        <w:fldChar w:fldCharType="end"/>
      </w:r>
      <w:r>
        <w:rPr>
          <w:rFonts w:eastAsiaTheme="minorEastAsia"/>
          <w:lang w:eastAsia="zh-CN"/>
        </w:rPr>
        <w:t xml:space="preserve">) </w:t>
      </w:r>
      <w:r w:rsidRPr="00081799">
        <w:t>and use this information to determine the optimal path on its internal topology and therefore the domain sequence.</w:t>
      </w:r>
    </w:p>
    <w:p w14:paraId="4333C53A" w14:textId="77777777" w:rsidR="00E50BED" w:rsidRDefault="00E50BED" w:rsidP="00E50BED">
      <w:r>
        <w:t xml:space="preserve">The MDSC will then decompose the tunnel request into a few tunnel segments via tunnel model (including both TE tunnel model and OTN tunnel model), and request different PNCs to setup each intra-domain tunnel segment </w:t>
      </w:r>
      <w:r>
        <w:rPr>
          <w:rFonts w:eastAsiaTheme="minorEastAsia"/>
          <w:lang w:eastAsia="zh-CN"/>
        </w:rPr>
        <w:t xml:space="preserve">(steps 3, 3.1, 3.2 and 3.3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606C15">
        <w:rPr>
          <w:rFonts w:eastAsiaTheme="minorEastAsia"/>
          <w:lang w:eastAsia="zh-CN"/>
        </w:rPr>
        <w:t>Figure 4</w:t>
      </w:r>
      <w:r>
        <w:rPr>
          <w:rFonts w:eastAsiaTheme="minorEastAsia"/>
          <w:highlight w:val="yellow"/>
          <w:lang w:eastAsia="zh-CN"/>
        </w:rPr>
        <w:fldChar w:fldCharType="end"/>
      </w:r>
      <w:r>
        <w:rPr>
          <w:rFonts w:eastAsiaTheme="minorEastAsia"/>
          <w:lang w:eastAsia="zh-CN"/>
        </w:rPr>
        <w:t>)</w:t>
      </w:r>
      <w:r>
        <w:t xml:space="preserve">. </w:t>
      </w:r>
    </w:p>
    <w:p w14:paraId="342218D7" w14:textId="77777777" w:rsidR="00E50BED" w:rsidRDefault="00E50BED" w:rsidP="00E50BED">
      <w:r>
        <w:t xml:space="preserve">Assume that each intra-domain tunnel segment can be set up successfully, and each PNC response to the MDSC respectively. Based on each segment, MDSC will take care of the configuration of both the intra-domain tunnel segment and inter-domain tunnel via corresponding MPI (via TE tunnel model and OTN tunnel model). More specifically, for the inter-domain configuration, the </w:t>
      </w:r>
      <w:proofErr w:type="spellStart"/>
      <w:r w:rsidRPr="00E50BED">
        <w:rPr>
          <w:highlight w:val="yellow"/>
        </w:rPr>
        <w:t>ts</w:t>
      </w:r>
      <w:proofErr w:type="spellEnd"/>
      <w:r w:rsidRPr="00E50BED">
        <w:rPr>
          <w:highlight w:val="yellow"/>
        </w:rPr>
        <w:t xml:space="preserve">-bitmap and </w:t>
      </w:r>
      <w:proofErr w:type="spellStart"/>
      <w:r w:rsidRPr="00E50BED">
        <w:rPr>
          <w:highlight w:val="yellow"/>
        </w:rPr>
        <w:t>tpn</w:t>
      </w:r>
      <w:proofErr w:type="spellEnd"/>
      <w:r>
        <w:t xml:space="preserve"> attributes need to be configured using the OTN Tunnel model [</w:t>
      </w:r>
      <w:r w:rsidRPr="00E50BED">
        <w:rPr>
          <w:highlight w:val="yellow"/>
        </w:rPr>
        <w:t>xxx</w:t>
      </w:r>
      <w:r>
        <w:t xml:space="preserve">]. </w:t>
      </w:r>
      <w:r w:rsidRPr="00E50BED">
        <w:rPr>
          <w:highlight w:val="yellow"/>
        </w:rPr>
        <w:t>Then the end-to-end OTN tunnel will be ready</w:t>
      </w:r>
      <w:r>
        <w:t xml:space="preserve">. </w:t>
      </w:r>
    </w:p>
    <w:p w14:paraId="1B1FB09F" w14:textId="77777777" w:rsidR="00E50BED" w:rsidRDefault="00E50BED" w:rsidP="00E50BED">
      <w:r w:rsidRPr="003E3B75">
        <w:t>In any case, the access link configuration is done only on the PNCs that control the access links (e.g., PNC-1 and PNC-3 in our example) and not on the PNCs of transit domain (e.g., PNC-2 in our example).</w:t>
      </w:r>
      <w:r w:rsidRPr="00FB44B0">
        <w:t xml:space="preserve"> </w:t>
      </w:r>
      <w:r>
        <w:t>Access link will be configured by MDSC after the OTN tunnel is set up. Access configuration is different and dependent on the different type of service. More details can be found in the following sections.</w:t>
      </w:r>
    </w:p>
    <w:p w14:paraId="29C7864D" w14:textId="77777777" w:rsidR="003362AE" w:rsidRPr="003362AE" w:rsidRDefault="003362AE" w:rsidP="003362AE">
      <w:pPr>
        <w:rPr>
          <w:i/>
          <w:iCs/>
          <w:highlight w:val="yellow"/>
        </w:rPr>
      </w:pPr>
      <w:r w:rsidRPr="003362AE">
        <w:rPr>
          <w:i/>
          <w:highlight w:val="yellow"/>
        </w:rPr>
        <w:t>[</w:t>
      </w:r>
      <w:r w:rsidRPr="003362AE">
        <w:rPr>
          <w:b/>
          <w:i/>
          <w:highlight w:val="yellow"/>
        </w:rPr>
        <w:t>Editor’s Note:]</w:t>
      </w:r>
      <w:r w:rsidRPr="003362AE">
        <w:rPr>
          <w:i/>
          <w:highlight w:val="yellow"/>
        </w:rPr>
        <w:t xml:space="preserve"> </w:t>
      </w:r>
      <w:r w:rsidRPr="003362AE">
        <w:rPr>
          <w:i/>
          <w:iCs/>
          <w:highlight w:val="yellow"/>
        </w:rPr>
        <w:t>Add some notes for the single-domain case</w:t>
      </w:r>
    </w:p>
    <w:p w14:paraId="6677F6D6" w14:textId="77777777" w:rsidR="003362AE" w:rsidRPr="00E50BED" w:rsidRDefault="003362AE" w:rsidP="003362AE">
      <w:pPr>
        <w:pStyle w:val="Heading3"/>
      </w:pPr>
      <w:bookmarkStart w:id="195" w:name="_Ref500433995"/>
      <w:bookmarkStart w:id="196" w:name="_Toc508190118"/>
      <w:r w:rsidRPr="00E50BED">
        <w:t>ODU Transit Service</w:t>
      </w:r>
      <w:bookmarkEnd w:id="195"/>
      <w:bookmarkEnd w:id="196"/>
    </w:p>
    <w:p w14:paraId="6F8F4BAA" w14:textId="77777777" w:rsidR="002E6FA7" w:rsidRDefault="002E6FA7" w:rsidP="002E6FA7">
      <w:r w:rsidRPr="00F41C0D">
        <w:t xml:space="preserve">In this </w:t>
      </w:r>
      <w:r w:rsidR="009A0E4E" w:rsidRPr="00F41C0D">
        <w:t>scenario</w:t>
      </w:r>
      <w:r w:rsidRPr="00F41C0D">
        <w:t>, the access links are configured as ODU Link</w:t>
      </w:r>
      <w:r w:rsidR="006E28E8" w:rsidRPr="00F41C0D">
        <w:t>s</w:t>
      </w:r>
      <w:r w:rsidRPr="00F41C0D">
        <w:t>.</w:t>
      </w:r>
    </w:p>
    <w:p w14:paraId="032B1C54" w14:textId="5805DA01" w:rsidR="002E6FA7" w:rsidRDefault="002E6FA7" w:rsidP="002E6FA7">
      <w:r>
        <w:t xml:space="preserve">As described in section </w:t>
      </w:r>
      <w:r>
        <w:fldChar w:fldCharType="begin"/>
      </w:r>
      <w:r>
        <w:instrText xml:space="preserve"> REF _Ref500411426 \r \h \t </w:instrText>
      </w:r>
      <w:r>
        <w:fldChar w:fldCharType="separate"/>
      </w:r>
      <w:r w:rsidR="00606C15">
        <w:t>4.3.1</w:t>
      </w:r>
      <w:r>
        <w:fldChar w:fldCharType="end"/>
      </w:r>
      <w:r>
        <w:t>, the CNC needs to setup an ODU2 end-to-end connection, supporting an IP link, between C-R1 and C-</w:t>
      </w:r>
      <w:r w:rsidR="0091245F">
        <w:t xml:space="preserve">R5 </w:t>
      </w:r>
      <w:r>
        <w:t>and requests via the CMI to the MDSC the setup of an ODU transit service.</w:t>
      </w:r>
    </w:p>
    <w:p w14:paraId="27EA6DD3" w14:textId="071EB43A" w:rsidR="002E6FA7" w:rsidRDefault="002E6FA7" w:rsidP="002E6FA7">
      <w:r>
        <w:t xml:space="preserve">From the topology information described in section </w:t>
      </w:r>
      <w:r>
        <w:fldChar w:fldCharType="begin"/>
      </w:r>
      <w:r>
        <w:instrText xml:space="preserve"> REF _Ref500430602 \r \h \t </w:instrText>
      </w:r>
      <w:r>
        <w:fldChar w:fldCharType="separate"/>
      </w:r>
      <w:r w:rsidR="00606C15">
        <w:t>5.1</w:t>
      </w:r>
      <w:r>
        <w:fldChar w:fldCharType="end"/>
      </w:r>
      <w:r>
        <w:t xml:space="preserve"> above, the MDSC understands that C-R1 is attached to the access link </w:t>
      </w:r>
      <w:r>
        <w:lastRenderedPageBreak/>
        <w:t xml:space="preserve">terminating on </w:t>
      </w:r>
      <w:r w:rsidRPr="002E6FA7">
        <w:t>S3-1 LTP</w:t>
      </w:r>
      <w:r>
        <w:t xml:space="preserve"> in the ODU Topology exposed by PNC1 and that C-</w:t>
      </w:r>
      <w:r w:rsidR="0091245F">
        <w:t xml:space="preserve">R5 </w:t>
      </w:r>
      <w:r>
        <w:t xml:space="preserve">is attached to the access link terminating on </w:t>
      </w:r>
      <w:r w:rsidR="0091245F">
        <w:rPr>
          <w:highlight w:val="yellow"/>
        </w:rPr>
        <w:t>AN2</w:t>
      </w:r>
      <w:r w:rsidRPr="002E6FA7">
        <w:rPr>
          <w:highlight w:val="yellow"/>
        </w:rPr>
        <w:t>-</w:t>
      </w:r>
      <w:r w:rsidR="0091245F">
        <w:rPr>
          <w:highlight w:val="yellow"/>
        </w:rPr>
        <w:t>1</w:t>
      </w:r>
      <w:r w:rsidR="0091245F" w:rsidRPr="002E6FA7">
        <w:rPr>
          <w:highlight w:val="yellow"/>
        </w:rPr>
        <w:t xml:space="preserve"> </w:t>
      </w:r>
      <w:r w:rsidRPr="002E6FA7">
        <w:rPr>
          <w:highlight w:val="yellow"/>
        </w:rPr>
        <w:t>LTP</w:t>
      </w:r>
      <w:r>
        <w:t xml:space="preserve"> in the ODU Topology </w:t>
      </w:r>
      <w:r w:rsidRPr="00F41C0D">
        <w:t xml:space="preserve">exposed by </w:t>
      </w:r>
      <w:r w:rsidR="0091245F" w:rsidRPr="00F41C0D">
        <w:t>PNC</w:t>
      </w:r>
      <w:r w:rsidR="0091245F" w:rsidRPr="0091245F">
        <w:t>2</w:t>
      </w:r>
      <w:r>
        <w:t>.</w:t>
      </w:r>
    </w:p>
    <w:p w14:paraId="6784110B" w14:textId="2A267268" w:rsidR="002E6FA7" w:rsidRDefault="002E6FA7" w:rsidP="002E6FA7">
      <w:r w:rsidRPr="00F41C0D">
        <w:t xml:space="preserve">Based on the assumption </w:t>
      </w:r>
      <w:r w:rsidR="00950EE9" w:rsidRPr="0091245F">
        <w:fldChar w:fldCharType="begin"/>
      </w:r>
      <w:r w:rsidR="00950EE9" w:rsidRPr="0091245F">
        <w:instrText xml:space="preserve"> REF _Ref486345367 \r \h  \* MERGEFORMAT </w:instrText>
      </w:r>
      <w:r w:rsidR="00950EE9" w:rsidRPr="0091245F">
        <w:fldChar w:fldCharType="separate"/>
      </w:r>
      <w:r w:rsidR="00606C15">
        <w:t>0</w:t>
      </w:r>
      <w:r w:rsidR="00950EE9" w:rsidRPr="0091245F">
        <w:fldChar w:fldCharType="end"/>
      </w:r>
      <w:r w:rsidRPr="00F41C0D">
        <w:t xml:space="preserve">) in section </w:t>
      </w:r>
      <w:r w:rsidRPr="00F41C0D">
        <w:fldChar w:fldCharType="begin"/>
      </w:r>
      <w:r w:rsidRPr="00F41C0D">
        <w:instrText xml:space="preserve"> REF _Ref500430671 \r \h \t </w:instrText>
      </w:r>
      <w:r w:rsidR="0091245F">
        <w:instrText xml:space="preserve"> \* MERGEFORMAT </w:instrText>
      </w:r>
      <w:r w:rsidRPr="00F41C0D">
        <w:fldChar w:fldCharType="separate"/>
      </w:r>
      <w:r w:rsidR="00606C15">
        <w:t>1.2</w:t>
      </w:r>
      <w:r w:rsidRPr="00F41C0D">
        <w:fldChar w:fldCharType="end"/>
      </w:r>
      <w:r w:rsidRPr="00F41C0D">
        <w:t>,</w:t>
      </w:r>
      <w:r w:rsidRPr="0091245F">
        <w:t xml:space="preserve"> MDSC would then request the PNC1 to setup an ODU2 (Transit Segment) Tunnel between S3-1 and S6-2 LTPs:</w:t>
      </w:r>
    </w:p>
    <w:p w14:paraId="508EB839" w14:textId="77777777" w:rsidR="002E6FA7" w:rsidRDefault="002E6FA7" w:rsidP="002E6FA7">
      <w:pPr>
        <w:pStyle w:val="RFCListBullet"/>
      </w:pPr>
      <w:r>
        <w:t>Source and Destination TTPs are not specified (since it is a Transit Tunnel)</w:t>
      </w:r>
    </w:p>
    <w:p w14:paraId="0E3E4BC3" w14:textId="77777777" w:rsidR="002E6FA7" w:rsidRDefault="002E6FA7" w:rsidP="002E6FA7">
      <w:pPr>
        <w:pStyle w:val="RFCListBullet"/>
      </w:pPr>
      <w:r>
        <w:t>Ingress and egress points are indicated in the explicit-route-objects of the primary path:</w:t>
      </w:r>
    </w:p>
    <w:p w14:paraId="06ED1E48" w14:textId="77777777" w:rsidR="002E6FA7" w:rsidRDefault="002E6FA7" w:rsidP="002E6FA7">
      <w:pPr>
        <w:pStyle w:val="RFCListBullet"/>
        <w:numPr>
          <w:ilvl w:val="1"/>
          <w:numId w:val="17"/>
        </w:numPr>
        <w:tabs>
          <w:tab w:val="clear" w:pos="1296"/>
          <w:tab w:val="left" w:pos="-1260"/>
        </w:tabs>
      </w:pPr>
      <w:r>
        <w:t xml:space="preserve">The first element of the explicit-route-objects references the access link terminating on </w:t>
      </w:r>
      <w:r w:rsidRPr="004C4FF1">
        <w:t>S3-1 LTP</w:t>
      </w:r>
    </w:p>
    <w:p w14:paraId="51AF6A99" w14:textId="77777777" w:rsidR="002E6FA7" w:rsidRDefault="002E6FA7" w:rsidP="002E6FA7">
      <w:pPr>
        <w:pStyle w:val="RFCListBullet"/>
        <w:numPr>
          <w:ilvl w:val="1"/>
          <w:numId w:val="17"/>
        </w:numPr>
        <w:tabs>
          <w:tab w:val="clear" w:pos="1296"/>
          <w:tab w:val="left" w:pos="-1260"/>
        </w:tabs>
      </w:pPr>
      <w:r>
        <w:t xml:space="preserve">Last element of the explicit-route-objects references the access link terminating on </w:t>
      </w:r>
      <w:r w:rsidRPr="004C4FF1">
        <w:t>S6-2 LTP</w:t>
      </w:r>
    </w:p>
    <w:p w14:paraId="5199637F" w14:textId="77777777" w:rsidR="002E6FA7" w:rsidRDefault="002E6FA7" w:rsidP="002E6FA7">
      <w:r>
        <w:t xml:space="preserve">The configuration of the timeslots used by the ODU2 connection within the transport network domain (i.e., on the internal links) is a matter of </w:t>
      </w:r>
      <w:r w:rsidRPr="002E6FA7">
        <w:rPr>
          <w:highlight w:val="yellow"/>
        </w:rPr>
        <w:t>the Transport PNC</w:t>
      </w:r>
      <w:r>
        <w:t xml:space="preserve"> and its interactions with the physical network elements and therefore is outside the scope of this document.</w:t>
      </w:r>
    </w:p>
    <w:p w14:paraId="048AD8E8" w14:textId="77777777" w:rsidR="002E6FA7" w:rsidRDefault="002E6FA7" w:rsidP="002E6FA7">
      <w:r w:rsidRPr="002E6FA7">
        <w:rPr>
          <w:highlight w:val="yellow"/>
        </w:rPr>
        <w:t>However, the configuration of the timeslots used by the ODU2 connection at the edge of the transport network domain (i.e., on the access links) needs to take into account not only the timeslots available on the physical nodes at the edge of the transport network domain (e.g., S3 and S6) but also on the devices, outside of the transport network domain, connected through these access links (e.g., C-R1 and C-R3).</w:t>
      </w:r>
    </w:p>
    <w:p w14:paraId="5DAFE09F" w14:textId="77777777" w:rsidR="002E6FA7" w:rsidRDefault="002E6FA7" w:rsidP="002E6FA7">
      <w:r w:rsidRPr="008F6896">
        <w:rPr>
          <w:highlight w:val="yellow"/>
        </w:rPr>
        <w:t>Based on the assumption</w:t>
      </w:r>
      <w:r>
        <w:rPr>
          <w:highlight w:val="yellow"/>
        </w:rPr>
        <w:t xml:space="preserve"> </w:t>
      </w:r>
      <w:r>
        <w:rPr>
          <w:highlight w:val="yellow"/>
        </w:rPr>
        <w:fldChar w:fldCharType="begin"/>
      </w:r>
      <w:r>
        <w:rPr>
          <w:highlight w:val="yellow"/>
        </w:rPr>
        <w:instrText xml:space="preserve"> REF _Ref486345524 \r \h </w:instrText>
      </w:r>
      <w:r>
        <w:rPr>
          <w:highlight w:val="yellow"/>
        </w:rPr>
      </w:r>
      <w:r>
        <w:rPr>
          <w:highlight w:val="yellow"/>
        </w:rPr>
        <w:fldChar w:fldCharType="separate"/>
      </w:r>
      <w:r w:rsidR="00606C15">
        <w:rPr>
          <w:highlight w:val="yellow"/>
        </w:rPr>
        <w:t>2</w:t>
      </w:r>
      <w:r>
        <w:rPr>
          <w:highlight w:val="yellow"/>
        </w:rPr>
        <w:fldChar w:fldCharType="end"/>
      </w:r>
      <w:r>
        <w:rPr>
          <w:highlight w:val="yellow"/>
        </w:rPr>
        <w:t xml:space="preserve">) in section </w:t>
      </w:r>
      <w:r>
        <w:rPr>
          <w:highlight w:val="yellow"/>
        </w:rPr>
        <w:fldChar w:fldCharType="begin"/>
      </w:r>
      <w:r>
        <w:rPr>
          <w:highlight w:val="yellow"/>
        </w:rPr>
        <w:instrText xml:space="preserve"> REF _Ref500430671 \r \h \t </w:instrText>
      </w:r>
      <w:r>
        <w:rPr>
          <w:highlight w:val="yellow"/>
        </w:rPr>
      </w:r>
      <w:r>
        <w:rPr>
          <w:highlight w:val="yellow"/>
        </w:rPr>
        <w:fldChar w:fldCharType="separate"/>
      </w:r>
      <w:r w:rsidR="00606C15">
        <w:rPr>
          <w:highlight w:val="yellow"/>
        </w:rPr>
        <w:t>1.2</w:t>
      </w:r>
      <w:r>
        <w:rPr>
          <w:highlight w:val="yellow"/>
        </w:rPr>
        <w:fldChar w:fldCharType="end"/>
      </w:r>
      <w:r w:rsidRPr="008F6896">
        <w:rPr>
          <w:highlight w:val="yellow"/>
        </w:rPr>
        <w:t>,</w:t>
      </w:r>
      <w:r>
        <w:t xml:space="preserve"> the MDSC, when requesting the Transport PNC to setup the (Transit Segment) ODU2 Tunnel, it would also configure the timeslots to be used on the access links. The MDSC can know the timeslots which are available on the edge OTN Node (e.g., S3 and S6) from the OTN Topology information </w:t>
      </w:r>
      <w:r w:rsidRPr="00C02EAE">
        <w:t>exposed by the Transport PNC at the MPI as well as the timeslots which are available on the devices outside of the transport network domain (e.g., C-R1 and C-R3), by means which are outside the scope of this document.</w:t>
      </w:r>
    </w:p>
    <w:p w14:paraId="3F491146" w14:textId="77777777" w:rsidR="002E6FA7" w:rsidRDefault="002E6FA7" w:rsidP="002E6FA7">
      <w:r>
        <w:t xml:space="preserve">The Transport PNC performs path computation and sets up the ODU2 cross-connections within the physical nodes S3, S5 and S6, as shown in section </w:t>
      </w:r>
      <w:r w:rsidR="00C37170">
        <w:fldChar w:fldCharType="begin"/>
      </w:r>
      <w:r w:rsidR="00C37170">
        <w:instrText xml:space="preserve"> REF _Ref500411426 \r \h \t </w:instrText>
      </w:r>
      <w:r w:rsidR="00C37170">
        <w:fldChar w:fldCharType="separate"/>
      </w:r>
      <w:r w:rsidR="00606C15">
        <w:t>4.3.1</w:t>
      </w:r>
      <w:r w:rsidR="00C37170">
        <w:fldChar w:fldCharType="end"/>
      </w:r>
      <w:r>
        <w:t>.</w:t>
      </w:r>
    </w:p>
    <w:p w14:paraId="71287847" w14:textId="77777777" w:rsidR="002E6FA7" w:rsidRDefault="002E6FA7" w:rsidP="002E6FA7">
      <w:r>
        <w:lastRenderedPageBreak/>
        <w:t xml:space="preserve">The Transport PNC reports the status of the created ODU2 (Transit Segment) Tunnel and its path within the ODU Topology as shown in </w:t>
      </w:r>
      <w:r w:rsidR="00C37170">
        <w:fldChar w:fldCharType="begin"/>
      </w:r>
      <w:r w:rsidR="00C37170">
        <w:instrText xml:space="preserve"> REF _Ref484844225 \r \h </w:instrText>
      </w:r>
      <w:r w:rsidR="00C37170">
        <w:fldChar w:fldCharType="separate"/>
      </w:r>
      <w:r w:rsidR="00606C15">
        <w:t>Figure 5</w:t>
      </w:r>
      <w:r w:rsidR="00C37170">
        <w:fldChar w:fldCharType="end"/>
      </w:r>
      <w:r>
        <w:t xml:space="preserve"> below:</w:t>
      </w:r>
    </w:p>
    <w:p w14:paraId="389B316E" w14:textId="77777777" w:rsidR="002E6FA7" w:rsidRDefault="002E6FA7" w:rsidP="002E6FA7">
      <w:pPr>
        <w:pStyle w:val="RFCFigure"/>
      </w:pPr>
      <w:r>
        <w:t xml:space="preserve">                ..................................</w:t>
      </w:r>
    </w:p>
    <w:p w14:paraId="34C429B2" w14:textId="77777777" w:rsidR="002E6FA7" w:rsidRDefault="002E6FA7" w:rsidP="002E6FA7">
      <w:pPr>
        <w:pStyle w:val="RFCFigure"/>
      </w:pPr>
      <w:r>
        <w:t xml:space="preserve">                :                                :</w:t>
      </w:r>
    </w:p>
    <w:p w14:paraId="6480583F" w14:textId="77777777" w:rsidR="002E6FA7" w:rsidRDefault="002E6FA7" w:rsidP="002E6FA7">
      <w:pPr>
        <w:pStyle w:val="RFCFigure"/>
      </w:pPr>
      <w:r>
        <w:t xml:space="preserve">                :   ODU Abstract Topology @ </w:t>
      </w:r>
      <w:proofErr w:type="gramStart"/>
      <w:r>
        <w:t>MPI  :</w:t>
      </w:r>
      <w:proofErr w:type="gramEnd"/>
    </w:p>
    <w:p w14:paraId="2AC646C6" w14:textId="77777777" w:rsidR="002E6FA7" w:rsidRDefault="002E6FA7" w:rsidP="002E6FA7">
      <w:pPr>
        <w:pStyle w:val="RFCFigure"/>
      </w:pPr>
      <w:r>
        <w:t xml:space="preserve">                :                                :</w:t>
      </w:r>
    </w:p>
    <w:p w14:paraId="1395E443" w14:textId="77777777" w:rsidR="002E6FA7" w:rsidRDefault="002E6FA7" w:rsidP="002E6FA7">
      <w:pPr>
        <w:pStyle w:val="RFCFigure"/>
      </w:pPr>
      <w:r>
        <w:t xml:space="preserve">                :        +----+        +----+    :    </w:t>
      </w:r>
    </w:p>
    <w:p w14:paraId="78629901" w14:textId="77777777" w:rsidR="002E6FA7" w:rsidRDefault="002E6FA7" w:rsidP="002E6FA7">
      <w:pPr>
        <w:pStyle w:val="RFCFigure"/>
      </w:pPr>
      <w:r>
        <w:t xml:space="preserve">                :        |    |        |    |    :    </w:t>
      </w:r>
    </w:p>
    <w:p w14:paraId="7994C42E" w14:textId="77777777" w:rsidR="002E6FA7" w:rsidRDefault="002E6FA7" w:rsidP="002E6FA7">
      <w:pPr>
        <w:pStyle w:val="RFCFigure"/>
      </w:pPr>
      <w:r>
        <w:t xml:space="preserve">                :        | S1 |--------| S2 |- - - - -(C-R4)</w:t>
      </w:r>
    </w:p>
    <w:p w14:paraId="5B370CA0" w14:textId="77777777" w:rsidR="002E6FA7" w:rsidRDefault="002E6FA7" w:rsidP="002E6FA7">
      <w:pPr>
        <w:pStyle w:val="RFCFigure"/>
      </w:pPr>
      <w:r>
        <w:t xml:space="preserve">                :        +----+        +----+    :    </w:t>
      </w:r>
    </w:p>
    <w:p w14:paraId="69EC2FF6" w14:textId="77777777" w:rsidR="002E6FA7" w:rsidRDefault="002E6FA7" w:rsidP="002E6FA7">
      <w:pPr>
        <w:pStyle w:val="RFCFigure"/>
      </w:pPr>
      <w:r>
        <w:t xml:space="preserve">                :         /               |      :</w:t>
      </w:r>
    </w:p>
    <w:p w14:paraId="24F8E867" w14:textId="77777777" w:rsidR="002E6FA7" w:rsidRDefault="002E6FA7" w:rsidP="002E6FA7">
      <w:pPr>
        <w:pStyle w:val="RFCFigure"/>
      </w:pPr>
      <w:r>
        <w:t xml:space="preserve">                :        /                |      :</w:t>
      </w:r>
    </w:p>
    <w:p w14:paraId="7BF890CE" w14:textId="77777777" w:rsidR="002E6FA7" w:rsidRDefault="002E6FA7" w:rsidP="002E6FA7">
      <w:pPr>
        <w:pStyle w:val="RFCFigure"/>
      </w:pPr>
      <w:r>
        <w:t xml:space="preserve">                :    +----+   +----+      |      :</w:t>
      </w:r>
    </w:p>
    <w:p w14:paraId="09D8236E" w14:textId="77777777" w:rsidR="002E6FA7" w:rsidRDefault="002E6FA7" w:rsidP="002E6FA7">
      <w:pPr>
        <w:pStyle w:val="RFCFigure"/>
      </w:pPr>
      <w:r>
        <w:t xml:space="preserve">                :    |    |   |    |      |      :</w:t>
      </w:r>
    </w:p>
    <w:p w14:paraId="43D3D85A" w14:textId="77777777" w:rsidR="002E6FA7" w:rsidRDefault="002E6FA7" w:rsidP="002E6FA7">
      <w:pPr>
        <w:pStyle w:val="RFCFigure"/>
      </w:pPr>
      <w:r>
        <w:t xml:space="preserve">      (C-R1)- - - - </w:t>
      </w:r>
      <w:proofErr w:type="gramStart"/>
      <w:r>
        <w:t>-  S3</w:t>
      </w:r>
      <w:proofErr w:type="gramEnd"/>
      <w:r>
        <w:t xml:space="preserve"> |---| S4 |      |      :</w:t>
      </w:r>
    </w:p>
    <w:p w14:paraId="311FC0AD" w14:textId="77777777" w:rsidR="002E6FA7" w:rsidRDefault="002E6FA7" w:rsidP="002E6FA7">
      <w:pPr>
        <w:pStyle w:val="RFCFigure"/>
      </w:pPr>
      <w:r>
        <w:t xml:space="preserve">                </w:t>
      </w:r>
      <w:proofErr w:type="gramStart"/>
      <w:r>
        <w:t>:S3</w:t>
      </w:r>
      <w:proofErr w:type="gramEnd"/>
      <w:r>
        <w:t>-1 «== +   +----+      |      :</w:t>
      </w:r>
    </w:p>
    <w:p w14:paraId="2A2F675E" w14:textId="77777777" w:rsidR="002E6FA7" w:rsidRDefault="002E6FA7" w:rsidP="002E6FA7">
      <w:pPr>
        <w:pStyle w:val="RFCFigure"/>
      </w:pPr>
      <w:r>
        <w:t xml:space="preserve">                :       =        \        |      :</w:t>
      </w:r>
    </w:p>
    <w:p w14:paraId="779D55AA" w14:textId="77777777" w:rsidR="002E6FA7" w:rsidRDefault="002E6FA7" w:rsidP="002E6FA7">
      <w:pPr>
        <w:pStyle w:val="RFCFigure"/>
      </w:pPr>
      <w:r>
        <w:t xml:space="preserve">                :       = \       \       |      :</w:t>
      </w:r>
    </w:p>
    <w:p w14:paraId="69EC56C3" w14:textId="77777777" w:rsidR="002E6FA7" w:rsidRDefault="002E6FA7" w:rsidP="002E6FA7">
      <w:pPr>
        <w:pStyle w:val="RFCFigure"/>
      </w:pPr>
      <w:r>
        <w:t xml:space="preserve">                :       == ---+    \      |      :</w:t>
      </w:r>
    </w:p>
    <w:p w14:paraId="2AC9685C" w14:textId="77777777" w:rsidR="002E6FA7" w:rsidRDefault="002E6FA7" w:rsidP="002E6FA7">
      <w:pPr>
        <w:pStyle w:val="RFCFigure"/>
      </w:pPr>
      <w:r>
        <w:t xml:space="preserve">                :        =    |     \     |      :</w:t>
      </w:r>
    </w:p>
    <w:p w14:paraId="0BB54C05" w14:textId="77777777" w:rsidR="002E6FA7" w:rsidRDefault="002E6FA7" w:rsidP="002E6FA7">
      <w:pPr>
        <w:pStyle w:val="RFCFigure"/>
      </w:pPr>
      <w:r>
        <w:t xml:space="preserve">                :        = S5 |      \    |      :</w:t>
      </w:r>
    </w:p>
    <w:p w14:paraId="453210F1" w14:textId="77777777" w:rsidR="002E6FA7" w:rsidRDefault="002E6FA7" w:rsidP="002E6FA7">
      <w:pPr>
        <w:pStyle w:val="RFCFigure"/>
      </w:pPr>
      <w:r>
        <w:t xml:space="preserve">                :        == --+       \   |      :</w:t>
      </w:r>
    </w:p>
    <w:p w14:paraId="2CC0BF13" w14:textId="77777777" w:rsidR="002E6FA7" w:rsidRDefault="002E6FA7" w:rsidP="002E6FA7">
      <w:pPr>
        <w:pStyle w:val="RFCFigure"/>
      </w:pPr>
      <w:r>
        <w:t xml:space="preserve">      (C-R2)- - - - -     =  \         \  |      :</w:t>
      </w:r>
    </w:p>
    <w:p w14:paraId="796F075A" w14:textId="77777777" w:rsidR="002E6FA7" w:rsidRDefault="002E6FA7" w:rsidP="002E6FA7">
      <w:pPr>
        <w:pStyle w:val="RFCFigure"/>
      </w:pPr>
      <w:r>
        <w:t xml:space="preserve">                </w:t>
      </w:r>
      <w:proofErr w:type="gramStart"/>
      <w:r>
        <w:t>:S6</w:t>
      </w:r>
      <w:proofErr w:type="gramEnd"/>
      <w:r>
        <w:t>-1 \ / =   \         \ |      :</w:t>
      </w:r>
    </w:p>
    <w:p w14:paraId="337A0487" w14:textId="77777777" w:rsidR="002E6FA7" w:rsidRDefault="002E6FA7" w:rsidP="002E6FA7">
      <w:pPr>
        <w:pStyle w:val="RFCFigure"/>
      </w:pPr>
      <w:r>
        <w:t xml:space="preserve">                :    +--- =   +----+   +----+    :    </w:t>
      </w:r>
    </w:p>
    <w:p w14:paraId="6B0C7A32" w14:textId="77777777" w:rsidR="002E6FA7" w:rsidRDefault="002E6FA7" w:rsidP="002E6FA7">
      <w:pPr>
        <w:pStyle w:val="RFCFigure"/>
      </w:pPr>
      <w:r>
        <w:t xml:space="preserve">                :    |    =   |    |   |    |    :    </w:t>
      </w:r>
    </w:p>
    <w:p w14:paraId="58B8B11F" w14:textId="77777777" w:rsidR="002E6FA7" w:rsidRDefault="002E6FA7" w:rsidP="002E6FA7">
      <w:pPr>
        <w:pStyle w:val="RFCFigure"/>
      </w:pPr>
      <w:r>
        <w:t xml:space="preserve">                :    | S6 = --| S7 |---| S8 |- - - - -(C-R5)</w:t>
      </w:r>
    </w:p>
    <w:p w14:paraId="406FCDE6" w14:textId="77777777" w:rsidR="002E6FA7" w:rsidRDefault="002E6FA7" w:rsidP="002E6FA7">
      <w:pPr>
        <w:pStyle w:val="RFCFigure"/>
      </w:pPr>
      <w:r>
        <w:t xml:space="preserve">                :    +--- =   +----+   +----+    :    </w:t>
      </w:r>
    </w:p>
    <w:p w14:paraId="1C3AD004" w14:textId="77777777" w:rsidR="002E6FA7" w:rsidRDefault="002E6FA7" w:rsidP="002E6FA7">
      <w:pPr>
        <w:pStyle w:val="RFCFigure"/>
      </w:pPr>
      <w:r>
        <w:t xml:space="preserve">                :     /   =                      :</w:t>
      </w:r>
    </w:p>
    <w:p w14:paraId="174AECAB" w14:textId="77777777" w:rsidR="002E6FA7" w:rsidRDefault="002E6FA7" w:rsidP="002E6FA7">
      <w:pPr>
        <w:pStyle w:val="RFCFigure"/>
      </w:pPr>
      <w:r>
        <w:t xml:space="preserve">      (C-R3)- - - - -  &lt;&lt;==                      :</w:t>
      </w:r>
    </w:p>
    <w:p w14:paraId="30660CFA" w14:textId="77777777" w:rsidR="002E6FA7" w:rsidRDefault="002E6FA7" w:rsidP="002E6FA7">
      <w:pPr>
        <w:pStyle w:val="RFCFigure"/>
      </w:pPr>
      <w:r>
        <w:t xml:space="preserve">                </w:t>
      </w:r>
      <w:proofErr w:type="gramStart"/>
      <w:r>
        <w:t>:S6</w:t>
      </w:r>
      <w:proofErr w:type="gramEnd"/>
      <w:r>
        <w:t>-2                            :</w:t>
      </w:r>
    </w:p>
    <w:p w14:paraId="560C96C7" w14:textId="77777777" w:rsidR="002E6FA7" w:rsidRPr="000A0F17" w:rsidRDefault="002E6FA7" w:rsidP="002E6FA7">
      <w:pPr>
        <w:pStyle w:val="RFCFigure"/>
      </w:pPr>
      <w:r>
        <w:t xml:space="preserve">                :................................:</w:t>
      </w:r>
    </w:p>
    <w:p w14:paraId="3C0146D5" w14:textId="77777777" w:rsidR="002E6FA7" w:rsidRPr="000A0F17" w:rsidRDefault="002E6FA7" w:rsidP="002E6FA7">
      <w:pPr>
        <w:pStyle w:val="RFCFigure"/>
      </w:pPr>
    </w:p>
    <w:p w14:paraId="18071A7F" w14:textId="77777777" w:rsidR="002E6FA7" w:rsidRPr="005E4EEA" w:rsidRDefault="002E6FA7" w:rsidP="002E6FA7">
      <w:pPr>
        <w:pStyle w:val="Caption"/>
        <w:tabs>
          <w:tab w:val="clear" w:pos="0"/>
        </w:tabs>
        <w:ind w:left="1152" w:hanging="360"/>
      </w:pPr>
      <w:bookmarkStart w:id="197" w:name="_Ref484844225"/>
      <w:r>
        <w:t>ODU2 Transit Tunnel</w:t>
      </w:r>
      <w:bookmarkEnd w:id="197"/>
    </w:p>
    <w:p w14:paraId="639027B1" w14:textId="77777777" w:rsidR="003362AE" w:rsidRPr="009A0E4E" w:rsidRDefault="003362AE" w:rsidP="003362AE">
      <w:pPr>
        <w:pStyle w:val="Heading3"/>
      </w:pPr>
      <w:bookmarkStart w:id="198" w:name="_Ref500432805"/>
      <w:bookmarkStart w:id="199" w:name="_Ref500433287"/>
      <w:bookmarkStart w:id="200" w:name="_Toc508190119"/>
      <w:r w:rsidRPr="009A0E4E">
        <w:t>EPL over ODU Service</w:t>
      </w:r>
      <w:bookmarkEnd w:id="198"/>
      <w:bookmarkEnd w:id="199"/>
      <w:bookmarkEnd w:id="200"/>
      <w:r w:rsidRPr="009A0E4E">
        <w:t xml:space="preserve"> </w:t>
      </w:r>
    </w:p>
    <w:p w14:paraId="051D98C9" w14:textId="77777777" w:rsidR="009A0E4E" w:rsidRPr="003362AE" w:rsidRDefault="009A0E4E" w:rsidP="009A0E4E">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Update this section to describe the multi-domain scenario</w:t>
      </w:r>
    </w:p>
    <w:p w14:paraId="5B7B07A6" w14:textId="77777777" w:rsidR="009A0E4E" w:rsidRDefault="009A0E4E" w:rsidP="009A0E4E">
      <w:r w:rsidRPr="009A0E4E">
        <w:rPr>
          <w:highlight w:val="yellow"/>
        </w:rPr>
        <w:t xml:space="preserve">In this </w:t>
      </w:r>
      <w:r>
        <w:rPr>
          <w:highlight w:val="yellow"/>
        </w:rPr>
        <w:t>scenario</w:t>
      </w:r>
      <w:r w:rsidRPr="009A0E4E">
        <w:rPr>
          <w:highlight w:val="yellow"/>
        </w:rPr>
        <w:t xml:space="preserve">, the access links are configured as </w:t>
      </w:r>
      <w:r w:rsidR="006E28E8">
        <w:rPr>
          <w:highlight w:val="yellow"/>
        </w:rPr>
        <w:t>Ethernet</w:t>
      </w:r>
      <w:r w:rsidRPr="009A0E4E">
        <w:rPr>
          <w:highlight w:val="yellow"/>
        </w:rPr>
        <w:t xml:space="preserve"> Link</w:t>
      </w:r>
      <w:r w:rsidR="006E28E8">
        <w:rPr>
          <w:highlight w:val="yellow"/>
        </w:rPr>
        <w:t>s</w:t>
      </w:r>
      <w:r w:rsidRPr="009A0E4E">
        <w:rPr>
          <w:highlight w:val="yellow"/>
        </w:rPr>
        <w:t>.</w:t>
      </w:r>
    </w:p>
    <w:p w14:paraId="19E140BA" w14:textId="77777777" w:rsidR="009A0E4E" w:rsidRPr="003362AE" w:rsidRDefault="009A0E4E" w:rsidP="009A0E4E">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Add considerations for the case the access links are multi-function access links</w:t>
      </w:r>
    </w:p>
    <w:p w14:paraId="717CD5BE" w14:textId="77777777" w:rsidR="009A0E4E" w:rsidRDefault="009A0E4E" w:rsidP="009A0E4E">
      <w:r>
        <w:lastRenderedPageBreak/>
        <w:t xml:space="preserve">As described in section </w:t>
      </w:r>
      <w:r>
        <w:fldChar w:fldCharType="begin"/>
      </w:r>
      <w:r>
        <w:instrText xml:space="preserve"> REF _Ref500347772 \r \h \t </w:instrText>
      </w:r>
      <w:r>
        <w:fldChar w:fldCharType="separate"/>
      </w:r>
      <w:r w:rsidR="00606C15">
        <w:t>4.3.2</w:t>
      </w:r>
      <w:r>
        <w:fldChar w:fldCharType="end"/>
      </w:r>
      <w:r>
        <w:t xml:space="preserve">, the CNC needs to setup an EPL service, supporting an IP link, between C-R1 and C-R3 and requests </w:t>
      </w:r>
      <w:r w:rsidR="00016451">
        <w:t xml:space="preserve">this service at </w:t>
      </w:r>
      <w:r>
        <w:t>the CMI to the MDSC.</w:t>
      </w:r>
    </w:p>
    <w:p w14:paraId="5D20C060" w14:textId="77777777" w:rsidR="009A0E4E" w:rsidRDefault="009A0E4E" w:rsidP="009A0E4E">
      <w:r>
        <w:t>MDSC needs to setup an EPL service between C-R1 and C-R3 supported by an ODU2 end-to-end connection between S3 and S6.</w:t>
      </w:r>
    </w:p>
    <w:p w14:paraId="4C810182" w14:textId="77777777" w:rsidR="009A0E4E" w:rsidRDefault="009A0E4E" w:rsidP="009A0E4E">
      <w:r w:rsidRPr="00FA67D1">
        <w:rPr>
          <w:highlight w:val="yellow"/>
        </w:rPr>
        <w:t xml:space="preserve">As described in section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606C15">
        <w:rPr>
          <w:highlight w:val="yellow"/>
        </w:rPr>
        <w:t>5.1.5</w:t>
      </w:r>
      <w:r w:rsidR="00016451">
        <w:rPr>
          <w:highlight w:val="yellow"/>
        </w:rPr>
        <w:fldChar w:fldCharType="end"/>
      </w:r>
      <w:r w:rsidR="00016451">
        <w:rPr>
          <w:highlight w:val="yellow"/>
        </w:rPr>
        <w:t xml:space="preserve"> </w:t>
      </w:r>
      <w:r w:rsidRPr="00FA67D1">
        <w:rPr>
          <w:highlight w:val="yellow"/>
        </w:rPr>
        <w:t>above, it is not clear in this case how the Ethernet access links between the transport network and the IP router, are reported by the PNC to the MDSC.</w:t>
      </w:r>
    </w:p>
    <w:p w14:paraId="0C23C1E1" w14:textId="77777777" w:rsidR="009A0E4E" w:rsidRDefault="009A0E4E" w:rsidP="009A0E4E">
      <w:r>
        <w:rPr>
          <w:highlight w:val="yellow"/>
        </w:rPr>
        <w:t xml:space="preserve">If the 10GE physical links are not reported as ODU links within the </w:t>
      </w:r>
      <w:r w:rsidRPr="00D4552E">
        <w:rPr>
          <w:highlight w:val="yellow"/>
        </w:rPr>
        <w:t xml:space="preserve">ODU topology information, described in section </w:t>
      </w:r>
      <w:r w:rsidR="00016451">
        <w:fldChar w:fldCharType="begin"/>
      </w:r>
      <w:r w:rsidR="00016451">
        <w:rPr>
          <w:highlight w:val="yellow"/>
        </w:rPr>
        <w:instrText xml:space="preserve"> REF _Ref500432575 \r \h \t </w:instrText>
      </w:r>
      <w:r w:rsidR="00016451">
        <w:fldChar w:fldCharType="separate"/>
      </w:r>
      <w:r w:rsidR="00606C15">
        <w:rPr>
          <w:highlight w:val="yellow"/>
        </w:rPr>
        <w:t>5.1.1</w:t>
      </w:r>
      <w:r w:rsidR="00016451">
        <w:fldChar w:fldCharType="end"/>
      </w:r>
      <w:r w:rsidRPr="00D4552E">
        <w:rPr>
          <w:highlight w:val="yellow"/>
        </w:rPr>
        <w:t xml:space="preserve"> above, </w:t>
      </w:r>
      <w:r>
        <w:rPr>
          <w:highlight w:val="yellow"/>
        </w:rPr>
        <w:t xml:space="preserve">than the MDSC will not have sufficient information </w:t>
      </w:r>
      <w:r w:rsidRPr="00D4552E">
        <w:rPr>
          <w:highlight w:val="yellow"/>
        </w:rPr>
        <w:t xml:space="preserve">to know that C-R1 and C-R3 are attached to </w:t>
      </w:r>
      <w:r>
        <w:rPr>
          <w:highlight w:val="yellow"/>
        </w:rPr>
        <w:t xml:space="preserve">nodes </w:t>
      </w:r>
      <w:r w:rsidRPr="00D4552E">
        <w:rPr>
          <w:highlight w:val="yellow"/>
        </w:rPr>
        <w:t>S3 and S6.</w:t>
      </w:r>
    </w:p>
    <w:p w14:paraId="52D18C8F" w14:textId="77777777" w:rsidR="009A0E4E" w:rsidRPr="000952C8" w:rsidRDefault="009A0E4E" w:rsidP="009A0E4E">
      <w:pPr>
        <w:rPr>
          <w:highlight w:val="yellow"/>
        </w:rPr>
      </w:pPr>
      <w:r w:rsidRPr="00D4552E">
        <w:rPr>
          <w:highlight w:val="yellow"/>
        </w:rPr>
        <w:t>Assuming that the MDSC knows how C-R1 and C-R3 are attached to the transport network, the MDSC would request the Transport PNC to setup an ODU2 end-to-end Tunnel between S3 and S6.</w:t>
      </w:r>
    </w:p>
    <w:p w14:paraId="4C0A3027" w14:textId="77777777" w:rsidR="009A0E4E" w:rsidRPr="000952C8" w:rsidRDefault="009A0E4E" w:rsidP="009A0E4E">
      <w:pPr>
        <w:rPr>
          <w:highlight w:val="yellow"/>
        </w:rPr>
      </w:pPr>
      <w:r w:rsidRPr="00D4552E">
        <w:rPr>
          <w:highlight w:val="yellow"/>
        </w:rPr>
        <w:t>This ODU Tunnel is setup between two TTPs of nodes S3 and S6. In case nodes S3 and S6 support more than one TTP, the MDSC should decide which TTP to use.</w:t>
      </w:r>
    </w:p>
    <w:p w14:paraId="3DE618B7" w14:textId="77777777" w:rsidR="009A0E4E" w:rsidRDefault="009A0E4E" w:rsidP="009A0E4E">
      <w:r w:rsidRPr="00192360">
        <w:rPr>
          <w:highlight w:val="yellow"/>
        </w:rPr>
        <w:t xml:space="preserve">As discussed in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606C15">
        <w:rPr>
          <w:highlight w:val="yellow"/>
        </w:rPr>
        <w:t>5.1.5</w:t>
      </w:r>
      <w:r w:rsidR="00016451">
        <w:rPr>
          <w:highlight w:val="yellow"/>
        </w:rPr>
        <w:fldChar w:fldCharType="end"/>
      </w:r>
      <w:r w:rsidRPr="00192360">
        <w:rPr>
          <w:highlight w:val="yellow"/>
        </w:rPr>
        <w:t>, depending on the different hardware implementations of the physical nodes S3 and S6, not all the access links can be connected to all the TTPs. The MDSC should therefore not only select the optimal TTP but also a TTP that would allow the Tunnel to be used by the service.</w:t>
      </w:r>
    </w:p>
    <w:p w14:paraId="3F4F086F" w14:textId="77777777" w:rsidR="009A0E4E" w:rsidRPr="007A6E2B" w:rsidRDefault="009A0E4E" w:rsidP="009A0E4E">
      <w:pPr>
        <w:rPr>
          <w:highlight w:val="yellow"/>
        </w:rPr>
      </w:pPr>
      <w:r w:rsidRPr="00D4552E">
        <w:rPr>
          <w:highlight w:val="yellow"/>
        </w:rPr>
        <w:t>It is assumed that in case node S3 or node S6 supports only one TTP, this TTP can be accessed by all the access links.</w:t>
      </w:r>
    </w:p>
    <w:p w14:paraId="56037000" w14:textId="77777777" w:rsidR="009A0E4E" w:rsidRDefault="009A0E4E" w:rsidP="009A0E4E">
      <w:r w:rsidRPr="00D4552E">
        <w:rPr>
          <w:highlight w:val="yellow"/>
        </w:rPr>
        <w:t>Once the ODU2 Tunnel setup has been requested, unless there is a one-to-one relationship between the S3 and S6 TTPs and the</w:t>
      </w:r>
      <w:r>
        <w:rPr>
          <w:highlight w:val="yellow"/>
        </w:rPr>
        <w:t xml:space="preserve"> Ethernet</w:t>
      </w:r>
      <w:r w:rsidRPr="00D4552E">
        <w:rPr>
          <w:highlight w:val="yellow"/>
        </w:rPr>
        <w:t xml:space="preserve"> access links toward C-R1 and C-R3 (</w:t>
      </w:r>
      <w:r>
        <w:rPr>
          <w:highlight w:val="yellow"/>
        </w:rPr>
        <w:t xml:space="preserve">as in the case, described in section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606C15">
        <w:rPr>
          <w:highlight w:val="yellow"/>
        </w:rPr>
        <w:t>5.1.5</w:t>
      </w:r>
      <w:r w:rsidR="00016451">
        <w:rPr>
          <w:highlight w:val="yellow"/>
        </w:rPr>
        <w:fldChar w:fldCharType="end"/>
      </w:r>
      <w:r>
        <w:rPr>
          <w:highlight w:val="yellow"/>
        </w:rPr>
        <w:t xml:space="preserve">, where the Ethernet </w:t>
      </w:r>
      <w:r w:rsidRPr="00AB0D09">
        <w:rPr>
          <w:highlight w:val="yellow"/>
        </w:rPr>
        <w:t>access links reside on different</w:t>
      </w:r>
      <w:r>
        <w:rPr>
          <w:highlight w:val="yellow"/>
        </w:rPr>
        <w:t>/dedicated</w:t>
      </w:r>
      <w:r w:rsidRPr="00AB0D09">
        <w:rPr>
          <w:highlight w:val="yellow"/>
        </w:rPr>
        <w:t xml:space="preserve"> acces</w:t>
      </w:r>
      <w:r>
        <w:rPr>
          <w:highlight w:val="yellow"/>
        </w:rPr>
        <w:t>s card such that the ODU2 tunnel can only carry the Ethernet traffic from the only Ethernet access link on the same access card where the ODU2 tunnel is terminated</w:t>
      </w:r>
      <w:r w:rsidRPr="00D4552E">
        <w:rPr>
          <w:highlight w:val="yellow"/>
        </w:rPr>
        <w:t>), the MDSC also needs to request the setup of an EPL service from the access links on S3 and S6, attached to C-R1 and C-R3, and this ODU2 Tunnel.</w:t>
      </w:r>
    </w:p>
    <w:p w14:paraId="5CEC9C7F" w14:textId="77777777" w:rsidR="003362AE" w:rsidRPr="00016451" w:rsidRDefault="003362AE" w:rsidP="003362AE">
      <w:pPr>
        <w:pStyle w:val="Heading3"/>
      </w:pPr>
      <w:bookmarkStart w:id="201" w:name="_Toc508190120"/>
      <w:r w:rsidRPr="00016451">
        <w:t>Other OTN Client Services</w:t>
      </w:r>
      <w:bookmarkEnd w:id="201"/>
      <w:r w:rsidRPr="00016451">
        <w:t xml:space="preserve"> </w:t>
      </w:r>
    </w:p>
    <w:p w14:paraId="3A368075" w14:textId="0E9F92ED" w:rsidR="00016451" w:rsidRPr="003362AE" w:rsidRDefault="00016451" w:rsidP="00016451">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Update this section to describe the multi-domain scenario</w:t>
      </w:r>
    </w:p>
    <w:p w14:paraId="57EAE770" w14:textId="77777777" w:rsidR="00016451" w:rsidRDefault="00016451" w:rsidP="00016451">
      <w:pPr>
        <w:rPr>
          <w:highlight w:val="yellow"/>
        </w:rPr>
      </w:pPr>
      <w:r>
        <w:rPr>
          <w:highlight w:val="yellow"/>
        </w:rPr>
        <w:lastRenderedPageBreak/>
        <w:t xml:space="preserve">In this scenario, the access links are configured as </w:t>
      </w:r>
      <w:r w:rsidR="006E28E8">
        <w:rPr>
          <w:highlight w:val="yellow"/>
        </w:rPr>
        <w:t xml:space="preserve">one of the OTN clients (e.g., </w:t>
      </w:r>
      <w:r>
        <w:rPr>
          <w:highlight w:val="yellow"/>
        </w:rPr>
        <w:t>STM-64</w:t>
      </w:r>
      <w:r w:rsidR="006E28E8">
        <w:rPr>
          <w:highlight w:val="yellow"/>
        </w:rPr>
        <w:t>)</w:t>
      </w:r>
      <w:r>
        <w:rPr>
          <w:highlight w:val="yellow"/>
        </w:rPr>
        <w:t xml:space="preserve"> links.</w:t>
      </w:r>
    </w:p>
    <w:p w14:paraId="69BD92D8" w14:textId="77777777" w:rsidR="00016451" w:rsidRPr="003362AE" w:rsidRDefault="00016451" w:rsidP="00016451">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Add considerations for the case the access links are multi-function access links</w:t>
      </w:r>
    </w:p>
    <w:p w14:paraId="28B75C89" w14:textId="77777777" w:rsidR="006E28E8" w:rsidRPr="006E28E8" w:rsidRDefault="006E28E8" w:rsidP="006E28E8">
      <w:r w:rsidRPr="006E28E8">
        <w:t xml:space="preserve">As described in section </w:t>
      </w:r>
      <w:r w:rsidR="00950EE9">
        <w:fldChar w:fldCharType="begin"/>
      </w:r>
      <w:r w:rsidR="00950EE9">
        <w:instrText xml:space="preserve"> REF _Ref500432768 \r \h \t  \* MERGEFORMAT </w:instrText>
      </w:r>
      <w:r w:rsidR="00950EE9">
        <w:fldChar w:fldCharType="separate"/>
      </w:r>
      <w:r w:rsidR="00606C15">
        <w:t>4.3.3</w:t>
      </w:r>
      <w:r w:rsidR="00950EE9">
        <w:fldChar w:fldCharType="end"/>
      </w:r>
      <w:r w:rsidRPr="006E28E8">
        <w:t>, the CNC needs to setup an STM-64 Private Link service, supporting an IP link, between C-R1 and C-R3 and requests this service at the CMI to the MDSC.</w:t>
      </w:r>
    </w:p>
    <w:p w14:paraId="1D65B51C" w14:textId="77777777" w:rsidR="006E28E8" w:rsidRDefault="006E28E8" w:rsidP="006E28E8">
      <w:r>
        <w:t xml:space="preserve">MDSC needs to setup an </w:t>
      </w:r>
      <w:r w:rsidRPr="006E28E8">
        <w:t>STM-64 Private Link service</w:t>
      </w:r>
      <w:r>
        <w:t xml:space="preserve"> between C-R1 and C-R3 supported by an ODU2 end-to-end connection between S3 and S6.</w:t>
      </w:r>
    </w:p>
    <w:p w14:paraId="61E1B5A2" w14:textId="77777777" w:rsidR="00016451" w:rsidRDefault="00016451" w:rsidP="00016451">
      <w:r w:rsidRPr="006E75AB">
        <w:rPr>
          <w:highlight w:val="yellow"/>
        </w:rPr>
        <w:t xml:space="preserve">As described in section </w:t>
      </w:r>
      <w:r>
        <w:rPr>
          <w:highlight w:val="yellow"/>
        </w:rPr>
        <w:fldChar w:fldCharType="begin"/>
      </w:r>
      <w:r>
        <w:rPr>
          <w:highlight w:val="yellow"/>
        </w:rPr>
        <w:instrText xml:space="preserve"> REF _Ref500432532 \r \h \t </w:instrText>
      </w:r>
      <w:r>
        <w:rPr>
          <w:highlight w:val="yellow"/>
        </w:rPr>
      </w:r>
      <w:r>
        <w:rPr>
          <w:highlight w:val="yellow"/>
        </w:rPr>
        <w:fldChar w:fldCharType="separate"/>
      </w:r>
      <w:r w:rsidR="00606C15">
        <w:rPr>
          <w:highlight w:val="yellow"/>
        </w:rPr>
        <w:t>5.1.5</w:t>
      </w:r>
      <w:r>
        <w:rPr>
          <w:highlight w:val="yellow"/>
        </w:rPr>
        <w:fldChar w:fldCharType="end"/>
      </w:r>
      <w:r w:rsidRPr="006E75AB">
        <w:rPr>
          <w:highlight w:val="yellow"/>
        </w:rPr>
        <w:t xml:space="preserve"> above, it is not clear in this case how the access links </w:t>
      </w:r>
      <w:r>
        <w:rPr>
          <w:highlight w:val="yellow"/>
        </w:rPr>
        <w:t xml:space="preserve">(e.g., the STM-N access links) </w:t>
      </w:r>
      <w:r w:rsidRPr="006E75AB">
        <w:rPr>
          <w:highlight w:val="yellow"/>
        </w:rPr>
        <w:t>between the transport network and the IP router, are reported by the PNC to the MDSC.</w:t>
      </w:r>
    </w:p>
    <w:p w14:paraId="2B01E61D" w14:textId="77777777" w:rsidR="00016451" w:rsidRPr="007A6E2B" w:rsidRDefault="00016451" w:rsidP="00016451">
      <w:pPr>
        <w:rPr>
          <w:highlight w:val="yellow"/>
        </w:rPr>
      </w:pPr>
      <w:r w:rsidRPr="00D4552E">
        <w:rPr>
          <w:highlight w:val="yellow"/>
        </w:rPr>
        <w:t xml:space="preserve">The same issues, as described in section </w:t>
      </w:r>
      <w:r>
        <w:fldChar w:fldCharType="begin"/>
      </w:r>
      <w:r>
        <w:rPr>
          <w:highlight w:val="yellow"/>
        </w:rPr>
        <w:instrText xml:space="preserve"> REF _Ref500432805 \r \h \t </w:instrText>
      </w:r>
      <w:r>
        <w:fldChar w:fldCharType="separate"/>
      </w:r>
      <w:r w:rsidR="00606C15">
        <w:rPr>
          <w:highlight w:val="yellow"/>
        </w:rPr>
        <w:t>5.2.2</w:t>
      </w:r>
      <w:r>
        <w:fldChar w:fldCharType="end"/>
      </w:r>
      <w:r w:rsidRPr="00D4552E">
        <w:rPr>
          <w:highlight w:val="yellow"/>
        </w:rPr>
        <w:t>, apply here:</w:t>
      </w:r>
    </w:p>
    <w:p w14:paraId="02E5AD59" w14:textId="77777777" w:rsidR="00016451" w:rsidRDefault="00016451" w:rsidP="00016451">
      <w:pPr>
        <w:pStyle w:val="RFCListBullet"/>
        <w:rPr>
          <w:highlight w:val="yellow"/>
        </w:rPr>
      </w:pPr>
      <w:r w:rsidRPr="00D4552E">
        <w:rPr>
          <w:highlight w:val="yellow"/>
        </w:rPr>
        <w:t>the MDSC needs to understand that C-R1 and C-R3 are connected, thought STM-64 access links, with S3 and S6</w:t>
      </w:r>
    </w:p>
    <w:p w14:paraId="4037D565" w14:textId="77777777" w:rsidR="00016451" w:rsidRDefault="00016451" w:rsidP="00016451">
      <w:pPr>
        <w:pStyle w:val="RFCListBullet"/>
        <w:rPr>
          <w:highlight w:val="yellow"/>
        </w:rPr>
      </w:pPr>
      <w:r w:rsidRPr="00D4552E">
        <w:rPr>
          <w:highlight w:val="yellow"/>
        </w:rPr>
        <w:t>the MDSC needs to understand which TTPs in S3 and S6 can be accessed by these access links</w:t>
      </w:r>
    </w:p>
    <w:p w14:paraId="39026806" w14:textId="77777777" w:rsidR="00016451" w:rsidRDefault="00016451" w:rsidP="00016451">
      <w:pPr>
        <w:pStyle w:val="RFCListBullet"/>
        <w:rPr>
          <w:highlight w:val="yellow"/>
        </w:rPr>
      </w:pPr>
      <w:r w:rsidRPr="00D4552E">
        <w:rPr>
          <w:highlight w:val="yellow"/>
        </w:rPr>
        <w:t>the MDSC needs to configure the private line service from these access links through the ODU2 tunnel</w:t>
      </w:r>
    </w:p>
    <w:p w14:paraId="2C5D80FA" w14:textId="77777777" w:rsidR="003362AE" w:rsidRPr="00016451" w:rsidRDefault="003362AE" w:rsidP="003362AE">
      <w:pPr>
        <w:pStyle w:val="Heading3"/>
      </w:pPr>
      <w:bookmarkStart w:id="202" w:name="_Toc508190121"/>
      <w:r w:rsidRPr="00016451">
        <w:t>EVPL over ODU Service</w:t>
      </w:r>
      <w:bookmarkEnd w:id="202"/>
      <w:r w:rsidRPr="00016451">
        <w:t xml:space="preserve"> </w:t>
      </w:r>
    </w:p>
    <w:p w14:paraId="4F902814" w14:textId="77777777" w:rsidR="006E28E8" w:rsidRPr="003362AE" w:rsidRDefault="006E28E8" w:rsidP="006E28E8">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Update this section to describe the multi-domain scenario</w:t>
      </w:r>
    </w:p>
    <w:p w14:paraId="685E58A3" w14:textId="77777777" w:rsidR="006E28E8" w:rsidRPr="006E28E8" w:rsidRDefault="006E28E8" w:rsidP="006E28E8">
      <w:r w:rsidRPr="006E28E8">
        <w:t xml:space="preserve">In this scenario, the access links are configured as </w:t>
      </w:r>
      <w:r>
        <w:t>Ethernet links</w:t>
      </w:r>
      <w:r w:rsidRPr="006E28E8">
        <w:t xml:space="preserve">, as described in section </w:t>
      </w:r>
      <w:r w:rsidR="00950EE9">
        <w:fldChar w:fldCharType="begin"/>
      </w:r>
      <w:r w:rsidR="00950EE9">
        <w:instrText xml:space="preserve"> REF _Ref500433287 \r \h \t  \* MERGEFORMAT </w:instrText>
      </w:r>
      <w:r w:rsidR="00950EE9">
        <w:fldChar w:fldCharType="separate"/>
      </w:r>
      <w:r w:rsidR="00606C15">
        <w:t>5.2.2</w:t>
      </w:r>
      <w:r w:rsidR="00950EE9">
        <w:fldChar w:fldCharType="end"/>
      </w:r>
      <w:r>
        <w:t xml:space="preserve"> </w:t>
      </w:r>
      <w:r w:rsidRPr="006E28E8">
        <w:t>above.</w:t>
      </w:r>
    </w:p>
    <w:p w14:paraId="067B4919" w14:textId="77777777" w:rsidR="006E28E8" w:rsidRPr="006E28E8" w:rsidRDefault="006E28E8" w:rsidP="006E28E8">
      <w:r w:rsidRPr="006E28E8">
        <w:t xml:space="preserve">As described in section </w:t>
      </w:r>
      <w:r w:rsidR="00950EE9">
        <w:fldChar w:fldCharType="begin"/>
      </w:r>
      <w:r w:rsidR="00950EE9">
        <w:instrText xml:space="preserve"> REF _Ref500412190 \r \h \t  \* MERGEFORMAT </w:instrText>
      </w:r>
      <w:r w:rsidR="00950EE9">
        <w:fldChar w:fldCharType="separate"/>
      </w:r>
      <w:r w:rsidR="00606C15">
        <w:t>4.3.4</w:t>
      </w:r>
      <w:r w:rsidR="00950EE9">
        <w:fldChar w:fldCharType="end"/>
      </w:r>
      <w:r w:rsidRPr="006E28E8">
        <w:t>, the CNC needs to setup EVPL services, supporting IP links, between C-R1 and C-R3, as well as between C-R1 and C-R4 and requests these services at the CMI to the MDSC.</w:t>
      </w:r>
    </w:p>
    <w:p w14:paraId="42AFFC6E" w14:textId="77777777" w:rsidR="006E28E8" w:rsidRPr="006E28E8" w:rsidRDefault="006E28E8" w:rsidP="006E28E8">
      <w:r w:rsidRPr="006E28E8">
        <w:t>MDSC needs to setup two EVPL services, between C-R1 and C-R3, as well as between C-R1 and C-R4, supported by ODU0 end-to-end connections between S3 and S6 and between S3 and S2 respectively.</w:t>
      </w:r>
    </w:p>
    <w:p w14:paraId="7473D236" w14:textId="77777777" w:rsidR="00016451" w:rsidRDefault="00016451" w:rsidP="00016451">
      <w:r w:rsidRPr="006E75AB">
        <w:rPr>
          <w:highlight w:val="yellow"/>
        </w:rPr>
        <w:lastRenderedPageBreak/>
        <w:t xml:space="preserve">As described in section </w:t>
      </w:r>
      <w:r>
        <w:rPr>
          <w:highlight w:val="yellow"/>
        </w:rPr>
        <w:fldChar w:fldCharType="begin"/>
      </w:r>
      <w:r>
        <w:rPr>
          <w:highlight w:val="yellow"/>
        </w:rPr>
        <w:instrText xml:space="preserve"> REF _Ref500432532 \r \h \t </w:instrText>
      </w:r>
      <w:r>
        <w:rPr>
          <w:highlight w:val="yellow"/>
        </w:rPr>
      </w:r>
      <w:r>
        <w:rPr>
          <w:highlight w:val="yellow"/>
        </w:rPr>
        <w:fldChar w:fldCharType="separate"/>
      </w:r>
      <w:r w:rsidR="00606C15">
        <w:rPr>
          <w:highlight w:val="yellow"/>
        </w:rPr>
        <w:t>5.1.5</w:t>
      </w:r>
      <w:r>
        <w:rPr>
          <w:highlight w:val="yellow"/>
        </w:rPr>
        <w:fldChar w:fldCharType="end"/>
      </w:r>
      <w:r>
        <w:rPr>
          <w:highlight w:val="yellow"/>
        </w:rPr>
        <w:t xml:space="preserve"> </w:t>
      </w:r>
      <w:r w:rsidRPr="006E75AB">
        <w:rPr>
          <w:highlight w:val="yellow"/>
        </w:rPr>
        <w:t>above, it is not clear in this case how the Ethernet access links between the transport network and the IP router, are reported by the PNC to the MDSC.</w:t>
      </w:r>
    </w:p>
    <w:p w14:paraId="1A54620C" w14:textId="77777777" w:rsidR="00016451" w:rsidRPr="007A6E2B" w:rsidRDefault="00016451" w:rsidP="00016451">
      <w:pPr>
        <w:rPr>
          <w:highlight w:val="yellow"/>
        </w:rPr>
      </w:pPr>
      <w:r w:rsidRPr="00D4552E">
        <w:rPr>
          <w:highlight w:val="yellow"/>
        </w:rPr>
        <w:t xml:space="preserve">The same issues, as described in </w:t>
      </w:r>
      <w:r w:rsidR="006E28E8" w:rsidRPr="006E75AB">
        <w:rPr>
          <w:highlight w:val="yellow"/>
        </w:rPr>
        <w:t xml:space="preserve">section </w:t>
      </w:r>
      <w:r w:rsidR="006E28E8">
        <w:rPr>
          <w:highlight w:val="yellow"/>
        </w:rPr>
        <w:fldChar w:fldCharType="begin"/>
      </w:r>
      <w:r w:rsidR="006E28E8">
        <w:rPr>
          <w:highlight w:val="yellow"/>
        </w:rPr>
        <w:instrText xml:space="preserve"> REF _Ref500432532 \r \h \t </w:instrText>
      </w:r>
      <w:r w:rsidR="006E28E8">
        <w:rPr>
          <w:highlight w:val="yellow"/>
        </w:rPr>
      </w:r>
      <w:r w:rsidR="006E28E8">
        <w:rPr>
          <w:highlight w:val="yellow"/>
        </w:rPr>
        <w:fldChar w:fldCharType="separate"/>
      </w:r>
      <w:r w:rsidR="00606C15">
        <w:rPr>
          <w:highlight w:val="yellow"/>
        </w:rPr>
        <w:t>5.1.5</w:t>
      </w:r>
      <w:r w:rsidR="006E28E8">
        <w:rPr>
          <w:highlight w:val="yellow"/>
        </w:rPr>
        <w:fldChar w:fldCharType="end"/>
      </w:r>
      <w:r w:rsidR="006E28E8" w:rsidRPr="006E75AB">
        <w:rPr>
          <w:highlight w:val="yellow"/>
        </w:rPr>
        <w:t xml:space="preserve"> above</w:t>
      </w:r>
      <w:r w:rsidRPr="00D4552E">
        <w:rPr>
          <w:highlight w:val="yellow"/>
        </w:rPr>
        <w:t>, apply here:</w:t>
      </w:r>
    </w:p>
    <w:p w14:paraId="324226B9" w14:textId="77777777" w:rsidR="00016451" w:rsidRPr="007A6E2B" w:rsidRDefault="00016451" w:rsidP="00016451">
      <w:pPr>
        <w:pStyle w:val="RFCListBullet"/>
        <w:rPr>
          <w:highlight w:val="yellow"/>
        </w:rPr>
      </w:pPr>
      <w:r w:rsidRPr="00D4552E">
        <w:rPr>
          <w:highlight w:val="yellow"/>
        </w:rPr>
        <w:t>the MDSC needs to understand that C-R1, C-R3 and C-R4 are connected, thought the Ethernet access links, with S3, S6 and S2</w:t>
      </w:r>
    </w:p>
    <w:p w14:paraId="2ED4622C" w14:textId="77777777" w:rsidR="00016451" w:rsidRPr="007A6E2B" w:rsidRDefault="00016451" w:rsidP="00016451">
      <w:pPr>
        <w:pStyle w:val="RFCListBullet"/>
        <w:rPr>
          <w:highlight w:val="yellow"/>
        </w:rPr>
      </w:pPr>
      <w:r w:rsidRPr="00D4552E">
        <w:rPr>
          <w:highlight w:val="yellow"/>
        </w:rPr>
        <w:t>the MDSC needs to understand which TTPs in S3, S6 and S2 can be accessed by these access links</w:t>
      </w:r>
    </w:p>
    <w:p w14:paraId="24C6F918" w14:textId="77777777" w:rsidR="00016451" w:rsidRPr="007A6E2B" w:rsidRDefault="00016451" w:rsidP="00016451">
      <w:pPr>
        <w:pStyle w:val="RFCListBullet"/>
        <w:rPr>
          <w:highlight w:val="yellow"/>
        </w:rPr>
      </w:pPr>
      <w:r w:rsidRPr="00D4552E">
        <w:rPr>
          <w:highlight w:val="yellow"/>
        </w:rPr>
        <w:t>the MDSC needs to configure the EVPL services from these access links through the ODU0 tunnels</w:t>
      </w:r>
    </w:p>
    <w:p w14:paraId="004ECFA9" w14:textId="77777777" w:rsidR="00016451" w:rsidRDefault="00016451" w:rsidP="00016451">
      <w:r w:rsidRPr="00D4552E">
        <w:rPr>
          <w:highlight w:val="yellow"/>
        </w:rPr>
        <w:t xml:space="preserve">In addition, the MDSC needs to get the information that the access links on S3, S6 and S2 are capable to support EVPL (rather than just EPL) as well as to coordinate the VLAN configuration, for each EVPL service, on these access links (this is a similar issue as the timeslot configuration on access links discussed in section </w:t>
      </w:r>
      <w:r w:rsidR="006E28E8">
        <w:fldChar w:fldCharType="begin"/>
      </w:r>
      <w:r w:rsidR="006E28E8">
        <w:rPr>
          <w:highlight w:val="yellow"/>
        </w:rPr>
        <w:instrText xml:space="preserve"> REF _Ref500411426 \r \h \t </w:instrText>
      </w:r>
      <w:r w:rsidR="006E28E8">
        <w:fldChar w:fldCharType="separate"/>
      </w:r>
      <w:r w:rsidR="00606C15">
        <w:rPr>
          <w:highlight w:val="yellow"/>
        </w:rPr>
        <w:t>4.3.1</w:t>
      </w:r>
      <w:r w:rsidR="006E28E8">
        <w:fldChar w:fldCharType="end"/>
      </w:r>
      <w:r w:rsidRPr="00D4552E">
        <w:rPr>
          <w:highlight w:val="yellow"/>
        </w:rPr>
        <w:t xml:space="preserve"> </w:t>
      </w:r>
      <w:r w:rsidR="006E28E8">
        <w:rPr>
          <w:highlight w:val="yellow"/>
        </w:rPr>
        <w:t>above</w:t>
      </w:r>
      <w:r w:rsidRPr="00D4552E">
        <w:rPr>
          <w:highlight w:val="yellow"/>
        </w:rPr>
        <w:t>).</w:t>
      </w:r>
    </w:p>
    <w:p w14:paraId="6A8133E0" w14:textId="415FA029" w:rsidR="003362AE" w:rsidRDefault="003362AE" w:rsidP="003362AE">
      <w:pPr>
        <w:pStyle w:val="Heading2"/>
      </w:pPr>
      <w:bookmarkStart w:id="203" w:name="_Ref500419166"/>
      <w:bookmarkStart w:id="204" w:name="_Toc508190122"/>
      <w:r>
        <w:t>YANG Mode</w:t>
      </w:r>
      <w:r w:rsidR="00955E5F">
        <w:t>l</w:t>
      </w:r>
      <w:r>
        <w:t>s for Protection Configuration</w:t>
      </w:r>
      <w:bookmarkEnd w:id="203"/>
      <w:bookmarkEnd w:id="204"/>
    </w:p>
    <w:p w14:paraId="79AFFC07" w14:textId="77777777" w:rsidR="006E28E8" w:rsidRDefault="006E28E8" w:rsidP="006E28E8">
      <w:pPr>
        <w:pStyle w:val="Heading3"/>
      </w:pPr>
      <w:bookmarkStart w:id="205" w:name="_Toc490054152"/>
      <w:bookmarkStart w:id="206" w:name="_Toc497144543"/>
      <w:bookmarkStart w:id="207" w:name="_Toc508190123"/>
      <w:r>
        <w:t>Linear Protection (end-to-end)</w:t>
      </w:r>
      <w:bookmarkEnd w:id="205"/>
      <w:bookmarkEnd w:id="206"/>
      <w:bookmarkEnd w:id="207"/>
    </w:p>
    <w:p w14:paraId="47095D10" w14:textId="77777777" w:rsidR="00606C15" w:rsidRPr="00B940F0" w:rsidRDefault="00606C15" w:rsidP="00606C15">
      <w:r w:rsidRPr="00CA3204">
        <w:t xml:space="preserve">To be </w:t>
      </w:r>
      <w:r w:rsidRPr="005719C7">
        <w:t>discussed in future versions of this document.</w:t>
      </w:r>
    </w:p>
    <w:p w14:paraId="01056BFC" w14:textId="77777777" w:rsidR="006E28E8" w:rsidRDefault="006E28E8" w:rsidP="006E28E8">
      <w:pPr>
        <w:pStyle w:val="Heading3"/>
      </w:pPr>
      <w:bookmarkStart w:id="208" w:name="_Toc490054153"/>
      <w:bookmarkStart w:id="209" w:name="_Toc497144544"/>
      <w:bookmarkStart w:id="210" w:name="_Toc508190124"/>
      <w:r>
        <w:t>Segmented Protection</w:t>
      </w:r>
      <w:bookmarkEnd w:id="208"/>
      <w:bookmarkEnd w:id="209"/>
      <w:bookmarkEnd w:id="210"/>
    </w:p>
    <w:p w14:paraId="45016C5E" w14:textId="77777777" w:rsidR="00606C15" w:rsidRPr="00B940F0" w:rsidRDefault="00606C15" w:rsidP="00606C15">
      <w:r w:rsidRPr="00CA3204">
        <w:t xml:space="preserve">To be </w:t>
      </w:r>
      <w:r w:rsidRPr="005719C7">
        <w:t>discussed in future versions of this document.</w:t>
      </w:r>
    </w:p>
    <w:p w14:paraId="19A0D4A3" w14:textId="77777777" w:rsidR="006F6F19" w:rsidRPr="009D5F17" w:rsidRDefault="003362AE" w:rsidP="00237595">
      <w:pPr>
        <w:pStyle w:val="Heading1"/>
      </w:pPr>
      <w:bookmarkStart w:id="211" w:name="_Toc508190125"/>
      <w:r w:rsidRPr="009D5F17">
        <w:t>Detailed JSON Examples</w:t>
      </w:r>
      <w:bookmarkEnd w:id="211"/>
    </w:p>
    <w:p w14:paraId="4A0A1F12" w14:textId="77777777" w:rsidR="003362AE" w:rsidRDefault="003362AE" w:rsidP="003362AE">
      <w:pPr>
        <w:pStyle w:val="Heading2"/>
      </w:pPr>
      <w:bookmarkStart w:id="212" w:name="_Toc508190126"/>
      <w:r w:rsidRPr="009D5F17">
        <w:t>JSON Examples for Topology Abstractions</w:t>
      </w:r>
      <w:bookmarkEnd w:id="212"/>
    </w:p>
    <w:p w14:paraId="0156D5AD" w14:textId="77777777" w:rsidR="009D5F17" w:rsidRPr="009D5F17" w:rsidRDefault="009D5F17" w:rsidP="009D5F17">
      <w:pPr>
        <w:pStyle w:val="Heading3"/>
      </w:pPr>
      <w:bookmarkStart w:id="213" w:name="_Toc508190127"/>
      <w:r>
        <w:t>Domain 1 White Topology Abstraction</w:t>
      </w:r>
      <w:bookmarkEnd w:id="213"/>
    </w:p>
    <w:p w14:paraId="4791BBDA" w14:textId="34F3A465" w:rsidR="009D5F17" w:rsidRDefault="009D5F17" w:rsidP="009D5F17">
      <w:r w:rsidRPr="004035EE">
        <w:t xml:space="preserve">Section </w:t>
      </w:r>
      <w:r>
        <w:fldChar w:fldCharType="begin"/>
      </w:r>
      <w:r>
        <w:instrText xml:space="preserve"> REF _Ref500432575 \r \h \t </w:instrText>
      </w:r>
      <w:r>
        <w:fldChar w:fldCharType="separate"/>
      </w:r>
      <w:r w:rsidR="00606C15">
        <w:t>5.1.1</w:t>
      </w:r>
      <w:r>
        <w:fldChar w:fldCharType="end"/>
      </w:r>
      <w:r>
        <w:t xml:space="preserve"> </w:t>
      </w:r>
      <w:r w:rsidRPr="004035EE">
        <w:t xml:space="preserve">describes </w:t>
      </w:r>
      <w:r>
        <w:t xml:space="preserve">how PNC1 can provide a white topology abstraction to the MDSC via the MPI. </w:t>
      </w:r>
      <w:r w:rsidR="00544911">
        <w:fldChar w:fldCharType="begin"/>
      </w:r>
      <w:r w:rsidR="00544911">
        <w:instrText xml:space="preserve"> REF _Ref508189687 \r \h </w:instrText>
      </w:r>
      <w:r w:rsidR="00544911">
        <w:fldChar w:fldCharType="separate"/>
      </w:r>
      <w:r w:rsidR="00606C15">
        <w:t>Figure 3</w:t>
      </w:r>
      <w:r w:rsidR="00544911">
        <w:fldChar w:fldCharType="end"/>
      </w:r>
      <w:r>
        <w:t xml:space="preserve"> is an example of such ODU Topology.</w:t>
      </w:r>
    </w:p>
    <w:p w14:paraId="3CE06D24" w14:textId="77777777" w:rsidR="009D5F17" w:rsidRDefault="009D5F17" w:rsidP="009D5F17">
      <w:r w:rsidRPr="00AD373D">
        <w:t xml:space="preserve">This section provides the detailed JSON code describing </w:t>
      </w:r>
      <w:r>
        <w:t xml:space="preserve">how </w:t>
      </w:r>
      <w:r w:rsidRPr="00AD373D">
        <w:t>this ODU Topology</w:t>
      </w:r>
      <w:r>
        <w:t xml:space="preserve"> is reported by the PNC</w:t>
      </w:r>
      <w:r w:rsidRPr="00AD373D">
        <w:t>, using the [TE-TOPO] and [OTN-TOPO] YANG models</w:t>
      </w:r>
      <w:r>
        <w:t xml:space="preserve"> at the MPI</w:t>
      </w:r>
      <w:r w:rsidRPr="00AD373D">
        <w:t>.</w:t>
      </w:r>
    </w:p>
    <w:p w14:paraId="08C7DAD8" w14:textId="6EA49D40" w:rsidR="009D5F17" w:rsidRPr="00F41C0D" w:rsidRDefault="009D5F17" w:rsidP="009D5F17">
      <w:r w:rsidRPr="00F41C0D">
        <w:rPr>
          <w:highlight w:val="yellow"/>
        </w:rPr>
        <w:lastRenderedPageBreak/>
        <w:t>JSON code "</w:t>
      </w:r>
      <w:r w:rsidR="007A1B4D" w:rsidRPr="00F41C0D">
        <w:rPr>
          <w:highlight w:val="yellow"/>
        </w:rPr>
        <w:t>mpi1-otn-topology</w:t>
      </w:r>
      <w:r w:rsidRPr="00F41C0D">
        <w:rPr>
          <w:highlight w:val="yellow"/>
        </w:rPr>
        <w:t>.json" has been provided at in the appendix of this document.</w:t>
      </w:r>
    </w:p>
    <w:p w14:paraId="76233EFF" w14:textId="77777777" w:rsidR="003362AE" w:rsidRDefault="003362AE" w:rsidP="003362AE">
      <w:pPr>
        <w:pStyle w:val="Heading2"/>
      </w:pPr>
      <w:bookmarkStart w:id="214" w:name="_Toc508190128"/>
      <w:r w:rsidRPr="009D5F17">
        <w:t>JSON Examples for Service Configuration</w:t>
      </w:r>
      <w:bookmarkEnd w:id="214"/>
    </w:p>
    <w:p w14:paraId="4134B51F" w14:textId="77777777" w:rsidR="009D5F17" w:rsidRDefault="009D5F17" w:rsidP="009D5F17">
      <w:pPr>
        <w:pStyle w:val="Heading3"/>
      </w:pPr>
      <w:bookmarkStart w:id="215" w:name="_Toc497142341"/>
      <w:bookmarkStart w:id="216" w:name="_Toc508190129"/>
      <w:r>
        <w:t>ODU Transit Service</w:t>
      </w:r>
      <w:bookmarkEnd w:id="215"/>
      <w:bookmarkEnd w:id="216"/>
    </w:p>
    <w:p w14:paraId="30BBF1F2" w14:textId="77777777" w:rsidR="009D5F17" w:rsidRDefault="009D5F17" w:rsidP="009D5F17">
      <w:r w:rsidRPr="004035EE">
        <w:t xml:space="preserve">Section </w:t>
      </w:r>
      <w:r>
        <w:fldChar w:fldCharType="begin"/>
      </w:r>
      <w:r>
        <w:instrText xml:space="preserve"> REF _Ref500433995 \r \h \t </w:instrText>
      </w:r>
      <w:r>
        <w:fldChar w:fldCharType="separate"/>
      </w:r>
      <w:r w:rsidR="00606C15">
        <w:t>5.2.1</w:t>
      </w:r>
      <w:r>
        <w:fldChar w:fldCharType="end"/>
      </w:r>
      <w:r>
        <w:t xml:space="preserve"> </w:t>
      </w:r>
      <w:r w:rsidRPr="004035EE">
        <w:t xml:space="preserve">describes </w:t>
      </w:r>
      <w:r>
        <w:t>how the MDSC can request PNC1, via the MPI, to setup an ODU2 transit service over an ODU Topology described in s</w:t>
      </w:r>
      <w:r w:rsidRPr="004035EE">
        <w:t xml:space="preserve">ection </w:t>
      </w:r>
      <w:r>
        <w:fldChar w:fldCharType="begin"/>
      </w:r>
      <w:r>
        <w:instrText xml:space="preserve"> REF _Ref500432575 \r \h \t </w:instrText>
      </w:r>
      <w:r>
        <w:fldChar w:fldCharType="separate"/>
      </w:r>
      <w:r w:rsidR="00606C15">
        <w:t>5.1.1</w:t>
      </w:r>
      <w:r>
        <w:fldChar w:fldCharType="end"/>
      </w:r>
      <w:r>
        <w:t>.</w:t>
      </w:r>
    </w:p>
    <w:p w14:paraId="353D9EEA" w14:textId="77777777" w:rsidR="009D5F17" w:rsidRDefault="009D5F17" w:rsidP="009D5F17">
      <w:r w:rsidRPr="00AD373D">
        <w:t xml:space="preserve">This section provides the detailed JSON code describing </w:t>
      </w:r>
      <w:r>
        <w:t>how the setup of this ODU2 transit service can be requested by the MDSC</w:t>
      </w:r>
      <w:r w:rsidRPr="00AD373D">
        <w:t>, using the [TE-TUNNEL] and [OTN-TUNNEL] YANG models</w:t>
      </w:r>
      <w:r>
        <w:t xml:space="preserve"> at the MPI</w:t>
      </w:r>
      <w:r w:rsidRPr="00AD373D">
        <w:t>.</w:t>
      </w:r>
    </w:p>
    <w:p w14:paraId="18065439" w14:textId="7A4547AC" w:rsidR="009D5F17" w:rsidRPr="00F41C0D" w:rsidRDefault="009D5F17" w:rsidP="009D5F17">
      <w:r w:rsidRPr="00F41C0D">
        <w:rPr>
          <w:highlight w:val="yellow"/>
        </w:rPr>
        <w:t>JSON code "</w:t>
      </w:r>
      <w:r w:rsidR="007A1B4D" w:rsidRPr="00F41C0D">
        <w:rPr>
          <w:highlight w:val="yellow"/>
        </w:rPr>
        <w:t>mpi1</w:t>
      </w:r>
      <w:r w:rsidRPr="00F41C0D">
        <w:rPr>
          <w:highlight w:val="yellow"/>
        </w:rPr>
        <w:t>-odu2-service-</w:t>
      </w:r>
      <w:r w:rsidR="007E0C5A" w:rsidRPr="00F41C0D">
        <w:rPr>
          <w:highlight w:val="yellow"/>
        </w:rPr>
        <w:t>config</w:t>
      </w:r>
      <w:r w:rsidRPr="00F41C0D">
        <w:rPr>
          <w:highlight w:val="yellow"/>
        </w:rPr>
        <w:t>.json" has been provided at in the appendix of this document.</w:t>
      </w:r>
    </w:p>
    <w:p w14:paraId="45D9C0AF" w14:textId="77777777" w:rsidR="003362AE" w:rsidRDefault="003362AE" w:rsidP="003362AE">
      <w:pPr>
        <w:pStyle w:val="Heading2"/>
      </w:pPr>
      <w:bookmarkStart w:id="217" w:name="_Toc508190130"/>
      <w:r>
        <w:t>JSON Example for Protection Configuration</w:t>
      </w:r>
      <w:bookmarkEnd w:id="217"/>
    </w:p>
    <w:p w14:paraId="4DC1D955" w14:textId="77777777" w:rsidR="003362AE" w:rsidRPr="003362AE" w:rsidRDefault="003362AE" w:rsidP="003362AE">
      <w:r w:rsidRPr="003362AE">
        <w:rPr>
          <w:highlight w:val="yellow"/>
        </w:rPr>
        <w:t>To be added</w:t>
      </w:r>
    </w:p>
    <w:p w14:paraId="20BB70F7" w14:textId="77777777" w:rsidR="006F6F19" w:rsidRPr="009D5F17" w:rsidRDefault="006F6F19" w:rsidP="001E3E79">
      <w:pPr>
        <w:pStyle w:val="Heading1"/>
      </w:pPr>
      <w:bookmarkStart w:id="218" w:name="_Toc508190131"/>
      <w:r w:rsidRPr="009D5F17">
        <w:t>Security Considerations</w:t>
      </w:r>
      <w:bookmarkEnd w:id="218"/>
    </w:p>
    <w:p w14:paraId="51E97A76" w14:textId="77777777" w:rsidR="009D5F17" w:rsidRDefault="009D5F17" w:rsidP="009D5F17">
      <w:pPr>
        <w:rPr>
          <w:highlight w:val="yellow"/>
        </w:rPr>
      </w:pPr>
      <w:r>
        <w:rPr>
          <w:highlight w:val="yellow"/>
        </w:rPr>
        <w:t>This section is for further study</w:t>
      </w:r>
    </w:p>
    <w:p w14:paraId="050BECB1" w14:textId="77777777" w:rsidR="00055923" w:rsidRPr="009D5F17" w:rsidRDefault="00055923" w:rsidP="00055923">
      <w:pPr>
        <w:pStyle w:val="Heading1"/>
      </w:pPr>
      <w:bookmarkStart w:id="219" w:name="_Toc508190132"/>
      <w:r w:rsidRPr="009D5F17">
        <w:t>IANA Considerations</w:t>
      </w:r>
      <w:bookmarkEnd w:id="219"/>
    </w:p>
    <w:p w14:paraId="35840463" w14:textId="77777777" w:rsidR="009D5F17" w:rsidRPr="00055923" w:rsidRDefault="009D5F17" w:rsidP="009D5F17">
      <w:pPr>
        <w:rPr>
          <w:rFonts w:eastAsia="Times New Roman"/>
        </w:rPr>
      </w:pPr>
      <w:r w:rsidRPr="00DA3B17">
        <w:t>This document requires no IANA actions</w:t>
      </w:r>
      <w:r>
        <w:t>.</w:t>
      </w:r>
    </w:p>
    <w:p w14:paraId="24A92BC0" w14:textId="77777777" w:rsidR="002E1F5F" w:rsidRPr="00343254" w:rsidRDefault="002E1F5F" w:rsidP="001E3E79">
      <w:pPr>
        <w:pStyle w:val="Heading1"/>
      </w:pPr>
      <w:bookmarkStart w:id="220" w:name="_Toc508190133"/>
      <w:r w:rsidRPr="00343254">
        <w:t>References</w:t>
      </w:r>
      <w:bookmarkEnd w:id="220"/>
    </w:p>
    <w:p w14:paraId="090019CE" w14:textId="77777777" w:rsidR="002E1F5F" w:rsidRPr="00343254" w:rsidRDefault="002E1F5F" w:rsidP="001E3E79">
      <w:pPr>
        <w:pStyle w:val="Heading2"/>
      </w:pPr>
      <w:bookmarkStart w:id="221" w:name="_Toc508190134"/>
      <w:r w:rsidRPr="00343254">
        <w:t>Normative References</w:t>
      </w:r>
      <w:bookmarkEnd w:id="221"/>
    </w:p>
    <w:p w14:paraId="63EA9806" w14:textId="77777777" w:rsidR="00343254" w:rsidRDefault="00343254" w:rsidP="00343254">
      <w:pPr>
        <w:pStyle w:val="RFCReferencesBookmark"/>
      </w:pPr>
      <w:r>
        <w:t>[RFC7926] Farrel, A. et al., "Problem Statement and Architecture for    Information Exchange between Interconnected Traffic-Engineered Networks", BCP 206, RFC 7926, July 2016.</w:t>
      </w:r>
    </w:p>
    <w:p w14:paraId="39D7141E" w14:textId="77777777" w:rsidR="00343254" w:rsidRDefault="00343254" w:rsidP="00343254">
      <w:pPr>
        <w:pStyle w:val="RFCReferencesBookmark"/>
      </w:pPr>
      <w:r>
        <w:t>[RFC4427]</w:t>
      </w:r>
      <w:r>
        <w:tab/>
      </w:r>
      <w:r w:rsidRPr="00EA3EF8">
        <w:t>Mannie</w:t>
      </w:r>
      <w:r>
        <w:t xml:space="preserve">, E., </w:t>
      </w:r>
      <w:r w:rsidRPr="00EA3EF8">
        <w:t>Papadimitriou</w:t>
      </w:r>
      <w:r>
        <w:t>, D., "</w:t>
      </w:r>
      <w:r w:rsidRPr="00EA3EF8">
        <w:t>Recovery (Protection and Restoration) Terminology</w:t>
      </w:r>
      <w:r>
        <w:t xml:space="preserve"> </w:t>
      </w:r>
      <w:r w:rsidRPr="00EA3EF8">
        <w:t>for Generalized Multi-Protocol Label Switching (GMPLS)</w:t>
      </w:r>
      <w:r>
        <w:t>", RFC 4427, March 2006.</w:t>
      </w:r>
    </w:p>
    <w:p w14:paraId="0B2B98FF" w14:textId="77777777" w:rsidR="00343254" w:rsidRDefault="00343254" w:rsidP="00343254">
      <w:pPr>
        <w:pStyle w:val="RFCReferencesBookmark"/>
      </w:pPr>
      <w:r>
        <w:t>[ACTN-Frame] Ceccarelli, D., Lee, Y. et al., "Framework for Abstraction and Control of Transport Networks", draft-</w:t>
      </w:r>
      <w:proofErr w:type="spellStart"/>
      <w:r>
        <w:t>ietf</w:t>
      </w:r>
      <w:proofErr w:type="spellEnd"/>
      <w:r>
        <w:t>-teas-</w:t>
      </w:r>
      <w:proofErr w:type="spellStart"/>
      <w:r>
        <w:t>actn</w:t>
      </w:r>
      <w:proofErr w:type="spellEnd"/>
      <w:r>
        <w:t>-framework, work in progress.</w:t>
      </w:r>
    </w:p>
    <w:p w14:paraId="229916CD" w14:textId="7412D1BF" w:rsidR="00343254" w:rsidRDefault="00343254" w:rsidP="00343254">
      <w:pPr>
        <w:pStyle w:val="RFCReferencesBookmark"/>
      </w:pPr>
      <w:r>
        <w:lastRenderedPageBreak/>
        <w:t>[ITU-T G.709] ITU-T Recommendation G.709 (06/16), "Interfaces for the optical transport network", June 2016.</w:t>
      </w:r>
    </w:p>
    <w:p w14:paraId="660C77BC" w14:textId="1105894C" w:rsidR="00343254" w:rsidRDefault="00343254" w:rsidP="00343254">
      <w:pPr>
        <w:pStyle w:val="RFCReferencesBookmark"/>
      </w:pPr>
      <w:r>
        <w:t>[ITU-T G.808.1] ITU-T Recommendation G.808.1 (05/14), "</w:t>
      </w:r>
      <w:r w:rsidRPr="00EA3EF8">
        <w:t>Generic protection switching – Linear trail and subnetwork protection</w:t>
      </w:r>
      <w:r>
        <w:t>", May 2014.</w:t>
      </w:r>
    </w:p>
    <w:p w14:paraId="075A4928" w14:textId="1C70D44C" w:rsidR="00343254" w:rsidRDefault="00343254" w:rsidP="00343254">
      <w:pPr>
        <w:pStyle w:val="RFCReferencesBookmark"/>
      </w:pPr>
      <w:r>
        <w:t>[ITU-T G.873.1] ITU-T Recommendation G.873.1 (05/14), "</w:t>
      </w:r>
      <w:r w:rsidRPr="00A7445B">
        <w:t xml:space="preserve">Optical </w:t>
      </w:r>
      <w:r>
        <w:t>t</w:t>
      </w:r>
      <w:r w:rsidRPr="00A7445B">
        <w:t xml:space="preserve">ransport </w:t>
      </w:r>
      <w:r>
        <w:t>n</w:t>
      </w:r>
      <w:r w:rsidRPr="00A7445B">
        <w:t>etwork (OTN): Linear protection</w:t>
      </w:r>
      <w:r>
        <w:t>", May 2014.</w:t>
      </w:r>
    </w:p>
    <w:p w14:paraId="2DB53F8D" w14:textId="77777777" w:rsidR="00343254" w:rsidRDefault="00343254" w:rsidP="00343254">
      <w:pPr>
        <w:pStyle w:val="RFCReferencesBookmark"/>
      </w:pPr>
      <w:r w:rsidRPr="00CA1E01">
        <w:t>[TE-</w:t>
      </w:r>
      <w:r>
        <w:t>TOPO] Liu</w:t>
      </w:r>
      <w:r w:rsidRPr="00CA1E01">
        <w:t xml:space="preserve">, </w:t>
      </w:r>
      <w:r>
        <w:t>X</w:t>
      </w:r>
      <w:r w:rsidRPr="00CA1E01">
        <w:t>.</w:t>
      </w:r>
      <w:r>
        <w:t xml:space="preserve"> et</w:t>
      </w:r>
      <w:r w:rsidRPr="00CA1E01">
        <w:t xml:space="preserve"> </w:t>
      </w:r>
      <w:r>
        <w:t>al.</w:t>
      </w:r>
      <w:r w:rsidRPr="00CA1E01">
        <w:t>, "YANG Data Model for TE Topologies", draft-</w:t>
      </w:r>
      <w:proofErr w:type="spellStart"/>
      <w:r w:rsidRPr="00CA1E01">
        <w:t>ietf</w:t>
      </w:r>
      <w:proofErr w:type="spellEnd"/>
      <w:r w:rsidRPr="00CA1E01">
        <w:t>-teas-yang-</w:t>
      </w:r>
      <w:proofErr w:type="spellStart"/>
      <w:r w:rsidRPr="00CA1E01">
        <w:t>te</w:t>
      </w:r>
      <w:proofErr w:type="spellEnd"/>
      <w:r w:rsidRPr="00CA1E01">
        <w:t>-topo</w:t>
      </w:r>
      <w:r>
        <w:t>, work in progress</w:t>
      </w:r>
      <w:r w:rsidRPr="00CA1E01">
        <w:t>.</w:t>
      </w:r>
    </w:p>
    <w:p w14:paraId="1D53CAA8" w14:textId="77777777" w:rsidR="00343254" w:rsidRDefault="00343254" w:rsidP="00343254">
      <w:pPr>
        <w:pStyle w:val="RFCReferencesBookmark"/>
      </w:pPr>
      <w:r w:rsidRPr="00CA1E01">
        <w:t>[</w:t>
      </w:r>
      <w:r>
        <w:t>OTN</w:t>
      </w:r>
      <w:r w:rsidRPr="00CA1E01">
        <w:t>-TOPO</w:t>
      </w:r>
      <w:r>
        <w:t xml:space="preserve">] </w:t>
      </w:r>
      <w:r w:rsidRPr="000A0F17">
        <w:t>Zheng, H.</w:t>
      </w:r>
      <w:r w:rsidRPr="00C57086">
        <w:t xml:space="preserve"> </w:t>
      </w:r>
      <w:r w:rsidRPr="004019BE">
        <w:t>et al., "A YANG Data Model for Optical Transport Network Topology", draft-</w:t>
      </w:r>
      <w:proofErr w:type="spellStart"/>
      <w:r w:rsidRPr="004019BE">
        <w:t>ietf</w:t>
      </w:r>
      <w:proofErr w:type="spellEnd"/>
      <w:r w:rsidRPr="004019BE">
        <w:t>-</w:t>
      </w:r>
      <w:proofErr w:type="spellStart"/>
      <w:r w:rsidRPr="004019BE">
        <w:t>ccamp</w:t>
      </w:r>
      <w:proofErr w:type="spellEnd"/>
      <w:r w:rsidRPr="004019BE">
        <w:t>-</w:t>
      </w:r>
      <w:proofErr w:type="spellStart"/>
      <w:r w:rsidRPr="004019BE">
        <w:t>otn</w:t>
      </w:r>
      <w:proofErr w:type="spellEnd"/>
      <w:r w:rsidRPr="004019BE">
        <w:t>-topo-yang, work in progress</w:t>
      </w:r>
      <w:r w:rsidRPr="00CA1E01">
        <w:t>.</w:t>
      </w:r>
    </w:p>
    <w:p w14:paraId="3C416CB7" w14:textId="699AB798" w:rsidR="0091245F" w:rsidRPr="00F41C0D" w:rsidRDefault="0091245F" w:rsidP="00343254">
      <w:pPr>
        <w:pStyle w:val="RFCReferencesBookmark"/>
        <w:rPr>
          <w:lang w:val="en"/>
        </w:rPr>
      </w:pPr>
      <w:r>
        <w:t>[CLIENT-TOPO]</w:t>
      </w:r>
      <w:r>
        <w:tab/>
        <w:t>Zheng, H. et al., "</w:t>
      </w:r>
      <w:r w:rsidRPr="0091245F">
        <w:t>A YANG Data Model for Client-layer Topology</w:t>
      </w:r>
      <w:r>
        <w:t xml:space="preserve">", </w:t>
      </w:r>
      <w:r w:rsidRPr="0091245F">
        <w:t>draft-</w:t>
      </w:r>
      <w:proofErr w:type="spellStart"/>
      <w:r w:rsidRPr="0091245F">
        <w:t>zheng</w:t>
      </w:r>
      <w:proofErr w:type="spellEnd"/>
      <w:r w:rsidRPr="0091245F">
        <w:t>-</w:t>
      </w:r>
      <w:proofErr w:type="spellStart"/>
      <w:r w:rsidRPr="0091245F">
        <w:t>ccamp</w:t>
      </w:r>
      <w:proofErr w:type="spellEnd"/>
      <w:r w:rsidRPr="0091245F">
        <w:t>-client-topo-yang</w:t>
      </w:r>
      <w:r>
        <w:t>, work in progress.</w:t>
      </w:r>
    </w:p>
    <w:p w14:paraId="32925EFB" w14:textId="77777777" w:rsidR="00343254" w:rsidRDefault="00343254" w:rsidP="00343254">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345295C1" w14:textId="77777777" w:rsidR="00343254" w:rsidRPr="009D350A" w:rsidRDefault="00343254" w:rsidP="00343254">
      <w:pPr>
        <w:pStyle w:val="RFCReferencesBookmark"/>
      </w:pPr>
      <w:r w:rsidRPr="009D350A">
        <w:t>[PATH-COMPUTE]</w:t>
      </w:r>
      <w:r w:rsidRPr="009D350A">
        <w:tab/>
        <w:t>Busi, I., Belotti, S. e</w:t>
      </w:r>
      <w:r w:rsidRPr="00081799">
        <w:t>t al, "Yang model for requesting Path Computation</w:t>
      </w:r>
      <w:r w:rsidRPr="009D350A">
        <w:t>", draft-</w:t>
      </w:r>
      <w:proofErr w:type="spellStart"/>
      <w:r w:rsidRPr="009D350A">
        <w:t>busibel</w:t>
      </w:r>
      <w:proofErr w:type="spellEnd"/>
      <w:r w:rsidRPr="009D350A">
        <w:t>-teas-yang-path-computation, work in progress.</w:t>
      </w:r>
    </w:p>
    <w:p w14:paraId="5F47ED65" w14:textId="77777777" w:rsidR="000D1432" w:rsidRDefault="000D1432" w:rsidP="000D1432">
      <w:pPr>
        <w:pStyle w:val="RFCReferencesBookmark"/>
      </w:pPr>
      <w:r w:rsidRPr="000A0F17">
        <w:t>[OTN-TUNNEL]</w:t>
      </w:r>
      <w:r w:rsidRPr="000A0F17">
        <w:tab/>
        <w:t>Zheng, H. et al., "OTN Tunnel YANG Model", draft-</w:t>
      </w:r>
      <w:proofErr w:type="spellStart"/>
      <w:r>
        <w:t>ietf</w:t>
      </w:r>
      <w:proofErr w:type="spellEnd"/>
      <w:r w:rsidRPr="000A0F17">
        <w:t>-</w:t>
      </w:r>
      <w:proofErr w:type="spellStart"/>
      <w:r w:rsidRPr="000A0F17">
        <w:t>ccamp</w:t>
      </w:r>
      <w:proofErr w:type="spellEnd"/>
      <w:r w:rsidRPr="000A0F17">
        <w:t>-</w:t>
      </w:r>
      <w:proofErr w:type="spellStart"/>
      <w:r w:rsidRPr="000A0F17">
        <w:t>otn</w:t>
      </w:r>
      <w:proofErr w:type="spellEnd"/>
      <w:r w:rsidRPr="000A0F17">
        <w:t xml:space="preserve">-tunnel-model, </w:t>
      </w:r>
      <w:r w:rsidRPr="00C57086">
        <w:t>work in progress.</w:t>
      </w:r>
    </w:p>
    <w:p w14:paraId="634041DB" w14:textId="3F6E3420" w:rsidR="0091245F" w:rsidRPr="00F41C0D" w:rsidRDefault="0091245F" w:rsidP="000D1432">
      <w:pPr>
        <w:pStyle w:val="RFCReferencesBookmark"/>
        <w:rPr>
          <w:lang w:val="en"/>
        </w:rPr>
      </w:pPr>
      <w:r>
        <w:t>[CLIENT-SVC]</w:t>
      </w:r>
      <w:r>
        <w:tab/>
      </w:r>
      <w:r w:rsidRPr="000A0F17">
        <w:t>Zheng, H. et al., "</w:t>
      </w:r>
      <w:r w:rsidRPr="0091245F">
        <w:t>A YANG Data Model for Optical Transport Network Client Signals</w:t>
      </w:r>
      <w:r>
        <w:t xml:space="preserve">", </w:t>
      </w:r>
      <w:r w:rsidRPr="0091245F">
        <w:t>draft-</w:t>
      </w:r>
      <w:proofErr w:type="spellStart"/>
      <w:r w:rsidRPr="0091245F">
        <w:t>zheng</w:t>
      </w:r>
      <w:proofErr w:type="spellEnd"/>
      <w:r w:rsidRPr="0091245F">
        <w:t>-</w:t>
      </w:r>
      <w:proofErr w:type="spellStart"/>
      <w:r w:rsidRPr="0091245F">
        <w:t>ccamp</w:t>
      </w:r>
      <w:proofErr w:type="spellEnd"/>
      <w:r w:rsidRPr="0091245F">
        <w:t>-</w:t>
      </w:r>
      <w:proofErr w:type="spellStart"/>
      <w:r w:rsidRPr="0091245F">
        <w:t>otn</w:t>
      </w:r>
      <w:proofErr w:type="spellEnd"/>
      <w:r w:rsidRPr="0091245F">
        <w:t>-client-signal-yang</w:t>
      </w:r>
      <w:r>
        <w:t xml:space="preserve">, </w:t>
      </w:r>
      <w:r w:rsidRPr="00C57086">
        <w:t>work in progress</w:t>
      </w:r>
      <w:r>
        <w:t>.</w:t>
      </w:r>
    </w:p>
    <w:p w14:paraId="656B2530" w14:textId="77777777" w:rsidR="002E1F5F" w:rsidRPr="00343254" w:rsidRDefault="002E1F5F" w:rsidP="001E3E79">
      <w:pPr>
        <w:pStyle w:val="Heading2"/>
      </w:pPr>
      <w:bookmarkStart w:id="222" w:name="_Toc508190135"/>
      <w:r w:rsidRPr="00343254">
        <w:t>Informative References</w:t>
      </w:r>
      <w:bookmarkEnd w:id="222"/>
    </w:p>
    <w:p w14:paraId="5274D581" w14:textId="56CB78C5" w:rsidR="007C50DE" w:rsidRDefault="007C50DE" w:rsidP="00343254">
      <w:pPr>
        <w:pStyle w:val="RFCReferencesBookmark"/>
      </w:pPr>
      <w:r>
        <w:t>[RFC5151]</w:t>
      </w:r>
      <w:r>
        <w:tab/>
        <w:t>Farrel, A. et al., "</w:t>
      </w:r>
      <w:r w:rsidRPr="007C50DE">
        <w:t>Inter-Domain MPLS and GMPLS Traffic Engineering --Resource Reservation Protocol-Traffic Engineering (RSVP-TE) Extensions</w:t>
      </w:r>
      <w:r>
        <w:t>", RFC 5151, February 2008.</w:t>
      </w:r>
    </w:p>
    <w:p w14:paraId="5A7E990C" w14:textId="77777777" w:rsidR="00343254" w:rsidRDefault="00343254" w:rsidP="00343254">
      <w:pPr>
        <w:pStyle w:val="RFCReferencesBookmark"/>
      </w:pPr>
      <w:r>
        <w:t>[</w:t>
      </w:r>
      <w:r>
        <w:rPr>
          <w:rFonts w:eastAsiaTheme="minorEastAsia"/>
          <w:lang w:eastAsia="zh-CN"/>
        </w:rPr>
        <w:t>RFC6898</w:t>
      </w:r>
      <w:r>
        <w:t>]</w:t>
      </w:r>
      <w:r>
        <w:tab/>
      </w:r>
      <w:r w:rsidRPr="00046AE7">
        <w:t>Li</w:t>
      </w:r>
      <w:r>
        <w:t xml:space="preserve">, </w:t>
      </w:r>
      <w:r w:rsidRPr="00046AE7">
        <w:t>D</w:t>
      </w:r>
      <w:r>
        <w:t xml:space="preserve">. et al., "Link Management Protocol Behavior Negotiation and Configuration Modifications", </w:t>
      </w:r>
      <w:r w:rsidRPr="00046AE7">
        <w:t>RFC 6898</w:t>
      </w:r>
      <w:r>
        <w:t>, March 2013.</w:t>
      </w:r>
    </w:p>
    <w:p w14:paraId="2151634C" w14:textId="066D25FA" w:rsidR="007C50DE" w:rsidRPr="007C50DE" w:rsidRDefault="007C50DE" w:rsidP="00343254">
      <w:pPr>
        <w:pStyle w:val="RFCReferencesBookmark"/>
      </w:pPr>
      <w:r w:rsidRPr="007C50DE">
        <w:lastRenderedPageBreak/>
        <w:t>[RFC8309]</w:t>
      </w:r>
      <w:r w:rsidRPr="007C50DE">
        <w:tab/>
        <w:t>Wu, Q. et al.,</w:t>
      </w:r>
      <w:r w:rsidRPr="00F41C0D">
        <w:t xml:space="preserve"> "Service Models Explained",</w:t>
      </w:r>
      <w:r>
        <w:t xml:space="preserve"> RFC 8309, January 2018.</w:t>
      </w:r>
    </w:p>
    <w:p w14:paraId="45C24FCE" w14:textId="77777777" w:rsidR="00343254" w:rsidRDefault="00343254" w:rsidP="00343254">
      <w:pPr>
        <w:pStyle w:val="RFCReferencesBookmark"/>
      </w:pPr>
      <w:r>
        <w:t>[ACTN-YANG] Zhang, X. et al., "Applicability of YANG models for Abstraction and Control of Traffic Engineered Networks", draft-zhang-teas-</w:t>
      </w:r>
      <w:proofErr w:type="spellStart"/>
      <w:r>
        <w:t>actn</w:t>
      </w:r>
      <w:proofErr w:type="spellEnd"/>
      <w:r>
        <w:t>-yang, work in progress.</w:t>
      </w:r>
    </w:p>
    <w:p w14:paraId="4A7C61A2" w14:textId="77777777" w:rsidR="00343254" w:rsidRDefault="00343254" w:rsidP="00343254">
      <w:pPr>
        <w:pStyle w:val="RFCReferencesBookmark"/>
      </w:pPr>
      <w:r>
        <w:t>[I2RS-TOPO]</w:t>
      </w:r>
      <w:r>
        <w:tab/>
      </w:r>
      <w:r w:rsidRPr="000A0F17">
        <w:t>Clemm, A.</w:t>
      </w:r>
      <w:r w:rsidRPr="004019BE">
        <w:t xml:space="preserve"> et al.,</w:t>
      </w:r>
      <w:r>
        <w:t xml:space="preserve"> "</w:t>
      </w:r>
      <w:r w:rsidRPr="002C29C3">
        <w:t>A Data Model for Network Topologies</w:t>
      </w:r>
      <w:r>
        <w:t xml:space="preserve">", </w:t>
      </w:r>
      <w:r w:rsidRPr="002C29C3">
        <w:t>draft-ietf-i2rs-yang-network-topo</w:t>
      </w:r>
      <w:r>
        <w:t xml:space="preserve">, </w:t>
      </w:r>
      <w:r w:rsidRPr="004019BE">
        <w:t>work in progress</w:t>
      </w:r>
      <w:r>
        <w:t>.</w:t>
      </w:r>
    </w:p>
    <w:p w14:paraId="20BA6EDA" w14:textId="77777777" w:rsidR="00343254" w:rsidRDefault="00343254" w:rsidP="00343254">
      <w:pPr>
        <w:pStyle w:val="RFCReferencesBookmark"/>
      </w:pPr>
      <w:r>
        <w:t>[ONF TR-527] ONF Technical Recommendation TR-527, "Functional Requirements for Transport API", June 2016.</w:t>
      </w:r>
    </w:p>
    <w:p w14:paraId="2B3B635C" w14:textId="77777777" w:rsidR="00343254" w:rsidRDefault="00343254" w:rsidP="00343254">
      <w:pPr>
        <w:pStyle w:val="RFCReferencesBookmark"/>
      </w:pPr>
      <w:r>
        <w:t>[ONF GitHub] ONF Open Transport (SNOWMASS) https://github.com/OpenNetworkingFoundation/Snowmass-ONFOpenTransport</w:t>
      </w:r>
    </w:p>
    <w:p w14:paraId="205F82D0" w14:textId="77777777" w:rsidR="001E3E79" w:rsidRPr="00343254" w:rsidRDefault="001E3E79" w:rsidP="001E3E79">
      <w:pPr>
        <w:pStyle w:val="Heading1"/>
      </w:pPr>
      <w:bookmarkStart w:id="223" w:name="_Toc508190136"/>
      <w:r w:rsidRPr="00343254">
        <w:t>Acknowledgments</w:t>
      </w:r>
      <w:bookmarkEnd w:id="223"/>
    </w:p>
    <w:p w14:paraId="0B2A167F" w14:textId="77777777" w:rsidR="00343254" w:rsidRDefault="00343254" w:rsidP="00343254">
      <w:r>
        <w:t>The authors would like to thank all members of the Transport NBI   Design Team involved in the definition of use cases, gap analysis   and guidelines for using the IETF YANG models at the Northbound    Interface (NBI) of a Transport SDN Controller.</w:t>
      </w:r>
    </w:p>
    <w:p w14:paraId="68ADAAB3" w14:textId="77777777" w:rsidR="00343254" w:rsidRDefault="00343254" w:rsidP="00343254">
      <w:r>
        <w:t xml:space="preserve">The authors would like to thank Xian Zhang, Anurag Sharma, </w:t>
      </w:r>
      <w:r w:rsidRPr="00F13664">
        <w:t>Sergio Belotti, Tara Cummings</w:t>
      </w:r>
      <w:r>
        <w:t xml:space="preserve">, Michael Scharf, Karthik Sethuraman, Oscar Gonzalez de Dios, Hans </w:t>
      </w:r>
      <w:proofErr w:type="spellStart"/>
      <w:r w:rsidRPr="00C2174B">
        <w:t>Bjursrom</w:t>
      </w:r>
      <w:proofErr w:type="spellEnd"/>
      <w:r w:rsidRPr="00C2174B">
        <w:t xml:space="preserve"> </w:t>
      </w:r>
      <w:r w:rsidRPr="00F13664">
        <w:t>and Italo Busi</w:t>
      </w:r>
      <w:r>
        <w:t xml:space="preserve"> for having initiated the work on gap analysis for transport NBI and having provided foundations work for the development of this document.</w:t>
      </w:r>
    </w:p>
    <w:p w14:paraId="697A8771" w14:textId="77777777" w:rsidR="00343254" w:rsidRDefault="00343254" w:rsidP="00343254">
      <w:r w:rsidRPr="00AD373D">
        <w:t>The authors would like to thank the authors of the TE Topology and Tunnel YANG models [TE-TOPO] and [TE-TUNNEL], in particular Igor Bryskin, Vishnu Pavan Beeram, Tarek Saad and Xufeng Liu, for their support in addressing any gap identified during the analysis work.</w:t>
      </w:r>
    </w:p>
    <w:p w14:paraId="1CAAE1E7" w14:textId="77777777" w:rsidR="00A41519" w:rsidRDefault="00A41519" w:rsidP="00A41519">
      <w:r w:rsidRPr="00BA6DE7">
        <w:t>This document was prepared using 2-Word-v2.0.template.dot.</w:t>
      </w:r>
    </w:p>
    <w:p w14:paraId="20E230A7" w14:textId="4D506A0A" w:rsidR="005D29A6" w:rsidRDefault="005D29A6" w:rsidP="00F41C0D">
      <w:pPr>
        <w:pStyle w:val="RFCApp"/>
      </w:pPr>
      <w:bookmarkStart w:id="224" w:name="_Toc508190137"/>
      <w:r w:rsidRPr="009D5F17">
        <w:lastRenderedPageBreak/>
        <w:t>Detailed JSON Examples</w:t>
      </w:r>
      <w:bookmarkEnd w:id="224"/>
    </w:p>
    <w:p w14:paraId="5DFC2FE7" w14:textId="2BDBE59F" w:rsidR="005D29A6" w:rsidRPr="009C0E27" w:rsidRDefault="005D29A6" w:rsidP="00F41C0D">
      <w:pPr>
        <w:pStyle w:val="RFCAppH1"/>
      </w:pPr>
      <w:bookmarkStart w:id="225" w:name="_Toc508190138"/>
      <w:r w:rsidRPr="009C0E27">
        <w:t>JSON Code: mpi1-otn-topology.json</w:t>
      </w:r>
      <w:bookmarkEnd w:id="225"/>
    </w:p>
    <w:p w14:paraId="2EC69180" w14:textId="77777777" w:rsidR="005D29A6" w:rsidRDefault="005D29A6" w:rsidP="005D29A6">
      <w:r w:rsidRPr="00F41C0D">
        <w:rPr>
          <w:highlight w:val="cyan"/>
        </w:rPr>
        <w:t>The JSON code for this use case is currently located on GitHub at:</w:t>
      </w:r>
    </w:p>
    <w:p w14:paraId="12C8BA83" w14:textId="0A2D5F05" w:rsidR="005D29A6" w:rsidRPr="00D3128B" w:rsidRDefault="00955E5F" w:rsidP="005D29A6">
      <w:r w:rsidRPr="00F41C0D">
        <w:rPr>
          <w:highlight w:val="cyan"/>
        </w:rPr>
        <w:t>https://github.com/danielkinguk/transport-nbi/blob/master/Internet-Drafts/Applicability-Statement/01/mpi1-otn-topology.json</w:t>
      </w:r>
    </w:p>
    <w:p w14:paraId="39A7F35B" w14:textId="55DFCF13" w:rsidR="005D29A6" w:rsidRDefault="005D29A6" w:rsidP="00F41C0D">
      <w:pPr>
        <w:pStyle w:val="RFCAppH1"/>
      </w:pPr>
      <w:bookmarkStart w:id="226" w:name="_Toc508190139"/>
      <w:r w:rsidRPr="00D3128B">
        <w:t xml:space="preserve">JSON Code: </w:t>
      </w:r>
      <w:r w:rsidR="007E0C5A" w:rsidRPr="00F41C0D">
        <w:t xml:space="preserve"> mpi1-odu2-service-config</w:t>
      </w:r>
      <w:r w:rsidRPr="00D3128B">
        <w:t>.json</w:t>
      </w:r>
      <w:bookmarkEnd w:id="226"/>
    </w:p>
    <w:p w14:paraId="7B2FB3A3" w14:textId="77777777" w:rsidR="005D29A6" w:rsidRDefault="005D29A6" w:rsidP="005D29A6">
      <w:r w:rsidRPr="00F41C0D">
        <w:rPr>
          <w:highlight w:val="cyan"/>
        </w:rPr>
        <w:t>The JSON code for this use case is c</w:t>
      </w:r>
      <w:bookmarkStart w:id="227" w:name="_GoBack"/>
      <w:bookmarkEnd w:id="227"/>
      <w:r w:rsidRPr="00F41C0D">
        <w:rPr>
          <w:highlight w:val="cyan"/>
        </w:rPr>
        <w:t>urrently located on GitHub at:</w:t>
      </w:r>
    </w:p>
    <w:p w14:paraId="42C3FFDA" w14:textId="5F034E1D" w:rsidR="005D29A6" w:rsidRPr="005D29A6" w:rsidRDefault="00955E5F" w:rsidP="005D29A6">
      <w:r w:rsidRPr="00F41C0D">
        <w:rPr>
          <w:highlight w:val="cyan"/>
        </w:rPr>
        <w:t>https://github.com/danielkinguk/transport-nbi/blob/master/Internet-Drafts/Applicability-Statement/01/mpi1-odu2-service-config.json</w:t>
      </w:r>
    </w:p>
    <w:p w14:paraId="62A92B50" w14:textId="77777777" w:rsidR="00756310" w:rsidRPr="00343254" w:rsidRDefault="00343254" w:rsidP="0072225C">
      <w:pPr>
        <w:pStyle w:val="RFCApp"/>
      </w:pPr>
      <w:bookmarkStart w:id="228" w:name="_Ref486351665"/>
      <w:bookmarkStart w:id="229" w:name="_Toc497142349"/>
      <w:bookmarkStart w:id="230" w:name="_Toc508190140"/>
      <w:r w:rsidRPr="00343254">
        <w:lastRenderedPageBreak/>
        <w:t>Validating a JSON fragment against a YANG Model</w:t>
      </w:r>
      <w:bookmarkEnd w:id="228"/>
      <w:bookmarkEnd w:id="229"/>
      <w:bookmarkEnd w:id="230"/>
    </w:p>
    <w:p w14:paraId="0EEF9872" w14:textId="77777777" w:rsidR="00343254" w:rsidRDefault="00343254" w:rsidP="00343254">
      <w:pPr>
        <w:rPr>
          <w:highlight w:val="yellow"/>
        </w:rPr>
      </w:pPr>
      <w:bookmarkStart w:id="231" w:name="_Toc258322684"/>
      <w:r>
        <w:t>The objective is to have a tool that allows validating whether a piece of JSON code is compliant with a YANG model without using a client/server.</w:t>
      </w:r>
    </w:p>
    <w:p w14:paraId="18B814F9" w14:textId="77777777" w:rsidR="00343254" w:rsidRPr="006E6419" w:rsidRDefault="00343254">
      <w:pPr>
        <w:pStyle w:val="RFCAppH1"/>
      </w:pPr>
      <w:bookmarkStart w:id="232" w:name="_Toc497142350"/>
      <w:bookmarkStart w:id="233" w:name="_Toc508190141"/>
      <w:r w:rsidRPr="00AD373D">
        <w:t>DSDL-based approach</w:t>
      </w:r>
      <w:bookmarkEnd w:id="232"/>
      <w:bookmarkEnd w:id="233"/>
    </w:p>
    <w:p w14:paraId="690959D7" w14:textId="1CD8A393" w:rsidR="00343254" w:rsidRDefault="00343254" w:rsidP="00343254">
      <w:r>
        <w:t xml:space="preserve">The idea is to generate a JSON driver file (JTOX) from YANG, then use it to translate JSON to XML and validate it against the DSDL schemas, as shown in </w:t>
      </w:r>
      <w:r>
        <w:fldChar w:fldCharType="begin"/>
      </w:r>
      <w:r>
        <w:instrText xml:space="preserve"> REF _Ref486351558 \r \h </w:instrText>
      </w:r>
      <w:r>
        <w:fldChar w:fldCharType="separate"/>
      </w:r>
      <w:r w:rsidR="00606C15">
        <w:t>Figure 6</w:t>
      </w:r>
      <w:r>
        <w:fldChar w:fldCharType="end"/>
      </w:r>
      <w:r>
        <w:t>.</w:t>
      </w:r>
    </w:p>
    <w:p w14:paraId="26C86E97" w14:textId="77777777" w:rsidR="00343254" w:rsidRDefault="00343254" w:rsidP="00343254">
      <w:r>
        <w:t xml:space="preserve">Useful link: </w:t>
      </w:r>
      <w:hyperlink r:id="rId10" w:history="1">
        <w:r w:rsidRPr="000D1CAE">
          <w:rPr>
            <w:rStyle w:val="Hyperlink"/>
          </w:rPr>
          <w:t>https://github.com/mbj4668/pyang/wiki/XmlJson</w:t>
        </w:r>
      </w:hyperlink>
    </w:p>
    <w:p w14:paraId="72475664" w14:textId="77777777" w:rsidR="00343254" w:rsidRDefault="00343254" w:rsidP="00343254">
      <w:pPr>
        <w:pStyle w:val="RFCFigure"/>
      </w:pPr>
      <w:r>
        <w:t xml:space="preserve">                        (2) </w:t>
      </w:r>
    </w:p>
    <w:p w14:paraId="35CA3BBB" w14:textId="77777777" w:rsidR="00343254" w:rsidRDefault="00343254" w:rsidP="00343254">
      <w:pPr>
        <w:pStyle w:val="RFCFigure"/>
      </w:pPr>
      <w:r>
        <w:t xml:space="preserve">            YANG-module ---&gt; DSDL-schemas (RNG</w:t>
      </w:r>
      <w:proofErr w:type="gramStart"/>
      <w:r>
        <w:t>,SCH,DSRL</w:t>
      </w:r>
      <w:proofErr w:type="gramEnd"/>
      <w:r>
        <w:t>)</w:t>
      </w:r>
    </w:p>
    <w:p w14:paraId="2A624316" w14:textId="77777777" w:rsidR="00343254" w:rsidRDefault="00343254" w:rsidP="00343254">
      <w:pPr>
        <w:pStyle w:val="RFCFigure"/>
      </w:pPr>
      <w:r>
        <w:t xml:space="preserve">                   |                  |</w:t>
      </w:r>
    </w:p>
    <w:p w14:paraId="16B467C7" w14:textId="77777777" w:rsidR="00343254" w:rsidRDefault="00343254" w:rsidP="00343254">
      <w:pPr>
        <w:pStyle w:val="RFCFigure"/>
      </w:pPr>
      <w:r>
        <w:t xml:space="preserve">                   | (1)              |</w:t>
      </w:r>
    </w:p>
    <w:p w14:paraId="21FE0D65" w14:textId="77777777" w:rsidR="00343254" w:rsidRDefault="00343254" w:rsidP="00343254">
      <w:pPr>
        <w:pStyle w:val="RFCFigure"/>
      </w:pPr>
      <w:r>
        <w:t xml:space="preserve">                   |                  | </w:t>
      </w:r>
    </w:p>
    <w:p w14:paraId="2A5495D6" w14:textId="77777777" w:rsidR="00343254" w:rsidRDefault="00343254" w:rsidP="00343254">
      <w:pPr>
        <w:pStyle w:val="RFCFigure"/>
      </w:pPr>
      <w:r>
        <w:t xml:space="preserve">   </w:t>
      </w:r>
      <w:proofErr w:type="spellStart"/>
      <w:r>
        <w:t>Config</w:t>
      </w:r>
      <w:proofErr w:type="spellEnd"/>
      <w:r>
        <w:t>/</w:t>
      </w:r>
      <w:proofErr w:type="gramStart"/>
      <w:r>
        <w:t>state  JTOX</w:t>
      </w:r>
      <w:proofErr w:type="gramEnd"/>
      <w:r>
        <w:t xml:space="preserve">-file            | (4) </w:t>
      </w:r>
    </w:p>
    <w:p w14:paraId="0A050AC9" w14:textId="77777777" w:rsidR="00343254" w:rsidRDefault="00343254" w:rsidP="00343254">
      <w:pPr>
        <w:pStyle w:val="RFCFigure"/>
      </w:pPr>
      <w:r>
        <w:t xml:space="preserve">          \        |                  |</w:t>
      </w:r>
    </w:p>
    <w:p w14:paraId="7E7B84E7" w14:textId="77777777" w:rsidR="00343254" w:rsidRDefault="00343254" w:rsidP="00343254">
      <w:pPr>
        <w:pStyle w:val="RFCFigure"/>
      </w:pPr>
      <w:r>
        <w:t xml:space="preserve">           \       |                  |</w:t>
      </w:r>
    </w:p>
    <w:p w14:paraId="63A6817C" w14:textId="77777777" w:rsidR="00343254" w:rsidRDefault="00343254" w:rsidP="00343254">
      <w:pPr>
        <w:pStyle w:val="RFCFigure"/>
      </w:pPr>
      <w:r>
        <w:t xml:space="preserve">            \      V                  </w:t>
      </w:r>
      <w:proofErr w:type="spellStart"/>
      <w:r>
        <w:t>V</w:t>
      </w:r>
      <w:proofErr w:type="spellEnd"/>
    </w:p>
    <w:p w14:paraId="05C25DB9" w14:textId="77777777" w:rsidR="00343254" w:rsidRDefault="00343254" w:rsidP="00343254">
      <w:pPr>
        <w:pStyle w:val="RFCFigure"/>
      </w:pPr>
      <w:r>
        <w:t xml:space="preserve">   JSON-file------------&gt; XML-file ----------------&gt; Output</w:t>
      </w:r>
    </w:p>
    <w:p w14:paraId="0C92365C" w14:textId="77777777" w:rsidR="00343254" w:rsidRDefault="00343254" w:rsidP="00343254">
      <w:pPr>
        <w:pStyle w:val="RFCFigure"/>
      </w:pPr>
      <w:r>
        <w:t xml:space="preserve">              (3)</w:t>
      </w:r>
    </w:p>
    <w:p w14:paraId="603C2B15" w14:textId="77777777" w:rsidR="00343254" w:rsidRDefault="00343254" w:rsidP="00343254">
      <w:pPr>
        <w:pStyle w:val="RFCFigure"/>
      </w:pPr>
    </w:p>
    <w:p w14:paraId="7F4D9F4A" w14:textId="77777777" w:rsidR="00343254" w:rsidRPr="00F5301C" w:rsidRDefault="00343254" w:rsidP="00343254">
      <w:pPr>
        <w:pStyle w:val="Caption"/>
        <w:tabs>
          <w:tab w:val="clear" w:pos="0"/>
        </w:tabs>
        <w:ind w:left="1152" w:hanging="360"/>
      </w:pPr>
      <w:bookmarkStart w:id="234" w:name="_Ref486351558"/>
      <w:r w:rsidRPr="00F5301C">
        <w:t>– DSDL-based approach for JSON code validation</w:t>
      </w:r>
      <w:bookmarkEnd w:id="234"/>
    </w:p>
    <w:p w14:paraId="5FE4D1D7" w14:textId="55FEA68F" w:rsidR="00343254" w:rsidRDefault="00343254" w:rsidP="00343254">
      <w:pPr>
        <w:rPr>
          <w:highlight w:val="yellow"/>
        </w:rPr>
      </w:pPr>
      <w:r>
        <w:rPr>
          <w:highlight w:val="yellow"/>
        </w:rPr>
        <w:t xml:space="preserve">In order to allow the use of comments following the convention defined in section </w:t>
      </w:r>
      <w:r w:rsidR="00F320EA">
        <w:rPr>
          <w:highlight w:val="yellow"/>
        </w:rPr>
        <w:fldChar w:fldCharType="begin"/>
      </w:r>
      <w:r w:rsidR="00F320EA">
        <w:rPr>
          <w:highlight w:val="yellow"/>
        </w:rPr>
        <w:instrText xml:space="preserve"> REF _Ref508188386 \r \h \t </w:instrText>
      </w:r>
      <w:r w:rsidR="00F320EA">
        <w:rPr>
          <w:highlight w:val="yellow"/>
        </w:rPr>
      </w:r>
      <w:r w:rsidR="00F320EA">
        <w:rPr>
          <w:highlight w:val="yellow"/>
        </w:rPr>
        <w:fldChar w:fldCharType="separate"/>
      </w:r>
      <w:r w:rsidR="00606C15">
        <w:rPr>
          <w:highlight w:val="yellow"/>
        </w:rPr>
        <w:t>3</w:t>
      </w:r>
      <w:r w:rsidR="00F320EA">
        <w:rPr>
          <w:highlight w:val="yellow"/>
        </w:rPr>
        <w:fldChar w:fldCharType="end"/>
      </w:r>
      <w:r>
        <w:rPr>
          <w:highlight w:val="yellow"/>
        </w:rPr>
        <w:t>without impacting the validation process, these comments will be automatically removed from the JSON-file that will be validate.</w:t>
      </w:r>
    </w:p>
    <w:p w14:paraId="68531DF6" w14:textId="77777777" w:rsidR="00343254" w:rsidRPr="00507F7D" w:rsidRDefault="00343254">
      <w:pPr>
        <w:pStyle w:val="RFCAppH1"/>
      </w:pPr>
      <w:bookmarkStart w:id="235" w:name="_Toc497142351"/>
      <w:bookmarkStart w:id="236" w:name="_Toc508190142"/>
      <w:bookmarkEnd w:id="231"/>
      <w:r>
        <w:t xml:space="preserve">Why not using a </w:t>
      </w:r>
      <w:r w:rsidRPr="00AD373D">
        <w:t>XSD-based</w:t>
      </w:r>
      <w:r>
        <w:t xml:space="preserve"> approach</w:t>
      </w:r>
      <w:bookmarkEnd w:id="235"/>
      <w:bookmarkEnd w:id="236"/>
    </w:p>
    <w:p w14:paraId="57B1660B" w14:textId="77777777" w:rsidR="00343254" w:rsidRPr="006E6419" w:rsidRDefault="00343254" w:rsidP="00343254">
      <w:r w:rsidRPr="00AD373D">
        <w:t xml:space="preserve">This approach has been analyzed and discarded because no longer supported by </w:t>
      </w:r>
      <w:proofErr w:type="spellStart"/>
      <w:r w:rsidRPr="00AD373D">
        <w:t>pyang</w:t>
      </w:r>
      <w:proofErr w:type="spellEnd"/>
      <w:r w:rsidRPr="00AD373D">
        <w:t>.</w:t>
      </w:r>
    </w:p>
    <w:p w14:paraId="4BA4A19E" w14:textId="25489F15" w:rsidR="00343254" w:rsidRDefault="00343254" w:rsidP="00343254">
      <w:r w:rsidRPr="00507F7D">
        <w:t xml:space="preserve">The idea is to convert YANG to XSD, JSON to XML </w:t>
      </w:r>
      <w:r>
        <w:t xml:space="preserve">and validate it against the XSD, as shown in </w:t>
      </w:r>
      <w:r>
        <w:fldChar w:fldCharType="begin"/>
      </w:r>
      <w:r>
        <w:instrText xml:space="preserve"> REF _Ref486351348 \r \h </w:instrText>
      </w:r>
      <w:r>
        <w:fldChar w:fldCharType="separate"/>
      </w:r>
      <w:r w:rsidR="00606C15">
        <w:t>Figure 7</w:t>
      </w:r>
      <w:r>
        <w:fldChar w:fldCharType="end"/>
      </w:r>
      <w:r>
        <w:t>:</w:t>
      </w:r>
    </w:p>
    <w:p w14:paraId="05D8FA47" w14:textId="77777777" w:rsidR="00343254" w:rsidRDefault="00343254" w:rsidP="00343254">
      <w:pPr>
        <w:pStyle w:val="RFCFigure"/>
      </w:pPr>
      <w:r>
        <w:lastRenderedPageBreak/>
        <w:t xml:space="preserve">                  (1) </w:t>
      </w:r>
    </w:p>
    <w:p w14:paraId="70061B08" w14:textId="77777777" w:rsidR="00343254" w:rsidRDefault="00343254" w:rsidP="00343254">
      <w:pPr>
        <w:pStyle w:val="RFCFigure"/>
      </w:pPr>
      <w:r>
        <w:t xml:space="preserve">      YANG-module ---&gt; XSD-schema - \       (3)</w:t>
      </w:r>
    </w:p>
    <w:p w14:paraId="3547E650" w14:textId="77777777" w:rsidR="00343254" w:rsidRDefault="00343254" w:rsidP="00343254">
      <w:pPr>
        <w:pStyle w:val="RFCFigure"/>
      </w:pPr>
      <w:r>
        <w:t xml:space="preserve">                                     +--&gt; Validation</w:t>
      </w:r>
    </w:p>
    <w:p w14:paraId="225B4DD3" w14:textId="77777777" w:rsidR="00343254" w:rsidRDefault="00343254" w:rsidP="00343254">
      <w:pPr>
        <w:pStyle w:val="RFCFigure"/>
      </w:pPr>
      <w:r>
        <w:t xml:space="preserve">      JSON-file------&gt; XML-file ----/</w:t>
      </w:r>
    </w:p>
    <w:p w14:paraId="23C56B6D" w14:textId="77777777" w:rsidR="00343254" w:rsidRDefault="00343254" w:rsidP="00343254">
      <w:pPr>
        <w:pStyle w:val="RFCFigure"/>
      </w:pPr>
      <w:r>
        <w:t xml:space="preserve">                  (2)</w:t>
      </w:r>
    </w:p>
    <w:p w14:paraId="67B6EAEB" w14:textId="77777777" w:rsidR="00343254" w:rsidRDefault="00343254" w:rsidP="00343254">
      <w:pPr>
        <w:pStyle w:val="RFCFigure"/>
      </w:pPr>
    </w:p>
    <w:p w14:paraId="6F5F2DA8" w14:textId="77777777" w:rsidR="00343254" w:rsidRDefault="00343254" w:rsidP="00343254">
      <w:pPr>
        <w:pStyle w:val="Caption"/>
        <w:tabs>
          <w:tab w:val="clear" w:pos="0"/>
        </w:tabs>
        <w:ind w:left="1152" w:hanging="360"/>
      </w:pPr>
      <w:bookmarkStart w:id="237" w:name="_Ref486351348"/>
      <w:r w:rsidRPr="00AD373D">
        <w:t>– XSD-based approach for JSON code validation</w:t>
      </w:r>
      <w:bookmarkEnd w:id="237"/>
    </w:p>
    <w:p w14:paraId="65CD8AB1" w14:textId="503994EB" w:rsidR="002E1F5F" w:rsidRDefault="00343254" w:rsidP="00F41C0D">
      <w:r>
        <w:t xml:space="preserve">The </w:t>
      </w:r>
      <w:proofErr w:type="spellStart"/>
      <w:r>
        <w:t>pyang</w:t>
      </w:r>
      <w:proofErr w:type="spellEnd"/>
      <w:r>
        <w:t xml:space="preserve"> support for the XSD output format was deprecated in 1.5 and removed in 1.7.1. However </w:t>
      </w:r>
      <w:proofErr w:type="spellStart"/>
      <w:r>
        <w:t>pyang</w:t>
      </w:r>
      <w:proofErr w:type="spellEnd"/>
      <w:r>
        <w:t xml:space="preserve"> 1.7.1 is necessary to work with YANG 1.1 so the process shown in </w:t>
      </w:r>
      <w:r>
        <w:fldChar w:fldCharType="begin"/>
      </w:r>
      <w:r>
        <w:instrText xml:space="preserve"> REF _Ref486351348 \r \h </w:instrText>
      </w:r>
      <w:r>
        <w:fldChar w:fldCharType="separate"/>
      </w:r>
      <w:r w:rsidR="00606C15">
        <w:t>Figure 7</w:t>
      </w:r>
      <w:r>
        <w:fldChar w:fldCharType="end"/>
      </w:r>
      <w:r>
        <w:t xml:space="preserve"> will stop just at step (1).</w:t>
      </w:r>
      <w:r w:rsidR="002E1F5F">
        <w:rPr>
          <w:highlight w:val="yellow"/>
        </w:rPr>
        <w:br w:type="page"/>
      </w:r>
      <w:r w:rsidR="002E1F5F" w:rsidRPr="00AB4A2F">
        <w:lastRenderedPageBreak/>
        <w:t>Authors’ Addresses</w:t>
      </w:r>
    </w:p>
    <w:p w14:paraId="194E8D02" w14:textId="77777777" w:rsidR="002E1F5F" w:rsidRDefault="00AB4A2F" w:rsidP="002E1F5F">
      <w:pPr>
        <w:pStyle w:val="RFCFigure"/>
        <w:rPr>
          <w:rFonts w:cs="Times New Roman"/>
          <w:highlight w:val="yellow"/>
        </w:rPr>
      </w:pPr>
      <w:r w:rsidRPr="00AB4A2F">
        <w:t>Italo Busi (Editor)</w:t>
      </w:r>
    </w:p>
    <w:p w14:paraId="75843DFF" w14:textId="77777777" w:rsidR="002E1F5F" w:rsidRDefault="00AB4A2F" w:rsidP="002E1F5F">
      <w:pPr>
        <w:pStyle w:val="RFCFigure"/>
        <w:rPr>
          <w:rFonts w:cs="Times New Roman"/>
          <w:highlight w:val="yellow"/>
        </w:rPr>
      </w:pPr>
      <w:r w:rsidRPr="00AB4A2F">
        <w:t>Huawei</w:t>
      </w:r>
    </w:p>
    <w:p w14:paraId="6D4B4948" w14:textId="77777777" w:rsidR="002E1F5F" w:rsidRDefault="002E1F5F" w:rsidP="002E1F5F">
      <w:pPr>
        <w:pStyle w:val="RFCFigure"/>
      </w:pPr>
      <w:r>
        <w:tab/>
      </w:r>
    </w:p>
    <w:p w14:paraId="7C4753DA" w14:textId="77777777" w:rsidR="002E1F5F" w:rsidRDefault="002E1F5F" w:rsidP="002E1F5F">
      <w:pPr>
        <w:pStyle w:val="RFCFigure"/>
      </w:pPr>
      <w:r>
        <w:t xml:space="preserve">Email: </w:t>
      </w:r>
      <w:hyperlink r:id="rId11" w:history="1">
        <w:r w:rsidR="0049058D" w:rsidRPr="0096031B">
          <w:rPr>
            <w:rStyle w:val="Hyperlink"/>
          </w:rPr>
          <w:t>italo.busi@huawei.com</w:t>
        </w:r>
      </w:hyperlink>
    </w:p>
    <w:p w14:paraId="5768C668" w14:textId="77777777" w:rsidR="00AB4A2F" w:rsidRPr="00AB4A2F" w:rsidRDefault="00AB4A2F" w:rsidP="00AB4A2F"/>
    <w:p w14:paraId="04A777D5" w14:textId="77777777" w:rsidR="000A3A23" w:rsidRDefault="000A3A23" w:rsidP="000A3A23">
      <w:pPr>
        <w:pStyle w:val="RFCFigure"/>
        <w:rPr>
          <w:rFonts w:cs="Times New Roman"/>
          <w:highlight w:val="yellow"/>
        </w:rPr>
      </w:pPr>
      <w:r w:rsidRPr="00AB4A2F">
        <w:t>Daniel King (Editor)</w:t>
      </w:r>
    </w:p>
    <w:p w14:paraId="27ACD7E9" w14:textId="77777777" w:rsidR="000A3A23" w:rsidRDefault="000A3A23" w:rsidP="000A3A23">
      <w:pPr>
        <w:pStyle w:val="RFCFigure"/>
        <w:rPr>
          <w:rFonts w:cs="Times New Roman"/>
          <w:highlight w:val="yellow"/>
        </w:rPr>
      </w:pPr>
      <w:r w:rsidRPr="00AB4A2F">
        <w:t>Lancaster University</w:t>
      </w:r>
    </w:p>
    <w:p w14:paraId="2CE3BB98" w14:textId="77777777" w:rsidR="000A3A23" w:rsidRDefault="000A3A23" w:rsidP="000A3A23">
      <w:pPr>
        <w:pStyle w:val="RFCFigure"/>
      </w:pPr>
      <w:r>
        <w:tab/>
      </w:r>
    </w:p>
    <w:p w14:paraId="37A087AB" w14:textId="77777777" w:rsidR="000A3A23" w:rsidRDefault="000A3A23" w:rsidP="000A3A23">
      <w:pPr>
        <w:pStyle w:val="RFCFigure"/>
      </w:pPr>
      <w:r>
        <w:t xml:space="preserve">Email: </w:t>
      </w:r>
      <w:hyperlink r:id="rId12" w:history="1">
        <w:r w:rsidRPr="0096031B">
          <w:rPr>
            <w:rStyle w:val="Hyperlink"/>
          </w:rPr>
          <w:t>d.king@lancaster.ac.uk</w:t>
        </w:r>
      </w:hyperlink>
    </w:p>
    <w:p w14:paraId="24816F9C" w14:textId="77777777" w:rsidR="000A3A23" w:rsidRPr="001D6AB1" w:rsidRDefault="000A3A23" w:rsidP="000A3A23"/>
    <w:p w14:paraId="6990797E" w14:textId="77777777" w:rsidR="00AB4A2F" w:rsidRDefault="00AB4A2F" w:rsidP="00AB4A2F">
      <w:pPr>
        <w:pStyle w:val="RFCFigure"/>
        <w:rPr>
          <w:rFonts w:cs="Times New Roman"/>
          <w:highlight w:val="yellow"/>
        </w:rPr>
      </w:pPr>
      <w:proofErr w:type="spellStart"/>
      <w:r w:rsidRPr="00AB4A2F">
        <w:t>Haomian</w:t>
      </w:r>
      <w:proofErr w:type="spellEnd"/>
      <w:r w:rsidRPr="00AB4A2F">
        <w:t xml:space="preserve"> Zheng</w:t>
      </w:r>
      <w:r>
        <w:t xml:space="preserve"> (Editor)</w:t>
      </w:r>
    </w:p>
    <w:p w14:paraId="6691BE53" w14:textId="77777777" w:rsidR="00AB4A2F" w:rsidRDefault="00AB4A2F" w:rsidP="00AB4A2F">
      <w:pPr>
        <w:pStyle w:val="RFCFigure"/>
        <w:rPr>
          <w:rFonts w:cs="Times New Roman"/>
          <w:highlight w:val="yellow"/>
        </w:rPr>
      </w:pPr>
      <w:r w:rsidRPr="00AB4A2F">
        <w:t>Huawei</w:t>
      </w:r>
    </w:p>
    <w:p w14:paraId="003F510B" w14:textId="77777777" w:rsidR="00AB4A2F" w:rsidRDefault="00AB4A2F" w:rsidP="00AB4A2F">
      <w:pPr>
        <w:pStyle w:val="RFCFigure"/>
      </w:pPr>
      <w:r>
        <w:tab/>
      </w:r>
    </w:p>
    <w:p w14:paraId="1814D323" w14:textId="77777777" w:rsidR="00AB4A2F" w:rsidRDefault="00AB4A2F" w:rsidP="00AB4A2F">
      <w:pPr>
        <w:pStyle w:val="RFCFigure"/>
      </w:pPr>
      <w:r>
        <w:t xml:space="preserve">Email: </w:t>
      </w:r>
      <w:hyperlink r:id="rId13" w:history="1">
        <w:r w:rsidR="0049058D" w:rsidRPr="0096031B">
          <w:rPr>
            <w:rStyle w:val="Hyperlink"/>
          </w:rPr>
          <w:t>zhenghaomian@huawei.com</w:t>
        </w:r>
      </w:hyperlink>
    </w:p>
    <w:p w14:paraId="71F4ABC6" w14:textId="77777777" w:rsidR="00AB4A2F" w:rsidRPr="00AB4A2F" w:rsidRDefault="00AB4A2F" w:rsidP="00AB4A2F"/>
    <w:p w14:paraId="526EACC4" w14:textId="77777777" w:rsidR="00AB4A2F" w:rsidRDefault="00AB4A2F" w:rsidP="00AB4A2F">
      <w:pPr>
        <w:pStyle w:val="RFCFigure"/>
        <w:rPr>
          <w:rFonts w:cs="Times New Roman"/>
          <w:highlight w:val="yellow"/>
        </w:rPr>
      </w:pPr>
      <w:proofErr w:type="spellStart"/>
      <w:r w:rsidRPr="00AB4A2F">
        <w:t>Yunbin</w:t>
      </w:r>
      <w:proofErr w:type="spellEnd"/>
      <w:r w:rsidRPr="00AB4A2F">
        <w:t xml:space="preserve"> Xu (Editor)</w:t>
      </w:r>
    </w:p>
    <w:p w14:paraId="7AE6C586" w14:textId="77777777" w:rsidR="00AB4A2F" w:rsidRDefault="00AB4A2F" w:rsidP="00AB4A2F">
      <w:pPr>
        <w:pStyle w:val="RFCFigure"/>
        <w:rPr>
          <w:rFonts w:cs="Times New Roman"/>
          <w:highlight w:val="yellow"/>
        </w:rPr>
      </w:pPr>
      <w:r w:rsidRPr="00AB4A2F">
        <w:t>CAICT</w:t>
      </w:r>
    </w:p>
    <w:p w14:paraId="02349C38" w14:textId="77777777" w:rsidR="00AB4A2F" w:rsidRDefault="00AB4A2F" w:rsidP="00AB4A2F">
      <w:pPr>
        <w:pStyle w:val="RFCFigure"/>
      </w:pPr>
      <w:r>
        <w:tab/>
      </w:r>
    </w:p>
    <w:p w14:paraId="3759D19B" w14:textId="77777777" w:rsidR="00AB4A2F" w:rsidRDefault="00AB4A2F" w:rsidP="00AB4A2F">
      <w:pPr>
        <w:pStyle w:val="RFCFigure"/>
      </w:pPr>
      <w:r>
        <w:t xml:space="preserve">Email: </w:t>
      </w:r>
      <w:hyperlink r:id="rId14" w:history="1">
        <w:r w:rsidR="0049058D" w:rsidRPr="0096031B">
          <w:rPr>
            <w:rStyle w:val="Hyperlink"/>
          </w:rPr>
          <w:t>xuyunbin@ritt.cn</w:t>
        </w:r>
      </w:hyperlink>
    </w:p>
    <w:p w14:paraId="0BCB092C" w14:textId="77777777" w:rsidR="00AB4A2F" w:rsidRPr="001D6AB1" w:rsidRDefault="00AB4A2F" w:rsidP="00AB4A2F"/>
    <w:p w14:paraId="0E34F841" w14:textId="29F4C5CB" w:rsidR="000A3A23" w:rsidRPr="00015CA5" w:rsidRDefault="000A3A23" w:rsidP="000A3A23">
      <w:pPr>
        <w:pStyle w:val="RFCFigure"/>
        <w:rPr>
          <w:rFonts w:cs="Times New Roman"/>
          <w:highlight w:val="yellow"/>
          <w:lang w:val="it-IT"/>
        </w:rPr>
      </w:pPr>
      <w:r w:rsidRPr="00015CA5">
        <w:rPr>
          <w:lang w:val="it-IT"/>
        </w:rPr>
        <w:t>Yang Zhao</w:t>
      </w:r>
    </w:p>
    <w:p w14:paraId="21247C81" w14:textId="4A0D49D7" w:rsidR="000A3A23" w:rsidRPr="00AB4A2F" w:rsidRDefault="000A3A23" w:rsidP="000A3A23">
      <w:pPr>
        <w:pStyle w:val="RFCFigure"/>
        <w:rPr>
          <w:rFonts w:cs="Times New Roman"/>
          <w:highlight w:val="yellow"/>
          <w:lang w:val="it-IT"/>
        </w:rPr>
      </w:pPr>
      <w:r w:rsidRPr="006F1654">
        <w:rPr>
          <w:lang w:val="it-IT"/>
        </w:rPr>
        <w:t>China Mobile</w:t>
      </w:r>
    </w:p>
    <w:p w14:paraId="0FC935C3" w14:textId="77777777" w:rsidR="000A3A23" w:rsidRPr="00AB4A2F" w:rsidRDefault="000A3A23" w:rsidP="000A3A23">
      <w:pPr>
        <w:pStyle w:val="RFCFigure"/>
        <w:rPr>
          <w:lang w:val="it-IT"/>
        </w:rPr>
      </w:pPr>
      <w:r w:rsidRPr="00AB4A2F">
        <w:rPr>
          <w:lang w:val="it-IT"/>
        </w:rPr>
        <w:tab/>
      </w:r>
    </w:p>
    <w:p w14:paraId="35202599" w14:textId="4985365A" w:rsidR="000A3A23" w:rsidRPr="00883323" w:rsidRDefault="000A3A23" w:rsidP="000A3A23">
      <w:pPr>
        <w:pStyle w:val="RFCFigure"/>
        <w:rPr>
          <w:lang w:val="it-IT"/>
        </w:rPr>
      </w:pPr>
      <w:r w:rsidRPr="00AB4A2F">
        <w:rPr>
          <w:lang w:val="it-IT"/>
        </w:rPr>
        <w:t xml:space="preserve">Email: </w:t>
      </w:r>
      <w:r w:rsidR="00B755E3">
        <w:fldChar w:fldCharType="begin"/>
      </w:r>
      <w:r w:rsidR="00B755E3" w:rsidRPr="00B755E3">
        <w:rPr>
          <w:lang w:val="it-IT"/>
          <w:rPrChange w:id="238" w:author="Italo Busi" w:date="2018-06-27T14:11:00Z">
            <w:rPr/>
          </w:rPrChange>
        </w:rPr>
        <w:instrText xml:space="preserve"> HYPERLINK "mailto:zhaoyangyjy@chinamobile.com" </w:instrText>
      </w:r>
      <w:r w:rsidR="00B755E3">
        <w:fldChar w:fldCharType="separate"/>
      </w:r>
      <w:r w:rsidRPr="006F1654">
        <w:rPr>
          <w:rStyle w:val="Hyperlink"/>
          <w:lang w:val="it-IT"/>
        </w:rPr>
        <w:t>zhaoyangyjy@chinamobile.com</w:t>
      </w:r>
      <w:r w:rsidR="00B755E3">
        <w:rPr>
          <w:rStyle w:val="Hyperlink"/>
          <w:lang w:val="it-IT"/>
        </w:rPr>
        <w:fldChar w:fldCharType="end"/>
      </w:r>
    </w:p>
    <w:p w14:paraId="2D4F3B6B" w14:textId="77777777" w:rsidR="000A3A23" w:rsidRPr="00AB4A2F" w:rsidRDefault="000A3A23" w:rsidP="000A3A23">
      <w:pPr>
        <w:rPr>
          <w:lang w:val="it-IT"/>
        </w:rPr>
      </w:pPr>
    </w:p>
    <w:p w14:paraId="68A191C2" w14:textId="77777777" w:rsidR="00AB4A2F" w:rsidRPr="00AB4A2F" w:rsidRDefault="00AB4A2F" w:rsidP="00AB4A2F">
      <w:pPr>
        <w:pStyle w:val="RFCFigure"/>
        <w:rPr>
          <w:rFonts w:cs="Times New Roman"/>
          <w:highlight w:val="yellow"/>
          <w:lang w:val="it-IT"/>
        </w:rPr>
      </w:pPr>
      <w:r w:rsidRPr="00AB4A2F">
        <w:rPr>
          <w:lang w:val="it-IT"/>
        </w:rPr>
        <w:t>Sergio Belotti</w:t>
      </w:r>
    </w:p>
    <w:p w14:paraId="1961B5B8" w14:textId="77777777" w:rsidR="00AB4A2F" w:rsidRPr="00F41C0D" w:rsidRDefault="00AB4A2F" w:rsidP="00AB4A2F">
      <w:pPr>
        <w:pStyle w:val="RFCFigure"/>
        <w:rPr>
          <w:rFonts w:cs="Times New Roman"/>
          <w:highlight w:val="yellow"/>
        </w:rPr>
      </w:pPr>
      <w:r w:rsidRPr="00F41C0D">
        <w:t>Nokia</w:t>
      </w:r>
    </w:p>
    <w:p w14:paraId="5485048C" w14:textId="77777777" w:rsidR="00AB4A2F" w:rsidRPr="00F41C0D" w:rsidRDefault="00AB4A2F" w:rsidP="00AB4A2F">
      <w:pPr>
        <w:pStyle w:val="RFCFigure"/>
      </w:pPr>
      <w:r w:rsidRPr="00F41C0D">
        <w:tab/>
      </w:r>
    </w:p>
    <w:p w14:paraId="0E0C4B40" w14:textId="77777777" w:rsidR="00AB4A2F" w:rsidRPr="00F41C0D" w:rsidRDefault="00AB4A2F" w:rsidP="00AB4A2F">
      <w:pPr>
        <w:pStyle w:val="RFCFigure"/>
      </w:pPr>
      <w:r w:rsidRPr="00F41C0D">
        <w:t xml:space="preserve">Email: </w:t>
      </w:r>
      <w:hyperlink r:id="rId15" w:history="1">
        <w:r w:rsidR="0049058D" w:rsidRPr="00F41C0D">
          <w:rPr>
            <w:rStyle w:val="Hyperlink"/>
          </w:rPr>
          <w:t>sergio.belotti@nokia.com</w:t>
        </w:r>
      </w:hyperlink>
    </w:p>
    <w:p w14:paraId="08AF884E" w14:textId="77777777" w:rsidR="00AB4A2F" w:rsidRPr="00F41C0D" w:rsidRDefault="00AB4A2F" w:rsidP="00AB4A2F"/>
    <w:p w14:paraId="510CD8B3" w14:textId="77777777" w:rsidR="00AB4A2F" w:rsidRPr="00F41C0D" w:rsidRDefault="00AB4A2F" w:rsidP="00AB4A2F">
      <w:pPr>
        <w:pStyle w:val="RFCFigure"/>
        <w:rPr>
          <w:rFonts w:cs="Times New Roman"/>
          <w:highlight w:val="yellow"/>
        </w:rPr>
      </w:pPr>
      <w:r w:rsidRPr="00F41C0D">
        <w:t>Gianmarco Bruno</w:t>
      </w:r>
    </w:p>
    <w:p w14:paraId="74E225FD" w14:textId="77777777" w:rsidR="00AB4A2F" w:rsidRPr="00F41C0D" w:rsidRDefault="00AB4A2F" w:rsidP="00AB4A2F">
      <w:pPr>
        <w:pStyle w:val="RFCFigure"/>
        <w:rPr>
          <w:rFonts w:cs="Times New Roman"/>
          <w:highlight w:val="yellow"/>
        </w:rPr>
      </w:pPr>
      <w:r w:rsidRPr="00F41C0D">
        <w:t>Ericsson</w:t>
      </w:r>
    </w:p>
    <w:p w14:paraId="22D84862" w14:textId="77777777" w:rsidR="00AB4A2F" w:rsidRPr="00F41C0D" w:rsidRDefault="00AB4A2F" w:rsidP="00AB4A2F">
      <w:pPr>
        <w:pStyle w:val="RFCFigure"/>
      </w:pPr>
      <w:r w:rsidRPr="00F41C0D">
        <w:tab/>
      </w:r>
    </w:p>
    <w:p w14:paraId="5E5D999D" w14:textId="77777777" w:rsidR="00AB4A2F" w:rsidRDefault="00AB4A2F" w:rsidP="00AB4A2F">
      <w:pPr>
        <w:pStyle w:val="RFCFigure"/>
      </w:pPr>
      <w:r>
        <w:t xml:space="preserve">Email: </w:t>
      </w:r>
      <w:hyperlink r:id="rId16" w:history="1">
        <w:r w:rsidR="0049058D" w:rsidRPr="0096031B">
          <w:rPr>
            <w:rStyle w:val="Hyperlink"/>
          </w:rPr>
          <w:t>gianmarco.bruno@ericsson.com</w:t>
        </w:r>
      </w:hyperlink>
    </w:p>
    <w:p w14:paraId="47DAF6D9" w14:textId="77777777" w:rsidR="00AB4A2F" w:rsidRPr="00AB4A2F" w:rsidRDefault="00AB4A2F" w:rsidP="00AB4A2F"/>
    <w:p w14:paraId="363CC25E" w14:textId="77777777" w:rsidR="00AB4A2F" w:rsidRDefault="00AB4A2F" w:rsidP="00AB4A2F">
      <w:pPr>
        <w:pStyle w:val="RFCFigure"/>
        <w:rPr>
          <w:rFonts w:cs="Times New Roman"/>
          <w:highlight w:val="yellow"/>
        </w:rPr>
      </w:pPr>
      <w:r w:rsidRPr="00AB4A2F">
        <w:lastRenderedPageBreak/>
        <w:t>Young Lee</w:t>
      </w:r>
    </w:p>
    <w:p w14:paraId="53F95A54" w14:textId="77777777" w:rsidR="00AB4A2F" w:rsidRDefault="00AB4A2F" w:rsidP="00AB4A2F">
      <w:pPr>
        <w:pStyle w:val="RFCFigure"/>
        <w:rPr>
          <w:rFonts w:cs="Times New Roman"/>
          <w:highlight w:val="yellow"/>
        </w:rPr>
      </w:pPr>
      <w:r w:rsidRPr="00AB4A2F">
        <w:t>Huawei</w:t>
      </w:r>
    </w:p>
    <w:p w14:paraId="200B1B9D" w14:textId="77777777" w:rsidR="00AB4A2F" w:rsidRDefault="00AB4A2F" w:rsidP="00AB4A2F">
      <w:pPr>
        <w:pStyle w:val="RFCFigure"/>
      </w:pPr>
      <w:r>
        <w:tab/>
      </w:r>
    </w:p>
    <w:p w14:paraId="652F1A5E" w14:textId="77777777" w:rsidR="00AB4A2F" w:rsidRDefault="00AB4A2F" w:rsidP="00AB4A2F">
      <w:pPr>
        <w:pStyle w:val="RFCFigure"/>
      </w:pPr>
      <w:r>
        <w:t xml:space="preserve">Email: </w:t>
      </w:r>
      <w:hyperlink r:id="rId17" w:history="1">
        <w:r w:rsidR="0049058D" w:rsidRPr="0096031B">
          <w:rPr>
            <w:rStyle w:val="Hyperlink"/>
          </w:rPr>
          <w:t>leeyoung@huawei.com</w:t>
        </w:r>
      </w:hyperlink>
    </w:p>
    <w:p w14:paraId="5B137B29" w14:textId="77777777" w:rsidR="00AB4A2F" w:rsidRPr="00AB4A2F" w:rsidRDefault="00AB4A2F" w:rsidP="00AB4A2F"/>
    <w:p w14:paraId="1568CD22" w14:textId="77777777" w:rsidR="00AB4A2F" w:rsidRPr="00015CA5" w:rsidRDefault="00AB4A2F" w:rsidP="00AB4A2F">
      <w:pPr>
        <w:pStyle w:val="RFCFigure"/>
        <w:rPr>
          <w:rFonts w:cs="Times New Roman"/>
          <w:highlight w:val="yellow"/>
        </w:rPr>
      </w:pPr>
      <w:r w:rsidRPr="00015CA5">
        <w:t>Victor Lopez</w:t>
      </w:r>
    </w:p>
    <w:p w14:paraId="709240C7" w14:textId="77777777" w:rsidR="00AB4A2F" w:rsidRPr="00AB4A2F" w:rsidRDefault="00AB4A2F" w:rsidP="00AB4A2F">
      <w:pPr>
        <w:pStyle w:val="RFCFigure"/>
        <w:rPr>
          <w:rFonts w:cs="Times New Roman"/>
          <w:highlight w:val="yellow"/>
          <w:lang w:val="it-IT"/>
        </w:rPr>
      </w:pPr>
      <w:r w:rsidRPr="00AB4A2F">
        <w:rPr>
          <w:lang w:val="it-IT"/>
        </w:rPr>
        <w:t>Telefonica</w:t>
      </w:r>
    </w:p>
    <w:p w14:paraId="35CC11AC" w14:textId="77777777" w:rsidR="00AB4A2F" w:rsidRPr="00AB4A2F" w:rsidRDefault="00AB4A2F" w:rsidP="00AB4A2F">
      <w:pPr>
        <w:pStyle w:val="RFCFigure"/>
        <w:rPr>
          <w:lang w:val="it-IT"/>
        </w:rPr>
      </w:pPr>
      <w:r w:rsidRPr="00AB4A2F">
        <w:rPr>
          <w:lang w:val="it-IT"/>
        </w:rPr>
        <w:tab/>
      </w:r>
    </w:p>
    <w:p w14:paraId="70CEC53A" w14:textId="77777777" w:rsidR="00AB4A2F" w:rsidRPr="00883323" w:rsidRDefault="00AB4A2F" w:rsidP="00AB4A2F">
      <w:pPr>
        <w:pStyle w:val="RFCFigure"/>
        <w:rPr>
          <w:rFonts w:cs="Times New Roman"/>
          <w:lang w:val="it-IT"/>
        </w:rPr>
      </w:pPr>
      <w:r w:rsidRPr="00883323">
        <w:rPr>
          <w:lang w:val="it-IT"/>
        </w:rPr>
        <w:t xml:space="preserve">Email: </w:t>
      </w:r>
      <w:r w:rsidR="00B755E3">
        <w:fldChar w:fldCharType="begin"/>
      </w:r>
      <w:r w:rsidR="00B755E3" w:rsidRPr="00B755E3">
        <w:rPr>
          <w:lang w:val="it-IT"/>
          <w:rPrChange w:id="239" w:author="Italo Busi" w:date="2018-06-27T14:11:00Z">
            <w:rPr/>
          </w:rPrChange>
        </w:rPr>
        <w:instrText xml:space="preserve"> HYPERLINK "mailto:victor.lopezalvarez@telefonica.com" </w:instrText>
      </w:r>
      <w:r w:rsidR="00B755E3">
        <w:fldChar w:fldCharType="separate"/>
      </w:r>
      <w:r w:rsidR="0049058D" w:rsidRPr="00883323">
        <w:rPr>
          <w:rStyle w:val="Hyperlink"/>
          <w:rFonts w:cs="Times New Roman"/>
          <w:lang w:val="it-IT"/>
        </w:rPr>
        <w:t>victor.lopezalvarez@telefonica.com</w:t>
      </w:r>
      <w:r w:rsidR="00B755E3">
        <w:rPr>
          <w:rStyle w:val="Hyperlink"/>
          <w:rFonts w:cs="Times New Roman"/>
          <w:lang w:val="it-IT"/>
        </w:rPr>
        <w:fldChar w:fldCharType="end"/>
      </w:r>
    </w:p>
    <w:p w14:paraId="477148CB" w14:textId="77777777" w:rsidR="0049058D" w:rsidRPr="00883323" w:rsidRDefault="0049058D" w:rsidP="0049058D">
      <w:pPr>
        <w:rPr>
          <w:lang w:val="it-IT"/>
        </w:rPr>
      </w:pPr>
    </w:p>
    <w:p w14:paraId="60025E00" w14:textId="77777777" w:rsidR="0049058D" w:rsidRPr="00AB4A2F" w:rsidRDefault="0049058D" w:rsidP="0049058D">
      <w:pPr>
        <w:pStyle w:val="RFCFigure"/>
        <w:rPr>
          <w:rFonts w:cs="Times New Roman"/>
          <w:highlight w:val="yellow"/>
          <w:lang w:val="it-IT"/>
        </w:rPr>
      </w:pPr>
      <w:r w:rsidRPr="0049058D">
        <w:rPr>
          <w:lang w:val="it-IT"/>
        </w:rPr>
        <w:t>Carlo Perocchio</w:t>
      </w:r>
    </w:p>
    <w:p w14:paraId="55DD0010" w14:textId="77777777" w:rsidR="00AB4A2F" w:rsidRPr="00F41C0D" w:rsidRDefault="00AB4A2F" w:rsidP="00AB4A2F">
      <w:pPr>
        <w:pStyle w:val="RFCFigure"/>
        <w:rPr>
          <w:rFonts w:cs="Times New Roman"/>
          <w:highlight w:val="yellow"/>
          <w:lang w:val="it-IT"/>
        </w:rPr>
      </w:pPr>
      <w:r w:rsidRPr="00F41C0D">
        <w:rPr>
          <w:lang w:val="it-IT"/>
        </w:rPr>
        <w:t>Ericsson</w:t>
      </w:r>
    </w:p>
    <w:p w14:paraId="1A584C64" w14:textId="77777777" w:rsidR="00AB4A2F" w:rsidRPr="00F41C0D" w:rsidRDefault="00AB4A2F" w:rsidP="00AB4A2F">
      <w:pPr>
        <w:pStyle w:val="RFCFigure"/>
        <w:rPr>
          <w:lang w:val="it-IT"/>
        </w:rPr>
      </w:pPr>
      <w:r w:rsidRPr="00F41C0D">
        <w:rPr>
          <w:lang w:val="it-IT"/>
        </w:rPr>
        <w:tab/>
      </w:r>
    </w:p>
    <w:p w14:paraId="4877655B" w14:textId="77777777" w:rsidR="00AB4A2F" w:rsidRPr="00F41C0D" w:rsidRDefault="00AB4A2F" w:rsidP="00AB4A2F">
      <w:pPr>
        <w:pStyle w:val="RFCFigure"/>
        <w:rPr>
          <w:lang w:val="it-IT"/>
        </w:rPr>
      </w:pPr>
      <w:r w:rsidRPr="00F41C0D">
        <w:rPr>
          <w:lang w:val="it-IT"/>
        </w:rPr>
        <w:t xml:space="preserve">Email: </w:t>
      </w:r>
      <w:r w:rsidR="00B755E3">
        <w:fldChar w:fldCharType="begin"/>
      </w:r>
      <w:r w:rsidR="00B755E3" w:rsidRPr="00B755E3">
        <w:rPr>
          <w:lang w:val="it-IT"/>
          <w:rPrChange w:id="240" w:author="Italo Busi" w:date="2018-06-27T14:11:00Z">
            <w:rPr/>
          </w:rPrChange>
        </w:rPr>
        <w:instrText xml:space="preserve"> HYPERLINK "mailto:carlo.perocchio@ericsson.com" </w:instrText>
      </w:r>
      <w:r w:rsidR="00B755E3">
        <w:fldChar w:fldCharType="separate"/>
      </w:r>
      <w:r w:rsidR="0049058D" w:rsidRPr="00F41C0D">
        <w:rPr>
          <w:rStyle w:val="Hyperlink"/>
          <w:lang w:val="it-IT"/>
        </w:rPr>
        <w:t>carlo.perocchio@ericsson.com</w:t>
      </w:r>
      <w:r w:rsidR="00B755E3">
        <w:rPr>
          <w:rStyle w:val="Hyperlink"/>
          <w:lang w:val="it-IT"/>
        </w:rPr>
        <w:fldChar w:fldCharType="end"/>
      </w:r>
    </w:p>
    <w:p w14:paraId="27782369" w14:textId="77777777" w:rsidR="00AB4A2F" w:rsidRPr="00F41C0D" w:rsidRDefault="00AB4A2F" w:rsidP="00AB4A2F">
      <w:pPr>
        <w:rPr>
          <w:lang w:val="it-IT"/>
        </w:rPr>
      </w:pPr>
    </w:p>
    <w:p w14:paraId="46F33455" w14:textId="77777777" w:rsidR="00AB4A2F" w:rsidRDefault="00DF69BC" w:rsidP="00AB4A2F">
      <w:pPr>
        <w:pStyle w:val="RFCFigure"/>
        <w:rPr>
          <w:rFonts w:cs="Times New Roman"/>
          <w:highlight w:val="yellow"/>
        </w:rPr>
      </w:pPr>
      <w:r w:rsidRPr="00DF69BC">
        <w:t>Ricard Vilalta</w:t>
      </w:r>
    </w:p>
    <w:p w14:paraId="7B2B7BC3" w14:textId="77777777" w:rsidR="00AB4A2F" w:rsidRDefault="00DF69BC" w:rsidP="00AB4A2F">
      <w:pPr>
        <w:pStyle w:val="RFCFigure"/>
        <w:rPr>
          <w:rFonts w:cs="Times New Roman"/>
          <w:highlight w:val="yellow"/>
        </w:rPr>
      </w:pPr>
      <w:r w:rsidRPr="00DF69BC">
        <w:t>CTTC</w:t>
      </w:r>
    </w:p>
    <w:p w14:paraId="4E37F4B4" w14:textId="77777777" w:rsidR="00AB4A2F" w:rsidRDefault="00AB4A2F" w:rsidP="00AB4A2F">
      <w:pPr>
        <w:pStyle w:val="RFCFigure"/>
      </w:pPr>
      <w:r>
        <w:tab/>
      </w:r>
    </w:p>
    <w:p w14:paraId="53B389D0" w14:textId="77777777" w:rsidR="00AB4A2F" w:rsidRDefault="00AB4A2F" w:rsidP="00AB4A2F">
      <w:pPr>
        <w:pStyle w:val="RFCFigure"/>
      </w:pPr>
      <w:r>
        <w:t xml:space="preserve">Email: </w:t>
      </w:r>
      <w:hyperlink r:id="rId18" w:history="1">
        <w:r w:rsidR="0049058D" w:rsidRPr="0096031B">
          <w:rPr>
            <w:rStyle w:val="Hyperlink"/>
          </w:rPr>
          <w:t>ricard.vilalta@cttc.es</w:t>
        </w:r>
      </w:hyperlink>
    </w:p>
    <w:p w14:paraId="29BAC409" w14:textId="77777777" w:rsidR="002E1F5F" w:rsidRPr="001D6AB1" w:rsidRDefault="002E1F5F" w:rsidP="002E1F5F"/>
    <w:sectPr w:rsidR="002E1F5F" w:rsidRPr="001D6AB1" w:rsidSect="00F56B61">
      <w:headerReference w:type="default" r:id="rId19"/>
      <w:footerReference w:type="default" r:id="rId20"/>
      <w:headerReference w:type="first" r:id="rId21"/>
      <w:footerReference w:type="first" r:id="rId22"/>
      <w:type w:val="continuous"/>
      <w:pgSz w:w="12240" w:h="15840" w:code="1"/>
      <w:pgMar w:top="1440" w:right="1152" w:bottom="1200" w:left="720" w:header="1440" w:footer="120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Italo Busi" w:date="2018-06-27T15:30:00Z" w:initials="IB">
    <w:p w14:paraId="363A5A4C" w14:textId="55DC9314" w:rsidR="00B755E3" w:rsidRDefault="00B755E3">
      <w:pPr>
        <w:pStyle w:val="CommentText"/>
      </w:pPr>
      <w:r>
        <w:rPr>
          <w:rStyle w:val="CommentReference"/>
        </w:rPr>
        <w:annotationRef/>
      </w:r>
      <w:r>
        <w:t xml:space="preserve">Check with </w:t>
      </w:r>
      <w:proofErr w:type="spellStart"/>
      <w:r>
        <w:t>Haomian</w:t>
      </w:r>
      <w:proofErr w:type="spellEnd"/>
      <w:r>
        <w:t xml:space="preserve"> about this assumption</w:t>
      </w:r>
    </w:p>
  </w:comment>
  <w:comment w:id="34" w:author="Italo Busi" w:date="2018-06-27T15:31:00Z" w:initials="IB">
    <w:p w14:paraId="11D44EA8" w14:textId="30E387D2" w:rsidR="00B755E3" w:rsidRDefault="00B755E3">
      <w:pPr>
        <w:pStyle w:val="CommentText"/>
      </w:pPr>
      <w:r>
        <w:rPr>
          <w:rStyle w:val="CommentReference"/>
        </w:rPr>
        <w:annotationRef/>
      </w:r>
      <w:r>
        <w:t>We can remove this section before publishing the -02 version</w:t>
      </w:r>
    </w:p>
  </w:comment>
  <w:comment w:id="69" w:author="Italo Busi" w:date="2018-04-13T20:12:00Z" w:initials="IB">
    <w:p w14:paraId="5D48F8F3" w14:textId="538359DE" w:rsidR="00B755E3" w:rsidRDefault="00B755E3">
      <w:pPr>
        <w:pStyle w:val="CommentText"/>
        <w:rPr>
          <w:noProof/>
        </w:rPr>
      </w:pPr>
      <w:r>
        <w:rPr>
          <w:rStyle w:val="CommentReference"/>
        </w:rPr>
        <w:annotationRef/>
      </w:r>
      <w:r>
        <w:rPr>
          <w:noProof/>
        </w:rPr>
        <w:t>Need to check this assumption with the latest version of the ACTN framework: it is the CNC or "something" above the CNC which controls the customer IP network?</w:t>
      </w:r>
    </w:p>
    <w:p w14:paraId="1BACCA2D" w14:textId="77777777" w:rsidR="00B755E3" w:rsidRDefault="00B755E3">
      <w:pPr>
        <w:pStyle w:val="CommentText"/>
      </w:pPr>
    </w:p>
    <w:p w14:paraId="6D009A6F" w14:textId="3094F28D" w:rsidR="00B755E3" w:rsidRDefault="00B755E3">
      <w:pPr>
        <w:pStyle w:val="CommentText"/>
      </w:pPr>
      <w:r>
        <w:t>To be discussed after IETF 102 (for a future update)</w:t>
      </w:r>
    </w:p>
  </w:comment>
  <w:comment w:id="81" w:author="Italo Busi" w:date="2018-04-13T20:19:00Z" w:initials="IB">
    <w:p w14:paraId="7DBFA856" w14:textId="3CA9F124" w:rsidR="00B755E3" w:rsidRDefault="00B755E3">
      <w:pPr>
        <w:pStyle w:val="CommentText"/>
      </w:pPr>
      <w:r>
        <w:rPr>
          <w:rStyle w:val="CommentReference"/>
        </w:rPr>
        <w:annotationRef/>
      </w:r>
      <w:r>
        <w:rPr>
          <w:noProof/>
        </w:rPr>
        <w:t>See comment above</w:t>
      </w:r>
    </w:p>
  </w:comment>
  <w:comment w:id="88" w:author="Italo Busi" w:date="2018-04-13T20:09:00Z" w:initials="IB">
    <w:p w14:paraId="1CF38A9D" w14:textId="4C3F0CBE" w:rsidR="00B755E3" w:rsidRDefault="00B755E3">
      <w:pPr>
        <w:pStyle w:val="CommentText"/>
      </w:pPr>
      <w:r>
        <w:rPr>
          <w:rStyle w:val="CommentReference"/>
        </w:rPr>
        <w:annotationRef/>
      </w:r>
      <w:r>
        <w:rPr>
          <w:noProof/>
        </w:rPr>
        <w:t>Check if there is a better place where to move this description as well as whether we can rephrase it to be agnostic to the YANG model being used (i.e., in the scope of section 4 rather than of section 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3A5A4C" w15:done="0"/>
  <w15:commentEx w15:paraId="11D44EA8" w15:done="0"/>
  <w15:commentEx w15:paraId="6D009A6F" w15:done="0"/>
  <w15:commentEx w15:paraId="7DBFA856" w15:done="0"/>
  <w15:commentEx w15:paraId="1CF38A9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F01346" w14:textId="77777777" w:rsidR="009B19B8" w:rsidRDefault="009B19B8">
      <w:r>
        <w:separator/>
      </w:r>
    </w:p>
  </w:endnote>
  <w:endnote w:type="continuationSeparator" w:id="0">
    <w:p w14:paraId="3BF2A17F" w14:textId="77777777" w:rsidR="009B19B8" w:rsidRDefault="009B1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25250" w14:textId="705666CF" w:rsidR="00B755E3" w:rsidRDefault="00B755E3" w:rsidP="00F410C4">
    <w:pPr>
      <w:pStyle w:val="Footer"/>
    </w:pPr>
    <w:r>
      <w:rPr>
        <w:highlight w:val="yellow"/>
      </w:rPr>
      <w:br/>
    </w:r>
    <w:r>
      <w:rPr>
        <w:highlight w:val="yellow"/>
      </w:rPr>
      <w:br/>
    </w:r>
    <w:r>
      <w:t>Busi, King,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4</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4</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4</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4</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F42134">
      <w:rPr>
        <w:noProof/>
      </w:rPr>
      <w:instrText>October</w:instrText>
    </w:r>
    <w:r>
      <w:fldChar w:fldCharType="end"/>
    </w:r>
    <w:r>
      <w:instrText xml:space="preserve"> \* MERGEFORMAT </w:instrText>
    </w:r>
    <w:r>
      <w:fldChar w:fldCharType="separate"/>
    </w:r>
    <w:r w:rsidR="00F42134">
      <w:rPr>
        <w:noProof/>
      </w:rPr>
      <w:instrText>October</w:instrText>
    </w:r>
    <w:r>
      <w:fldChar w:fldCharType="end"/>
    </w:r>
    <w:r>
      <w:instrText xml:space="preserve"> \* MERGEFORMAT </w:instrText>
    </w:r>
    <w:r>
      <w:fldChar w:fldCharType="separate"/>
    </w:r>
    <w:r w:rsidR="00F42134">
      <w:rPr>
        <w:noProof/>
      </w:rPr>
      <w:instrText>October</w:instrText>
    </w:r>
    <w:r>
      <w:fldChar w:fldCharType="end"/>
    </w:r>
    <w:r>
      <w:instrText xml:space="preserve"> \* MERGEFORMAT </w:instrText>
    </w:r>
    <w:r>
      <w:fldChar w:fldCharType="separate"/>
    </w:r>
    <w:r w:rsidR="00F42134">
      <w:rPr>
        <w:noProof/>
      </w:rPr>
      <w:t>October</w:t>
    </w:r>
    <w:r>
      <w:fldChar w:fldCharType="end"/>
    </w:r>
    <w:r>
      <w:t xml:space="preserve"> </w:t>
    </w:r>
    <w:r>
      <w:fldChar w:fldCharType="begin"/>
    </w:r>
    <w:r>
      <w:instrText xml:space="preserve"> SAVEDATE  \@ "d," </w:instrText>
    </w:r>
    <w:r>
      <w:fldChar w:fldCharType="separate"/>
    </w:r>
    <w:ins w:id="241" w:author="Italo Busi" w:date="2018-06-27T14:11:00Z">
      <w:r>
        <w:rPr>
          <w:noProof/>
        </w:rPr>
        <w:t>13,</w:t>
      </w:r>
    </w:ins>
    <w:del w:id="242" w:author="Italo Busi" w:date="2018-06-27T14:11:00Z">
      <w:r w:rsidDel="00B755E3">
        <w:rPr>
          <w:noProof/>
        </w:rPr>
        <w:delText>9,</w:delText>
      </w:r>
    </w:del>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4</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+ 1 \* MERGEFORMAT </w:instrText>
    </w:r>
    <w:r>
      <w:fldChar w:fldCharType="separate"/>
    </w:r>
    <w:r>
      <w:rPr>
        <w:noProof/>
      </w:rPr>
      <w:instrText>2018</w:instrText>
    </w:r>
    <w:r>
      <w:fldChar w:fldCharType="end"/>
    </w:r>
    <w:r>
      <w:instrText xml:space="preserve"> "Fail" \* MERGEFORMAT  \* MERGEFORMAT </w:instrText>
    </w:r>
    <w:r>
      <w:fldChar w:fldCharType="separate"/>
    </w:r>
    <w:r>
      <w:rPr>
        <w:noProof/>
      </w:rPr>
      <w:instrText>2018</w:instrText>
    </w:r>
    <w:r>
      <w:fldChar w:fldCharType="end"/>
    </w:r>
    <w:r>
      <w:instrText xml:space="preserve"> \* MERGEFORMAT </w:instrText>
    </w:r>
    <w:r>
      <w:fldChar w:fldCharType="separate"/>
    </w:r>
    <w:r w:rsidR="00F42134">
      <w:rPr>
        <w:noProof/>
      </w:rPr>
      <w:t>2018</w:t>
    </w:r>
    <w:r>
      <w:fldChar w:fldCharType="end"/>
    </w:r>
    <w:r>
      <w:rPr>
        <w:rFonts w:cs="Times New Roman"/>
      </w:rPr>
      <w:tab/>
    </w:r>
    <w:r>
      <w:t xml:space="preserve">[Page </w:t>
    </w:r>
    <w:r>
      <w:fldChar w:fldCharType="begin"/>
    </w:r>
    <w:r>
      <w:instrText xml:space="preserve"> PAGE </w:instrText>
    </w:r>
    <w:r>
      <w:fldChar w:fldCharType="separate"/>
    </w:r>
    <w:r w:rsidR="00F42134">
      <w:rPr>
        <w:noProof/>
      </w:rPr>
      <w:t>20</w:t>
    </w:r>
    <w:r>
      <w:rPr>
        <w:noProof/>
      </w:rPr>
      <w:fldChar w:fldCharType="end"/>
    </w:r>
    <w:r>
      <w:t>]</w:t>
    </w:r>
  </w:p>
  <w:p w14:paraId="54CCB0B6" w14:textId="77777777" w:rsidR="00B755E3" w:rsidRDefault="00B755E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ED048" w14:textId="77777777" w:rsidR="00B755E3" w:rsidRDefault="00B755E3" w:rsidP="00F410C4">
    <w:pPr>
      <w:pStyle w:val="Footer"/>
      <w:rPr>
        <w:highlight w:val="yellow"/>
      </w:rPr>
    </w:pPr>
  </w:p>
  <w:p w14:paraId="017924DD" w14:textId="77777777" w:rsidR="00B755E3" w:rsidRDefault="00B755E3" w:rsidP="00F410C4">
    <w:pPr>
      <w:pStyle w:val="Footer"/>
      <w:rPr>
        <w:highlight w:val="yellow"/>
      </w:rPr>
    </w:pPr>
  </w:p>
  <w:p w14:paraId="1F87E96F" w14:textId="77777777" w:rsidR="00B755E3" w:rsidRDefault="00B755E3" w:rsidP="00F410C4">
    <w:pPr>
      <w:pStyle w:val="Footer"/>
      <w:rPr>
        <w:highlight w:val="yellow"/>
      </w:rPr>
    </w:pPr>
  </w:p>
  <w:p w14:paraId="3C13152D" w14:textId="1639336B" w:rsidR="00B755E3" w:rsidRDefault="00B755E3" w:rsidP="00F410C4">
    <w:pPr>
      <w:pStyle w:val="Footer"/>
    </w:pPr>
    <w:r>
      <w:t>Busi, King, et al.</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4</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4</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4</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4</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F42134">
      <w:rPr>
        <w:noProof/>
      </w:rPr>
      <w:instrText>October</w:instrText>
    </w:r>
    <w:r>
      <w:fldChar w:fldCharType="end"/>
    </w:r>
    <w:r>
      <w:instrText xml:space="preserve"> \* MERGEFORMAT </w:instrText>
    </w:r>
    <w:r>
      <w:fldChar w:fldCharType="separate"/>
    </w:r>
    <w:r w:rsidR="00F42134">
      <w:rPr>
        <w:noProof/>
      </w:rPr>
      <w:instrText>October</w:instrText>
    </w:r>
    <w:r>
      <w:fldChar w:fldCharType="end"/>
    </w:r>
    <w:r>
      <w:instrText xml:space="preserve"> \* MERGEFORMAT </w:instrText>
    </w:r>
    <w:r>
      <w:fldChar w:fldCharType="separate"/>
    </w:r>
    <w:r w:rsidR="00F42134">
      <w:rPr>
        <w:noProof/>
      </w:rPr>
      <w:instrText>October</w:instrText>
    </w:r>
    <w:r>
      <w:fldChar w:fldCharType="end"/>
    </w:r>
    <w:r>
      <w:instrText xml:space="preserve"> \* MERGEFORMAT </w:instrText>
    </w:r>
    <w:r>
      <w:fldChar w:fldCharType="separate"/>
    </w:r>
    <w:r w:rsidR="00F42134">
      <w:rPr>
        <w:noProof/>
      </w:rPr>
      <w:t>October</w:t>
    </w:r>
    <w:r>
      <w:fldChar w:fldCharType="end"/>
    </w:r>
    <w:r>
      <w:t xml:space="preserve"> </w:t>
    </w:r>
    <w:r>
      <w:fldChar w:fldCharType="begin"/>
    </w:r>
    <w:r>
      <w:instrText xml:space="preserve"> SAVEDATE  \@ "d," </w:instrText>
    </w:r>
    <w:r>
      <w:fldChar w:fldCharType="separate"/>
    </w:r>
    <w:ins w:id="245" w:author="Italo Busi" w:date="2018-06-27T14:11:00Z">
      <w:r>
        <w:rPr>
          <w:noProof/>
        </w:rPr>
        <w:t>13,</w:t>
      </w:r>
    </w:ins>
    <w:del w:id="246" w:author="Italo Busi" w:date="2018-06-27T14:11:00Z">
      <w:r w:rsidDel="00B755E3">
        <w:rPr>
          <w:noProof/>
        </w:rPr>
        <w:delText>9,</w:delText>
      </w:r>
    </w:del>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4</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+ 1 \* MERGEFORMAT </w:instrText>
    </w:r>
    <w:r>
      <w:fldChar w:fldCharType="separate"/>
    </w:r>
    <w:r>
      <w:rPr>
        <w:noProof/>
      </w:rPr>
      <w:instrText>2018</w:instrText>
    </w:r>
    <w:r>
      <w:fldChar w:fldCharType="end"/>
    </w:r>
    <w:r>
      <w:instrText xml:space="preserve"> "Fail" \* MERGEFORMAT  \* MERGEFORMAT </w:instrText>
    </w:r>
    <w:r>
      <w:fldChar w:fldCharType="separate"/>
    </w:r>
    <w:r>
      <w:rPr>
        <w:noProof/>
      </w:rPr>
      <w:instrText>2018</w:instrText>
    </w:r>
    <w:r>
      <w:fldChar w:fldCharType="end"/>
    </w:r>
    <w:r>
      <w:instrText xml:space="preserve"> \* MERGEFORMAT </w:instrText>
    </w:r>
    <w:r>
      <w:fldChar w:fldCharType="separate"/>
    </w:r>
    <w:r w:rsidR="00F42134">
      <w:rPr>
        <w:noProof/>
      </w:rPr>
      <w:t>2018</w:t>
    </w:r>
    <w:r>
      <w:fldChar w:fldCharType="end"/>
    </w:r>
    <w:r>
      <w:tab/>
      <w:t xml:space="preserve">[Page </w:t>
    </w:r>
    <w:r>
      <w:fldChar w:fldCharType="begin"/>
    </w:r>
    <w:r>
      <w:instrText xml:space="preserve"> PAGE </w:instrText>
    </w:r>
    <w:r>
      <w:fldChar w:fldCharType="separate"/>
    </w:r>
    <w:r w:rsidR="00F42134">
      <w:rPr>
        <w:noProof/>
      </w:rPr>
      <w:t>1</w:t>
    </w:r>
    <w:r>
      <w:rPr>
        <w:noProof/>
      </w:rPr>
      <w:fldChar w:fldCharType="end"/>
    </w:r>
    <w:r>
      <w:t>]</w:t>
    </w:r>
  </w:p>
  <w:p w14:paraId="43203A20" w14:textId="77777777" w:rsidR="00B755E3" w:rsidRDefault="00B755E3" w:rsidP="00F410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A1AB32" w14:textId="77777777" w:rsidR="009B19B8" w:rsidRDefault="009B19B8">
      <w:r>
        <w:separator/>
      </w:r>
    </w:p>
  </w:footnote>
  <w:footnote w:type="continuationSeparator" w:id="0">
    <w:p w14:paraId="5C0A29E9" w14:textId="77777777" w:rsidR="009B19B8" w:rsidRDefault="009B19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1C89B" w14:textId="77777777" w:rsidR="00B755E3" w:rsidRDefault="00B755E3" w:rsidP="00F410C4">
    <w:pPr>
      <w:pStyle w:val="Header"/>
    </w:pPr>
    <w:r>
      <w:rPr>
        <w:lang w:eastAsia="ko-KR"/>
      </w:rPr>
      <w:t>Internet-Draft</w:t>
    </w:r>
    <w:r>
      <w:rPr>
        <w:rFonts w:cs="Times New Roman"/>
        <w:lang w:eastAsia="ko-KR"/>
      </w:rPr>
      <w:tab/>
    </w:r>
    <w:r w:rsidRPr="00EB7F5F">
      <w:t>Transport NBI Applicability-Statement</w:t>
    </w:r>
    <w:r>
      <w:rPr>
        <w:lang w:eastAsia="ko-KR"/>
      </w:rPr>
      <w:t xml:space="preserve"> </w:t>
    </w:r>
    <w:r>
      <w:rPr>
        <w:lang w:eastAsia="ko-KR"/>
      </w:rPr>
      <w:tab/>
    </w:r>
    <w:r>
      <w:fldChar w:fldCharType="begin"/>
    </w:r>
    <w:r>
      <w:instrText xml:space="preserve"> SAVEDATE \@ "MMMM yyyy" \* MERGEFORMAT </w:instrText>
    </w:r>
    <w:r>
      <w:fldChar w:fldCharType="separate"/>
    </w:r>
    <w:r>
      <w:rPr>
        <w:noProof/>
      </w:rPr>
      <w:t>April 2018</w:t>
    </w:r>
    <w:r>
      <w:rPr>
        <w:noProof/>
      </w:rPr>
      <w:fldChar w:fldCharType="end"/>
    </w:r>
  </w:p>
  <w:p w14:paraId="4A49D0FA" w14:textId="77777777" w:rsidR="00B755E3" w:rsidRDefault="00B755E3"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173EA" w14:textId="77777777" w:rsidR="00B755E3" w:rsidRDefault="00B755E3" w:rsidP="00F410C4">
    <w:pPr>
      <w:pStyle w:val="Header"/>
      <w:rPr>
        <w:highlight w:val="yellow"/>
      </w:rPr>
    </w:pPr>
  </w:p>
  <w:p w14:paraId="62B8C6AD" w14:textId="77777777" w:rsidR="00B755E3" w:rsidRDefault="00B755E3" w:rsidP="00F410C4">
    <w:pPr>
      <w:pStyle w:val="Header"/>
      <w:rPr>
        <w:highlight w:val="yellow"/>
      </w:rPr>
    </w:pPr>
  </w:p>
  <w:p w14:paraId="65AABFA0" w14:textId="77777777" w:rsidR="00B755E3" w:rsidRDefault="00B755E3" w:rsidP="00F410C4">
    <w:pPr>
      <w:pStyle w:val="Header"/>
    </w:pPr>
    <w:r>
      <w:t>CCAMP Working Group</w:t>
    </w:r>
    <w:r>
      <w:tab/>
    </w:r>
    <w:r w:rsidRPr="00F410C4">
      <w:tab/>
    </w:r>
    <w:r>
      <w:t>I. Busi</w:t>
    </w:r>
  </w:p>
  <w:p w14:paraId="628642BA" w14:textId="77777777" w:rsidR="00B755E3" w:rsidRDefault="00B755E3" w:rsidP="00F410C4">
    <w:pPr>
      <w:pStyle w:val="Header"/>
    </w:pPr>
    <w:r>
      <w:t>Internet Draft</w:t>
    </w:r>
    <w:r>
      <w:tab/>
    </w:r>
    <w:r w:rsidRPr="00F410C4">
      <w:tab/>
    </w:r>
    <w:r>
      <w:t>Huawei</w:t>
    </w:r>
  </w:p>
  <w:p w14:paraId="53BABF19" w14:textId="77777777" w:rsidR="00B755E3" w:rsidRDefault="00B755E3" w:rsidP="00F410C4">
    <w:pPr>
      <w:pStyle w:val="Header"/>
    </w:pPr>
    <w:r>
      <w:t>Intended status: Informational</w:t>
    </w:r>
    <w:r>
      <w:tab/>
    </w:r>
    <w:r w:rsidRPr="00F410C4">
      <w:tab/>
    </w:r>
    <w:r>
      <w:t>D. King</w:t>
    </w:r>
  </w:p>
  <w:p w14:paraId="3E4200A4" w14:textId="77777777" w:rsidR="00B755E3" w:rsidRDefault="00B755E3" w:rsidP="00F410C4">
    <w:pPr>
      <w:pStyle w:val="Header"/>
    </w:pPr>
    <w:r>
      <w:tab/>
    </w:r>
    <w:r>
      <w:tab/>
    </w:r>
    <w:r w:rsidRPr="008B2AC8">
      <w:t>Lancaster University</w:t>
    </w:r>
  </w:p>
  <w:p w14:paraId="051F7643" w14:textId="77777777" w:rsidR="00B755E3" w:rsidRDefault="00B755E3" w:rsidP="00EB7F5F">
    <w:pPr>
      <w:pStyle w:val="Header"/>
    </w:pPr>
    <w:r>
      <w:tab/>
    </w:r>
    <w:r>
      <w:tab/>
      <w:t>H. Zheng</w:t>
    </w:r>
  </w:p>
  <w:p w14:paraId="2308A449" w14:textId="77777777" w:rsidR="00B755E3" w:rsidRDefault="00B755E3" w:rsidP="00EB7F5F">
    <w:pPr>
      <w:pStyle w:val="Header"/>
    </w:pPr>
    <w:r>
      <w:tab/>
    </w:r>
    <w:r>
      <w:tab/>
      <w:t>Huawei</w:t>
    </w:r>
  </w:p>
  <w:p w14:paraId="1D9343FC" w14:textId="77777777" w:rsidR="00B755E3" w:rsidRDefault="00B755E3" w:rsidP="00EB7F5F">
    <w:pPr>
      <w:pStyle w:val="Header"/>
    </w:pPr>
    <w:r>
      <w:tab/>
    </w:r>
    <w:r>
      <w:tab/>
      <w:t>Y. Xu</w:t>
    </w:r>
  </w:p>
  <w:p w14:paraId="35A3EE9E" w14:textId="77777777" w:rsidR="00B755E3" w:rsidRDefault="00B755E3" w:rsidP="00EB7F5F">
    <w:pPr>
      <w:pStyle w:val="Header"/>
    </w:pPr>
    <w:r>
      <w:tab/>
    </w:r>
    <w:r>
      <w:tab/>
      <w:t>CAICT</w:t>
    </w:r>
  </w:p>
  <w:p w14:paraId="6A01E11B" w14:textId="77777777" w:rsidR="00B755E3" w:rsidRDefault="00B755E3" w:rsidP="00F410C4">
    <w:pPr>
      <w:pStyle w:val="Header"/>
    </w:pPr>
  </w:p>
  <w:p w14:paraId="6525C8DC" w14:textId="3DB2FA4D" w:rsidR="00B755E3" w:rsidRDefault="00B755E3" w:rsidP="00F410C4">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4</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4</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4</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4</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F42134">
      <w:rPr>
        <w:noProof/>
      </w:rPr>
      <w:instrText>October</w:instrText>
    </w:r>
    <w:r>
      <w:fldChar w:fldCharType="end"/>
    </w:r>
    <w:r>
      <w:instrText xml:space="preserve"> \* MERGEFORMAT </w:instrText>
    </w:r>
    <w:r>
      <w:fldChar w:fldCharType="separate"/>
    </w:r>
    <w:r w:rsidR="00F42134">
      <w:rPr>
        <w:noProof/>
      </w:rPr>
      <w:instrText>October</w:instrText>
    </w:r>
    <w:r>
      <w:fldChar w:fldCharType="end"/>
    </w:r>
    <w:r>
      <w:instrText xml:space="preserve"> \* MERGEFORMAT </w:instrText>
    </w:r>
    <w:r>
      <w:fldChar w:fldCharType="separate"/>
    </w:r>
    <w:r w:rsidR="00F42134">
      <w:rPr>
        <w:noProof/>
      </w:rPr>
      <w:instrText>October</w:instrText>
    </w:r>
    <w:r>
      <w:fldChar w:fldCharType="end"/>
    </w:r>
    <w:r>
      <w:instrText xml:space="preserve"> \* MERGEFORMAT </w:instrText>
    </w:r>
    <w:r>
      <w:fldChar w:fldCharType="separate"/>
    </w:r>
    <w:r w:rsidR="00F42134">
      <w:rPr>
        <w:noProof/>
      </w:rPr>
      <w:t>October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4</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+ 1 \* MERGEFORMAT </w:instrText>
    </w:r>
    <w:r>
      <w:fldChar w:fldCharType="separate"/>
    </w:r>
    <w:r>
      <w:rPr>
        <w:noProof/>
      </w:rPr>
      <w:instrText>2018</w:instrText>
    </w:r>
    <w:r>
      <w:fldChar w:fldCharType="end"/>
    </w:r>
    <w:r>
      <w:instrText xml:space="preserve"> "Fail" \* MERGEFORMAT  \* MERGEFORMAT </w:instrText>
    </w:r>
    <w:r>
      <w:fldChar w:fldCharType="separate"/>
    </w:r>
    <w:r>
      <w:rPr>
        <w:noProof/>
      </w:rPr>
      <w:instrText>2018</w:instrText>
    </w:r>
    <w:r>
      <w:fldChar w:fldCharType="end"/>
    </w:r>
    <w:r>
      <w:instrText xml:space="preserve"> \* MERGEFORMAT </w:instrText>
    </w:r>
    <w:r>
      <w:fldChar w:fldCharType="separate"/>
    </w:r>
    <w:r w:rsidR="00F42134">
      <w:rPr>
        <w:noProof/>
      </w:rPr>
      <w:t>2018</w:t>
    </w:r>
    <w:r>
      <w:fldChar w:fldCharType="end"/>
    </w:r>
    <w:r>
      <w:tab/>
    </w:r>
    <w:r>
      <w:tab/>
    </w:r>
    <w:r>
      <w:fldChar w:fldCharType="begin"/>
    </w:r>
    <w:r>
      <w:instrText xml:space="preserve"> SAVEDATE  \@ "MMMM d, yyyy" </w:instrText>
    </w:r>
    <w:r>
      <w:fldChar w:fldCharType="separate"/>
    </w:r>
    <w:ins w:id="243" w:author="Italo Busi" w:date="2018-06-27T14:11:00Z">
      <w:r>
        <w:rPr>
          <w:noProof/>
        </w:rPr>
        <w:t>April 13, 2018</w:t>
      </w:r>
    </w:ins>
    <w:del w:id="244" w:author="Italo Busi" w:date="2018-06-27T14:11:00Z">
      <w:r w:rsidDel="00B755E3">
        <w:rPr>
          <w:noProof/>
        </w:rPr>
        <w:delText>April 9, 2018</w:delText>
      </w:r>
    </w:del>
    <w:r>
      <w:rPr>
        <w:noProof/>
      </w:rPr>
      <w:fldChar w:fldCharType="end"/>
    </w:r>
  </w:p>
  <w:p w14:paraId="75978A04" w14:textId="77777777" w:rsidR="00B755E3" w:rsidRDefault="00B755E3" w:rsidP="00F410C4">
    <w:pPr>
      <w:pStyle w:val="Header"/>
    </w:pPr>
    <w:r>
      <w:tab/>
    </w:r>
  </w:p>
  <w:p w14:paraId="5196C372" w14:textId="77777777" w:rsidR="00B755E3" w:rsidRDefault="00B755E3"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B7C1DA9"/>
    <w:multiLevelType w:val="hybridMultilevel"/>
    <w:tmpl w:val="49FCA51A"/>
    <w:lvl w:ilvl="0" w:tplc="C7CC84E8">
      <w:start w:val="1"/>
      <w:numFmt w:val="bullet"/>
      <w:lvlText w:val="o"/>
      <w:lvlJc w:val="left"/>
      <w:pPr>
        <w:tabs>
          <w:tab w:val="num" w:pos="864"/>
        </w:tabs>
        <w:ind w:left="864" w:hanging="432"/>
      </w:pPr>
      <w:rPr>
        <w:rFonts w:ascii="Courier New" w:hAnsi="Courier New" w:hint="default"/>
      </w:rPr>
    </w:lvl>
    <w:lvl w:ilvl="1" w:tplc="04090019">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7" w15:restartNumberingAfterBreak="0">
    <w:nsid w:val="2690099D"/>
    <w:multiLevelType w:val="multilevel"/>
    <w:tmpl w:val="340CFFDA"/>
    <w:lvl w:ilvl="0">
      <w:start w:val="1"/>
      <w:numFmt w:val="upperLetter"/>
      <w:pStyle w:val="RFCApp"/>
      <w:suff w:val="space"/>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9DA463F"/>
    <w:multiLevelType w:val="hybridMultilevel"/>
    <w:tmpl w:val="7514E7B0"/>
    <w:lvl w:ilvl="0" w:tplc="E9341F6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A7D36F2"/>
    <w:multiLevelType w:val="hybridMultilevel"/>
    <w:tmpl w:val="5880AE86"/>
    <w:lvl w:ilvl="0" w:tplc="E9341F62">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2" w15:restartNumberingAfterBreak="0">
    <w:nsid w:val="4D4104DF"/>
    <w:multiLevelType w:val="hybridMultilevel"/>
    <w:tmpl w:val="F1AE4D88"/>
    <w:lvl w:ilvl="0" w:tplc="C3B80310">
      <w:start w:val="1"/>
      <w:numFmt w:val="decimal"/>
      <w:pStyle w:val="RFCReferences"/>
      <w:lvlText w:val="[%1]"/>
      <w:lvlJc w:val="left"/>
      <w:pPr>
        <w:tabs>
          <w:tab w:val="num" w:pos="1296"/>
        </w:tabs>
        <w:ind w:left="1296" w:hanging="864"/>
      </w:pPr>
      <w:rPr>
        <w:rFonts w:hint="default"/>
      </w:rPr>
    </w:lvl>
    <w:lvl w:ilvl="1" w:tplc="C48E25CA">
      <w:start w:val="1"/>
      <w:numFmt w:val="lowerLetter"/>
      <w:lvlText w:val="%2."/>
      <w:lvlJc w:val="left"/>
      <w:pPr>
        <w:tabs>
          <w:tab w:val="num" w:pos="1872"/>
        </w:tabs>
        <w:ind w:left="1872" w:hanging="360"/>
      </w:pPr>
    </w:lvl>
    <w:lvl w:ilvl="2" w:tplc="05B2F2FA">
      <w:start w:val="1"/>
      <w:numFmt w:val="lowerRoman"/>
      <w:lvlText w:val="%3."/>
      <w:lvlJc w:val="right"/>
      <w:pPr>
        <w:tabs>
          <w:tab w:val="num" w:pos="2592"/>
        </w:tabs>
        <w:ind w:left="2592" w:hanging="180"/>
      </w:pPr>
    </w:lvl>
    <w:lvl w:ilvl="3" w:tplc="15CEE460">
      <w:start w:val="1"/>
      <w:numFmt w:val="decimal"/>
      <w:lvlText w:val="%4."/>
      <w:lvlJc w:val="left"/>
      <w:pPr>
        <w:tabs>
          <w:tab w:val="num" w:pos="3312"/>
        </w:tabs>
        <w:ind w:left="3312" w:hanging="360"/>
      </w:pPr>
    </w:lvl>
    <w:lvl w:ilvl="4" w:tplc="F49CAD80">
      <w:start w:val="1"/>
      <w:numFmt w:val="lowerLetter"/>
      <w:lvlText w:val="%5."/>
      <w:lvlJc w:val="left"/>
      <w:pPr>
        <w:tabs>
          <w:tab w:val="num" w:pos="4032"/>
        </w:tabs>
        <w:ind w:left="4032" w:hanging="360"/>
      </w:pPr>
    </w:lvl>
    <w:lvl w:ilvl="5" w:tplc="82D226E6">
      <w:start w:val="1"/>
      <w:numFmt w:val="lowerRoman"/>
      <w:lvlText w:val="%6."/>
      <w:lvlJc w:val="right"/>
      <w:pPr>
        <w:tabs>
          <w:tab w:val="num" w:pos="4752"/>
        </w:tabs>
        <w:ind w:left="4752" w:hanging="180"/>
      </w:pPr>
    </w:lvl>
    <w:lvl w:ilvl="6" w:tplc="996EB0E4">
      <w:start w:val="1"/>
      <w:numFmt w:val="decimal"/>
      <w:lvlText w:val="%7."/>
      <w:lvlJc w:val="left"/>
      <w:pPr>
        <w:tabs>
          <w:tab w:val="num" w:pos="5472"/>
        </w:tabs>
        <w:ind w:left="5472" w:hanging="360"/>
      </w:pPr>
    </w:lvl>
    <w:lvl w:ilvl="7" w:tplc="87B4814E">
      <w:start w:val="1"/>
      <w:numFmt w:val="lowerLetter"/>
      <w:lvlText w:val="%8."/>
      <w:lvlJc w:val="left"/>
      <w:pPr>
        <w:tabs>
          <w:tab w:val="num" w:pos="6192"/>
        </w:tabs>
        <w:ind w:left="6192" w:hanging="360"/>
      </w:pPr>
    </w:lvl>
    <w:lvl w:ilvl="8" w:tplc="154452A4">
      <w:start w:val="1"/>
      <w:numFmt w:val="lowerRoman"/>
      <w:lvlText w:val="%9."/>
      <w:lvlJc w:val="right"/>
      <w:pPr>
        <w:tabs>
          <w:tab w:val="num" w:pos="6912"/>
        </w:tabs>
        <w:ind w:left="6912" w:hanging="180"/>
      </w:pPr>
    </w:lvl>
  </w:abstractNum>
  <w:abstractNum w:abstractNumId="23"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5DB6669C"/>
    <w:multiLevelType w:val="hybridMultilevel"/>
    <w:tmpl w:val="ED26649E"/>
    <w:lvl w:ilvl="0" w:tplc="A07C3B2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8" w15:restartNumberingAfterBreak="0">
    <w:nsid w:val="6B5A3C40"/>
    <w:multiLevelType w:val="hybridMultilevel"/>
    <w:tmpl w:val="C0D2ADF0"/>
    <w:lvl w:ilvl="0" w:tplc="3AAEB0CA">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0" w15:restartNumberingAfterBreak="0">
    <w:nsid w:val="785815BC"/>
    <w:multiLevelType w:val="hybridMultilevel"/>
    <w:tmpl w:val="8F90F290"/>
    <w:lvl w:ilvl="0" w:tplc="DC52D306">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9"/>
  </w:num>
  <w:num w:numId="2">
    <w:abstractNumId w:val="24"/>
  </w:num>
  <w:num w:numId="3">
    <w:abstractNumId w:val="23"/>
  </w:num>
  <w:num w:numId="4">
    <w:abstractNumId w:val="30"/>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2"/>
  </w:num>
  <w:num w:numId="17">
    <w:abstractNumId w:val="11"/>
  </w:num>
  <w:num w:numId="18">
    <w:abstractNumId w:val="19"/>
  </w:num>
  <w:num w:numId="19">
    <w:abstractNumId w:val="19"/>
    <w:lvlOverride w:ilvl="0">
      <w:startOverride w:val="1"/>
    </w:lvlOverride>
  </w:num>
  <w:num w:numId="20">
    <w:abstractNumId w:val="16"/>
  </w:num>
  <w:num w:numId="21">
    <w:abstractNumId w:val="10"/>
  </w:num>
  <w:num w:numId="22">
    <w:abstractNumId w:val="25"/>
  </w:num>
  <w:num w:numId="23">
    <w:abstractNumId w:val="30"/>
  </w:num>
  <w:num w:numId="24">
    <w:abstractNumId w:val="14"/>
  </w:num>
  <w:num w:numId="25">
    <w:abstractNumId w:val="30"/>
    <w:lvlOverride w:ilvl="0">
      <w:startOverride w:val="1"/>
    </w:lvlOverride>
  </w:num>
  <w:num w:numId="26">
    <w:abstractNumId w:val="31"/>
  </w:num>
  <w:num w:numId="27">
    <w:abstractNumId w:val="12"/>
  </w:num>
  <w:num w:numId="28">
    <w:abstractNumId w:val="26"/>
  </w:num>
  <w:num w:numId="29">
    <w:abstractNumId w:val="18"/>
  </w:num>
  <w:num w:numId="30">
    <w:abstractNumId w:val="30"/>
    <w:lvlOverride w:ilvl="0">
      <w:startOverride w:val="1"/>
    </w:lvlOverride>
  </w:num>
  <w:num w:numId="31">
    <w:abstractNumId w:val="20"/>
  </w:num>
  <w:num w:numId="32">
    <w:abstractNumId w:val="13"/>
  </w:num>
  <w:num w:numId="33">
    <w:abstractNumId w:val="17"/>
  </w:num>
  <w:num w:numId="34">
    <w:abstractNumId w:val="11"/>
  </w:num>
  <w:num w:numId="35">
    <w:abstractNumId w:val="15"/>
  </w:num>
  <w:num w:numId="36">
    <w:abstractNumId w:val="30"/>
    <w:lvlOverride w:ilvl="0">
      <w:startOverride w:val="1"/>
    </w:lvlOverride>
  </w:num>
  <w:num w:numId="37">
    <w:abstractNumId w:val="11"/>
  </w:num>
  <w:num w:numId="38">
    <w:abstractNumId w:val="30"/>
    <w:lvlOverride w:ilvl="0">
      <w:startOverride w:val="1"/>
    </w:lvlOverride>
  </w:num>
  <w:num w:numId="39">
    <w:abstractNumId w:val="30"/>
    <w:lvlOverride w:ilvl="0">
      <w:startOverride w:val="1"/>
    </w:lvlOverride>
  </w:num>
  <w:num w:numId="40">
    <w:abstractNumId w:val="27"/>
  </w:num>
  <w:num w:numId="41">
    <w:abstractNumId w:val="17"/>
  </w:num>
  <w:num w:numId="42">
    <w:abstractNumId w:val="16"/>
  </w:num>
  <w:num w:numId="43">
    <w:abstractNumId w:val="16"/>
  </w:num>
  <w:num w:numId="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num>
  <w:num w:numId="46">
    <w:abstractNumId w:val="17"/>
  </w:num>
  <w:num w:numId="47">
    <w:abstractNumId w:val="28"/>
  </w:num>
  <w:num w:numId="48">
    <w:abstractNumId w:val="28"/>
    <w:lvlOverride w:ilvl="0">
      <w:startOverride w:val="1"/>
    </w:lvlOverride>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None" w15:userId="Italo Bus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9"/>
  <w:bordersDoNotSurroundHeader/>
  <w:bordersDoNotSurroundFooter/>
  <w:activeWritingStyle w:appName="MSWord" w:lang="en-US" w:vendorID="64" w:dllVersion="131078" w:nlCheck="1" w:checkStyle="1"/>
  <w:activeWritingStyle w:appName="MSWord" w:lang="en-AU"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DD3"/>
    <w:rsid w:val="000017CE"/>
    <w:rsid w:val="00013C75"/>
    <w:rsid w:val="0001519F"/>
    <w:rsid w:val="00015CA5"/>
    <w:rsid w:val="00016451"/>
    <w:rsid w:val="00042ACC"/>
    <w:rsid w:val="000440BE"/>
    <w:rsid w:val="00045659"/>
    <w:rsid w:val="00045A33"/>
    <w:rsid w:val="00047A71"/>
    <w:rsid w:val="00052D45"/>
    <w:rsid w:val="00055923"/>
    <w:rsid w:val="000566F5"/>
    <w:rsid w:val="00061E5D"/>
    <w:rsid w:val="00072E31"/>
    <w:rsid w:val="00073B3B"/>
    <w:rsid w:val="0007656C"/>
    <w:rsid w:val="0009151B"/>
    <w:rsid w:val="000936DF"/>
    <w:rsid w:val="00093D38"/>
    <w:rsid w:val="000960B9"/>
    <w:rsid w:val="000A3A23"/>
    <w:rsid w:val="000A700D"/>
    <w:rsid w:val="000B1845"/>
    <w:rsid w:val="000B487E"/>
    <w:rsid w:val="000D1432"/>
    <w:rsid w:val="000D2E68"/>
    <w:rsid w:val="000E2C73"/>
    <w:rsid w:val="000F2D89"/>
    <w:rsid w:val="00100BDA"/>
    <w:rsid w:val="001024B5"/>
    <w:rsid w:val="0010341A"/>
    <w:rsid w:val="0010357E"/>
    <w:rsid w:val="00104FB1"/>
    <w:rsid w:val="0010654D"/>
    <w:rsid w:val="00135F4C"/>
    <w:rsid w:val="00145EA7"/>
    <w:rsid w:val="00146E66"/>
    <w:rsid w:val="00147470"/>
    <w:rsid w:val="00155BE7"/>
    <w:rsid w:val="00156C7B"/>
    <w:rsid w:val="00160DC6"/>
    <w:rsid w:val="0018134A"/>
    <w:rsid w:val="00194571"/>
    <w:rsid w:val="0019497B"/>
    <w:rsid w:val="001A3789"/>
    <w:rsid w:val="001A48EF"/>
    <w:rsid w:val="001C56D0"/>
    <w:rsid w:val="001D3A8D"/>
    <w:rsid w:val="001D4EF1"/>
    <w:rsid w:val="001D6AB1"/>
    <w:rsid w:val="001E2222"/>
    <w:rsid w:val="001E3DE1"/>
    <w:rsid w:val="001E3E79"/>
    <w:rsid w:val="001E489A"/>
    <w:rsid w:val="001F394B"/>
    <w:rsid w:val="001F50EC"/>
    <w:rsid w:val="001F6550"/>
    <w:rsid w:val="00213A0A"/>
    <w:rsid w:val="00221738"/>
    <w:rsid w:val="002263B7"/>
    <w:rsid w:val="002344D0"/>
    <w:rsid w:val="00234834"/>
    <w:rsid w:val="00237595"/>
    <w:rsid w:val="00237697"/>
    <w:rsid w:val="00240916"/>
    <w:rsid w:val="00253155"/>
    <w:rsid w:val="00254FD6"/>
    <w:rsid w:val="00255FFA"/>
    <w:rsid w:val="00260298"/>
    <w:rsid w:val="00260D47"/>
    <w:rsid w:val="00275C44"/>
    <w:rsid w:val="0027759C"/>
    <w:rsid w:val="00291216"/>
    <w:rsid w:val="002917BD"/>
    <w:rsid w:val="002A707B"/>
    <w:rsid w:val="002B1977"/>
    <w:rsid w:val="002B6872"/>
    <w:rsid w:val="002C1F42"/>
    <w:rsid w:val="002D2F11"/>
    <w:rsid w:val="002E1F5F"/>
    <w:rsid w:val="002E2943"/>
    <w:rsid w:val="002E41B0"/>
    <w:rsid w:val="002E5DA5"/>
    <w:rsid w:val="002E6FA7"/>
    <w:rsid w:val="002F361B"/>
    <w:rsid w:val="0030239C"/>
    <w:rsid w:val="00305B15"/>
    <w:rsid w:val="00316413"/>
    <w:rsid w:val="00316AC2"/>
    <w:rsid w:val="00330A1F"/>
    <w:rsid w:val="00330A6E"/>
    <w:rsid w:val="003349FE"/>
    <w:rsid w:val="00334C43"/>
    <w:rsid w:val="003362AE"/>
    <w:rsid w:val="00341FFA"/>
    <w:rsid w:val="00342A68"/>
    <w:rsid w:val="00343254"/>
    <w:rsid w:val="00345474"/>
    <w:rsid w:val="00353DDB"/>
    <w:rsid w:val="00356B0A"/>
    <w:rsid w:val="00357EC0"/>
    <w:rsid w:val="00364225"/>
    <w:rsid w:val="00365ABD"/>
    <w:rsid w:val="003749F5"/>
    <w:rsid w:val="003755C4"/>
    <w:rsid w:val="003801DF"/>
    <w:rsid w:val="00396CDC"/>
    <w:rsid w:val="003A1329"/>
    <w:rsid w:val="003B156D"/>
    <w:rsid w:val="003B3D19"/>
    <w:rsid w:val="003C429A"/>
    <w:rsid w:val="003C7575"/>
    <w:rsid w:val="003F7DA5"/>
    <w:rsid w:val="00401F44"/>
    <w:rsid w:val="004234B3"/>
    <w:rsid w:val="00426A67"/>
    <w:rsid w:val="004359FC"/>
    <w:rsid w:val="00444B78"/>
    <w:rsid w:val="004538BC"/>
    <w:rsid w:val="004538EF"/>
    <w:rsid w:val="004546DB"/>
    <w:rsid w:val="00463B4B"/>
    <w:rsid w:val="004645E0"/>
    <w:rsid w:val="004710F8"/>
    <w:rsid w:val="004741EF"/>
    <w:rsid w:val="0048240F"/>
    <w:rsid w:val="00485612"/>
    <w:rsid w:val="0049058D"/>
    <w:rsid w:val="004B4A07"/>
    <w:rsid w:val="004B54F1"/>
    <w:rsid w:val="004D0C44"/>
    <w:rsid w:val="004E25F7"/>
    <w:rsid w:val="004F02F6"/>
    <w:rsid w:val="004F73D6"/>
    <w:rsid w:val="005010FF"/>
    <w:rsid w:val="00507FD8"/>
    <w:rsid w:val="00511103"/>
    <w:rsid w:val="00514A3B"/>
    <w:rsid w:val="0052735F"/>
    <w:rsid w:val="00541653"/>
    <w:rsid w:val="00544911"/>
    <w:rsid w:val="005613B7"/>
    <w:rsid w:val="00564AA2"/>
    <w:rsid w:val="005719C7"/>
    <w:rsid w:val="0057538E"/>
    <w:rsid w:val="00581197"/>
    <w:rsid w:val="00581409"/>
    <w:rsid w:val="00594C3D"/>
    <w:rsid w:val="00597ACE"/>
    <w:rsid w:val="005B1400"/>
    <w:rsid w:val="005B57D1"/>
    <w:rsid w:val="005C03FF"/>
    <w:rsid w:val="005D29A6"/>
    <w:rsid w:val="005E13F3"/>
    <w:rsid w:val="005F1D39"/>
    <w:rsid w:val="005F3A4C"/>
    <w:rsid w:val="006001FE"/>
    <w:rsid w:val="00602C6C"/>
    <w:rsid w:val="00605243"/>
    <w:rsid w:val="00606C15"/>
    <w:rsid w:val="006148C6"/>
    <w:rsid w:val="006176D6"/>
    <w:rsid w:val="0063752C"/>
    <w:rsid w:val="00642655"/>
    <w:rsid w:val="006472B9"/>
    <w:rsid w:val="00657594"/>
    <w:rsid w:val="006677A8"/>
    <w:rsid w:val="00683FBF"/>
    <w:rsid w:val="00696527"/>
    <w:rsid w:val="006A1998"/>
    <w:rsid w:val="006A74C7"/>
    <w:rsid w:val="006B2726"/>
    <w:rsid w:val="006B6757"/>
    <w:rsid w:val="006C2D4D"/>
    <w:rsid w:val="006C3558"/>
    <w:rsid w:val="006D5DE5"/>
    <w:rsid w:val="006E1129"/>
    <w:rsid w:val="006E1AC3"/>
    <w:rsid w:val="006E28E8"/>
    <w:rsid w:val="006E3627"/>
    <w:rsid w:val="006E47D5"/>
    <w:rsid w:val="006F1654"/>
    <w:rsid w:val="006F2D73"/>
    <w:rsid w:val="006F4076"/>
    <w:rsid w:val="006F6F19"/>
    <w:rsid w:val="007124AB"/>
    <w:rsid w:val="00713412"/>
    <w:rsid w:val="0072225C"/>
    <w:rsid w:val="00722DD3"/>
    <w:rsid w:val="00726448"/>
    <w:rsid w:val="007407C9"/>
    <w:rsid w:val="007445AC"/>
    <w:rsid w:val="00750C66"/>
    <w:rsid w:val="007535B4"/>
    <w:rsid w:val="00753DF3"/>
    <w:rsid w:val="00756310"/>
    <w:rsid w:val="00757691"/>
    <w:rsid w:val="0077497C"/>
    <w:rsid w:val="00776578"/>
    <w:rsid w:val="00782D41"/>
    <w:rsid w:val="007A01B5"/>
    <w:rsid w:val="007A1B4D"/>
    <w:rsid w:val="007A64CF"/>
    <w:rsid w:val="007B0690"/>
    <w:rsid w:val="007C4CAB"/>
    <w:rsid w:val="007C50DE"/>
    <w:rsid w:val="007D1124"/>
    <w:rsid w:val="007D2F46"/>
    <w:rsid w:val="007D525E"/>
    <w:rsid w:val="007D61D1"/>
    <w:rsid w:val="007E0C5A"/>
    <w:rsid w:val="007E33B0"/>
    <w:rsid w:val="007F6BD4"/>
    <w:rsid w:val="007F7864"/>
    <w:rsid w:val="007F7886"/>
    <w:rsid w:val="007F7DB5"/>
    <w:rsid w:val="00803157"/>
    <w:rsid w:val="00803480"/>
    <w:rsid w:val="00803AE2"/>
    <w:rsid w:val="00804F21"/>
    <w:rsid w:val="00804FB4"/>
    <w:rsid w:val="008122D3"/>
    <w:rsid w:val="00812F2F"/>
    <w:rsid w:val="0081357B"/>
    <w:rsid w:val="00834330"/>
    <w:rsid w:val="00850297"/>
    <w:rsid w:val="00852397"/>
    <w:rsid w:val="00853887"/>
    <w:rsid w:val="00854E72"/>
    <w:rsid w:val="0086686A"/>
    <w:rsid w:val="00870AAD"/>
    <w:rsid w:val="008710E4"/>
    <w:rsid w:val="00883323"/>
    <w:rsid w:val="00886F7A"/>
    <w:rsid w:val="0089160A"/>
    <w:rsid w:val="00892A1A"/>
    <w:rsid w:val="00894237"/>
    <w:rsid w:val="008A122B"/>
    <w:rsid w:val="008A3CFF"/>
    <w:rsid w:val="008C625D"/>
    <w:rsid w:val="008C65BF"/>
    <w:rsid w:val="008C7637"/>
    <w:rsid w:val="008D50C0"/>
    <w:rsid w:val="008E44B8"/>
    <w:rsid w:val="008E5B2C"/>
    <w:rsid w:val="008E670E"/>
    <w:rsid w:val="008F2F4F"/>
    <w:rsid w:val="008F7CEA"/>
    <w:rsid w:val="00900561"/>
    <w:rsid w:val="009077E0"/>
    <w:rsid w:val="0091245F"/>
    <w:rsid w:val="00915D0D"/>
    <w:rsid w:val="0091607B"/>
    <w:rsid w:val="00922683"/>
    <w:rsid w:val="00924B0B"/>
    <w:rsid w:val="00936A66"/>
    <w:rsid w:val="00937E3A"/>
    <w:rsid w:val="009439D8"/>
    <w:rsid w:val="00945E70"/>
    <w:rsid w:val="009473D2"/>
    <w:rsid w:val="00950EE9"/>
    <w:rsid w:val="00952334"/>
    <w:rsid w:val="009530FB"/>
    <w:rsid w:val="0095351A"/>
    <w:rsid w:val="00953AD7"/>
    <w:rsid w:val="00955E5F"/>
    <w:rsid w:val="00967E52"/>
    <w:rsid w:val="009812A3"/>
    <w:rsid w:val="009876A3"/>
    <w:rsid w:val="00995102"/>
    <w:rsid w:val="009A072A"/>
    <w:rsid w:val="009A0E4E"/>
    <w:rsid w:val="009A0EE2"/>
    <w:rsid w:val="009A118B"/>
    <w:rsid w:val="009A379D"/>
    <w:rsid w:val="009B0913"/>
    <w:rsid w:val="009B19B8"/>
    <w:rsid w:val="009B2D2A"/>
    <w:rsid w:val="009C0E27"/>
    <w:rsid w:val="009C5F01"/>
    <w:rsid w:val="009D0796"/>
    <w:rsid w:val="009D0BF8"/>
    <w:rsid w:val="009D50BB"/>
    <w:rsid w:val="009D5F17"/>
    <w:rsid w:val="009E0865"/>
    <w:rsid w:val="009E6BEB"/>
    <w:rsid w:val="009F077F"/>
    <w:rsid w:val="009F3B7C"/>
    <w:rsid w:val="009F5CD1"/>
    <w:rsid w:val="00A0090F"/>
    <w:rsid w:val="00A032F2"/>
    <w:rsid w:val="00A06E25"/>
    <w:rsid w:val="00A07622"/>
    <w:rsid w:val="00A12D65"/>
    <w:rsid w:val="00A15E3F"/>
    <w:rsid w:val="00A179ED"/>
    <w:rsid w:val="00A3074C"/>
    <w:rsid w:val="00A34B93"/>
    <w:rsid w:val="00A41241"/>
    <w:rsid w:val="00A41519"/>
    <w:rsid w:val="00A43372"/>
    <w:rsid w:val="00A454F5"/>
    <w:rsid w:val="00A47C47"/>
    <w:rsid w:val="00A5738F"/>
    <w:rsid w:val="00A65A11"/>
    <w:rsid w:val="00A72213"/>
    <w:rsid w:val="00A73565"/>
    <w:rsid w:val="00A7613F"/>
    <w:rsid w:val="00A8355A"/>
    <w:rsid w:val="00A87958"/>
    <w:rsid w:val="00A91C7F"/>
    <w:rsid w:val="00A95721"/>
    <w:rsid w:val="00AA6E08"/>
    <w:rsid w:val="00AB4A2F"/>
    <w:rsid w:val="00AE009F"/>
    <w:rsid w:val="00AE0541"/>
    <w:rsid w:val="00AE084D"/>
    <w:rsid w:val="00AE33E0"/>
    <w:rsid w:val="00AF3B48"/>
    <w:rsid w:val="00B016B1"/>
    <w:rsid w:val="00B01DFE"/>
    <w:rsid w:val="00B05D40"/>
    <w:rsid w:val="00B06B29"/>
    <w:rsid w:val="00B11E11"/>
    <w:rsid w:val="00B149C1"/>
    <w:rsid w:val="00B201D2"/>
    <w:rsid w:val="00B2129D"/>
    <w:rsid w:val="00B21B97"/>
    <w:rsid w:val="00B2624A"/>
    <w:rsid w:val="00B3007E"/>
    <w:rsid w:val="00B317B5"/>
    <w:rsid w:val="00B35499"/>
    <w:rsid w:val="00B40C03"/>
    <w:rsid w:val="00B45CF2"/>
    <w:rsid w:val="00B51104"/>
    <w:rsid w:val="00B62498"/>
    <w:rsid w:val="00B6754D"/>
    <w:rsid w:val="00B755E3"/>
    <w:rsid w:val="00B918AD"/>
    <w:rsid w:val="00B93C90"/>
    <w:rsid w:val="00B940F0"/>
    <w:rsid w:val="00B97E9B"/>
    <w:rsid w:val="00BA469F"/>
    <w:rsid w:val="00BA47FE"/>
    <w:rsid w:val="00BA6DE7"/>
    <w:rsid w:val="00BB2E88"/>
    <w:rsid w:val="00BB5A89"/>
    <w:rsid w:val="00BB7353"/>
    <w:rsid w:val="00BC00DB"/>
    <w:rsid w:val="00BC73C3"/>
    <w:rsid w:val="00BD6000"/>
    <w:rsid w:val="00BD743C"/>
    <w:rsid w:val="00BE17B8"/>
    <w:rsid w:val="00BE1F88"/>
    <w:rsid w:val="00BE2316"/>
    <w:rsid w:val="00BE53A4"/>
    <w:rsid w:val="00BF29A8"/>
    <w:rsid w:val="00BF35F6"/>
    <w:rsid w:val="00C0058B"/>
    <w:rsid w:val="00C00E0A"/>
    <w:rsid w:val="00C030F0"/>
    <w:rsid w:val="00C031EF"/>
    <w:rsid w:val="00C10F8A"/>
    <w:rsid w:val="00C126F8"/>
    <w:rsid w:val="00C150E1"/>
    <w:rsid w:val="00C17E38"/>
    <w:rsid w:val="00C330BF"/>
    <w:rsid w:val="00C36C56"/>
    <w:rsid w:val="00C37170"/>
    <w:rsid w:val="00C46F76"/>
    <w:rsid w:val="00C47452"/>
    <w:rsid w:val="00C63A15"/>
    <w:rsid w:val="00C65842"/>
    <w:rsid w:val="00C744E6"/>
    <w:rsid w:val="00C911AE"/>
    <w:rsid w:val="00C93CE6"/>
    <w:rsid w:val="00C95C21"/>
    <w:rsid w:val="00C963D9"/>
    <w:rsid w:val="00C97092"/>
    <w:rsid w:val="00CA0E16"/>
    <w:rsid w:val="00CA3204"/>
    <w:rsid w:val="00CA6987"/>
    <w:rsid w:val="00CB119E"/>
    <w:rsid w:val="00CB49C5"/>
    <w:rsid w:val="00CC0754"/>
    <w:rsid w:val="00CC4069"/>
    <w:rsid w:val="00CD3BC9"/>
    <w:rsid w:val="00CE150A"/>
    <w:rsid w:val="00CF0B71"/>
    <w:rsid w:val="00CF3625"/>
    <w:rsid w:val="00CF60A5"/>
    <w:rsid w:val="00CF7C74"/>
    <w:rsid w:val="00D127FF"/>
    <w:rsid w:val="00D15777"/>
    <w:rsid w:val="00D2158F"/>
    <w:rsid w:val="00D25E62"/>
    <w:rsid w:val="00D26534"/>
    <w:rsid w:val="00D37305"/>
    <w:rsid w:val="00D37D2D"/>
    <w:rsid w:val="00D41291"/>
    <w:rsid w:val="00D4322A"/>
    <w:rsid w:val="00D45E14"/>
    <w:rsid w:val="00D574B3"/>
    <w:rsid w:val="00D60B40"/>
    <w:rsid w:val="00D638F3"/>
    <w:rsid w:val="00D73EE8"/>
    <w:rsid w:val="00D84811"/>
    <w:rsid w:val="00D869B4"/>
    <w:rsid w:val="00D87A26"/>
    <w:rsid w:val="00D90D8B"/>
    <w:rsid w:val="00D95463"/>
    <w:rsid w:val="00D95E8B"/>
    <w:rsid w:val="00D96499"/>
    <w:rsid w:val="00DA032C"/>
    <w:rsid w:val="00DA1B42"/>
    <w:rsid w:val="00DB0170"/>
    <w:rsid w:val="00DB1636"/>
    <w:rsid w:val="00DB2885"/>
    <w:rsid w:val="00DB6399"/>
    <w:rsid w:val="00DC09AA"/>
    <w:rsid w:val="00DC520D"/>
    <w:rsid w:val="00DC5824"/>
    <w:rsid w:val="00DD555F"/>
    <w:rsid w:val="00DE12AA"/>
    <w:rsid w:val="00DF4147"/>
    <w:rsid w:val="00DF69BC"/>
    <w:rsid w:val="00DF7911"/>
    <w:rsid w:val="00E05D4B"/>
    <w:rsid w:val="00E134C8"/>
    <w:rsid w:val="00E254CE"/>
    <w:rsid w:val="00E25F78"/>
    <w:rsid w:val="00E326DD"/>
    <w:rsid w:val="00E347B6"/>
    <w:rsid w:val="00E42CB0"/>
    <w:rsid w:val="00E50BED"/>
    <w:rsid w:val="00E5369F"/>
    <w:rsid w:val="00E84240"/>
    <w:rsid w:val="00E843A6"/>
    <w:rsid w:val="00E85F3E"/>
    <w:rsid w:val="00E863F1"/>
    <w:rsid w:val="00E87DEC"/>
    <w:rsid w:val="00E915FE"/>
    <w:rsid w:val="00E96A9C"/>
    <w:rsid w:val="00EA6DBC"/>
    <w:rsid w:val="00EA7A99"/>
    <w:rsid w:val="00EB308C"/>
    <w:rsid w:val="00EB41EC"/>
    <w:rsid w:val="00EB7C40"/>
    <w:rsid w:val="00EB7F5F"/>
    <w:rsid w:val="00EB7FCA"/>
    <w:rsid w:val="00EC570E"/>
    <w:rsid w:val="00ED2D12"/>
    <w:rsid w:val="00ED3200"/>
    <w:rsid w:val="00EE2C82"/>
    <w:rsid w:val="00EE3193"/>
    <w:rsid w:val="00EE3E41"/>
    <w:rsid w:val="00EE6D6D"/>
    <w:rsid w:val="00F03DA7"/>
    <w:rsid w:val="00F22914"/>
    <w:rsid w:val="00F22A55"/>
    <w:rsid w:val="00F317DA"/>
    <w:rsid w:val="00F320EA"/>
    <w:rsid w:val="00F35EE7"/>
    <w:rsid w:val="00F410C4"/>
    <w:rsid w:val="00F4197B"/>
    <w:rsid w:val="00F41C0D"/>
    <w:rsid w:val="00F42134"/>
    <w:rsid w:val="00F56B61"/>
    <w:rsid w:val="00F74AD8"/>
    <w:rsid w:val="00F8116F"/>
    <w:rsid w:val="00F837F0"/>
    <w:rsid w:val="00F91EC9"/>
    <w:rsid w:val="00FA2EF5"/>
    <w:rsid w:val="00FA7437"/>
    <w:rsid w:val="00FB2404"/>
    <w:rsid w:val="00FC1076"/>
    <w:rsid w:val="00FD6F31"/>
    <w:rsid w:val="00FE2DD8"/>
    <w:rsid w:val="00FE2F1E"/>
    <w:rsid w:val="00FE3F17"/>
    <w:rsid w:val="00FF0946"/>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79AFB1F"/>
  <w15:docId w15:val="{1E4619F3-BB47-4EF5-A347-64608B39F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BE17B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47"/>
      </w:numPr>
      <w:tabs>
        <w:tab w:val="clear" w:pos="864"/>
      </w:tabs>
    </w:pPr>
  </w:style>
  <w:style w:type="paragraph" w:customStyle="1" w:styleId="RFCApp">
    <w:name w:val="RFC App"/>
    <w:basedOn w:val="RFCH1-nonum"/>
    <w:next w:val="Normal"/>
    <w:rsid w:val="0072225C"/>
    <w:pPr>
      <w:pageBreakBefore/>
      <w:numPr>
        <w:numId w:val="45"/>
      </w:numPr>
    </w:pPr>
  </w:style>
  <w:style w:type="paragraph" w:customStyle="1" w:styleId="RFCAppH1">
    <w:name w:val="RFC App H1"/>
    <w:basedOn w:val="RFCH1-nonum"/>
    <w:next w:val="Normal"/>
    <w:rsid w:val="009C0E27"/>
    <w:pPr>
      <w:numPr>
        <w:ilvl w:val="1"/>
        <w:numId w:val="45"/>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basedOn w:val="DefaultParagraphFont"/>
    <w:link w:val="Caption"/>
    <w:rsid w:val="00BF35F6"/>
    <w:rPr>
      <w:rFonts w:ascii="Courier New" w:eastAsia="Batang" w:hAnsi="Courier New" w:cs="Courier New"/>
      <w:bCs/>
      <w:sz w:val="24"/>
      <w:lang w:eastAsia="en-US"/>
    </w:rPr>
  </w:style>
  <w:style w:type="character" w:styleId="CommentReference">
    <w:name w:val="annotation reference"/>
    <w:basedOn w:val="DefaultParagraphFont"/>
    <w:semiHidden/>
    <w:unhideWhenUsed/>
    <w:rsid w:val="000D1432"/>
    <w:rPr>
      <w:sz w:val="21"/>
      <w:szCs w:val="21"/>
    </w:rPr>
  </w:style>
  <w:style w:type="paragraph" w:styleId="CommentText">
    <w:name w:val="annotation text"/>
    <w:basedOn w:val="Normal"/>
    <w:link w:val="CommentTextChar"/>
    <w:unhideWhenUsed/>
    <w:rsid w:val="000D1432"/>
  </w:style>
  <w:style w:type="character" w:customStyle="1" w:styleId="CommentTextChar">
    <w:name w:val="Comment Text Char"/>
    <w:basedOn w:val="DefaultParagraphFont"/>
    <w:link w:val="CommentText"/>
    <w:rsid w:val="000D1432"/>
    <w:rPr>
      <w:rFonts w:ascii="Courier New" w:eastAsia="Batang" w:hAnsi="Courier New" w:cs="Courier New"/>
      <w:sz w:val="24"/>
      <w:szCs w:val="24"/>
      <w:lang w:eastAsia="en-US"/>
    </w:rPr>
  </w:style>
  <w:style w:type="paragraph" w:styleId="Revision">
    <w:name w:val="Revision"/>
    <w:hidden/>
    <w:uiPriority w:val="99"/>
    <w:semiHidden/>
    <w:rsid w:val="000D1432"/>
    <w:rPr>
      <w:rFonts w:ascii="Courier New" w:eastAsia="Batang" w:hAnsi="Courier New" w:cs="Courier New"/>
      <w:sz w:val="24"/>
      <w:szCs w:val="24"/>
      <w:lang w:eastAsia="en-US"/>
    </w:rPr>
  </w:style>
  <w:style w:type="paragraph" w:styleId="CommentSubject">
    <w:name w:val="annotation subject"/>
    <w:basedOn w:val="CommentText"/>
    <w:next w:val="CommentText"/>
    <w:link w:val="CommentSubjectChar"/>
    <w:semiHidden/>
    <w:unhideWhenUsed/>
    <w:rsid w:val="00922683"/>
    <w:rPr>
      <w:b/>
      <w:bCs/>
    </w:rPr>
  </w:style>
  <w:style w:type="character" w:customStyle="1" w:styleId="CommentSubjectChar">
    <w:name w:val="Comment Subject Char"/>
    <w:basedOn w:val="CommentTextChar"/>
    <w:link w:val="CommentSubject"/>
    <w:semiHidden/>
    <w:rsid w:val="00922683"/>
    <w:rPr>
      <w:rFonts w:ascii="Courier New" w:eastAsia="Batang" w:hAnsi="Courier New" w:cs="Courier New"/>
      <w:b/>
      <w:bCs/>
      <w:sz w:val="24"/>
      <w:szCs w:val="24"/>
      <w:lang w:eastAsia="en-US"/>
    </w:rPr>
  </w:style>
  <w:style w:type="paragraph" w:styleId="ListParagraph">
    <w:name w:val="List Paragraph"/>
    <w:basedOn w:val="Normal"/>
    <w:uiPriority w:val="34"/>
    <w:qFormat/>
    <w:rsid w:val="000A3A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52184585">
      <w:bodyDiv w:val="1"/>
      <w:marLeft w:val="0"/>
      <w:marRight w:val="0"/>
      <w:marTop w:val="0"/>
      <w:marBottom w:val="0"/>
      <w:divBdr>
        <w:top w:val="none" w:sz="0" w:space="0" w:color="auto"/>
        <w:left w:val="none" w:sz="0" w:space="0" w:color="auto"/>
        <w:bottom w:val="none" w:sz="0" w:space="0" w:color="auto"/>
        <w:right w:val="none" w:sz="0" w:space="0" w:color="auto"/>
      </w:divBdr>
      <w:divsChild>
        <w:div w:id="1301496697">
          <w:marLeft w:val="0"/>
          <w:marRight w:val="0"/>
          <w:marTop w:val="0"/>
          <w:marBottom w:val="0"/>
          <w:divBdr>
            <w:top w:val="none" w:sz="0" w:space="0" w:color="auto"/>
            <w:left w:val="none" w:sz="0" w:space="0" w:color="auto"/>
            <w:bottom w:val="none" w:sz="0" w:space="0" w:color="auto"/>
            <w:right w:val="none" w:sz="0" w:space="0" w:color="auto"/>
          </w:divBdr>
        </w:div>
      </w:divsChild>
    </w:div>
    <w:div w:id="298583478">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10029375">
      <w:bodyDiv w:val="1"/>
      <w:marLeft w:val="0"/>
      <w:marRight w:val="0"/>
      <w:marTop w:val="0"/>
      <w:marBottom w:val="0"/>
      <w:divBdr>
        <w:top w:val="none" w:sz="0" w:space="0" w:color="auto"/>
        <w:left w:val="none" w:sz="0" w:space="0" w:color="auto"/>
        <w:bottom w:val="none" w:sz="0" w:space="0" w:color="auto"/>
        <w:right w:val="none" w:sz="0" w:space="0" w:color="auto"/>
      </w:divBdr>
      <w:divsChild>
        <w:div w:id="1777021726">
          <w:marLeft w:val="0"/>
          <w:marRight w:val="0"/>
          <w:marTop w:val="0"/>
          <w:marBottom w:val="0"/>
          <w:divBdr>
            <w:top w:val="none" w:sz="0" w:space="0" w:color="auto"/>
            <w:left w:val="none" w:sz="0" w:space="0" w:color="auto"/>
            <w:bottom w:val="none" w:sz="0" w:space="0" w:color="auto"/>
            <w:right w:val="none" w:sz="0" w:space="0" w:color="auto"/>
          </w:divBdr>
        </w:div>
      </w:divsChild>
    </w:div>
    <w:div w:id="596908421">
      <w:bodyDiv w:val="1"/>
      <w:marLeft w:val="0"/>
      <w:marRight w:val="0"/>
      <w:marTop w:val="0"/>
      <w:marBottom w:val="0"/>
      <w:divBdr>
        <w:top w:val="none" w:sz="0" w:space="0" w:color="auto"/>
        <w:left w:val="none" w:sz="0" w:space="0" w:color="auto"/>
        <w:bottom w:val="none" w:sz="0" w:space="0" w:color="auto"/>
        <w:right w:val="none" w:sz="0" w:space="0" w:color="auto"/>
      </w:divBdr>
      <w:divsChild>
        <w:div w:id="1953586163">
          <w:marLeft w:val="0"/>
          <w:marRight w:val="0"/>
          <w:marTop w:val="0"/>
          <w:marBottom w:val="0"/>
          <w:divBdr>
            <w:top w:val="none" w:sz="0" w:space="0" w:color="auto"/>
            <w:left w:val="none" w:sz="0" w:space="0" w:color="auto"/>
            <w:bottom w:val="none" w:sz="0" w:space="0" w:color="auto"/>
            <w:right w:val="none" w:sz="0" w:space="0" w:color="auto"/>
          </w:divBdr>
        </w:div>
      </w:divsChild>
    </w:div>
    <w:div w:id="758713826">
      <w:bodyDiv w:val="1"/>
      <w:marLeft w:val="0"/>
      <w:marRight w:val="0"/>
      <w:marTop w:val="0"/>
      <w:marBottom w:val="0"/>
      <w:divBdr>
        <w:top w:val="none" w:sz="0" w:space="0" w:color="auto"/>
        <w:left w:val="none" w:sz="0" w:space="0" w:color="auto"/>
        <w:bottom w:val="none" w:sz="0" w:space="0" w:color="auto"/>
        <w:right w:val="none" w:sz="0" w:space="0" w:color="auto"/>
      </w:divBdr>
      <w:divsChild>
        <w:div w:id="810633989">
          <w:marLeft w:val="0"/>
          <w:marRight w:val="0"/>
          <w:marTop w:val="0"/>
          <w:marBottom w:val="0"/>
          <w:divBdr>
            <w:top w:val="none" w:sz="0" w:space="0" w:color="auto"/>
            <w:left w:val="none" w:sz="0" w:space="0" w:color="auto"/>
            <w:bottom w:val="none" w:sz="0" w:space="0" w:color="auto"/>
            <w:right w:val="none" w:sz="0" w:space="0" w:color="auto"/>
          </w:divBdr>
        </w:div>
      </w:divsChild>
    </w:div>
    <w:div w:id="776949392">
      <w:bodyDiv w:val="1"/>
      <w:marLeft w:val="0"/>
      <w:marRight w:val="0"/>
      <w:marTop w:val="0"/>
      <w:marBottom w:val="0"/>
      <w:divBdr>
        <w:top w:val="none" w:sz="0" w:space="0" w:color="auto"/>
        <w:left w:val="none" w:sz="0" w:space="0" w:color="auto"/>
        <w:bottom w:val="none" w:sz="0" w:space="0" w:color="auto"/>
        <w:right w:val="none" w:sz="0" w:space="0" w:color="auto"/>
      </w:divBdr>
      <w:divsChild>
        <w:div w:id="632566298">
          <w:marLeft w:val="0"/>
          <w:marRight w:val="0"/>
          <w:marTop w:val="0"/>
          <w:marBottom w:val="0"/>
          <w:divBdr>
            <w:top w:val="none" w:sz="0" w:space="0" w:color="auto"/>
            <w:left w:val="none" w:sz="0" w:space="0" w:color="auto"/>
            <w:bottom w:val="none" w:sz="0" w:space="0" w:color="auto"/>
            <w:right w:val="none" w:sz="0" w:space="0" w:color="auto"/>
          </w:divBdr>
        </w:div>
      </w:divsChild>
    </w:div>
    <w:div w:id="781615024">
      <w:bodyDiv w:val="1"/>
      <w:marLeft w:val="0"/>
      <w:marRight w:val="0"/>
      <w:marTop w:val="0"/>
      <w:marBottom w:val="0"/>
      <w:divBdr>
        <w:top w:val="none" w:sz="0" w:space="0" w:color="auto"/>
        <w:left w:val="none" w:sz="0" w:space="0" w:color="auto"/>
        <w:bottom w:val="none" w:sz="0" w:space="0" w:color="auto"/>
        <w:right w:val="none" w:sz="0" w:space="0" w:color="auto"/>
      </w:divBdr>
      <w:divsChild>
        <w:div w:id="61605069">
          <w:marLeft w:val="0"/>
          <w:marRight w:val="0"/>
          <w:marTop w:val="0"/>
          <w:marBottom w:val="0"/>
          <w:divBdr>
            <w:top w:val="none" w:sz="0" w:space="0" w:color="auto"/>
            <w:left w:val="none" w:sz="0" w:space="0" w:color="auto"/>
            <w:bottom w:val="none" w:sz="0" w:space="0" w:color="auto"/>
            <w:right w:val="none" w:sz="0" w:space="0" w:color="auto"/>
          </w:divBdr>
        </w:div>
      </w:divsChild>
    </w:div>
    <w:div w:id="916592375">
      <w:bodyDiv w:val="1"/>
      <w:marLeft w:val="0"/>
      <w:marRight w:val="0"/>
      <w:marTop w:val="0"/>
      <w:marBottom w:val="0"/>
      <w:divBdr>
        <w:top w:val="none" w:sz="0" w:space="0" w:color="auto"/>
        <w:left w:val="none" w:sz="0" w:space="0" w:color="auto"/>
        <w:bottom w:val="none" w:sz="0" w:space="0" w:color="auto"/>
        <w:right w:val="none" w:sz="0" w:space="0" w:color="auto"/>
      </w:divBdr>
      <w:divsChild>
        <w:div w:id="324746799">
          <w:marLeft w:val="0"/>
          <w:marRight w:val="0"/>
          <w:marTop w:val="0"/>
          <w:marBottom w:val="0"/>
          <w:divBdr>
            <w:top w:val="none" w:sz="0" w:space="0" w:color="auto"/>
            <w:left w:val="none" w:sz="0" w:space="0" w:color="auto"/>
            <w:bottom w:val="none" w:sz="0" w:space="0" w:color="auto"/>
            <w:right w:val="none" w:sz="0" w:space="0" w:color="auto"/>
          </w:divBdr>
        </w:div>
      </w:divsChild>
    </w:div>
    <w:div w:id="934022384">
      <w:bodyDiv w:val="1"/>
      <w:marLeft w:val="0"/>
      <w:marRight w:val="0"/>
      <w:marTop w:val="0"/>
      <w:marBottom w:val="0"/>
      <w:divBdr>
        <w:top w:val="none" w:sz="0" w:space="0" w:color="auto"/>
        <w:left w:val="none" w:sz="0" w:space="0" w:color="auto"/>
        <w:bottom w:val="none" w:sz="0" w:space="0" w:color="auto"/>
        <w:right w:val="none" w:sz="0" w:space="0" w:color="auto"/>
      </w:divBdr>
      <w:divsChild>
        <w:div w:id="1887139236">
          <w:marLeft w:val="0"/>
          <w:marRight w:val="0"/>
          <w:marTop w:val="0"/>
          <w:marBottom w:val="0"/>
          <w:divBdr>
            <w:top w:val="none" w:sz="0" w:space="0" w:color="auto"/>
            <w:left w:val="none" w:sz="0" w:space="0" w:color="auto"/>
            <w:bottom w:val="none" w:sz="0" w:space="0" w:color="auto"/>
            <w:right w:val="none" w:sz="0" w:space="0" w:color="auto"/>
          </w:divBdr>
        </w:div>
      </w:divsChild>
    </w:div>
    <w:div w:id="950480096">
      <w:bodyDiv w:val="1"/>
      <w:marLeft w:val="0"/>
      <w:marRight w:val="0"/>
      <w:marTop w:val="0"/>
      <w:marBottom w:val="0"/>
      <w:divBdr>
        <w:top w:val="none" w:sz="0" w:space="0" w:color="auto"/>
        <w:left w:val="none" w:sz="0" w:space="0" w:color="auto"/>
        <w:bottom w:val="none" w:sz="0" w:space="0" w:color="auto"/>
        <w:right w:val="none" w:sz="0" w:space="0" w:color="auto"/>
      </w:divBdr>
    </w:div>
    <w:div w:id="1090204013">
      <w:bodyDiv w:val="1"/>
      <w:marLeft w:val="0"/>
      <w:marRight w:val="0"/>
      <w:marTop w:val="0"/>
      <w:marBottom w:val="0"/>
      <w:divBdr>
        <w:top w:val="none" w:sz="0" w:space="0" w:color="auto"/>
        <w:left w:val="none" w:sz="0" w:space="0" w:color="auto"/>
        <w:bottom w:val="none" w:sz="0" w:space="0" w:color="auto"/>
        <w:right w:val="none" w:sz="0" w:space="0" w:color="auto"/>
      </w:divBdr>
    </w:div>
    <w:div w:id="1142042807">
      <w:bodyDiv w:val="1"/>
      <w:marLeft w:val="0"/>
      <w:marRight w:val="0"/>
      <w:marTop w:val="0"/>
      <w:marBottom w:val="0"/>
      <w:divBdr>
        <w:top w:val="none" w:sz="0" w:space="0" w:color="auto"/>
        <w:left w:val="none" w:sz="0" w:space="0" w:color="auto"/>
        <w:bottom w:val="none" w:sz="0" w:space="0" w:color="auto"/>
        <w:right w:val="none" w:sz="0" w:space="0" w:color="auto"/>
      </w:divBdr>
      <w:divsChild>
        <w:div w:id="1259557198">
          <w:marLeft w:val="0"/>
          <w:marRight w:val="0"/>
          <w:marTop w:val="0"/>
          <w:marBottom w:val="0"/>
          <w:divBdr>
            <w:top w:val="none" w:sz="0" w:space="0" w:color="auto"/>
            <w:left w:val="none" w:sz="0" w:space="0" w:color="auto"/>
            <w:bottom w:val="none" w:sz="0" w:space="0" w:color="auto"/>
            <w:right w:val="none" w:sz="0" w:space="0" w:color="auto"/>
          </w:divBdr>
        </w:div>
      </w:divsChild>
    </w:div>
    <w:div w:id="1203592810">
      <w:bodyDiv w:val="1"/>
      <w:marLeft w:val="0"/>
      <w:marRight w:val="0"/>
      <w:marTop w:val="0"/>
      <w:marBottom w:val="0"/>
      <w:divBdr>
        <w:top w:val="none" w:sz="0" w:space="0" w:color="auto"/>
        <w:left w:val="none" w:sz="0" w:space="0" w:color="auto"/>
        <w:bottom w:val="none" w:sz="0" w:space="0" w:color="auto"/>
        <w:right w:val="none" w:sz="0" w:space="0" w:color="auto"/>
      </w:divBdr>
      <w:divsChild>
        <w:div w:id="1363820193">
          <w:marLeft w:val="0"/>
          <w:marRight w:val="0"/>
          <w:marTop w:val="0"/>
          <w:marBottom w:val="0"/>
          <w:divBdr>
            <w:top w:val="none" w:sz="0" w:space="0" w:color="auto"/>
            <w:left w:val="none" w:sz="0" w:space="0" w:color="auto"/>
            <w:bottom w:val="none" w:sz="0" w:space="0" w:color="auto"/>
            <w:right w:val="none" w:sz="0" w:space="0" w:color="auto"/>
          </w:divBdr>
        </w:div>
      </w:divsChild>
    </w:div>
    <w:div w:id="1253245938">
      <w:bodyDiv w:val="1"/>
      <w:marLeft w:val="0"/>
      <w:marRight w:val="0"/>
      <w:marTop w:val="0"/>
      <w:marBottom w:val="0"/>
      <w:divBdr>
        <w:top w:val="none" w:sz="0" w:space="0" w:color="auto"/>
        <w:left w:val="none" w:sz="0" w:space="0" w:color="auto"/>
        <w:bottom w:val="none" w:sz="0" w:space="0" w:color="auto"/>
        <w:right w:val="none" w:sz="0" w:space="0" w:color="auto"/>
      </w:divBdr>
      <w:divsChild>
        <w:div w:id="1172721721">
          <w:marLeft w:val="0"/>
          <w:marRight w:val="0"/>
          <w:marTop w:val="0"/>
          <w:marBottom w:val="0"/>
          <w:divBdr>
            <w:top w:val="none" w:sz="0" w:space="0" w:color="auto"/>
            <w:left w:val="none" w:sz="0" w:space="0" w:color="auto"/>
            <w:bottom w:val="none" w:sz="0" w:space="0" w:color="auto"/>
            <w:right w:val="none" w:sz="0" w:space="0" w:color="auto"/>
          </w:divBdr>
        </w:div>
      </w:divsChild>
    </w:div>
    <w:div w:id="1318847787">
      <w:bodyDiv w:val="1"/>
      <w:marLeft w:val="0"/>
      <w:marRight w:val="0"/>
      <w:marTop w:val="0"/>
      <w:marBottom w:val="0"/>
      <w:divBdr>
        <w:top w:val="none" w:sz="0" w:space="0" w:color="auto"/>
        <w:left w:val="none" w:sz="0" w:space="0" w:color="auto"/>
        <w:bottom w:val="none" w:sz="0" w:space="0" w:color="auto"/>
        <w:right w:val="none" w:sz="0" w:space="0" w:color="auto"/>
      </w:divBdr>
      <w:divsChild>
        <w:div w:id="31421877">
          <w:marLeft w:val="0"/>
          <w:marRight w:val="0"/>
          <w:marTop w:val="0"/>
          <w:marBottom w:val="0"/>
          <w:divBdr>
            <w:top w:val="none" w:sz="0" w:space="0" w:color="auto"/>
            <w:left w:val="none" w:sz="0" w:space="0" w:color="auto"/>
            <w:bottom w:val="none" w:sz="0" w:space="0" w:color="auto"/>
            <w:right w:val="none" w:sz="0" w:space="0" w:color="auto"/>
          </w:divBdr>
        </w:div>
      </w:divsChild>
    </w:div>
    <w:div w:id="1361056288">
      <w:bodyDiv w:val="1"/>
      <w:marLeft w:val="0"/>
      <w:marRight w:val="0"/>
      <w:marTop w:val="0"/>
      <w:marBottom w:val="0"/>
      <w:divBdr>
        <w:top w:val="none" w:sz="0" w:space="0" w:color="auto"/>
        <w:left w:val="none" w:sz="0" w:space="0" w:color="auto"/>
        <w:bottom w:val="none" w:sz="0" w:space="0" w:color="auto"/>
        <w:right w:val="none" w:sz="0" w:space="0" w:color="auto"/>
      </w:divBdr>
      <w:divsChild>
        <w:div w:id="2129423400">
          <w:marLeft w:val="0"/>
          <w:marRight w:val="0"/>
          <w:marTop w:val="0"/>
          <w:marBottom w:val="0"/>
          <w:divBdr>
            <w:top w:val="none" w:sz="0" w:space="0" w:color="auto"/>
            <w:left w:val="none" w:sz="0" w:space="0" w:color="auto"/>
            <w:bottom w:val="none" w:sz="0" w:space="0" w:color="auto"/>
            <w:right w:val="none" w:sz="0" w:space="0" w:color="auto"/>
          </w:divBdr>
        </w:div>
      </w:divsChild>
    </w:div>
    <w:div w:id="1369528349">
      <w:bodyDiv w:val="1"/>
      <w:marLeft w:val="0"/>
      <w:marRight w:val="0"/>
      <w:marTop w:val="0"/>
      <w:marBottom w:val="0"/>
      <w:divBdr>
        <w:top w:val="none" w:sz="0" w:space="0" w:color="auto"/>
        <w:left w:val="none" w:sz="0" w:space="0" w:color="auto"/>
        <w:bottom w:val="none" w:sz="0" w:space="0" w:color="auto"/>
        <w:right w:val="none" w:sz="0" w:space="0" w:color="auto"/>
      </w:divBdr>
      <w:divsChild>
        <w:div w:id="520167048">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zhenghaomian@huawei.com" TargetMode="External"/><Relationship Id="rId18" Type="http://schemas.openxmlformats.org/officeDocument/2006/relationships/hyperlink" Target="mailto:ricard.vilalta@cttc.es"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d.king@lancaster.ac.uk" TargetMode="External"/><Relationship Id="rId17" Type="http://schemas.openxmlformats.org/officeDocument/2006/relationships/hyperlink" Target="mailto:leeyoung@huawei.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gianmarco.bruno@ericsson.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talo.busi@huawei.com"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sergio.belotti@nokia.com" TargetMode="External"/><Relationship Id="rId23" Type="http://schemas.openxmlformats.org/officeDocument/2006/relationships/fontTable" Target="fontTable.xml"/><Relationship Id="rId10" Type="http://schemas.openxmlformats.org/officeDocument/2006/relationships/hyperlink" Target="https://github.com/mbj4668/pyang/wiki/XmlJson" TargetMode="Externa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xuyunbin@ritt.cn"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D3483-20AA-4ABC-8C70-DFE450B1A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264</TotalTime>
  <Pages>44</Pages>
  <Words>12651</Words>
  <Characters>72116</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84598</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Italo Busi</dc:creator>
  <cp:lastModifiedBy>Italo Busi</cp:lastModifiedBy>
  <cp:revision>7</cp:revision>
  <cp:lastPrinted>2004-10-22T21:03:00Z</cp:lastPrinted>
  <dcterms:created xsi:type="dcterms:W3CDTF">2018-03-21T18:47:00Z</dcterms:created>
  <dcterms:modified xsi:type="dcterms:W3CDTF">2018-06-27T13:49:00Z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1530090630</vt:lpwstr>
  </property>
</Properties>
</file>