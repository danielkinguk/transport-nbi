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1D082D37" w:rsidR="00883323" w:rsidRPr="00883323" w:rsidRDefault="00AE0541" w:rsidP="00ED3200">
      <w:pPr>
        <w:pStyle w:val="RFCTitle"/>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0" w:author="Italo Busi" w:date="2018-03-07T12:45:00Z">
        <w:r w:rsidR="00883323" w:rsidDel="00606C15">
          <w:rPr>
            <w:lang w:val="en"/>
          </w:rPr>
          <w:delText>01</w:delText>
        </w:r>
      </w:del>
      <w:ins w:id="1" w:author="Italo Busi" w:date="2018-03-07T12:45:00Z">
        <w:r w:rsidR="00606C15">
          <w:rPr>
            <w:lang w:val="en"/>
          </w:rPr>
          <w:t>0</w:t>
        </w:r>
        <w:r w:rsidR="00606C15">
          <w:rPr>
            <w:lang w:val="en"/>
          </w:rPr>
          <w:t>2</w:t>
        </w:r>
      </w:ins>
      <w:bookmarkStart w:id="2" w:name="_GoBack"/>
      <w:bookmarkEnd w:id="2"/>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0F2A8217"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6C15">
        <w:rPr>
          <w:noProof/>
        </w:rPr>
        <w:instrText>3</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606C15">
        <w:rPr>
          <w:noProof/>
        </w:rPr>
        <w:instrText>3</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6C15">
        <w:rPr>
          <w:noProof/>
        </w:rPr>
        <w:instrText>3</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606C15"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606C15"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606C15" w:rsidRPr="00463B4B">
        <w:rPr>
          <w:noProof/>
        </w:rPr>
        <w:t>September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606C15">
        <w:rPr>
          <w:noProof/>
        </w:rPr>
        <w:t>7,</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06C15">
        <w:rPr>
          <w:noProof/>
        </w:rPr>
        <w:instrText>3</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606C15">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883323">
        <w:rPr>
          <w:noProof/>
        </w:rPr>
        <w:instrText>2017</w:instrText>
      </w:r>
      <w:r w:rsidR="00950EE9">
        <w:rPr>
          <w:noProof/>
        </w:rPr>
        <w:fldChar w:fldCharType="end"/>
      </w:r>
      <w:r w:rsidRPr="00463B4B">
        <w:instrText xml:space="preserve"> + 1 \* MERGEFORMAT </w:instrText>
      </w:r>
      <w:r w:rsidR="00CD3BC9" w:rsidRPr="00463B4B">
        <w:fldChar w:fldCharType="separate"/>
      </w:r>
      <w:r w:rsidR="00753DF3" w:rsidRPr="00463B4B">
        <w:rPr>
          <w:noProof/>
        </w:rPr>
        <w:instrText>2009</w:instrText>
      </w:r>
      <w:r w:rsidR="00CD3BC9" w:rsidRPr="00463B4B">
        <w:fldChar w:fldCharType="end"/>
      </w:r>
      <w:r w:rsidRPr="00463B4B">
        <w:instrText xml:space="preserve"> "Fail" \* MERGEFORMAT  \* MERGEFORMAT </w:instrText>
      </w:r>
      <w:r w:rsidR="00CD3BC9" w:rsidRPr="00463B4B">
        <w:fldChar w:fldCharType="separate"/>
      </w:r>
      <w:r w:rsidR="00883323" w:rsidRPr="00463B4B">
        <w:rPr>
          <w:noProof/>
        </w:rPr>
        <w:instrText>2009</w:instrText>
      </w:r>
      <w:r w:rsidR="00CD3BC9" w:rsidRPr="00463B4B">
        <w:fldChar w:fldCharType="end"/>
      </w:r>
      <w:r w:rsidRPr="00463B4B">
        <w:instrText xml:space="preserve"> \* MERGEFORMAT </w:instrText>
      </w:r>
      <w:r w:rsidR="00CD3BC9" w:rsidRPr="00463B4B">
        <w:fldChar w:fldCharType="separate"/>
      </w:r>
      <w:r w:rsidR="00606C15">
        <w:rPr>
          <w:noProof/>
        </w:rPr>
        <w:t>2018</w:t>
      </w:r>
      <w:r w:rsidR="00CD3BC9" w:rsidRPr="00463B4B">
        <w:fldChar w:fldCharType="end"/>
      </w:r>
      <w:r w:rsidRPr="00463B4B">
        <w:t>.</w:t>
      </w:r>
    </w:p>
    <w:p w14:paraId="0E3EFD04" w14:textId="77777777" w:rsidR="002E1F5F" w:rsidRPr="003362AE" w:rsidRDefault="002E1F5F" w:rsidP="002E1F5F">
      <w:pPr>
        <w:pStyle w:val="RFCH1-noTOCnonum"/>
      </w:pPr>
      <w:r w:rsidRPr="003362AE">
        <w:t>Copyright Notice</w:t>
      </w:r>
    </w:p>
    <w:p w14:paraId="217D48F6" w14:textId="7777777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606C15">
        <w:rPr>
          <w:noProof/>
        </w:rPr>
        <w:t>2018</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 xml:space="preserve">in effect on the date of </w:t>
      </w:r>
      <w:r w:rsidR="006677A8" w:rsidRPr="003362AE">
        <w:lastRenderedPageBreak/>
        <w:t>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74124C75" w14:textId="77777777" w:rsidR="00606C15"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08190081" w:history="1">
        <w:r w:rsidR="00606C15" w:rsidRPr="00FA3F9E">
          <w:rPr>
            <w:rStyle w:val="Hyperlink"/>
          </w:rPr>
          <w:t>1. Introduction</w:t>
        </w:r>
        <w:r w:rsidR="00606C15">
          <w:rPr>
            <w:webHidden/>
          </w:rPr>
          <w:tab/>
        </w:r>
        <w:r w:rsidR="00606C15">
          <w:rPr>
            <w:webHidden/>
          </w:rPr>
          <w:fldChar w:fldCharType="begin"/>
        </w:r>
        <w:r w:rsidR="00606C15">
          <w:rPr>
            <w:webHidden/>
          </w:rPr>
          <w:instrText xml:space="preserve"> PAGEREF _Toc508190081 \h </w:instrText>
        </w:r>
        <w:r w:rsidR="00606C15">
          <w:rPr>
            <w:webHidden/>
          </w:rPr>
        </w:r>
        <w:r w:rsidR="00606C15">
          <w:rPr>
            <w:webHidden/>
          </w:rPr>
          <w:fldChar w:fldCharType="separate"/>
        </w:r>
        <w:r w:rsidR="00606C15">
          <w:rPr>
            <w:webHidden/>
          </w:rPr>
          <w:t>4</w:t>
        </w:r>
        <w:r w:rsidR="00606C15">
          <w:rPr>
            <w:webHidden/>
          </w:rPr>
          <w:fldChar w:fldCharType="end"/>
        </w:r>
      </w:hyperlink>
    </w:p>
    <w:p w14:paraId="7D0C2274" w14:textId="77777777" w:rsidR="00606C15" w:rsidRDefault="00606C15">
      <w:pPr>
        <w:pStyle w:val="TOC2"/>
        <w:rPr>
          <w:rFonts w:asciiTheme="minorHAnsi" w:eastAsiaTheme="minorEastAsia" w:hAnsiTheme="minorHAnsi" w:cstheme="minorBidi"/>
          <w:sz w:val="22"/>
          <w:szCs w:val="22"/>
          <w:lang w:eastAsia="zh-CN"/>
        </w:rPr>
      </w:pPr>
      <w:hyperlink w:anchor="_Toc508190082" w:history="1">
        <w:r w:rsidRPr="00FA3F9E">
          <w:rPr>
            <w:rStyle w:val="Hyperlink"/>
          </w:rPr>
          <w:t>1.1. Scope of this document</w:t>
        </w:r>
        <w:r>
          <w:rPr>
            <w:webHidden/>
          </w:rPr>
          <w:tab/>
        </w:r>
        <w:r>
          <w:rPr>
            <w:webHidden/>
          </w:rPr>
          <w:fldChar w:fldCharType="begin"/>
        </w:r>
        <w:r>
          <w:rPr>
            <w:webHidden/>
          </w:rPr>
          <w:instrText xml:space="preserve"> PAGEREF _Toc508190082 \h </w:instrText>
        </w:r>
        <w:r>
          <w:rPr>
            <w:webHidden/>
          </w:rPr>
        </w:r>
        <w:r>
          <w:rPr>
            <w:webHidden/>
          </w:rPr>
          <w:fldChar w:fldCharType="separate"/>
        </w:r>
        <w:r>
          <w:rPr>
            <w:webHidden/>
          </w:rPr>
          <w:t>4</w:t>
        </w:r>
        <w:r>
          <w:rPr>
            <w:webHidden/>
          </w:rPr>
          <w:fldChar w:fldCharType="end"/>
        </w:r>
      </w:hyperlink>
    </w:p>
    <w:p w14:paraId="5592C961" w14:textId="77777777" w:rsidR="00606C15" w:rsidRDefault="00606C15">
      <w:pPr>
        <w:pStyle w:val="TOC2"/>
        <w:rPr>
          <w:rFonts w:asciiTheme="minorHAnsi" w:eastAsiaTheme="minorEastAsia" w:hAnsiTheme="minorHAnsi" w:cstheme="minorBidi"/>
          <w:sz w:val="22"/>
          <w:szCs w:val="22"/>
          <w:lang w:eastAsia="zh-CN"/>
        </w:rPr>
      </w:pPr>
      <w:hyperlink w:anchor="_Toc508190083" w:history="1">
        <w:r w:rsidRPr="00FA3F9E">
          <w:rPr>
            <w:rStyle w:val="Hyperlink"/>
          </w:rPr>
          <w:t>1.2. Assumptions</w:t>
        </w:r>
        <w:r>
          <w:rPr>
            <w:webHidden/>
          </w:rPr>
          <w:tab/>
        </w:r>
        <w:r>
          <w:rPr>
            <w:webHidden/>
          </w:rPr>
          <w:fldChar w:fldCharType="begin"/>
        </w:r>
        <w:r>
          <w:rPr>
            <w:webHidden/>
          </w:rPr>
          <w:instrText xml:space="preserve"> PAGEREF _Toc508190083 \h </w:instrText>
        </w:r>
        <w:r>
          <w:rPr>
            <w:webHidden/>
          </w:rPr>
        </w:r>
        <w:r>
          <w:rPr>
            <w:webHidden/>
          </w:rPr>
          <w:fldChar w:fldCharType="separate"/>
        </w:r>
        <w:r>
          <w:rPr>
            <w:webHidden/>
          </w:rPr>
          <w:t>5</w:t>
        </w:r>
        <w:r>
          <w:rPr>
            <w:webHidden/>
          </w:rPr>
          <w:fldChar w:fldCharType="end"/>
        </w:r>
      </w:hyperlink>
    </w:p>
    <w:p w14:paraId="7B447736" w14:textId="77777777" w:rsidR="00606C15" w:rsidRDefault="00606C15">
      <w:pPr>
        <w:pStyle w:val="TOC2"/>
        <w:rPr>
          <w:rFonts w:asciiTheme="minorHAnsi" w:eastAsiaTheme="minorEastAsia" w:hAnsiTheme="minorHAnsi" w:cstheme="minorBidi"/>
          <w:sz w:val="22"/>
          <w:szCs w:val="22"/>
          <w:lang w:eastAsia="zh-CN"/>
        </w:rPr>
      </w:pPr>
      <w:hyperlink w:anchor="_Toc508190084" w:history="1">
        <w:r w:rsidRPr="00FA3F9E">
          <w:rPr>
            <w:rStyle w:val="Hyperlink"/>
            <w:highlight w:val="red"/>
          </w:rPr>
          <w:t>1.3. Feedbacks provided to the IETF Working Groups</w:t>
        </w:r>
        <w:r>
          <w:rPr>
            <w:webHidden/>
          </w:rPr>
          <w:tab/>
        </w:r>
        <w:r>
          <w:rPr>
            <w:webHidden/>
          </w:rPr>
          <w:fldChar w:fldCharType="begin"/>
        </w:r>
        <w:r>
          <w:rPr>
            <w:webHidden/>
          </w:rPr>
          <w:instrText xml:space="preserve"> PAGEREF _Toc508190084 \h </w:instrText>
        </w:r>
        <w:r>
          <w:rPr>
            <w:webHidden/>
          </w:rPr>
        </w:r>
        <w:r>
          <w:rPr>
            <w:webHidden/>
          </w:rPr>
          <w:fldChar w:fldCharType="separate"/>
        </w:r>
        <w:r>
          <w:rPr>
            <w:webHidden/>
          </w:rPr>
          <w:t>5</w:t>
        </w:r>
        <w:r>
          <w:rPr>
            <w:webHidden/>
          </w:rPr>
          <w:fldChar w:fldCharType="end"/>
        </w:r>
      </w:hyperlink>
    </w:p>
    <w:p w14:paraId="0C9E3ED1" w14:textId="77777777" w:rsidR="00606C15" w:rsidRDefault="00606C15">
      <w:pPr>
        <w:pStyle w:val="TOC1"/>
        <w:rPr>
          <w:rFonts w:asciiTheme="minorHAnsi" w:eastAsiaTheme="minorEastAsia" w:hAnsiTheme="minorHAnsi" w:cstheme="minorBidi"/>
          <w:sz w:val="22"/>
          <w:szCs w:val="22"/>
          <w:lang w:eastAsia="zh-CN"/>
        </w:rPr>
      </w:pPr>
      <w:hyperlink w:anchor="_Toc508190085" w:history="1">
        <w:r w:rsidRPr="00FA3F9E">
          <w:rPr>
            <w:rStyle w:val="Hyperlink"/>
          </w:rPr>
          <w:t>2. Terminology</w:t>
        </w:r>
        <w:r>
          <w:rPr>
            <w:webHidden/>
          </w:rPr>
          <w:tab/>
        </w:r>
        <w:r>
          <w:rPr>
            <w:webHidden/>
          </w:rPr>
          <w:fldChar w:fldCharType="begin"/>
        </w:r>
        <w:r>
          <w:rPr>
            <w:webHidden/>
          </w:rPr>
          <w:instrText xml:space="preserve"> PAGEREF _Toc508190085 \h </w:instrText>
        </w:r>
        <w:r>
          <w:rPr>
            <w:webHidden/>
          </w:rPr>
        </w:r>
        <w:r>
          <w:rPr>
            <w:webHidden/>
          </w:rPr>
          <w:fldChar w:fldCharType="separate"/>
        </w:r>
        <w:r>
          <w:rPr>
            <w:webHidden/>
          </w:rPr>
          <w:t>6</w:t>
        </w:r>
        <w:r>
          <w:rPr>
            <w:webHidden/>
          </w:rPr>
          <w:fldChar w:fldCharType="end"/>
        </w:r>
      </w:hyperlink>
    </w:p>
    <w:p w14:paraId="2DDC967E" w14:textId="77777777" w:rsidR="00606C15" w:rsidRDefault="00606C15">
      <w:pPr>
        <w:pStyle w:val="TOC1"/>
        <w:rPr>
          <w:rFonts w:asciiTheme="minorHAnsi" w:eastAsiaTheme="minorEastAsia" w:hAnsiTheme="minorHAnsi" w:cstheme="minorBidi"/>
          <w:sz w:val="22"/>
          <w:szCs w:val="22"/>
          <w:lang w:eastAsia="zh-CN"/>
        </w:rPr>
      </w:pPr>
      <w:hyperlink w:anchor="_Toc508190086" w:history="1">
        <w:r w:rsidRPr="00FA3F9E">
          <w:rPr>
            <w:rStyle w:val="Hyperlink"/>
          </w:rPr>
          <w:t>3. Conventions used in this document</w:t>
        </w:r>
        <w:r>
          <w:rPr>
            <w:webHidden/>
          </w:rPr>
          <w:tab/>
        </w:r>
        <w:r>
          <w:rPr>
            <w:webHidden/>
          </w:rPr>
          <w:fldChar w:fldCharType="begin"/>
        </w:r>
        <w:r>
          <w:rPr>
            <w:webHidden/>
          </w:rPr>
          <w:instrText xml:space="preserve"> PAGEREF _Toc508190086 \h </w:instrText>
        </w:r>
        <w:r>
          <w:rPr>
            <w:webHidden/>
          </w:rPr>
        </w:r>
        <w:r>
          <w:rPr>
            <w:webHidden/>
          </w:rPr>
          <w:fldChar w:fldCharType="separate"/>
        </w:r>
        <w:r>
          <w:rPr>
            <w:webHidden/>
          </w:rPr>
          <w:t>6</w:t>
        </w:r>
        <w:r>
          <w:rPr>
            <w:webHidden/>
          </w:rPr>
          <w:fldChar w:fldCharType="end"/>
        </w:r>
      </w:hyperlink>
    </w:p>
    <w:p w14:paraId="02862CF4" w14:textId="77777777" w:rsidR="00606C15" w:rsidRDefault="00606C15">
      <w:pPr>
        <w:pStyle w:val="TOC2"/>
        <w:rPr>
          <w:rFonts w:asciiTheme="minorHAnsi" w:eastAsiaTheme="minorEastAsia" w:hAnsiTheme="minorHAnsi" w:cstheme="minorBidi"/>
          <w:sz w:val="22"/>
          <w:szCs w:val="22"/>
          <w:lang w:eastAsia="zh-CN"/>
        </w:rPr>
      </w:pPr>
      <w:hyperlink w:anchor="_Toc508190087" w:history="1">
        <w:r w:rsidRPr="00FA3F9E">
          <w:rPr>
            <w:rStyle w:val="Hyperlink"/>
          </w:rPr>
          <w:t>3.1. Topology and traffic flow processing</w:t>
        </w:r>
        <w:r>
          <w:rPr>
            <w:webHidden/>
          </w:rPr>
          <w:tab/>
        </w:r>
        <w:r>
          <w:rPr>
            <w:webHidden/>
          </w:rPr>
          <w:fldChar w:fldCharType="begin"/>
        </w:r>
        <w:r>
          <w:rPr>
            <w:webHidden/>
          </w:rPr>
          <w:instrText xml:space="preserve"> PAGEREF _Toc508190087 \h </w:instrText>
        </w:r>
        <w:r>
          <w:rPr>
            <w:webHidden/>
          </w:rPr>
        </w:r>
        <w:r>
          <w:rPr>
            <w:webHidden/>
          </w:rPr>
          <w:fldChar w:fldCharType="separate"/>
        </w:r>
        <w:r>
          <w:rPr>
            <w:webHidden/>
          </w:rPr>
          <w:t>6</w:t>
        </w:r>
        <w:r>
          <w:rPr>
            <w:webHidden/>
          </w:rPr>
          <w:fldChar w:fldCharType="end"/>
        </w:r>
      </w:hyperlink>
    </w:p>
    <w:p w14:paraId="7077438F" w14:textId="77777777" w:rsidR="00606C15" w:rsidRDefault="00606C15">
      <w:pPr>
        <w:pStyle w:val="TOC2"/>
        <w:rPr>
          <w:rFonts w:asciiTheme="minorHAnsi" w:eastAsiaTheme="minorEastAsia" w:hAnsiTheme="minorHAnsi" w:cstheme="minorBidi"/>
          <w:sz w:val="22"/>
          <w:szCs w:val="22"/>
          <w:lang w:eastAsia="zh-CN"/>
        </w:rPr>
      </w:pPr>
      <w:hyperlink w:anchor="_Toc508190088" w:history="1">
        <w:r w:rsidRPr="00FA3F9E">
          <w:rPr>
            <w:rStyle w:val="Hyperlink"/>
          </w:rPr>
          <w:t>3.2. JSON code</w:t>
        </w:r>
        <w:r>
          <w:rPr>
            <w:webHidden/>
          </w:rPr>
          <w:tab/>
        </w:r>
        <w:r>
          <w:rPr>
            <w:webHidden/>
          </w:rPr>
          <w:fldChar w:fldCharType="begin"/>
        </w:r>
        <w:r>
          <w:rPr>
            <w:webHidden/>
          </w:rPr>
          <w:instrText xml:space="preserve"> PAGEREF _Toc508190088 \h </w:instrText>
        </w:r>
        <w:r>
          <w:rPr>
            <w:webHidden/>
          </w:rPr>
        </w:r>
        <w:r>
          <w:rPr>
            <w:webHidden/>
          </w:rPr>
          <w:fldChar w:fldCharType="separate"/>
        </w:r>
        <w:r>
          <w:rPr>
            <w:webHidden/>
          </w:rPr>
          <w:t>7</w:t>
        </w:r>
        <w:r>
          <w:rPr>
            <w:webHidden/>
          </w:rPr>
          <w:fldChar w:fldCharType="end"/>
        </w:r>
      </w:hyperlink>
    </w:p>
    <w:p w14:paraId="2A67CAA0" w14:textId="77777777" w:rsidR="00606C15" w:rsidRDefault="00606C15">
      <w:pPr>
        <w:pStyle w:val="TOC1"/>
        <w:rPr>
          <w:rFonts w:asciiTheme="minorHAnsi" w:eastAsiaTheme="minorEastAsia" w:hAnsiTheme="minorHAnsi" w:cstheme="minorBidi"/>
          <w:sz w:val="22"/>
          <w:szCs w:val="22"/>
          <w:lang w:eastAsia="zh-CN"/>
        </w:rPr>
      </w:pPr>
      <w:hyperlink w:anchor="_Toc508190089" w:history="1">
        <w:r w:rsidRPr="00FA3F9E">
          <w:rPr>
            <w:rStyle w:val="Hyperlink"/>
          </w:rPr>
          <w:t>4. Scenarios Description</w:t>
        </w:r>
        <w:r>
          <w:rPr>
            <w:webHidden/>
          </w:rPr>
          <w:tab/>
        </w:r>
        <w:r>
          <w:rPr>
            <w:webHidden/>
          </w:rPr>
          <w:fldChar w:fldCharType="begin"/>
        </w:r>
        <w:r>
          <w:rPr>
            <w:webHidden/>
          </w:rPr>
          <w:instrText xml:space="preserve"> PAGEREF _Toc508190089 \h </w:instrText>
        </w:r>
        <w:r>
          <w:rPr>
            <w:webHidden/>
          </w:rPr>
        </w:r>
        <w:r>
          <w:rPr>
            <w:webHidden/>
          </w:rPr>
          <w:fldChar w:fldCharType="separate"/>
        </w:r>
        <w:r>
          <w:rPr>
            <w:webHidden/>
          </w:rPr>
          <w:t>8</w:t>
        </w:r>
        <w:r>
          <w:rPr>
            <w:webHidden/>
          </w:rPr>
          <w:fldChar w:fldCharType="end"/>
        </w:r>
      </w:hyperlink>
    </w:p>
    <w:p w14:paraId="6AD5287A" w14:textId="77777777" w:rsidR="00606C15" w:rsidRDefault="00606C15">
      <w:pPr>
        <w:pStyle w:val="TOC2"/>
        <w:rPr>
          <w:rFonts w:asciiTheme="minorHAnsi" w:eastAsiaTheme="minorEastAsia" w:hAnsiTheme="minorHAnsi" w:cstheme="minorBidi"/>
          <w:sz w:val="22"/>
          <w:szCs w:val="22"/>
          <w:lang w:eastAsia="zh-CN"/>
        </w:rPr>
      </w:pPr>
      <w:hyperlink w:anchor="_Toc508190090" w:history="1">
        <w:r w:rsidRPr="00FA3F9E">
          <w:rPr>
            <w:rStyle w:val="Hyperlink"/>
          </w:rPr>
          <w:t>4.1. Reference Network</w:t>
        </w:r>
        <w:r>
          <w:rPr>
            <w:webHidden/>
          </w:rPr>
          <w:tab/>
        </w:r>
        <w:r>
          <w:rPr>
            <w:webHidden/>
          </w:rPr>
          <w:fldChar w:fldCharType="begin"/>
        </w:r>
        <w:r>
          <w:rPr>
            <w:webHidden/>
          </w:rPr>
          <w:instrText xml:space="preserve"> PAGEREF _Toc508190090 \h </w:instrText>
        </w:r>
        <w:r>
          <w:rPr>
            <w:webHidden/>
          </w:rPr>
        </w:r>
        <w:r>
          <w:rPr>
            <w:webHidden/>
          </w:rPr>
          <w:fldChar w:fldCharType="separate"/>
        </w:r>
        <w:r>
          <w:rPr>
            <w:webHidden/>
          </w:rPr>
          <w:t>8</w:t>
        </w:r>
        <w:r>
          <w:rPr>
            <w:webHidden/>
          </w:rPr>
          <w:fldChar w:fldCharType="end"/>
        </w:r>
      </w:hyperlink>
    </w:p>
    <w:p w14:paraId="0E7EADAF" w14:textId="77777777" w:rsidR="00606C15" w:rsidRDefault="00606C15">
      <w:pPr>
        <w:pStyle w:val="TOC3"/>
        <w:rPr>
          <w:rFonts w:asciiTheme="minorHAnsi" w:eastAsiaTheme="minorEastAsia" w:hAnsiTheme="minorHAnsi" w:cstheme="minorBidi"/>
          <w:sz w:val="22"/>
          <w:szCs w:val="22"/>
          <w:lang w:eastAsia="zh-CN"/>
        </w:rPr>
      </w:pPr>
      <w:hyperlink w:anchor="_Toc508190091" w:history="1">
        <w:r w:rsidRPr="00FA3F9E">
          <w:rPr>
            <w:rStyle w:val="Hyperlink"/>
          </w:rPr>
          <w:t>4.1.1. Single-Domain Scenario</w:t>
        </w:r>
        <w:r>
          <w:rPr>
            <w:webHidden/>
          </w:rPr>
          <w:tab/>
        </w:r>
        <w:r>
          <w:rPr>
            <w:webHidden/>
          </w:rPr>
          <w:fldChar w:fldCharType="begin"/>
        </w:r>
        <w:r>
          <w:rPr>
            <w:webHidden/>
          </w:rPr>
          <w:instrText xml:space="preserve"> PAGEREF _Toc508190091 \h </w:instrText>
        </w:r>
        <w:r>
          <w:rPr>
            <w:webHidden/>
          </w:rPr>
        </w:r>
        <w:r>
          <w:rPr>
            <w:webHidden/>
          </w:rPr>
          <w:fldChar w:fldCharType="separate"/>
        </w:r>
        <w:r>
          <w:rPr>
            <w:webHidden/>
          </w:rPr>
          <w:t>11</w:t>
        </w:r>
        <w:r>
          <w:rPr>
            <w:webHidden/>
          </w:rPr>
          <w:fldChar w:fldCharType="end"/>
        </w:r>
      </w:hyperlink>
    </w:p>
    <w:p w14:paraId="2CD9D2A4" w14:textId="77777777" w:rsidR="00606C15" w:rsidRDefault="00606C15">
      <w:pPr>
        <w:pStyle w:val="TOC3"/>
        <w:rPr>
          <w:rFonts w:asciiTheme="minorHAnsi" w:eastAsiaTheme="minorEastAsia" w:hAnsiTheme="minorHAnsi" w:cstheme="minorBidi"/>
          <w:sz w:val="22"/>
          <w:szCs w:val="22"/>
          <w:lang w:eastAsia="zh-CN"/>
        </w:rPr>
      </w:pPr>
      <w:hyperlink w:anchor="_Toc508190092" w:history="1">
        <w:r w:rsidRPr="00FA3F9E">
          <w:rPr>
            <w:rStyle w:val="Hyperlink"/>
          </w:rPr>
          <w:t>4.1.2. Multi-Domain Scenario</w:t>
        </w:r>
        <w:r>
          <w:rPr>
            <w:webHidden/>
          </w:rPr>
          <w:tab/>
        </w:r>
        <w:r>
          <w:rPr>
            <w:webHidden/>
          </w:rPr>
          <w:fldChar w:fldCharType="begin"/>
        </w:r>
        <w:r>
          <w:rPr>
            <w:webHidden/>
          </w:rPr>
          <w:instrText xml:space="preserve"> PAGEREF _Toc508190092 \h </w:instrText>
        </w:r>
        <w:r>
          <w:rPr>
            <w:webHidden/>
          </w:rPr>
        </w:r>
        <w:r>
          <w:rPr>
            <w:webHidden/>
          </w:rPr>
          <w:fldChar w:fldCharType="separate"/>
        </w:r>
        <w:r>
          <w:rPr>
            <w:webHidden/>
          </w:rPr>
          <w:t>11</w:t>
        </w:r>
        <w:r>
          <w:rPr>
            <w:webHidden/>
          </w:rPr>
          <w:fldChar w:fldCharType="end"/>
        </w:r>
      </w:hyperlink>
    </w:p>
    <w:p w14:paraId="3B729CAB" w14:textId="77777777" w:rsidR="00606C15" w:rsidRDefault="00606C15">
      <w:pPr>
        <w:pStyle w:val="TOC2"/>
        <w:rPr>
          <w:rFonts w:asciiTheme="minorHAnsi" w:eastAsiaTheme="minorEastAsia" w:hAnsiTheme="minorHAnsi" w:cstheme="minorBidi"/>
          <w:sz w:val="22"/>
          <w:szCs w:val="22"/>
          <w:lang w:eastAsia="zh-CN"/>
        </w:rPr>
      </w:pPr>
      <w:hyperlink w:anchor="_Toc508190093" w:history="1">
        <w:r w:rsidRPr="00FA3F9E">
          <w:rPr>
            <w:rStyle w:val="Hyperlink"/>
          </w:rPr>
          <w:t>4.2. Topology Abstractions</w:t>
        </w:r>
        <w:r>
          <w:rPr>
            <w:webHidden/>
          </w:rPr>
          <w:tab/>
        </w:r>
        <w:r>
          <w:rPr>
            <w:webHidden/>
          </w:rPr>
          <w:fldChar w:fldCharType="begin"/>
        </w:r>
        <w:r>
          <w:rPr>
            <w:webHidden/>
          </w:rPr>
          <w:instrText xml:space="preserve"> PAGEREF _Toc508190093 \h </w:instrText>
        </w:r>
        <w:r>
          <w:rPr>
            <w:webHidden/>
          </w:rPr>
        </w:r>
        <w:r>
          <w:rPr>
            <w:webHidden/>
          </w:rPr>
          <w:fldChar w:fldCharType="separate"/>
        </w:r>
        <w:r>
          <w:rPr>
            <w:webHidden/>
          </w:rPr>
          <w:t>11</w:t>
        </w:r>
        <w:r>
          <w:rPr>
            <w:webHidden/>
          </w:rPr>
          <w:fldChar w:fldCharType="end"/>
        </w:r>
      </w:hyperlink>
    </w:p>
    <w:p w14:paraId="36F123B7" w14:textId="77777777" w:rsidR="00606C15" w:rsidRDefault="00606C15">
      <w:pPr>
        <w:pStyle w:val="TOC2"/>
        <w:rPr>
          <w:rFonts w:asciiTheme="minorHAnsi" w:eastAsiaTheme="minorEastAsia" w:hAnsiTheme="minorHAnsi" w:cstheme="minorBidi"/>
          <w:sz w:val="22"/>
          <w:szCs w:val="22"/>
          <w:lang w:eastAsia="zh-CN"/>
        </w:rPr>
      </w:pPr>
      <w:hyperlink w:anchor="_Toc508190094" w:history="1">
        <w:r w:rsidRPr="00FA3F9E">
          <w:rPr>
            <w:rStyle w:val="Hyperlink"/>
          </w:rPr>
          <w:t>4.3. Service Configuration</w:t>
        </w:r>
        <w:r>
          <w:rPr>
            <w:webHidden/>
          </w:rPr>
          <w:tab/>
        </w:r>
        <w:r>
          <w:rPr>
            <w:webHidden/>
          </w:rPr>
          <w:fldChar w:fldCharType="begin"/>
        </w:r>
        <w:r>
          <w:rPr>
            <w:webHidden/>
          </w:rPr>
          <w:instrText xml:space="preserve"> PAGEREF _Toc508190094 \h </w:instrText>
        </w:r>
        <w:r>
          <w:rPr>
            <w:webHidden/>
          </w:rPr>
        </w:r>
        <w:r>
          <w:rPr>
            <w:webHidden/>
          </w:rPr>
          <w:fldChar w:fldCharType="separate"/>
        </w:r>
        <w:r>
          <w:rPr>
            <w:webHidden/>
          </w:rPr>
          <w:t>13</w:t>
        </w:r>
        <w:r>
          <w:rPr>
            <w:webHidden/>
          </w:rPr>
          <w:fldChar w:fldCharType="end"/>
        </w:r>
      </w:hyperlink>
    </w:p>
    <w:p w14:paraId="5BF3E3EB" w14:textId="77777777" w:rsidR="00606C15" w:rsidRDefault="00606C15">
      <w:pPr>
        <w:pStyle w:val="TOC3"/>
        <w:rPr>
          <w:rFonts w:asciiTheme="minorHAnsi" w:eastAsiaTheme="minorEastAsia" w:hAnsiTheme="minorHAnsi" w:cstheme="minorBidi"/>
          <w:sz w:val="22"/>
          <w:szCs w:val="22"/>
          <w:lang w:eastAsia="zh-CN"/>
        </w:rPr>
      </w:pPr>
      <w:hyperlink w:anchor="_Toc508190095" w:history="1">
        <w:r w:rsidRPr="00FA3F9E">
          <w:rPr>
            <w:rStyle w:val="Hyperlink"/>
          </w:rPr>
          <w:t>4.3.1. ODU Transit</w:t>
        </w:r>
        <w:r>
          <w:rPr>
            <w:webHidden/>
          </w:rPr>
          <w:tab/>
        </w:r>
        <w:r>
          <w:rPr>
            <w:webHidden/>
          </w:rPr>
          <w:fldChar w:fldCharType="begin"/>
        </w:r>
        <w:r>
          <w:rPr>
            <w:webHidden/>
          </w:rPr>
          <w:instrText xml:space="preserve"> PAGEREF _Toc508190095 \h </w:instrText>
        </w:r>
        <w:r>
          <w:rPr>
            <w:webHidden/>
          </w:rPr>
        </w:r>
        <w:r>
          <w:rPr>
            <w:webHidden/>
          </w:rPr>
          <w:fldChar w:fldCharType="separate"/>
        </w:r>
        <w:r>
          <w:rPr>
            <w:webHidden/>
          </w:rPr>
          <w:t>13</w:t>
        </w:r>
        <w:r>
          <w:rPr>
            <w:webHidden/>
          </w:rPr>
          <w:fldChar w:fldCharType="end"/>
        </w:r>
      </w:hyperlink>
    </w:p>
    <w:p w14:paraId="367B904E" w14:textId="77777777" w:rsidR="00606C15" w:rsidRDefault="00606C15">
      <w:pPr>
        <w:pStyle w:val="TOC3"/>
        <w:rPr>
          <w:rFonts w:asciiTheme="minorHAnsi" w:eastAsiaTheme="minorEastAsia" w:hAnsiTheme="minorHAnsi" w:cstheme="minorBidi"/>
          <w:sz w:val="22"/>
          <w:szCs w:val="22"/>
          <w:lang w:eastAsia="zh-CN"/>
        </w:rPr>
      </w:pPr>
      <w:hyperlink w:anchor="_Toc508190096" w:history="1">
        <w:r w:rsidRPr="00FA3F9E">
          <w:rPr>
            <w:rStyle w:val="Hyperlink"/>
          </w:rPr>
          <w:t>4.3.2. EPL over ODU</w:t>
        </w:r>
        <w:r>
          <w:rPr>
            <w:webHidden/>
          </w:rPr>
          <w:tab/>
        </w:r>
        <w:r>
          <w:rPr>
            <w:webHidden/>
          </w:rPr>
          <w:fldChar w:fldCharType="begin"/>
        </w:r>
        <w:r>
          <w:rPr>
            <w:webHidden/>
          </w:rPr>
          <w:instrText xml:space="preserve"> PAGEREF _Toc508190096 \h </w:instrText>
        </w:r>
        <w:r>
          <w:rPr>
            <w:webHidden/>
          </w:rPr>
        </w:r>
        <w:r>
          <w:rPr>
            <w:webHidden/>
          </w:rPr>
          <w:fldChar w:fldCharType="separate"/>
        </w:r>
        <w:r>
          <w:rPr>
            <w:webHidden/>
          </w:rPr>
          <w:t>14</w:t>
        </w:r>
        <w:r>
          <w:rPr>
            <w:webHidden/>
          </w:rPr>
          <w:fldChar w:fldCharType="end"/>
        </w:r>
      </w:hyperlink>
    </w:p>
    <w:p w14:paraId="3D5BC353" w14:textId="77777777" w:rsidR="00606C15" w:rsidRDefault="00606C15">
      <w:pPr>
        <w:pStyle w:val="TOC3"/>
        <w:rPr>
          <w:rFonts w:asciiTheme="minorHAnsi" w:eastAsiaTheme="minorEastAsia" w:hAnsiTheme="minorHAnsi" w:cstheme="minorBidi"/>
          <w:sz w:val="22"/>
          <w:szCs w:val="22"/>
          <w:lang w:eastAsia="zh-CN"/>
        </w:rPr>
      </w:pPr>
      <w:hyperlink w:anchor="_Toc508190097" w:history="1">
        <w:r w:rsidRPr="00FA3F9E">
          <w:rPr>
            <w:rStyle w:val="Hyperlink"/>
          </w:rPr>
          <w:t>4.3.3. Other OTN Clients Services</w:t>
        </w:r>
        <w:r>
          <w:rPr>
            <w:webHidden/>
          </w:rPr>
          <w:tab/>
        </w:r>
        <w:r>
          <w:rPr>
            <w:webHidden/>
          </w:rPr>
          <w:fldChar w:fldCharType="begin"/>
        </w:r>
        <w:r>
          <w:rPr>
            <w:webHidden/>
          </w:rPr>
          <w:instrText xml:space="preserve"> PAGEREF _Toc508190097 \h </w:instrText>
        </w:r>
        <w:r>
          <w:rPr>
            <w:webHidden/>
          </w:rPr>
        </w:r>
        <w:r>
          <w:rPr>
            <w:webHidden/>
          </w:rPr>
          <w:fldChar w:fldCharType="separate"/>
        </w:r>
        <w:r>
          <w:rPr>
            <w:webHidden/>
          </w:rPr>
          <w:t>15</w:t>
        </w:r>
        <w:r>
          <w:rPr>
            <w:webHidden/>
          </w:rPr>
          <w:fldChar w:fldCharType="end"/>
        </w:r>
      </w:hyperlink>
    </w:p>
    <w:p w14:paraId="04610978" w14:textId="77777777" w:rsidR="00606C15" w:rsidRDefault="00606C15">
      <w:pPr>
        <w:pStyle w:val="TOC3"/>
        <w:rPr>
          <w:rFonts w:asciiTheme="minorHAnsi" w:eastAsiaTheme="minorEastAsia" w:hAnsiTheme="minorHAnsi" w:cstheme="minorBidi"/>
          <w:sz w:val="22"/>
          <w:szCs w:val="22"/>
          <w:lang w:eastAsia="zh-CN"/>
        </w:rPr>
      </w:pPr>
      <w:hyperlink w:anchor="_Toc508190098" w:history="1">
        <w:r w:rsidRPr="00FA3F9E">
          <w:rPr>
            <w:rStyle w:val="Hyperlink"/>
          </w:rPr>
          <w:t>4.3.4. EVPL over ODU</w:t>
        </w:r>
        <w:r>
          <w:rPr>
            <w:webHidden/>
          </w:rPr>
          <w:tab/>
        </w:r>
        <w:r>
          <w:rPr>
            <w:webHidden/>
          </w:rPr>
          <w:fldChar w:fldCharType="begin"/>
        </w:r>
        <w:r>
          <w:rPr>
            <w:webHidden/>
          </w:rPr>
          <w:instrText xml:space="preserve"> PAGEREF _Toc508190098 \h </w:instrText>
        </w:r>
        <w:r>
          <w:rPr>
            <w:webHidden/>
          </w:rPr>
        </w:r>
        <w:r>
          <w:rPr>
            <w:webHidden/>
          </w:rPr>
          <w:fldChar w:fldCharType="separate"/>
        </w:r>
        <w:r>
          <w:rPr>
            <w:webHidden/>
          </w:rPr>
          <w:t>16</w:t>
        </w:r>
        <w:r>
          <w:rPr>
            <w:webHidden/>
          </w:rPr>
          <w:fldChar w:fldCharType="end"/>
        </w:r>
      </w:hyperlink>
    </w:p>
    <w:p w14:paraId="19B4EA8E" w14:textId="77777777" w:rsidR="00606C15" w:rsidRDefault="00606C15">
      <w:pPr>
        <w:pStyle w:val="TOC3"/>
        <w:rPr>
          <w:rFonts w:asciiTheme="minorHAnsi" w:eastAsiaTheme="minorEastAsia" w:hAnsiTheme="minorHAnsi" w:cstheme="minorBidi"/>
          <w:sz w:val="22"/>
          <w:szCs w:val="22"/>
          <w:lang w:eastAsia="zh-CN"/>
        </w:rPr>
      </w:pPr>
      <w:hyperlink w:anchor="_Toc508190099" w:history="1">
        <w:r w:rsidRPr="00FA3F9E">
          <w:rPr>
            <w:rStyle w:val="Hyperlink"/>
          </w:rPr>
          <w:t>4.3.5. EVPLAN and EVPTree Services</w:t>
        </w:r>
        <w:r>
          <w:rPr>
            <w:webHidden/>
          </w:rPr>
          <w:tab/>
        </w:r>
        <w:r>
          <w:rPr>
            <w:webHidden/>
          </w:rPr>
          <w:fldChar w:fldCharType="begin"/>
        </w:r>
        <w:r>
          <w:rPr>
            <w:webHidden/>
          </w:rPr>
          <w:instrText xml:space="preserve"> PAGEREF _Toc508190099 \h </w:instrText>
        </w:r>
        <w:r>
          <w:rPr>
            <w:webHidden/>
          </w:rPr>
        </w:r>
        <w:r>
          <w:rPr>
            <w:webHidden/>
          </w:rPr>
          <w:fldChar w:fldCharType="separate"/>
        </w:r>
        <w:r>
          <w:rPr>
            <w:webHidden/>
          </w:rPr>
          <w:t>17</w:t>
        </w:r>
        <w:r>
          <w:rPr>
            <w:webHidden/>
          </w:rPr>
          <w:fldChar w:fldCharType="end"/>
        </w:r>
      </w:hyperlink>
    </w:p>
    <w:p w14:paraId="4C9718A3" w14:textId="77777777" w:rsidR="00606C15" w:rsidRDefault="00606C15">
      <w:pPr>
        <w:pStyle w:val="TOC3"/>
        <w:rPr>
          <w:rFonts w:asciiTheme="minorHAnsi" w:eastAsiaTheme="minorEastAsia" w:hAnsiTheme="minorHAnsi" w:cstheme="minorBidi"/>
          <w:sz w:val="22"/>
          <w:szCs w:val="22"/>
          <w:lang w:eastAsia="zh-CN"/>
        </w:rPr>
      </w:pPr>
      <w:hyperlink w:anchor="_Toc508190100" w:history="1">
        <w:r w:rsidRPr="00FA3F9E">
          <w:rPr>
            <w:rStyle w:val="Hyperlink"/>
          </w:rPr>
          <w:t>4.3.6. Dynamic Service Configuration</w:t>
        </w:r>
        <w:r>
          <w:rPr>
            <w:webHidden/>
          </w:rPr>
          <w:tab/>
        </w:r>
        <w:r>
          <w:rPr>
            <w:webHidden/>
          </w:rPr>
          <w:fldChar w:fldCharType="begin"/>
        </w:r>
        <w:r>
          <w:rPr>
            <w:webHidden/>
          </w:rPr>
          <w:instrText xml:space="preserve"> PAGEREF _Toc508190100 \h </w:instrText>
        </w:r>
        <w:r>
          <w:rPr>
            <w:webHidden/>
          </w:rPr>
        </w:r>
        <w:r>
          <w:rPr>
            <w:webHidden/>
          </w:rPr>
          <w:fldChar w:fldCharType="separate"/>
        </w:r>
        <w:r>
          <w:rPr>
            <w:webHidden/>
          </w:rPr>
          <w:t>19</w:t>
        </w:r>
        <w:r>
          <w:rPr>
            <w:webHidden/>
          </w:rPr>
          <w:fldChar w:fldCharType="end"/>
        </w:r>
      </w:hyperlink>
    </w:p>
    <w:p w14:paraId="5B98F0E4" w14:textId="77777777" w:rsidR="00606C15" w:rsidRDefault="00606C15">
      <w:pPr>
        <w:pStyle w:val="TOC2"/>
        <w:rPr>
          <w:rFonts w:asciiTheme="minorHAnsi" w:eastAsiaTheme="minorEastAsia" w:hAnsiTheme="minorHAnsi" w:cstheme="minorBidi"/>
          <w:sz w:val="22"/>
          <w:szCs w:val="22"/>
          <w:lang w:eastAsia="zh-CN"/>
        </w:rPr>
      </w:pPr>
      <w:hyperlink w:anchor="_Toc508190101" w:history="1">
        <w:r w:rsidRPr="00FA3F9E">
          <w:rPr>
            <w:rStyle w:val="Hyperlink"/>
          </w:rPr>
          <w:t>4.4. Multi-function Access Links</w:t>
        </w:r>
        <w:r>
          <w:rPr>
            <w:webHidden/>
          </w:rPr>
          <w:tab/>
        </w:r>
        <w:r>
          <w:rPr>
            <w:webHidden/>
          </w:rPr>
          <w:fldChar w:fldCharType="begin"/>
        </w:r>
        <w:r>
          <w:rPr>
            <w:webHidden/>
          </w:rPr>
          <w:instrText xml:space="preserve"> PAGEREF _Toc508190101 \h </w:instrText>
        </w:r>
        <w:r>
          <w:rPr>
            <w:webHidden/>
          </w:rPr>
        </w:r>
        <w:r>
          <w:rPr>
            <w:webHidden/>
          </w:rPr>
          <w:fldChar w:fldCharType="separate"/>
        </w:r>
        <w:r>
          <w:rPr>
            <w:webHidden/>
          </w:rPr>
          <w:t>19</w:t>
        </w:r>
        <w:r>
          <w:rPr>
            <w:webHidden/>
          </w:rPr>
          <w:fldChar w:fldCharType="end"/>
        </w:r>
      </w:hyperlink>
    </w:p>
    <w:p w14:paraId="155E4634" w14:textId="77777777" w:rsidR="00606C15" w:rsidRDefault="00606C15">
      <w:pPr>
        <w:pStyle w:val="TOC2"/>
        <w:rPr>
          <w:rFonts w:asciiTheme="minorHAnsi" w:eastAsiaTheme="minorEastAsia" w:hAnsiTheme="minorHAnsi" w:cstheme="minorBidi"/>
          <w:sz w:val="22"/>
          <w:szCs w:val="22"/>
          <w:lang w:eastAsia="zh-CN"/>
        </w:rPr>
      </w:pPr>
      <w:hyperlink w:anchor="_Toc508190102" w:history="1">
        <w:r w:rsidRPr="00FA3F9E">
          <w:rPr>
            <w:rStyle w:val="Hyperlink"/>
          </w:rPr>
          <w:t>4.5. Protection and Restoration Configuration</w:t>
        </w:r>
        <w:r>
          <w:rPr>
            <w:webHidden/>
          </w:rPr>
          <w:tab/>
        </w:r>
        <w:r>
          <w:rPr>
            <w:webHidden/>
          </w:rPr>
          <w:fldChar w:fldCharType="begin"/>
        </w:r>
        <w:r>
          <w:rPr>
            <w:webHidden/>
          </w:rPr>
          <w:instrText xml:space="preserve"> PAGEREF _Toc508190102 \h </w:instrText>
        </w:r>
        <w:r>
          <w:rPr>
            <w:webHidden/>
          </w:rPr>
        </w:r>
        <w:r>
          <w:rPr>
            <w:webHidden/>
          </w:rPr>
          <w:fldChar w:fldCharType="separate"/>
        </w:r>
        <w:r>
          <w:rPr>
            <w:webHidden/>
          </w:rPr>
          <w:t>20</w:t>
        </w:r>
        <w:r>
          <w:rPr>
            <w:webHidden/>
          </w:rPr>
          <w:fldChar w:fldCharType="end"/>
        </w:r>
      </w:hyperlink>
    </w:p>
    <w:p w14:paraId="5CB7F787" w14:textId="77777777" w:rsidR="00606C15" w:rsidRDefault="00606C15">
      <w:pPr>
        <w:pStyle w:val="TOC3"/>
        <w:rPr>
          <w:rFonts w:asciiTheme="minorHAnsi" w:eastAsiaTheme="minorEastAsia" w:hAnsiTheme="minorHAnsi" w:cstheme="minorBidi"/>
          <w:sz w:val="22"/>
          <w:szCs w:val="22"/>
          <w:lang w:eastAsia="zh-CN"/>
        </w:rPr>
      </w:pPr>
      <w:hyperlink w:anchor="_Toc508190103" w:history="1">
        <w:r w:rsidRPr="00FA3F9E">
          <w:rPr>
            <w:rStyle w:val="Hyperlink"/>
          </w:rPr>
          <w:t>4.5.1. Linear Protection (end-to-end)</w:t>
        </w:r>
        <w:r>
          <w:rPr>
            <w:webHidden/>
          </w:rPr>
          <w:tab/>
        </w:r>
        <w:r>
          <w:rPr>
            <w:webHidden/>
          </w:rPr>
          <w:fldChar w:fldCharType="begin"/>
        </w:r>
        <w:r>
          <w:rPr>
            <w:webHidden/>
          </w:rPr>
          <w:instrText xml:space="preserve"> PAGEREF _Toc508190103 \h </w:instrText>
        </w:r>
        <w:r>
          <w:rPr>
            <w:webHidden/>
          </w:rPr>
        </w:r>
        <w:r>
          <w:rPr>
            <w:webHidden/>
          </w:rPr>
          <w:fldChar w:fldCharType="separate"/>
        </w:r>
        <w:r>
          <w:rPr>
            <w:webHidden/>
          </w:rPr>
          <w:t>21</w:t>
        </w:r>
        <w:r>
          <w:rPr>
            <w:webHidden/>
          </w:rPr>
          <w:fldChar w:fldCharType="end"/>
        </w:r>
      </w:hyperlink>
    </w:p>
    <w:p w14:paraId="189FF08E" w14:textId="77777777" w:rsidR="00606C15" w:rsidRDefault="00606C15">
      <w:pPr>
        <w:pStyle w:val="TOC3"/>
        <w:rPr>
          <w:rFonts w:asciiTheme="minorHAnsi" w:eastAsiaTheme="minorEastAsia" w:hAnsiTheme="minorHAnsi" w:cstheme="minorBidi"/>
          <w:sz w:val="22"/>
          <w:szCs w:val="22"/>
          <w:lang w:eastAsia="zh-CN"/>
        </w:rPr>
      </w:pPr>
      <w:hyperlink w:anchor="_Toc508190104" w:history="1">
        <w:r w:rsidRPr="00FA3F9E">
          <w:rPr>
            <w:rStyle w:val="Hyperlink"/>
          </w:rPr>
          <w:t>4.5.2. Segmented Protection</w:t>
        </w:r>
        <w:r>
          <w:rPr>
            <w:webHidden/>
          </w:rPr>
          <w:tab/>
        </w:r>
        <w:r>
          <w:rPr>
            <w:webHidden/>
          </w:rPr>
          <w:fldChar w:fldCharType="begin"/>
        </w:r>
        <w:r>
          <w:rPr>
            <w:webHidden/>
          </w:rPr>
          <w:instrText xml:space="preserve"> PAGEREF _Toc508190104 \h </w:instrText>
        </w:r>
        <w:r>
          <w:rPr>
            <w:webHidden/>
          </w:rPr>
        </w:r>
        <w:r>
          <w:rPr>
            <w:webHidden/>
          </w:rPr>
          <w:fldChar w:fldCharType="separate"/>
        </w:r>
        <w:r>
          <w:rPr>
            <w:webHidden/>
          </w:rPr>
          <w:t>22</w:t>
        </w:r>
        <w:r>
          <w:rPr>
            <w:webHidden/>
          </w:rPr>
          <w:fldChar w:fldCharType="end"/>
        </w:r>
      </w:hyperlink>
    </w:p>
    <w:p w14:paraId="4ADC2A63" w14:textId="77777777" w:rsidR="00606C15" w:rsidRDefault="00606C15">
      <w:pPr>
        <w:pStyle w:val="TOC3"/>
        <w:rPr>
          <w:rFonts w:asciiTheme="minorHAnsi" w:eastAsiaTheme="minorEastAsia" w:hAnsiTheme="minorHAnsi" w:cstheme="minorBidi"/>
          <w:sz w:val="22"/>
          <w:szCs w:val="22"/>
          <w:lang w:eastAsia="zh-CN"/>
        </w:rPr>
      </w:pPr>
      <w:hyperlink w:anchor="_Toc508190105" w:history="1">
        <w:r w:rsidRPr="00FA3F9E">
          <w:rPr>
            <w:rStyle w:val="Hyperlink"/>
            <w:lang w:eastAsia="zh-CN"/>
          </w:rPr>
          <w:t>4.5.3. End-to-End Dynamic restoration</w:t>
        </w:r>
        <w:r>
          <w:rPr>
            <w:webHidden/>
          </w:rPr>
          <w:tab/>
        </w:r>
        <w:r>
          <w:rPr>
            <w:webHidden/>
          </w:rPr>
          <w:fldChar w:fldCharType="begin"/>
        </w:r>
        <w:r>
          <w:rPr>
            <w:webHidden/>
          </w:rPr>
          <w:instrText xml:space="preserve"> PAGEREF _Toc508190105 \h </w:instrText>
        </w:r>
        <w:r>
          <w:rPr>
            <w:webHidden/>
          </w:rPr>
        </w:r>
        <w:r>
          <w:rPr>
            <w:webHidden/>
          </w:rPr>
          <w:fldChar w:fldCharType="separate"/>
        </w:r>
        <w:r>
          <w:rPr>
            <w:webHidden/>
          </w:rPr>
          <w:t>22</w:t>
        </w:r>
        <w:r>
          <w:rPr>
            <w:webHidden/>
          </w:rPr>
          <w:fldChar w:fldCharType="end"/>
        </w:r>
      </w:hyperlink>
    </w:p>
    <w:p w14:paraId="7B52F7A5" w14:textId="77777777" w:rsidR="00606C15" w:rsidRDefault="00606C15">
      <w:pPr>
        <w:pStyle w:val="TOC3"/>
        <w:rPr>
          <w:rFonts w:asciiTheme="minorHAnsi" w:eastAsiaTheme="minorEastAsia" w:hAnsiTheme="minorHAnsi" w:cstheme="minorBidi"/>
          <w:sz w:val="22"/>
          <w:szCs w:val="22"/>
          <w:lang w:eastAsia="zh-CN"/>
        </w:rPr>
      </w:pPr>
      <w:hyperlink w:anchor="_Toc508190106" w:history="1">
        <w:r w:rsidRPr="00FA3F9E">
          <w:rPr>
            <w:rStyle w:val="Hyperlink"/>
            <w:lang w:eastAsia="zh-CN"/>
          </w:rPr>
          <w:t>4.5.4. Segmented Dynamic Restoration</w:t>
        </w:r>
        <w:r>
          <w:rPr>
            <w:webHidden/>
          </w:rPr>
          <w:tab/>
        </w:r>
        <w:r>
          <w:rPr>
            <w:webHidden/>
          </w:rPr>
          <w:fldChar w:fldCharType="begin"/>
        </w:r>
        <w:r>
          <w:rPr>
            <w:webHidden/>
          </w:rPr>
          <w:instrText xml:space="preserve"> PAGEREF _Toc508190106 \h </w:instrText>
        </w:r>
        <w:r>
          <w:rPr>
            <w:webHidden/>
          </w:rPr>
        </w:r>
        <w:r>
          <w:rPr>
            <w:webHidden/>
          </w:rPr>
          <w:fldChar w:fldCharType="separate"/>
        </w:r>
        <w:r>
          <w:rPr>
            <w:webHidden/>
          </w:rPr>
          <w:t>23</w:t>
        </w:r>
        <w:r>
          <w:rPr>
            <w:webHidden/>
          </w:rPr>
          <w:fldChar w:fldCharType="end"/>
        </w:r>
      </w:hyperlink>
    </w:p>
    <w:p w14:paraId="38F3736C" w14:textId="77777777" w:rsidR="00606C15" w:rsidRDefault="00606C15">
      <w:pPr>
        <w:pStyle w:val="TOC2"/>
        <w:rPr>
          <w:rFonts w:asciiTheme="minorHAnsi" w:eastAsiaTheme="minorEastAsia" w:hAnsiTheme="minorHAnsi" w:cstheme="minorBidi"/>
          <w:sz w:val="22"/>
          <w:szCs w:val="22"/>
          <w:lang w:eastAsia="zh-CN"/>
        </w:rPr>
      </w:pPr>
      <w:hyperlink w:anchor="_Toc508190107" w:history="1">
        <w:r w:rsidRPr="00FA3F9E">
          <w:rPr>
            <w:rStyle w:val="Hyperlink"/>
          </w:rPr>
          <w:t>4.6. Service Modification and Deletion</w:t>
        </w:r>
        <w:r>
          <w:rPr>
            <w:webHidden/>
          </w:rPr>
          <w:tab/>
        </w:r>
        <w:r>
          <w:rPr>
            <w:webHidden/>
          </w:rPr>
          <w:fldChar w:fldCharType="begin"/>
        </w:r>
        <w:r>
          <w:rPr>
            <w:webHidden/>
          </w:rPr>
          <w:instrText xml:space="preserve"> PAGEREF _Toc508190107 \h </w:instrText>
        </w:r>
        <w:r>
          <w:rPr>
            <w:webHidden/>
          </w:rPr>
        </w:r>
        <w:r>
          <w:rPr>
            <w:webHidden/>
          </w:rPr>
          <w:fldChar w:fldCharType="separate"/>
        </w:r>
        <w:r>
          <w:rPr>
            <w:webHidden/>
          </w:rPr>
          <w:t>24</w:t>
        </w:r>
        <w:r>
          <w:rPr>
            <w:webHidden/>
          </w:rPr>
          <w:fldChar w:fldCharType="end"/>
        </w:r>
      </w:hyperlink>
    </w:p>
    <w:p w14:paraId="6E9FC116" w14:textId="77777777" w:rsidR="00606C15" w:rsidRDefault="00606C15">
      <w:pPr>
        <w:pStyle w:val="TOC2"/>
        <w:rPr>
          <w:rFonts w:asciiTheme="minorHAnsi" w:eastAsiaTheme="minorEastAsia" w:hAnsiTheme="minorHAnsi" w:cstheme="minorBidi"/>
          <w:sz w:val="22"/>
          <w:szCs w:val="22"/>
          <w:lang w:eastAsia="zh-CN"/>
        </w:rPr>
      </w:pPr>
      <w:hyperlink w:anchor="_Toc508190108" w:history="1">
        <w:r w:rsidRPr="00FA3F9E">
          <w:rPr>
            <w:rStyle w:val="Hyperlink"/>
            <w:lang w:eastAsia="zh-CN"/>
          </w:rPr>
          <w:t>4.7. Notification</w:t>
        </w:r>
        <w:r>
          <w:rPr>
            <w:webHidden/>
          </w:rPr>
          <w:tab/>
        </w:r>
        <w:r>
          <w:rPr>
            <w:webHidden/>
          </w:rPr>
          <w:fldChar w:fldCharType="begin"/>
        </w:r>
        <w:r>
          <w:rPr>
            <w:webHidden/>
          </w:rPr>
          <w:instrText xml:space="preserve"> PAGEREF _Toc508190108 \h </w:instrText>
        </w:r>
        <w:r>
          <w:rPr>
            <w:webHidden/>
          </w:rPr>
        </w:r>
        <w:r>
          <w:rPr>
            <w:webHidden/>
          </w:rPr>
          <w:fldChar w:fldCharType="separate"/>
        </w:r>
        <w:r>
          <w:rPr>
            <w:webHidden/>
          </w:rPr>
          <w:t>24</w:t>
        </w:r>
        <w:r>
          <w:rPr>
            <w:webHidden/>
          </w:rPr>
          <w:fldChar w:fldCharType="end"/>
        </w:r>
      </w:hyperlink>
    </w:p>
    <w:p w14:paraId="01BF5472" w14:textId="77777777" w:rsidR="00606C15" w:rsidRDefault="00606C15">
      <w:pPr>
        <w:pStyle w:val="TOC2"/>
        <w:rPr>
          <w:rFonts w:asciiTheme="minorHAnsi" w:eastAsiaTheme="minorEastAsia" w:hAnsiTheme="minorHAnsi" w:cstheme="minorBidi"/>
          <w:sz w:val="22"/>
          <w:szCs w:val="22"/>
          <w:lang w:eastAsia="zh-CN"/>
        </w:rPr>
      </w:pPr>
      <w:hyperlink w:anchor="_Toc508190109" w:history="1">
        <w:r w:rsidRPr="00FA3F9E">
          <w:rPr>
            <w:rStyle w:val="Hyperlink"/>
            <w:lang w:eastAsia="zh-CN"/>
          </w:rPr>
          <w:t>4.8. Path Computation with Constraint</w:t>
        </w:r>
        <w:r>
          <w:rPr>
            <w:webHidden/>
          </w:rPr>
          <w:tab/>
        </w:r>
        <w:r>
          <w:rPr>
            <w:webHidden/>
          </w:rPr>
          <w:fldChar w:fldCharType="begin"/>
        </w:r>
        <w:r>
          <w:rPr>
            <w:webHidden/>
          </w:rPr>
          <w:instrText xml:space="preserve"> PAGEREF _Toc508190109 \h </w:instrText>
        </w:r>
        <w:r>
          <w:rPr>
            <w:webHidden/>
          </w:rPr>
        </w:r>
        <w:r>
          <w:rPr>
            <w:webHidden/>
          </w:rPr>
          <w:fldChar w:fldCharType="separate"/>
        </w:r>
        <w:r>
          <w:rPr>
            <w:webHidden/>
          </w:rPr>
          <w:t>24</w:t>
        </w:r>
        <w:r>
          <w:rPr>
            <w:webHidden/>
          </w:rPr>
          <w:fldChar w:fldCharType="end"/>
        </w:r>
      </w:hyperlink>
    </w:p>
    <w:p w14:paraId="241738D0" w14:textId="77777777" w:rsidR="00606C15" w:rsidRDefault="00606C15">
      <w:pPr>
        <w:pStyle w:val="TOC1"/>
        <w:rPr>
          <w:rFonts w:asciiTheme="minorHAnsi" w:eastAsiaTheme="minorEastAsia" w:hAnsiTheme="minorHAnsi" w:cstheme="minorBidi"/>
          <w:sz w:val="22"/>
          <w:szCs w:val="22"/>
          <w:lang w:eastAsia="zh-CN"/>
        </w:rPr>
      </w:pPr>
      <w:hyperlink w:anchor="_Toc508190110" w:history="1">
        <w:r w:rsidRPr="00FA3F9E">
          <w:rPr>
            <w:rStyle w:val="Hyperlink"/>
          </w:rPr>
          <w:t>5. YANG Model Analysis</w:t>
        </w:r>
        <w:r>
          <w:rPr>
            <w:webHidden/>
          </w:rPr>
          <w:tab/>
        </w:r>
        <w:r>
          <w:rPr>
            <w:webHidden/>
          </w:rPr>
          <w:fldChar w:fldCharType="begin"/>
        </w:r>
        <w:r>
          <w:rPr>
            <w:webHidden/>
          </w:rPr>
          <w:instrText xml:space="preserve"> PAGEREF _Toc508190110 \h </w:instrText>
        </w:r>
        <w:r>
          <w:rPr>
            <w:webHidden/>
          </w:rPr>
        </w:r>
        <w:r>
          <w:rPr>
            <w:webHidden/>
          </w:rPr>
          <w:fldChar w:fldCharType="separate"/>
        </w:r>
        <w:r>
          <w:rPr>
            <w:webHidden/>
          </w:rPr>
          <w:t>25</w:t>
        </w:r>
        <w:r>
          <w:rPr>
            <w:webHidden/>
          </w:rPr>
          <w:fldChar w:fldCharType="end"/>
        </w:r>
      </w:hyperlink>
    </w:p>
    <w:p w14:paraId="29EB3B2A" w14:textId="77777777" w:rsidR="00606C15" w:rsidRDefault="00606C15">
      <w:pPr>
        <w:pStyle w:val="TOC2"/>
        <w:rPr>
          <w:rFonts w:asciiTheme="minorHAnsi" w:eastAsiaTheme="minorEastAsia" w:hAnsiTheme="minorHAnsi" w:cstheme="minorBidi"/>
          <w:sz w:val="22"/>
          <w:szCs w:val="22"/>
          <w:lang w:eastAsia="zh-CN"/>
        </w:rPr>
      </w:pPr>
      <w:hyperlink w:anchor="_Toc508190111" w:history="1">
        <w:r w:rsidRPr="00FA3F9E">
          <w:rPr>
            <w:rStyle w:val="Hyperlink"/>
          </w:rPr>
          <w:t>5.1. YANG Models for Topology Abstraction</w:t>
        </w:r>
        <w:r>
          <w:rPr>
            <w:webHidden/>
          </w:rPr>
          <w:tab/>
        </w:r>
        <w:r>
          <w:rPr>
            <w:webHidden/>
          </w:rPr>
          <w:fldChar w:fldCharType="begin"/>
        </w:r>
        <w:r>
          <w:rPr>
            <w:webHidden/>
          </w:rPr>
          <w:instrText xml:space="preserve"> PAGEREF _Toc508190111 \h </w:instrText>
        </w:r>
        <w:r>
          <w:rPr>
            <w:webHidden/>
          </w:rPr>
        </w:r>
        <w:r>
          <w:rPr>
            <w:webHidden/>
          </w:rPr>
          <w:fldChar w:fldCharType="separate"/>
        </w:r>
        <w:r>
          <w:rPr>
            <w:webHidden/>
          </w:rPr>
          <w:t>25</w:t>
        </w:r>
        <w:r>
          <w:rPr>
            <w:webHidden/>
          </w:rPr>
          <w:fldChar w:fldCharType="end"/>
        </w:r>
      </w:hyperlink>
    </w:p>
    <w:p w14:paraId="40497C32" w14:textId="77777777" w:rsidR="00606C15" w:rsidRDefault="00606C15">
      <w:pPr>
        <w:pStyle w:val="TOC3"/>
        <w:rPr>
          <w:rFonts w:asciiTheme="minorHAnsi" w:eastAsiaTheme="minorEastAsia" w:hAnsiTheme="minorHAnsi" w:cstheme="minorBidi"/>
          <w:sz w:val="22"/>
          <w:szCs w:val="22"/>
          <w:lang w:eastAsia="zh-CN"/>
        </w:rPr>
      </w:pPr>
      <w:hyperlink w:anchor="_Toc508190112" w:history="1">
        <w:r w:rsidRPr="00FA3F9E">
          <w:rPr>
            <w:rStyle w:val="Hyperlink"/>
          </w:rPr>
          <w:t>5.1.1. Domain 1 Topology Abstraction</w:t>
        </w:r>
        <w:r>
          <w:rPr>
            <w:webHidden/>
          </w:rPr>
          <w:tab/>
        </w:r>
        <w:r>
          <w:rPr>
            <w:webHidden/>
          </w:rPr>
          <w:fldChar w:fldCharType="begin"/>
        </w:r>
        <w:r>
          <w:rPr>
            <w:webHidden/>
          </w:rPr>
          <w:instrText xml:space="preserve"> PAGEREF _Toc508190112 \h </w:instrText>
        </w:r>
        <w:r>
          <w:rPr>
            <w:webHidden/>
          </w:rPr>
        </w:r>
        <w:r>
          <w:rPr>
            <w:webHidden/>
          </w:rPr>
          <w:fldChar w:fldCharType="separate"/>
        </w:r>
        <w:r>
          <w:rPr>
            <w:webHidden/>
          </w:rPr>
          <w:t>26</w:t>
        </w:r>
        <w:r>
          <w:rPr>
            <w:webHidden/>
          </w:rPr>
          <w:fldChar w:fldCharType="end"/>
        </w:r>
      </w:hyperlink>
    </w:p>
    <w:p w14:paraId="5E2E5E02" w14:textId="77777777" w:rsidR="00606C15" w:rsidRDefault="00606C15">
      <w:pPr>
        <w:pStyle w:val="TOC3"/>
        <w:rPr>
          <w:rFonts w:asciiTheme="minorHAnsi" w:eastAsiaTheme="minorEastAsia" w:hAnsiTheme="minorHAnsi" w:cstheme="minorBidi"/>
          <w:sz w:val="22"/>
          <w:szCs w:val="22"/>
          <w:lang w:eastAsia="zh-CN"/>
        </w:rPr>
      </w:pPr>
      <w:hyperlink w:anchor="_Toc508190113" w:history="1">
        <w:r w:rsidRPr="00FA3F9E">
          <w:rPr>
            <w:rStyle w:val="Hyperlink"/>
          </w:rPr>
          <w:t>5.1.2. Domain 2 Grey (Type A) Topology Abstraction</w:t>
        </w:r>
        <w:r>
          <w:rPr>
            <w:webHidden/>
          </w:rPr>
          <w:tab/>
        </w:r>
        <w:r>
          <w:rPr>
            <w:webHidden/>
          </w:rPr>
          <w:fldChar w:fldCharType="begin"/>
        </w:r>
        <w:r>
          <w:rPr>
            <w:webHidden/>
          </w:rPr>
          <w:instrText xml:space="preserve"> PAGEREF _Toc508190113 \h </w:instrText>
        </w:r>
        <w:r>
          <w:rPr>
            <w:webHidden/>
          </w:rPr>
        </w:r>
        <w:r>
          <w:rPr>
            <w:webHidden/>
          </w:rPr>
          <w:fldChar w:fldCharType="separate"/>
        </w:r>
        <w:r>
          <w:rPr>
            <w:webHidden/>
          </w:rPr>
          <w:t>27</w:t>
        </w:r>
        <w:r>
          <w:rPr>
            <w:webHidden/>
          </w:rPr>
          <w:fldChar w:fldCharType="end"/>
        </w:r>
      </w:hyperlink>
    </w:p>
    <w:p w14:paraId="33D95662" w14:textId="77777777" w:rsidR="00606C15" w:rsidRDefault="00606C15">
      <w:pPr>
        <w:pStyle w:val="TOC3"/>
        <w:rPr>
          <w:rFonts w:asciiTheme="minorHAnsi" w:eastAsiaTheme="minorEastAsia" w:hAnsiTheme="minorHAnsi" w:cstheme="minorBidi"/>
          <w:sz w:val="22"/>
          <w:szCs w:val="22"/>
          <w:lang w:eastAsia="zh-CN"/>
        </w:rPr>
      </w:pPr>
      <w:hyperlink w:anchor="_Toc508190114" w:history="1">
        <w:r w:rsidRPr="00FA3F9E">
          <w:rPr>
            <w:rStyle w:val="Hyperlink"/>
          </w:rPr>
          <w:t>5.1.3. Domain 3 Grey (Type B) Topology Abstraction</w:t>
        </w:r>
        <w:r>
          <w:rPr>
            <w:webHidden/>
          </w:rPr>
          <w:tab/>
        </w:r>
        <w:r>
          <w:rPr>
            <w:webHidden/>
          </w:rPr>
          <w:fldChar w:fldCharType="begin"/>
        </w:r>
        <w:r>
          <w:rPr>
            <w:webHidden/>
          </w:rPr>
          <w:instrText xml:space="preserve"> PAGEREF _Toc508190114 \h </w:instrText>
        </w:r>
        <w:r>
          <w:rPr>
            <w:webHidden/>
          </w:rPr>
        </w:r>
        <w:r>
          <w:rPr>
            <w:webHidden/>
          </w:rPr>
          <w:fldChar w:fldCharType="separate"/>
        </w:r>
        <w:r>
          <w:rPr>
            <w:webHidden/>
          </w:rPr>
          <w:t>27</w:t>
        </w:r>
        <w:r>
          <w:rPr>
            <w:webHidden/>
          </w:rPr>
          <w:fldChar w:fldCharType="end"/>
        </w:r>
      </w:hyperlink>
    </w:p>
    <w:p w14:paraId="33D3B768" w14:textId="77777777" w:rsidR="00606C15" w:rsidRDefault="00606C15">
      <w:pPr>
        <w:pStyle w:val="TOC3"/>
        <w:rPr>
          <w:rFonts w:asciiTheme="minorHAnsi" w:eastAsiaTheme="minorEastAsia" w:hAnsiTheme="minorHAnsi" w:cstheme="minorBidi"/>
          <w:sz w:val="22"/>
          <w:szCs w:val="22"/>
          <w:lang w:eastAsia="zh-CN"/>
        </w:rPr>
      </w:pPr>
      <w:hyperlink w:anchor="_Toc508190115" w:history="1">
        <w:r w:rsidRPr="00FA3F9E">
          <w:rPr>
            <w:rStyle w:val="Hyperlink"/>
          </w:rPr>
          <w:t>5.1.4. Multi-domain Topology Stitching</w:t>
        </w:r>
        <w:r>
          <w:rPr>
            <w:webHidden/>
          </w:rPr>
          <w:tab/>
        </w:r>
        <w:r>
          <w:rPr>
            <w:webHidden/>
          </w:rPr>
          <w:fldChar w:fldCharType="begin"/>
        </w:r>
        <w:r>
          <w:rPr>
            <w:webHidden/>
          </w:rPr>
          <w:instrText xml:space="preserve"> PAGEREF _Toc508190115 \h </w:instrText>
        </w:r>
        <w:r>
          <w:rPr>
            <w:webHidden/>
          </w:rPr>
        </w:r>
        <w:r>
          <w:rPr>
            <w:webHidden/>
          </w:rPr>
          <w:fldChar w:fldCharType="separate"/>
        </w:r>
        <w:r>
          <w:rPr>
            <w:webHidden/>
          </w:rPr>
          <w:t>27</w:t>
        </w:r>
        <w:r>
          <w:rPr>
            <w:webHidden/>
          </w:rPr>
          <w:fldChar w:fldCharType="end"/>
        </w:r>
      </w:hyperlink>
    </w:p>
    <w:p w14:paraId="5C2FE766" w14:textId="77777777" w:rsidR="00606C15" w:rsidRDefault="00606C15">
      <w:pPr>
        <w:pStyle w:val="TOC3"/>
        <w:rPr>
          <w:rFonts w:asciiTheme="minorHAnsi" w:eastAsiaTheme="minorEastAsia" w:hAnsiTheme="minorHAnsi" w:cstheme="minorBidi"/>
          <w:sz w:val="22"/>
          <w:szCs w:val="22"/>
          <w:lang w:eastAsia="zh-CN"/>
        </w:rPr>
      </w:pPr>
      <w:hyperlink w:anchor="_Toc508190116" w:history="1">
        <w:r w:rsidRPr="00FA3F9E">
          <w:rPr>
            <w:rStyle w:val="Hyperlink"/>
            <w:lang w:eastAsia="zh-CN"/>
          </w:rPr>
          <w:t>5.1.5. Access Links</w:t>
        </w:r>
        <w:r>
          <w:rPr>
            <w:webHidden/>
          </w:rPr>
          <w:tab/>
        </w:r>
        <w:r>
          <w:rPr>
            <w:webHidden/>
          </w:rPr>
          <w:fldChar w:fldCharType="begin"/>
        </w:r>
        <w:r>
          <w:rPr>
            <w:webHidden/>
          </w:rPr>
          <w:instrText xml:space="preserve"> PAGEREF _Toc508190116 \h </w:instrText>
        </w:r>
        <w:r>
          <w:rPr>
            <w:webHidden/>
          </w:rPr>
        </w:r>
        <w:r>
          <w:rPr>
            <w:webHidden/>
          </w:rPr>
          <w:fldChar w:fldCharType="separate"/>
        </w:r>
        <w:r>
          <w:rPr>
            <w:webHidden/>
          </w:rPr>
          <w:t>28</w:t>
        </w:r>
        <w:r>
          <w:rPr>
            <w:webHidden/>
          </w:rPr>
          <w:fldChar w:fldCharType="end"/>
        </w:r>
      </w:hyperlink>
    </w:p>
    <w:p w14:paraId="34CD0CFF" w14:textId="77777777" w:rsidR="00606C15" w:rsidRDefault="00606C15">
      <w:pPr>
        <w:pStyle w:val="TOC2"/>
        <w:rPr>
          <w:rFonts w:asciiTheme="minorHAnsi" w:eastAsiaTheme="minorEastAsia" w:hAnsiTheme="minorHAnsi" w:cstheme="minorBidi"/>
          <w:sz w:val="22"/>
          <w:szCs w:val="22"/>
          <w:lang w:eastAsia="zh-CN"/>
        </w:rPr>
      </w:pPr>
      <w:hyperlink w:anchor="_Toc508190117" w:history="1">
        <w:r w:rsidRPr="00FA3F9E">
          <w:rPr>
            <w:rStyle w:val="Hyperlink"/>
          </w:rPr>
          <w:t>5.2. YANG Models for Service Configuration</w:t>
        </w:r>
        <w:r>
          <w:rPr>
            <w:webHidden/>
          </w:rPr>
          <w:tab/>
        </w:r>
        <w:r>
          <w:rPr>
            <w:webHidden/>
          </w:rPr>
          <w:fldChar w:fldCharType="begin"/>
        </w:r>
        <w:r>
          <w:rPr>
            <w:webHidden/>
          </w:rPr>
          <w:instrText xml:space="preserve"> PAGEREF _Toc508190117 \h </w:instrText>
        </w:r>
        <w:r>
          <w:rPr>
            <w:webHidden/>
          </w:rPr>
        </w:r>
        <w:r>
          <w:rPr>
            <w:webHidden/>
          </w:rPr>
          <w:fldChar w:fldCharType="separate"/>
        </w:r>
        <w:r>
          <w:rPr>
            <w:webHidden/>
          </w:rPr>
          <w:t>29</w:t>
        </w:r>
        <w:r>
          <w:rPr>
            <w:webHidden/>
          </w:rPr>
          <w:fldChar w:fldCharType="end"/>
        </w:r>
      </w:hyperlink>
    </w:p>
    <w:p w14:paraId="39785D6A" w14:textId="77777777" w:rsidR="00606C15" w:rsidRDefault="00606C15">
      <w:pPr>
        <w:pStyle w:val="TOC3"/>
        <w:rPr>
          <w:rFonts w:asciiTheme="minorHAnsi" w:eastAsiaTheme="minorEastAsia" w:hAnsiTheme="minorHAnsi" w:cstheme="minorBidi"/>
          <w:sz w:val="22"/>
          <w:szCs w:val="22"/>
          <w:lang w:eastAsia="zh-CN"/>
        </w:rPr>
      </w:pPr>
      <w:hyperlink w:anchor="_Toc508190118" w:history="1">
        <w:r w:rsidRPr="00FA3F9E">
          <w:rPr>
            <w:rStyle w:val="Hyperlink"/>
          </w:rPr>
          <w:t>5.2.1. ODU Transit Service</w:t>
        </w:r>
        <w:r>
          <w:rPr>
            <w:webHidden/>
          </w:rPr>
          <w:tab/>
        </w:r>
        <w:r>
          <w:rPr>
            <w:webHidden/>
          </w:rPr>
          <w:fldChar w:fldCharType="begin"/>
        </w:r>
        <w:r>
          <w:rPr>
            <w:webHidden/>
          </w:rPr>
          <w:instrText xml:space="preserve"> PAGEREF _Toc508190118 \h </w:instrText>
        </w:r>
        <w:r>
          <w:rPr>
            <w:webHidden/>
          </w:rPr>
        </w:r>
        <w:r>
          <w:rPr>
            <w:webHidden/>
          </w:rPr>
          <w:fldChar w:fldCharType="separate"/>
        </w:r>
        <w:r>
          <w:rPr>
            <w:webHidden/>
          </w:rPr>
          <w:t>31</w:t>
        </w:r>
        <w:r>
          <w:rPr>
            <w:webHidden/>
          </w:rPr>
          <w:fldChar w:fldCharType="end"/>
        </w:r>
      </w:hyperlink>
    </w:p>
    <w:p w14:paraId="59A48FFC" w14:textId="77777777" w:rsidR="00606C15" w:rsidRDefault="00606C15">
      <w:pPr>
        <w:pStyle w:val="TOC3"/>
        <w:rPr>
          <w:rFonts w:asciiTheme="minorHAnsi" w:eastAsiaTheme="minorEastAsia" w:hAnsiTheme="minorHAnsi" w:cstheme="minorBidi"/>
          <w:sz w:val="22"/>
          <w:szCs w:val="22"/>
          <w:lang w:eastAsia="zh-CN"/>
        </w:rPr>
      </w:pPr>
      <w:hyperlink w:anchor="_Toc508190119" w:history="1">
        <w:r w:rsidRPr="00FA3F9E">
          <w:rPr>
            <w:rStyle w:val="Hyperlink"/>
          </w:rPr>
          <w:t>5.2.2. EPL over ODU Service</w:t>
        </w:r>
        <w:r>
          <w:rPr>
            <w:webHidden/>
          </w:rPr>
          <w:tab/>
        </w:r>
        <w:r>
          <w:rPr>
            <w:webHidden/>
          </w:rPr>
          <w:fldChar w:fldCharType="begin"/>
        </w:r>
        <w:r>
          <w:rPr>
            <w:webHidden/>
          </w:rPr>
          <w:instrText xml:space="preserve"> PAGEREF _Toc508190119 \h </w:instrText>
        </w:r>
        <w:r>
          <w:rPr>
            <w:webHidden/>
          </w:rPr>
        </w:r>
        <w:r>
          <w:rPr>
            <w:webHidden/>
          </w:rPr>
          <w:fldChar w:fldCharType="separate"/>
        </w:r>
        <w:r>
          <w:rPr>
            <w:webHidden/>
          </w:rPr>
          <w:t>33</w:t>
        </w:r>
        <w:r>
          <w:rPr>
            <w:webHidden/>
          </w:rPr>
          <w:fldChar w:fldCharType="end"/>
        </w:r>
      </w:hyperlink>
    </w:p>
    <w:p w14:paraId="1934A6A4" w14:textId="77777777" w:rsidR="00606C15" w:rsidRDefault="00606C15">
      <w:pPr>
        <w:pStyle w:val="TOC3"/>
        <w:rPr>
          <w:rFonts w:asciiTheme="minorHAnsi" w:eastAsiaTheme="minorEastAsia" w:hAnsiTheme="minorHAnsi" w:cstheme="minorBidi"/>
          <w:sz w:val="22"/>
          <w:szCs w:val="22"/>
          <w:lang w:eastAsia="zh-CN"/>
        </w:rPr>
      </w:pPr>
      <w:hyperlink w:anchor="_Toc508190120" w:history="1">
        <w:r w:rsidRPr="00FA3F9E">
          <w:rPr>
            <w:rStyle w:val="Hyperlink"/>
          </w:rPr>
          <w:t>5.2.3. Other OTN Client Services</w:t>
        </w:r>
        <w:r>
          <w:rPr>
            <w:webHidden/>
          </w:rPr>
          <w:tab/>
        </w:r>
        <w:r>
          <w:rPr>
            <w:webHidden/>
          </w:rPr>
          <w:fldChar w:fldCharType="begin"/>
        </w:r>
        <w:r>
          <w:rPr>
            <w:webHidden/>
          </w:rPr>
          <w:instrText xml:space="preserve"> PAGEREF _Toc508190120 \h </w:instrText>
        </w:r>
        <w:r>
          <w:rPr>
            <w:webHidden/>
          </w:rPr>
        </w:r>
        <w:r>
          <w:rPr>
            <w:webHidden/>
          </w:rPr>
          <w:fldChar w:fldCharType="separate"/>
        </w:r>
        <w:r>
          <w:rPr>
            <w:webHidden/>
          </w:rPr>
          <w:t>34</w:t>
        </w:r>
        <w:r>
          <w:rPr>
            <w:webHidden/>
          </w:rPr>
          <w:fldChar w:fldCharType="end"/>
        </w:r>
      </w:hyperlink>
    </w:p>
    <w:p w14:paraId="13E9B13B" w14:textId="77777777" w:rsidR="00606C15" w:rsidRDefault="00606C15">
      <w:pPr>
        <w:pStyle w:val="TOC3"/>
        <w:rPr>
          <w:rFonts w:asciiTheme="minorHAnsi" w:eastAsiaTheme="minorEastAsia" w:hAnsiTheme="minorHAnsi" w:cstheme="minorBidi"/>
          <w:sz w:val="22"/>
          <w:szCs w:val="22"/>
          <w:lang w:eastAsia="zh-CN"/>
        </w:rPr>
      </w:pPr>
      <w:hyperlink w:anchor="_Toc508190121" w:history="1">
        <w:r w:rsidRPr="00FA3F9E">
          <w:rPr>
            <w:rStyle w:val="Hyperlink"/>
          </w:rPr>
          <w:t>5.2.4. EVPL over ODU Service</w:t>
        </w:r>
        <w:r>
          <w:rPr>
            <w:webHidden/>
          </w:rPr>
          <w:tab/>
        </w:r>
        <w:r>
          <w:rPr>
            <w:webHidden/>
          </w:rPr>
          <w:fldChar w:fldCharType="begin"/>
        </w:r>
        <w:r>
          <w:rPr>
            <w:webHidden/>
          </w:rPr>
          <w:instrText xml:space="preserve"> PAGEREF _Toc508190121 \h </w:instrText>
        </w:r>
        <w:r>
          <w:rPr>
            <w:webHidden/>
          </w:rPr>
        </w:r>
        <w:r>
          <w:rPr>
            <w:webHidden/>
          </w:rPr>
          <w:fldChar w:fldCharType="separate"/>
        </w:r>
        <w:r>
          <w:rPr>
            <w:webHidden/>
          </w:rPr>
          <w:t>35</w:t>
        </w:r>
        <w:r>
          <w:rPr>
            <w:webHidden/>
          </w:rPr>
          <w:fldChar w:fldCharType="end"/>
        </w:r>
      </w:hyperlink>
    </w:p>
    <w:p w14:paraId="0740DB23" w14:textId="77777777" w:rsidR="00606C15" w:rsidRDefault="00606C15">
      <w:pPr>
        <w:pStyle w:val="TOC2"/>
        <w:rPr>
          <w:rFonts w:asciiTheme="minorHAnsi" w:eastAsiaTheme="minorEastAsia" w:hAnsiTheme="minorHAnsi" w:cstheme="minorBidi"/>
          <w:sz w:val="22"/>
          <w:szCs w:val="22"/>
          <w:lang w:eastAsia="zh-CN"/>
        </w:rPr>
      </w:pPr>
      <w:hyperlink w:anchor="_Toc508190122" w:history="1">
        <w:r w:rsidRPr="00FA3F9E">
          <w:rPr>
            <w:rStyle w:val="Hyperlink"/>
          </w:rPr>
          <w:t>5.3. YANG Models for Protection Configuration</w:t>
        </w:r>
        <w:r>
          <w:rPr>
            <w:webHidden/>
          </w:rPr>
          <w:tab/>
        </w:r>
        <w:r>
          <w:rPr>
            <w:webHidden/>
          </w:rPr>
          <w:fldChar w:fldCharType="begin"/>
        </w:r>
        <w:r>
          <w:rPr>
            <w:webHidden/>
          </w:rPr>
          <w:instrText xml:space="preserve"> PAGEREF _Toc508190122 \h </w:instrText>
        </w:r>
        <w:r>
          <w:rPr>
            <w:webHidden/>
          </w:rPr>
        </w:r>
        <w:r>
          <w:rPr>
            <w:webHidden/>
          </w:rPr>
          <w:fldChar w:fldCharType="separate"/>
        </w:r>
        <w:r>
          <w:rPr>
            <w:webHidden/>
          </w:rPr>
          <w:t>36</w:t>
        </w:r>
        <w:r>
          <w:rPr>
            <w:webHidden/>
          </w:rPr>
          <w:fldChar w:fldCharType="end"/>
        </w:r>
      </w:hyperlink>
    </w:p>
    <w:p w14:paraId="5E2371C1" w14:textId="77777777" w:rsidR="00606C15" w:rsidRDefault="00606C15">
      <w:pPr>
        <w:pStyle w:val="TOC3"/>
        <w:rPr>
          <w:rFonts w:asciiTheme="minorHAnsi" w:eastAsiaTheme="minorEastAsia" w:hAnsiTheme="minorHAnsi" w:cstheme="minorBidi"/>
          <w:sz w:val="22"/>
          <w:szCs w:val="22"/>
          <w:lang w:eastAsia="zh-CN"/>
        </w:rPr>
      </w:pPr>
      <w:hyperlink w:anchor="_Toc508190123" w:history="1">
        <w:r w:rsidRPr="00FA3F9E">
          <w:rPr>
            <w:rStyle w:val="Hyperlink"/>
          </w:rPr>
          <w:t>5.3.1. Linear Protection (end-to-end)</w:t>
        </w:r>
        <w:r>
          <w:rPr>
            <w:webHidden/>
          </w:rPr>
          <w:tab/>
        </w:r>
        <w:r>
          <w:rPr>
            <w:webHidden/>
          </w:rPr>
          <w:fldChar w:fldCharType="begin"/>
        </w:r>
        <w:r>
          <w:rPr>
            <w:webHidden/>
          </w:rPr>
          <w:instrText xml:space="preserve"> PAGEREF _Toc508190123 \h </w:instrText>
        </w:r>
        <w:r>
          <w:rPr>
            <w:webHidden/>
          </w:rPr>
        </w:r>
        <w:r>
          <w:rPr>
            <w:webHidden/>
          </w:rPr>
          <w:fldChar w:fldCharType="separate"/>
        </w:r>
        <w:r>
          <w:rPr>
            <w:webHidden/>
          </w:rPr>
          <w:t>36</w:t>
        </w:r>
        <w:r>
          <w:rPr>
            <w:webHidden/>
          </w:rPr>
          <w:fldChar w:fldCharType="end"/>
        </w:r>
      </w:hyperlink>
    </w:p>
    <w:p w14:paraId="10CFE11E" w14:textId="77777777" w:rsidR="00606C15" w:rsidRDefault="00606C15">
      <w:pPr>
        <w:pStyle w:val="TOC3"/>
        <w:rPr>
          <w:rFonts w:asciiTheme="minorHAnsi" w:eastAsiaTheme="minorEastAsia" w:hAnsiTheme="minorHAnsi" w:cstheme="minorBidi"/>
          <w:sz w:val="22"/>
          <w:szCs w:val="22"/>
          <w:lang w:eastAsia="zh-CN"/>
        </w:rPr>
      </w:pPr>
      <w:hyperlink w:anchor="_Toc508190124" w:history="1">
        <w:r w:rsidRPr="00FA3F9E">
          <w:rPr>
            <w:rStyle w:val="Hyperlink"/>
          </w:rPr>
          <w:t>5.3.2. Segmented Protection</w:t>
        </w:r>
        <w:r>
          <w:rPr>
            <w:webHidden/>
          </w:rPr>
          <w:tab/>
        </w:r>
        <w:r>
          <w:rPr>
            <w:webHidden/>
          </w:rPr>
          <w:fldChar w:fldCharType="begin"/>
        </w:r>
        <w:r>
          <w:rPr>
            <w:webHidden/>
          </w:rPr>
          <w:instrText xml:space="preserve"> PAGEREF _Toc508190124 \h </w:instrText>
        </w:r>
        <w:r>
          <w:rPr>
            <w:webHidden/>
          </w:rPr>
        </w:r>
        <w:r>
          <w:rPr>
            <w:webHidden/>
          </w:rPr>
          <w:fldChar w:fldCharType="separate"/>
        </w:r>
        <w:r>
          <w:rPr>
            <w:webHidden/>
          </w:rPr>
          <w:t>36</w:t>
        </w:r>
        <w:r>
          <w:rPr>
            <w:webHidden/>
          </w:rPr>
          <w:fldChar w:fldCharType="end"/>
        </w:r>
      </w:hyperlink>
    </w:p>
    <w:p w14:paraId="11FBF3DF" w14:textId="77777777" w:rsidR="00606C15" w:rsidRDefault="00606C15">
      <w:pPr>
        <w:pStyle w:val="TOC1"/>
        <w:rPr>
          <w:rFonts w:asciiTheme="minorHAnsi" w:eastAsiaTheme="minorEastAsia" w:hAnsiTheme="minorHAnsi" w:cstheme="minorBidi"/>
          <w:sz w:val="22"/>
          <w:szCs w:val="22"/>
          <w:lang w:eastAsia="zh-CN"/>
        </w:rPr>
      </w:pPr>
      <w:hyperlink w:anchor="_Toc508190125" w:history="1">
        <w:r w:rsidRPr="00FA3F9E">
          <w:rPr>
            <w:rStyle w:val="Hyperlink"/>
          </w:rPr>
          <w:t>6. Detailed JSON Examples</w:t>
        </w:r>
        <w:r>
          <w:rPr>
            <w:webHidden/>
          </w:rPr>
          <w:tab/>
        </w:r>
        <w:r>
          <w:rPr>
            <w:webHidden/>
          </w:rPr>
          <w:fldChar w:fldCharType="begin"/>
        </w:r>
        <w:r>
          <w:rPr>
            <w:webHidden/>
          </w:rPr>
          <w:instrText xml:space="preserve"> PAGEREF _Toc508190125 \h </w:instrText>
        </w:r>
        <w:r>
          <w:rPr>
            <w:webHidden/>
          </w:rPr>
        </w:r>
        <w:r>
          <w:rPr>
            <w:webHidden/>
          </w:rPr>
          <w:fldChar w:fldCharType="separate"/>
        </w:r>
        <w:r>
          <w:rPr>
            <w:webHidden/>
          </w:rPr>
          <w:t>36</w:t>
        </w:r>
        <w:r>
          <w:rPr>
            <w:webHidden/>
          </w:rPr>
          <w:fldChar w:fldCharType="end"/>
        </w:r>
      </w:hyperlink>
    </w:p>
    <w:p w14:paraId="09C77FCA" w14:textId="77777777" w:rsidR="00606C15" w:rsidRDefault="00606C15">
      <w:pPr>
        <w:pStyle w:val="TOC2"/>
        <w:rPr>
          <w:rFonts w:asciiTheme="minorHAnsi" w:eastAsiaTheme="minorEastAsia" w:hAnsiTheme="minorHAnsi" w:cstheme="minorBidi"/>
          <w:sz w:val="22"/>
          <w:szCs w:val="22"/>
          <w:lang w:eastAsia="zh-CN"/>
        </w:rPr>
      </w:pPr>
      <w:hyperlink w:anchor="_Toc508190126" w:history="1">
        <w:r w:rsidRPr="00FA3F9E">
          <w:rPr>
            <w:rStyle w:val="Hyperlink"/>
          </w:rPr>
          <w:t>6.1. JSON Examples for Topology Abstractions</w:t>
        </w:r>
        <w:r>
          <w:rPr>
            <w:webHidden/>
          </w:rPr>
          <w:tab/>
        </w:r>
        <w:r>
          <w:rPr>
            <w:webHidden/>
          </w:rPr>
          <w:fldChar w:fldCharType="begin"/>
        </w:r>
        <w:r>
          <w:rPr>
            <w:webHidden/>
          </w:rPr>
          <w:instrText xml:space="preserve"> PAGEREF _Toc508190126 \h </w:instrText>
        </w:r>
        <w:r>
          <w:rPr>
            <w:webHidden/>
          </w:rPr>
        </w:r>
        <w:r>
          <w:rPr>
            <w:webHidden/>
          </w:rPr>
          <w:fldChar w:fldCharType="separate"/>
        </w:r>
        <w:r>
          <w:rPr>
            <w:webHidden/>
          </w:rPr>
          <w:t>36</w:t>
        </w:r>
        <w:r>
          <w:rPr>
            <w:webHidden/>
          </w:rPr>
          <w:fldChar w:fldCharType="end"/>
        </w:r>
      </w:hyperlink>
    </w:p>
    <w:p w14:paraId="457E30B0" w14:textId="77777777" w:rsidR="00606C15" w:rsidRDefault="00606C15">
      <w:pPr>
        <w:pStyle w:val="TOC3"/>
        <w:rPr>
          <w:rFonts w:asciiTheme="minorHAnsi" w:eastAsiaTheme="minorEastAsia" w:hAnsiTheme="minorHAnsi" w:cstheme="minorBidi"/>
          <w:sz w:val="22"/>
          <w:szCs w:val="22"/>
          <w:lang w:eastAsia="zh-CN"/>
        </w:rPr>
      </w:pPr>
      <w:hyperlink w:anchor="_Toc508190127" w:history="1">
        <w:r w:rsidRPr="00FA3F9E">
          <w:rPr>
            <w:rStyle w:val="Hyperlink"/>
          </w:rPr>
          <w:t>6.1.1. Domain 1 White Topology Abstraction</w:t>
        </w:r>
        <w:r>
          <w:rPr>
            <w:webHidden/>
          </w:rPr>
          <w:tab/>
        </w:r>
        <w:r>
          <w:rPr>
            <w:webHidden/>
          </w:rPr>
          <w:fldChar w:fldCharType="begin"/>
        </w:r>
        <w:r>
          <w:rPr>
            <w:webHidden/>
          </w:rPr>
          <w:instrText xml:space="preserve"> PAGEREF _Toc508190127 \h </w:instrText>
        </w:r>
        <w:r>
          <w:rPr>
            <w:webHidden/>
          </w:rPr>
        </w:r>
        <w:r>
          <w:rPr>
            <w:webHidden/>
          </w:rPr>
          <w:fldChar w:fldCharType="separate"/>
        </w:r>
        <w:r>
          <w:rPr>
            <w:webHidden/>
          </w:rPr>
          <w:t>36</w:t>
        </w:r>
        <w:r>
          <w:rPr>
            <w:webHidden/>
          </w:rPr>
          <w:fldChar w:fldCharType="end"/>
        </w:r>
      </w:hyperlink>
    </w:p>
    <w:p w14:paraId="151EB4A5" w14:textId="77777777" w:rsidR="00606C15" w:rsidRDefault="00606C15">
      <w:pPr>
        <w:pStyle w:val="TOC2"/>
        <w:rPr>
          <w:rFonts w:asciiTheme="minorHAnsi" w:eastAsiaTheme="minorEastAsia" w:hAnsiTheme="minorHAnsi" w:cstheme="minorBidi"/>
          <w:sz w:val="22"/>
          <w:szCs w:val="22"/>
          <w:lang w:eastAsia="zh-CN"/>
        </w:rPr>
      </w:pPr>
      <w:hyperlink w:anchor="_Toc508190128" w:history="1">
        <w:r w:rsidRPr="00FA3F9E">
          <w:rPr>
            <w:rStyle w:val="Hyperlink"/>
          </w:rPr>
          <w:t>6.2. JSON Examples for Service Configuration</w:t>
        </w:r>
        <w:r>
          <w:rPr>
            <w:webHidden/>
          </w:rPr>
          <w:tab/>
        </w:r>
        <w:r>
          <w:rPr>
            <w:webHidden/>
          </w:rPr>
          <w:fldChar w:fldCharType="begin"/>
        </w:r>
        <w:r>
          <w:rPr>
            <w:webHidden/>
          </w:rPr>
          <w:instrText xml:space="preserve"> PAGEREF _Toc508190128 \h </w:instrText>
        </w:r>
        <w:r>
          <w:rPr>
            <w:webHidden/>
          </w:rPr>
        </w:r>
        <w:r>
          <w:rPr>
            <w:webHidden/>
          </w:rPr>
          <w:fldChar w:fldCharType="separate"/>
        </w:r>
        <w:r>
          <w:rPr>
            <w:webHidden/>
          </w:rPr>
          <w:t>37</w:t>
        </w:r>
        <w:r>
          <w:rPr>
            <w:webHidden/>
          </w:rPr>
          <w:fldChar w:fldCharType="end"/>
        </w:r>
      </w:hyperlink>
    </w:p>
    <w:p w14:paraId="5604D636" w14:textId="77777777" w:rsidR="00606C15" w:rsidRDefault="00606C15">
      <w:pPr>
        <w:pStyle w:val="TOC3"/>
        <w:rPr>
          <w:rFonts w:asciiTheme="minorHAnsi" w:eastAsiaTheme="minorEastAsia" w:hAnsiTheme="minorHAnsi" w:cstheme="minorBidi"/>
          <w:sz w:val="22"/>
          <w:szCs w:val="22"/>
          <w:lang w:eastAsia="zh-CN"/>
        </w:rPr>
      </w:pPr>
      <w:hyperlink w:anchor="_Toc508190129" w:history="1">
        <w:r w:rsidRPr="00FA3F9E">
          <w:rPr>
            <w:rStyle w:val="Hyperlink"/>
          </w:rPr>
          <w:t>6.2.1. ODU Transit Service</w:t>
        </w:r>
        <w:r>
          <w:rPr>
            <w:webHidden/>
          </w:rPr>
          <w:tab/>
        </w:r>
        <w:r>
          <w:rPr>
            <w:webHidden/>
          </w:rPr>
          <w:fldChar w:fldCharType="begin"/>
        </w:r>
        <w:r>
          <w:rPr>
            <w:webHidden/>
          </w:rPr>
          <w:instrText xml:space="preserve"> PAGEREF _Toc508190129 \h </w:instrText>
        </w:r>
        <w:r>
          <w:rPr>
            <w:webHidden/>
          </w:rPr>
        </w:r>
        <w:r>
          <w:rPr>
            <w:webHidden/>
          </w:rPr>
          <w:fldChar w:fldCharType="separate"/>
        </w:r>
        <w:r>
          <w:rPr>
            <w:webHidden/>
          </w:rPr>
          <w:t>37</w:t>
        </w:r>
        <w:r>
          <w:rPr>
            <w:webHidden/>
          </w:rPr>
          <w:fldChar w:fldCharType="end"/>
        </w:r>
      </w:hyperlink>
    </w:p>
    <w:p w14:paraId="129ABF45" w14:textId="77777777" w:rsidR="00606C15" w:rsidRDefault="00606C15">
      <w:pPr>
        <w:pStyle w:val="TOC2"/>
        <w:rPr>
          <w:rFonts w:asciiTheme="minorHAnsi" w:eastAsiaTheme="minorEastAsia" w:hAnsiTheme="minorHAnsi" w:cstheme="minorBidi"/>
          <w:sz w:val="22"/>
          <w:szCs w:val="22"/>
          <w:lang w:eastAsia="zh-CN"/>
        </w:rPr>
      </w:pPr>
      <w:hyperlink w:anchor="_Toc508190130" w:history="1">
        <w:r w:rsidRPr="00FA3F9E">
          <w:rPr>
            <w:rStyle w:val="Hyperlink"/>
          </w:rPr>
          <w:t>6.3. JSON Example for Protection Configuration</w:t>
        </w:r>
        <w:r>
          <w:rPr>
            <w:webHidden/>
          </w:rPr>
          <w:tab/>
        </w:r>
        <w:r>
          <w:rPr>
            <w:webHidden/>
          </w:rPr>
          <w:fldChar w:fldCharType="begin"/>
        </w:r>
        <w:r>
          <w:rPr>
            <w:webHidden/>
          </w:rPr>
          <w:instrText xml:space="preserve"> PAGEREF _Toc508190130 \h </w:instrText>
        </w:r>
        <w:r>
          <w:rPr>
            <w:webHidden/>
          </w:rPr>
        </w:r>
        <w:r>
          <w:rPr>
            <w:webHidden/>
          </w:rPr>
          <w:fldChar w:fldCharType="separate"/>
        </w:r>
        <w:r>
          <w:rPr>
            <w:webHidden/>
          </w:rPr>
          <w:t>37</w:t>
        </w:r>
        <w:r>
          <w:rPr>
            <w:webHidden/>
          </w:rPr>
          <w:fldChar w:fldCharType="end"/>
        </w:r>
      </w:hyperlink>
    </w:p>
    <w:p w14:paraId="55A871E3" w14:textId="77777777" w:rsidR="00606C15" w:rsidRDefault="00606C15">
      <w:pPr>
        <w:pStyle w:val="TOC1"/>
        <w:rPr>
          <w:rFonts w:asciiTheme="minorHAnsi" w:eastAsiaTheme="minorEastAsia" w:hAnsiTheme="minorHAnsi" w:cstheme="minorBidi"/>
          <w:sz w:val="22"/>
          <w:szCs w:val="22"/>
          <w:lang w:eastAsia="zh-CN"/>
        </w:rPr>
      </w:pPr>
      <w:hyperlink w:anchor="_Toc508190131" w:history="1">
        <w:r w:rsidRPr="00FA3F9E">
          <w:rPr>
            <w:rStyle w:val="Hyperlink"/>
          </w:rPr>
          <w:t>7. Security Considerations</w:t>
        </w:r>
        <w:r>
          <w:rPr>
            <w:webHidden/>
          </w:rPr>
          <w:tab/>
        </w:r>
        <w:r>
          <w:rPr>
            <w:webHidden/>
          </w:rPr>
          <w:fldChar w:fldCharType="begin"/>
        </w:r>
        <w:r>
          <w:rPr>
            <w:webHidden/>
          </w:rPr>
          <w:instrText xml:space="preserve"> PAGEREF _Toc508190131 \h </w:instrText>
        </w:r>
        <w:r>
          <w:rPr>
            <w:webHidden/>
          </w:rPr>
        </w:r>
        <w:r>
          <w:rPr>
            <w:webHidden/>
          </w:rPr>
          <w:fldChar w:fldCharType="separate"/>
        </w:r>
        <w:r>
          <w:rPr>
            <w:webHidden/>
          </w:rPr>
          <w:t>37</w:t>
        </w:r>
        <w:r>
          <w:rPr>
            <w:webHidden/>
          </w:rPr>
          <w:fldChar w:fldCharType="end"/>
        </w:r>
      </w:hyperlink>
    </w:p>
    <w:p w14:paraId="3A25F7AB" w14:textId="77777777" w:rsidR="00606C15" w:rsidRDefault="00606C15">
      <w:pPr>
        <w:pStyle w:val="TOC1"/>
        <w:rPr>
          <w:rFonts w:asciiTheme="minorHAnsi" w:eastAsiaTheme="minorEastAsia" w:hAnsiTheme="minorHAnsi" w:cstheme="minorBidi"/>
          <w:sz w:val="22"/>
          <w:szCs w:val="22"/>
          <w:lang w:eastAsia="zh-CN"/>
        </w:rPr>
      </w:pPr>
      <w:hyperlink w:anchor="_Toc508190132" w:history="1">
        <w:r w:rsidRPr="00FA3F9E">
          <w:rPr>
            <w:rStyle w:val="Hyperlink"/>
          </w:rPr>
          <w:t>8. IANA Considerations</w:t>
        </w:r>
        <w:r>
          <w:rPr>
            <w:webHidden/>
          </w:rPr>
          <w:tab/>
        </w:r>
        <w:r>
          <w:rPr>
            <w:webHidden/>
          </w:rPr>
          <w:fldChar w:fldCharType="begin"/>
        </w:r>
        <w:r>
          <w:rPr>
            <w:webHidden/>
          </w:rPr>
          <w:instrText xml:space="preserve"> PAGEREF _Toc508190132 \h </w:instrText>
        </w:r>
        <w:r>
          <w:rPr>
            <w:webHidden/>
          </w:rPr>
        </w:r>
        <w:r>
          <w:rPr>
            <w:webHidden/>
          </w:rPr>
          <w:fldChar w:fldCharType="separate"/>
        </w:r>
        <w:r>
          <w:rPr>
            <w:webHidden/>
          </w:rPr>
          <w:t>37</w:t>
        </w:r>
        <w:r>
          <w:rPr>
            <w:webHidden/>
          </w:rPr>
          <w:fldChar w:fldCharType="end"/>
        </w:r>
      </w:hyperlink>
    </w:p>
    <w:p w14:paraId="5D9B2BAB" w14:textId="77777777" w:rsidR="00606C15" w:rsidRDefault="00606C15">
      <w:pPr>
        <w:pStyle w:val="TOC1"/>
        <w:rPr>
          <w:rFonts w:asciiTheme="minorHAnsi" w:eastAsiaTheme="minorEastAsia" w:hAnsiTheme="minorHAnsi" w:cstheme="minorBidi"/>
          <w:sz w:val="22"/>
          <w:szCs w:val="22"/>
          <w:lang w:eastAsia="zh-CN"/>
        </w:rPr>
      </w:pPr>
      <w:hyperlink w:anchor="_Toc508190133" w:history="1">
        <w:r w:rsidRPr="00FA3F9E">
          <w:rPr>
            <w:rStyle w:val="Hyperlink"/>
          </w:rPr>
          <w:t>9. References</w:t>
        </w:r>
        <w:r>
          <w:rPr>
            <w:webHidden/>
          </w:rPr>
          <w:tab/>
        </w:r>
        <w:r>
          <w:rPr>
            <w:webHidden/>
          </w:rPr>
          <w:fldChar w:fldCharType="begin"/>
        </w:r>
        <w:r>
          <w:rPr>
            <w:webHidden/>
          </w:rPr>
          <w:instrText xml:space="preserve"> PAGEREF _Toc508190133 \h </w:instrText>
        </w:r>
        <w:r>
          <w:rPr>
            <w:webHidden/>
          </w:rPr>
        </w:r>
        <w:r>
          <w:rPr>
            <w:webHidden/>
          </w:rPr>
          <w:fldChar w:fldCharType="separate"/>
        </w:r>
        <w:r>
          <w:rPr>
            <w:webHidden/>
          </w:rPr>
          <w:t>37</w:t>
        </w:r>
        <w:r>
          <w:rPr>
            <w:webHidden/>
          </w:rPr>
          <w:fldChar w:fldCharType="end"/>
        </w:r>
      </w:hyperlink>
    </w:p>
    <w:p w14:paraId="24E72314" w14:textId="77777777" w:rsidR="00606C15" w:rsidRDefault="00606C15">
      <w:pPr>
        <w:pStyle w:val="TOC2"/>
        <w:rPr>
          <w:rFonts w:asciiTheme="minorHAnsi" w:eastAsiaTheme="minorEastAsia" w:hAnsiTheme="minorHAnsi" w:cstheme="minorBidi"/>
          <w:sz w:val="22"/>
          <w:szCs w:val="22"/>
          <w:lang w:eastAsia="zh-CN"/>
        </w:rPr>
      </w:pPr>
      <w:hyperlink w:anchor="_Toc508190134" w:history="1">
        <w:r w:rsidRPr="00FA3F9E">
          <w:rPr>
            <w:rStyle w:val="Hyperlink"/>
          </w:rPr>
          <w:t>9.1. Normative References</w:t>
        </w:r>
        <w:r>
          <w:rPr>
            <w:webHidden/>
          </w:rPr>
          <w:tab/>
        </w:r>
        <w:r>
          <w:rPr>
            <w:webHidden/>
          </w:rPr>
          <w:fldChar w:fldCharType="begin"/>
        </w:r>
        <w:r>
          <w:rPr>
            <w:webHidden/>
          </w:rPr>
          <w:instrText xml:space="preserve"> PAGEREF _Toc508190134 \h </w:instrText>
        </w:r>
        <w:r>
          <w:rPr>
            <w:webHidden/>
          </w:rPr>
        </w:r>
        <w:r>
          <w:rPr>
            <w:webHidden/>
          </w:rPr>
          <w:fldChar w:fldCharType="separate"/>
        </w:r>
        <w:r>
          <w:rPr>
            <w:webHidden/>
          </w:rPr>
          <w:t>37</w:t>
        </w:r>
        <w:r>
          <w:rPr>
            <w:webHidden/>
          </w:rPr>
          <w:fldChar w:fldCharType="end"/>
        </w:r>
      </w:hyperlink>
    </w:p>
    <w:p w14:paraId="52397594" w14:textId="77777777" w:rsidR="00606C15" w:rsidRDefault="00606C15">
      <w:pPr>
        <w:pStyle w:val="TOC2"/>
        <w:rPr>
          <w:rFonts w:asciiTheme="minorHAnsi" w:eastAsiaTheme="minorEastAsia" w:hAnsiTheme="minorHAnsi" w:cstheme="minorBidi"/>
          <w:sz w:val="22"/>
          <w:szCs w:val="22"/>
          <w:lang w:eastAsia="zh-CN"/>
        </w:rPr>
      </w:pPr>
      <w:hyperlink w:anchor="_Toc508190135" w:history="1">
        <w:r w:rsidRPr="00FA3F9E">
          <w:rPr>
            <w:rStyle w:val="Hyperlink"/>
          </w:rPr>
          <w:t>9.2. Informative References</w:t>
        </w:r>
        <w:r>
          <w:rPr>
            <w:webHidden/>
          </w:rPr>
          <w:tab/>
        </w:r>
        <w:r>
          <w:rPr>
            <w:webHidden/>
          </w:rPr>
          <w:fldChar w:fldCharType="begin"/>
        </w:r>
        <w:r>
          <w:rPr>
            <w:webHidden/>
          </w:rPr>
          <w:instrText xml:space="preserve"> PAGEREF _Toc508190135 \h </w:instrText>
        </w:r>
        <w:r>
          <w:rPr>
            <w:webHidden/>
          </w:rPr>
        </w:r>
        <w:r>
          <w:rPr>
            <w:webHidden/>
          </w:rPr>
          <w:fldChar w:fldCharType="separate"/>
        </w:r>
        <w:r>
          <w:rPr>
            <w:webHidden/>
          </w:rPr>
          <w:t>38</w:t>
        </w:r>
        <w:r>
          <w:rPr>
            <w:webHidden/>
          </w:rPr>
          <w:fldChar w:fldCharType="end"/>
        </w:r>
      </w:hyperlink>
    </w:p>
    <w:p w14:paraId="01609B44" w14:textId="77777777" w:rsidR="00606C15" w:rsidRDefault="00606C15">
      <w:pPr>
        <w:pStyle w:val="TOC1"/>
        <w:rPr>
          <w:rFonts w:asciiTheme="minorHAnsi" w:eastAsiaTheme="minorEastAsia" w:hAnsiTheme="minorHAnsi" w:cstheme="minorBidi"/>
          <w:sz w:val="22"/>
          <w:szCs w:val="22"/>
          <w:lang w:eastAsia="zh-CN"/>
        </w:rPr>
      </w:pPr>
      <w:hyperlink w:anchor="_Toc508190136" w:history="1">
        <w:r w:rsidRPr="00FA3F9E">
          <w:rPr>
            <w:rStyle w:val="Hyperlink"/>
          </w:rPr>
          <w:t>10. Acknowledgments</w:t>
        </w:r>
        <w:r>
          <w:rPr>
            <w:webHidden/>
          </w:rPr>
          <w:tab/>
        </w:r>
        <w:r>
          <w:rPr>
            <w:webHidden/>
          </w:rPr>
          <w:fldChar w:fldCharType="begin"/>
        </w:r>
        <w:r>
          <w:rPr>
            <w:webHidden/>
          </w:rPr>
          <w:instrText xml:space="preserve"> PAGEREF _Toc508190136 \h </w:instrText>
        </w:r>
        <w:r>
          <w:rPr>
            <w:webHidden/>
          </w:rPr>
        </w:r>
        <w:r>
          <w:rPr>
            <w:webHidden/>
          </w:rPr>
          <w:fldChar w:fldCharType="separate"/>
        </w:r>
        <w:r>
          <w:rPr>
            <w:webHidden/>
          </w:rPr>
          <w:t>39</w:t>
        </w:r>
        <w:r>
          <w:rPr>
            <w:webHidden/>
          </w:rPr>
          <w:fldChar w:fldCharType="end"/>
        </w:r>
      </w:hyperlink>
    </w:p>
    <w:p w14:paraId="723133C7" w14:textId="77777777" w:rsidR="00606C15" w:rsidRDefault="00606C15">
      <w:pPr>
        <w:pStyle w:val="TOC1"/>
        <w:rPr>
          <w:rFonts w:asciiTheme="minorHAnsi" w:eastAsiaTheme="minorEastAsia" w:hAnsiTheme="minorHAnsi" w:cstheme="minorBidi"/>
          <w:sz w:val="22"/>
          <w:szCs w:val="22"/>
          <w:lang w:eastAsia="zh-CN"/>
        </w:rPr>
      </w:pPr>
      <w:hyperlink w:anchor="_Toc508190137" w:history="1">
        <w:r w:rsidRPr="00FA3F9E">
          <w:rPr>
            <w:rStyle w:val="Hyperlink"/>
          </w:rPr>
          <w:t>Appendix A. Detailed JSON Examples</w:t>
        </w:r>
        <w:r>
          <w:rPr>
            <w:webHidden/>
          </w:rPr>
          <w:tab/>
        </w:r>
        <w:r>
          <w:rPr>
            <w:webHidden/>
          </w:rPr>
          <w:fldChar w:fldCharType="begin"/>
        </w:r>
        <w:r>
          <w:rPr>
            <w:webHidden/>
          </w:rPr>
          <w:instrText xml:space="preserve"> PAGEREF _Toc508190137 \h </w:instrText>
        </w:r>
        <w:r>
          <w:rPr>
            <w:webHidden/>
          </w:rPr>
        </w:r>
        <w:r>
          <w:rPr>
            <w:webHidden/>
          </w:rPr>
          <w:fldChar w:fldCharType="separate"/>
        </w:r>
        <w:r>
          <w:rPr>
            <w:webHidden/>
          </w:rPr>
          <w:t>40</w:t>
        </w:r>
        <w:r>
          <w:rPr>
            <w:webHidden/>
          </w:rPr>
          <w:fldChar w:fldCharType="end"/>
        </w:r>
      </w:hyperlink>
    </w:p>
    <w:p w14:paraId="649C3C59" w14:textId="77777777" w:rsidR="00606C15" w:rsidRDefault="00606C15">
      <w:pPr>
        <w:pStyle w:val="TOC2"/>
        <w:tabs>
          <w:tab w:val="left" w:pos="1728"/>
        </w:tabs>
        <w:rPr>
          <w:rFonts w:asciiTheme="minorHAnsi" w:eastAsiaTheme="minorEastAsia" w:hAnsiTheme="minorHAnsi" w:cstheme="minorBidi"/>
          <w:sz w:val="22"/>
          <w:szCs w:val="22"/>
          <w:lang w:eastAsia="zh-CN"/>
        </w:rPr>
      </w:pPr>
      <w:hyperlink w:anchor="_Toc508190138" w:history="1">
        <w:r w:rsidRPr="00FA3F9E">
          <w:rPr>
            <w:rStyle w:val="Hyperlink"/>
          </w:rPr>
          <w:t>A.1.</w:t>
        </w:r>
        <w:r>
          <w:rPr>
            <w:rFonts w:asciiTheme="minorHAnsi" w:eastAsiaTheme="minorEastAsia" w:hAnsiTheme="minorHAnsi" w:cstheme="minorBidi"/>
            <w:sz w:val="22"/>
            <w:szCs w:val="22"/>
            <w:lang w:eastAsia="zh-CN"/>
          </w:rPr>
          <w:tab/>
        </w:r>
        <w:r w:rsidRPr="00FA3F9E">
          <w:rPr>
            <w:rStyle w:val="Hyperlink"/>
          </w:rPr>
          <w:t>JSON Code: mpi1-otn-topology.json</w:t>
        </w:r>
        <w:r>
          <w:rPr>
            <w:webHidden/>
          </w:rPr>
          <w:tab/>
        </w:r>
        <w:r>
          <w:rPr>
            <w:webHidden/>
          </w:rPr>
          <w:fldChar w:fldCharType="begin"/>
        </w:r>
        <w:r>
          <w:rPr>
            <w:webHidden/>
          </w:rPr>
          <w:instrText xml:space="preserve"> PAGEREF _Toc508190138 \h </w:instrText>
        </w:r>
        <w:r>
          <w:rPr>
            <w:webHidden/>
          </w:rPr>
        </w:r>
        <w:r>
          <w:rPr>
            <w:webHidden/>
          </w:rPr>
          <w:fldChar w:fldCharType="separate"/>
        </w:r>
        <w:r>
          <w:rPr>
            <w:webHidden/>
          </w:rPr>
          <w:t>40</w:t>
        </w:r>
        <w:r>
          <w:rPr>
            <w:webHidden/>
          </w:rPr>
          <w:fldChar w:fldCharType="end"/>
        </w:r>
      </w:hyperlink>
    </w:p>
    <w:p w14:paraId="58C40CA7" w14:textId="77777777" w:rsidR="00606C15" w:rsidRDefault="00606C15">
      <w:pPr>
        <w:pStyle w:val="TOC2"/>
        <w:tabs>
          <w:tab w:val="left" w:pos="1728"/>
        </w:tabs>
        <w:rPr>
          <w:rFonts w:asciiTheme="minorHAnsi" w:eastAsiaTheme="minorEastAsia" w:hAnsiTheme="minorHAnsi" w:cstheme="minorBidi"/>
          <w:sz w:val="22"/>
          <w:szCs w:val="22"/>
          <w:lang w:eastAsia="zh-CN"/>
        </w:rPr>
      </w:pPr>
      <w:hyperlink w:anchor="_Toc508190139" w:history="1">
        <w:r w:rsidRPr="00FA3F9E">
          <w:rPr>
            <w:rStyle w:val="Hyperlink"/>
          </w:rPr>
          <w:t>A.2.</w:t>
        </w:r>
        <w:r>
          <w:rPr>
            <w:rFonts w:asciiTheme="minorHAnsi" w:eastAsiaTheme="minorEastAsia" w:hAnsiTheme="minorHAnsi" w:cstheme="minorBidi"/>
            <w:sz w:val="22"/>
            <w:szCs w:val="22"/>
            <w:lang w:eastAsia="zh-CN"/>
          </w:rPr>
          <w:tab/>
        </w:r>
        <w:r w:rsidRPr="00FA3F9E">
          <w:rPr>
            <w:rStyle w:val="Hyperlink"/>
          </w:rPr>
          <w:t>JSON Code:  mpi1-odu2-service-config.json</w:t>
        </w:r>
        <w:r>
          <w:rPr>
            <w:webHidden/>
          </w:rPr>
          <w:tab/>
        </w:r>
        <w:r>
          <w:rPr>
            <w:webHidden/>
          </w:rPr>
          <w:fldChar w:fldCharType="begin"/>
        </w:r>
        <w:r>
          <w:rPr>
            <w:webHidden/>
          </w:rPr>
          <w:instrText xml:space="preserve"> PAGEREF _Toc508190139 \h </w:instrText>
        </w:r>
        <w:r>
          <w:rPr>
            <w:webHidden/>
          </w:rPr>
        </w:r>
        <w:r>
          <w:rPr>
            <w:webHidden/>
          </w:rPr>
          <w:fldChar w:fldCharType="separate"/>
        </w:r>
        <w:r>
          <w:rPr>
            <w:webHidden/>
          </w:rPr>
          <w:t>40</w:t>
        </w:r>
        <w:r>
          <w:rPr>
            <w:webHidden/>
          </w:rPr>
          <w:fldChar w:fldCharType="end"/>
        </w:r>
      </w:hyperlink>
    </w:p>
    <w:p w14:paraId="74265934" w14:textId="77777777" w:rsidR="00606C15" w:rsidRDefault="00606C15">
      <w:pPr>
        <w:pStyle w:val="TOC1"/>
        <w:rPr>
          <w:rFonts w:asciiTheme="minorHAnsi" w:eastAsiaTheme="minorEastAsia" w:hAnsiTheme="minorHAnsi" w:cstheme="minorBidi"/>
          <w:sz w:val="22"/>
          <w:szCs w:val="22"/>
          <w:lang w:eastAsia="zh-CN"/>
        </w:rPr>
      </w:pPr>
      <w:hyperlink w:anchor="_Toc508190140" w:history="1">
        <w:r w:rsidRPr="00FA3F9E">
          <w:rPr>
            <w:rStyle w:val="Hyperlink"/>
          </w:rPr>
          <w:t>Appendix B. Validating a JSON fragment against a YANG Model</w:t>
        </w:r>
        <w:r>
          <w:rPr>
            <w:webHidden/>
          </w:rPr>
          <w:tab/>
        </w:r>
        <w:r>
          <w:rPr>
            <w:webHidden/>
          </w:rPr>
          <w:fldChar w:fldCharType="begin"/>
        </w:r>
        <w:r>
          <w:rPr>
            <w:webHidden/>
          </w:rPr>
          <w:instrText xml:space="preserve"> PAGEREF _Toc508190140 \h </w:instrText>
        </w:r>
        <w:r>
          <w:rPr>
            <w:webHidden/>
          </w:rPr>
        </w:r>
        <w:r>
          <w:rPr>
            <w:webHidden/>
          </w:rPr>
          <w:fldChar w:fldCharType="separate"/>
        </w:r>
        <w:r>
          <w:rPr>
            <w:webHidden/>
          </w:rPr>
          <w:t>41</w:t>
        </w:r>
        <w:r>
          <w:rPr>
            <w:webHidden/>
          </w:rPr>
          <w:fldChar w:fldCharType="end"/>
        </w:r>
      </w:hyperlink>
    </w:p>
    <w:p w14:paraId="7E39075D" w14:textId="77777777" w:rsidR="00606C15" w:rsidRDefault="00606C15">
      <w:pPr>
        <w:pStyle w:val="TOC2"/>
        <w:tabs>
          <w:tab w:val="left" w:pos="1728"/>
        </w:tabs>
        <w:rPr>
          <w:rFonts w:asciiTheme="minorHAnsi" w:eastAsiaTheme="minorEastAsia" w:hAnsiTheme="minorHAnsi" w:cstheme="minorBidi"/>
          <w:sz w:val="22"/>
          <w:szCs w:val="22"/>
          <w:lang w:eastAsia="zh-CN"/>
        </w:rPr>
      </w:pPr>
      <w:hyperlink w:anchor="_Toc508190141" w:history="1">
        <w:r w:rsidRPr="00FA3F9E">
          <w:rPr>
            <w:rStyle w:val="Hyperlink"/>
          </w:rPr>
          <w:t>B.1.</w:t>
        </w:r>
        <w:r>
          <w:rPr>
            <w:rFonts w:asciiTheme="minorHAnsi" w:eastAsiaTheme="minorEastAsia" w:hAnsiTheme="minorHAnsi" w:cstheme="minorBidi"/>
            <w:sz w:val="22"/>
            <w:szCs w:val="22"/>
            <w:lang w:eastAsia="zh-CN"/>
          </w:rPr>
          <w:tab/>
        </w:r>
        <w:r w:rsidRPr="00FA3F9E">
          <w:rPr>
            <w:rStyle w:val="Hyperlink"/>
          </w:rPr>
          <w:t>DSDL-based approach</w:t>
        </w:r>
        <w:r>
          <w:rPr>
            <w:webHidden/>
          </w:rPr>
          <w:tab/>
        </w:r>
        <w:r>
          <w:rPr>
            <w:webHidden/>
          </w:rPr>
          <w:fldChar w:fldCharType="begin"/>
        </w:r>
        <w:r>
          <w:rPr>
            <w:webHidden/>
          </w:rPr>
          <w:instrText xml:space="preserve"> PAGEREF _Toc508190141 \h </w:instrText>
        </w:r>
        <w:r>
          <w:rPr>
            <w:webHidden/>
          </w:rPr>
        </w:r>
        <w:r>
          <w:rPr>
            <w:webHidden/>
          </w:rPr>
          <w:fldChar w:fldCharType="separate"/>
        </w:r>
        <w:r>
          <w:rPr>
            <w:webHidden/>
          </w:rPr>
          <w:t>41</w:t>
        </w:r>
        <w:r>
          <w:rPr>
            <w:webHidden/>
          </w:rPr>
          <w:fldChar w:fldCharType="end"/>
        </w:r>
      </w:hyperlink>
    </w:p>
    <w:p w14:paraId="6CDC7524" w14:textId="77777777" w:rsidR="00606C15" w:rsidRDefault="00606C15">
      <w:pPr>
        <w:pStyle w:val="TOC2"/>
        <w:tabs>
          <w:tab w:val="left" w:pos="1728"/>
        </w:tabs>
        <w:rPr>
          <w:rFonts w:asciiTheme="minorHAnsi" w:eastAsiaTheme="minorEastAsia" w:hAnsiTheme="minorHAnsi" w:cstheme="minorBidi"/>
          <w:sz w:val="22"/>
          <w:szCs w:val="22"/>
          <w:lang w:eastAsia="zh-CN"/>
        </w:rPr>
      </w:pPr>
      <w:hyperlink w:anchor="_Toc508190142" w:history="1">
        <w:r w:rsidRPr="00FA3F9E">
          <w:rPr>
            <w:rStyle w:val="Hyperlink"/>
          </w:rPr>
          <w:t>B.2.</w:t>
        </w:r>
        <w:r>
          <w:rPr>
            <w:rFonts w:asciiTheme="minorHAnsi" w:eastAsiaTheme="minorEastAsia" w:hAnsiTheme="minorHAnsi" w:cstheme="minorBidi"/>
            <w:sz w:val="22"/>
            <w:szCs w:val="22"/>
            <w:lang w:eastAsia="zh-CN"/>
          </w:rPr>
          <w:tab/>
        </w:r>
        <w:r w:rsidRPr="00FA3F9E">
          <w:rPr>
            <w:rStyle w:val="Hyperlink"/>
          </w:rPr>
          <w:t>Why not using a XSD-based approach</w:t>
        </w:r>
        <w:r>
          <w:rPr>
            <w:webHidden/>
          </w:rPr>
          <w:tab/>
        </w:r>
        <w:r>
          <w:rPr>
            <w:webHidden/>
          </w:rPr>
          <w:fldChar w:fldCharType="begin"/>
        </w:r>
        <w:r>
          <w:rPr>
            <w:webHidden/>
          </w:rPr>
          <w:instrText xml:space="preserve"> PAGEREF _Toc508190142 \h </w:instrText>
        </w:r>
        <w:r>
          <w:rPr>
            <w:webHidden/>
          </w:rPr>
        </w:r>
        <w:r>
          <w:rPr>
            <w:webHidden/>
          </w:rPr>
          <w:fldChar w:fldCharType="separate"/>
        </w:r>
        <w:r>
          <w:rPr>
            <w:webHidden/>
          </w:rPr>
          <w:t>41</w:t>
        </w:r>
        <w:r>
          <w:rPr>
            <w:webHidden/>
          </w:rPr>
          <w:fldChar w:fldCharType="end"/>
        </w:r>
      </w:hyperlink>
    </w:p>
    <w:p w14:paraId="29DF04A8" w14:textId="77777777" w:rsidR="00696527" w:rsidRDefault="00CD3BC9" w:rsidP="00BE17B8">
      <w:pPr>
        <w:pStyle w:val="TOC1"/>
      </w:pPr>
      <w:r w:rsidRPr="003362AE">
        <w:fldChar w:fldCharType="end"/>
      </w:r>
    </w:p>
    <w:p w14:paraId="6BC27240" w14:textId="77777777" w:rsidR="006F6F19" w:rsidRDefault="008E670E" w:rsidP="00237595">
      <w:pPr>
        <w:pStyle w:val="Heading1"/>
      </w:pPr>
      <w:bookmarkStart w:id="3" w:name="_Toc508190081"/>
      <w:r w:rsidRPr="00045659">
        <w:lastRenderedPageBreak/>
        <w:t>Introduction</w:t>
      </w:r>
      <w:bookmarkEnd w:id="3"/>
    </w:p>
    <w:p w14:paraId="03FD179E" w14:textId="77777777" w:rsidR="00045659" w:rsidRDefault="00045659" w:rsidP="00045659">
      <w:r>
        <w:t xml:space="preserve">Transport of packet services are critical for a wide-range of applications </w:t>
      </w:r>
      <w:r w:rsidRPr="00E82A5C">
        <w:t>and services, including:</w:t>
      </w:r>
      <w:r>
        <w:t xml:space="preserve"> data center and LAN 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14:paraId="1F7FB283" w14:textId="77777777" w:rsidR="00045659" w:rsidRDefault="00045659" w:rsidP="00045659">
      <w:r>
        <w:t>A common open interface (API) to each domain controller and or 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7777777" w:rsidR="00F4197B" w:rsidRDefault="00F4197B" w:rsidP="00F4197B">
      <w:pPr>
        <w:pStyle w:val="Heading2"/>
      </w:pPr>
      <w:bookmarkStart w:id="4" w:name="_Toc496630295"/>
      <w:bookmarkStart w:id="5" w:name="_Toc508190082"/>
      <w:r>
        <w:t>Scope of this document</w:t>
      </w:r>
      <w:bookmarkEnd w:id="4"/>
      <w:bookmarkEnd w:id="5"/>
    </w:p>
    <w:p w14:paraId="7BCFBDA1" w14:textId="0B2C6A3B" w:rsidR="00F4197B" w:rsidRDefault="00F4197B" w:rsidP="00F4197B">
      <w:r>
        <w:t>This document assumes a reference architecture, including interfaces, based on the Abstraction and Control of Traffic-Engineered Networks (ACTN), defined in [ACTN-Frame]</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98F0C37" w:rsidR="004234B3" w:rsidRDefault="004234B3" w:rsidP="000D1432">
      <w:r>
        <w:t>It is worth noting that the same MPI analyzed in this document could be used between hierarchical MDSC controllers</w:t>
      </w:r>
      <w:r w:rsidR="0091245F">
        <w:t>,</w:t>
      </w:r>
      <w:r>
        <w:t xml:space="preserve"> as shown in Figure 4 of [ACTN-Frame].</w:t>
      </w:r>
    </w:p>
    <w:p w14:paraId="2E27F7DC" w14:textId="45B41332"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2851368A"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w:t>
      </w:r>
      <w:r>
        <w:lastRenderedPageBreak/>
        <w:t xml:space="preserve">YANG model defined in </w:t>
      </w:r>
      <w:r w:rsidRPr="00C57086">
        <w:t>[TE-TUNNEL]</w:t>
      </w:r>
      <w:r>
        <w:t xml:space="preserve">, with the OTN Tunnel augmentation defined in </w:t>
      </w:r>
      <w:r w:rsidRPr="00C57086">
        <w:t>[OTN-TUNNEL].</w:t>
      </w:r>
    </w:p>
    <w:p w14:paraId="296A7C0B" w14:textId="77777777" w:rsidR="000D1432" w:rsidRDefault="000D1432" w:rsidP="000D1432">
      <w:r w:rsidRPr="00F4197B">
        <w:rPr>
          <w:highlight w:val="yellow"/>
        </w:rPr>
        <w:t>The analysis of how to use the attributes in the I2RS Topology YANG model, defined in [I2RS-TOPO], is for further study.</w:t>
      </w:r>
    </w:p>
    <w:p w14:paraId="06548472" w14:textId="0E0C2AAD" w:rsidR="0091245F" w:rsidRPr="00F41C0D" w:rsidRDefault="0091245F" w:rsidP="00F4197B">
      <w:pPr>
        <w:rPr>
          <w:i/>
        </w:rPr>
      </w:pPr>
      <w:r w:rsidRPr="00F41C0D">
        <w:rPr>
          <w:i/>
          <w:highlight w:val="yellow"/>
        </w:rPr>
        <w:t>[</w:t>
      </w:r>
      <w:r w:rsidRPr="00F41C0D">
        <w:rPr>
          <w:b/>
          <w:i/>
          <w:highlight w:val="yellow"/>
        </w:rPr>
        <w:t>Editors’ note</w:t>
      </w:r>
      <w:r w:rsidRPr="00F41C0D">
        <w:rPr>
          <w:i/>
          <w:highlight w:val="yellow"/>
        </w:rPr>
        <w:t>:] Add information about the additional models which are needed for service configuration.</w:t>
      </w:r>
    </w:p>
    <w:p w14:paraId="38C66CB4" w14:textId="77777777" w:rsidR="00F4197B" w:rsidRDefault="00F4197B" w:rsidP="00F4197B">
      <w:r w:rsidRPr="0086686A">
        <w:t>The ONF Technical Recommendations for Functional Requirements for the transport API in [ONF TR-527]</w:t>
      </w:r>
      <w:bookmarkStart w:id="6" w:name="_Hlk492386031"/>
      <w:r w:rsidRPr="0086686A">
        <w:t xml:space="preserve"> and the ONF transport API multi-</w:t>
      </w:r>
      <w:r w:rsidR="00C330BF" w:rsidRPr="0086686A">
        <w:t>domain</w:t>
      </w:r>
      <w:r w:rsidRPr="0086686A">
        <w:t xml:space="preserve"> examples </w:t>
      </w:r>
      <w:bookmarkEnd w:id="6"/>
      <w:r w:rsidRPr="0086686A">
        <w:t xml:space="preserve">in [ONF GitHub] have been considered as an input for </w:t>
      </w:r>
      <w:r w:rsidR="0086686A">
        <w:t>defining the reference scenarios analyzed in this document</w:t>
      </w:r>
      <w:r w:rsidRPr="0086686A">
        <w:t>.</w:t>
      </w:r>
    </w:p>
    <w:p w14:paraId="2F4513BA" w14:textId="77777777" w:rsidR="00F4197B" w:rsidRDefault="00F4197B" w:rsidP="00F4197B">
      <w:pPr>
        <w:pStyle w:val="Heading2"/>
      </w:pPr>
      <w:bookmarkStart w:id="7" w:name="_Toc497144530"/>
      <w:bookmarkStart w:id="8" w:name="_Ref500430671"/>
      <w:bookmarkStart w:id="9" w:name="_Toc508190083"/>
      <w:r>
        <w:t>Assumptions</w:t>
      </w:r>
      <w:bookmarkEnd w:id="7"/>
      <w:bookmarkEnd w:id="8"/>
      <w:bookmarkEnd w:id="9"/>
    </w:p>
    <w:p w14:paraId="0812945A" w14:textId="77777777" w:rsidR="000D1432" w:rsidRDefault="000D1432" w:rsidP="000D1432">
      <w:bookmarkStart w:id="10" w:name="_Ref486345367"/>
      <w:r>
        <w:t>This document is making the following assumptions, still to be validated with TEAS WG:</w:t>
      </w:r>
    </w:p>
    <w:p w14:paraId="4BD1E2A3" w14:textId="79627C80" w:rsidR="00F4197B" w:rsidRDefault="00F4197B" w:rsidP="00F4197B">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and it would use the </w:t>
      </w:r>
      <w:r w:rsidRPr="00F41C0D">
        <w:rPr>
          <w:highlight w:val="yellow"/>
        </w:rPr>
        <w:t>explicit-route-object list</w:t>
      </w:r>
      <w:r>
        <w:t xml:space="preserve"> to specify the </w:t>
      </w:r>
      <w:r w:rsidRPr="009571A5">
        <w:t xml:space="preserve">ingress and egress links of the </w:t>
      </w:r>
      <w:r>
        <w:t>Transit Tunnel Segment.</w:t>
      </w:r>
      <w:bookmarkEnd w:id="10"/>
    </w:p>
    <w:p w14:paraId="4DF06BEB" w14:textId="7DDACCA4" w:rsidR="00F4197B" w:rsidRDefault="0091245F" w:rsidP="00F4197B">
      <w:pPr>
        <w:pStyle w:val="RFCListNumbered"/>
      </w:pPr>
      <w:bookmarkStart w:id="11"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11"/>
      <w:r w:rsidR="00F4197B">
        <w:t xml:space="preserve"> The TE Topology YANG model in [TE-TOPO] is being updated to report the label set information.</w:t>
      </w:r>
    </w:p>
    <w:p w14:paraId="1B68F502" w14:textId="77777777" w:rsidR="00F4197B" w:rsidRDefault="00F4197B" w:rsidP="00F4197B">
      <w:r>
        <w:t>This document is also making the following assumptions, still to be validated with CCAMP WG:</w:t>
      </w:r>
    </w:p>
    <w:p w14:paraId="248C1104" w14:textId="77777777" w:rsidR="00F4197B" w:rsidRPr="00EA6DBC" w:rsidRDefault="00F4197B" w:rsidP="00EA6DBC">
      <w:pPr>
        <w:rPr>
          <w:i/>
          <w:vertAlign w:val="superscript"/>
        </w:rPr>
      </w:pPr>
      <w:r w:rsidRPr="00EA6DBC">
        <w:rPr>
          <w:i/>
          <w:highlight w:val="yellow"/>
        </w:rPr>
        <w:t>[</w:t>
      </w:r>
      <w:r w:rsidRPr="00EA6DBC">
        <w:rPr>
          <w:b/>
          <w:i/>
          <w:highlight w:val="yellow"/>
        </w:rPr>
        <w:t>Editors’ note:</w:t>
      </w:r>
      <w:r w:rsidRPr="00EA6DBC">
        <w:rPr>
          <w:i/>
          <w:highlight w:val="yellow"/>
        </w:rPr>
        <w:t>] Add some references to the client topology and service model</w:t>
      </w:r>
      <w:r w:rsidR="00EA6DBC">
        <w:rPr>
          <w:i/>
          <w:highlight w:val="yellow"/>
        </w:rPr>
        <w:t xml:space="preserve">s and to the on-going analysis of </w:t>
      </w:r>
      <w:proofErr w:type="spellStart"/>
      <w:r w:rsidR="00EA6DBC">
        <w:rPr>
          <w:i/>
          <w:highlight w:val="yellow"/>
        </w:rPr>
        <w:t>OpenConfig</w:t>
      </w:r>
      <w:proofErr w:type="spellEnd"/>
      <w:r w:rsidR="00EA6DBC">
        <w:rPr>
          <w:i/>
          <w:highlight w:val="yellow"/>
        </w:rPr>
        <w:t xml:space="preserve"> model</w:t>
      </w:r>
      <w:r w:rsidRPr="00EA6DBC">
        <w:rPr>
          <w:i/>
          <w:highlight w:val="yellow"/>
        </w:rPr>
        <w:t>s</w:t>
      </w:r>
    </w:p>
    <w:p w14:paraId="2C757E47" w14:textId="77777777" w:rsidR="00F4197B" w:rsidRPr="00F41C0D" w:rsidRDefault="00F4197B" w:rsidP="00F4197B">
      <w:pPr>
        <w:pStyle w:val="Heading2"/>
        <w:rPr>
          <w:highlight w:val="red"/>
        </w:rPr>
      </w:pPr>
      <w:bookmarkStart w:id="12" w:name="_Toc497142328"/>
      <w:bookmarkStart w:id="13" w:name="_Toc508190084"/>
      <w:r w:rsidRPr="00F41C0D">
        <w:rPr>
          <w:highlight w:val="red"/>
        </w:rPr>
        <w:t>Feedbacks provided to the IETF Working Groups</w:t>
      </w:r>
      <w:bookmarkEnd w:id="12"/>
      <w:bookmarkEnd w:id="13"/>
    </w:p>
    <w:p w14:paraId="327A29A2" w14:textId="77777777" w:rsidR="00EA6DBC" w:rsidRPr="00F41C0D" w:rsidRDefault="00EA6DBC" w:rsidP="00EA6DBC">
      <w:pPr>
        <w:rPr>
          <w:highlight w:val="red"/>
        </w:rPr>
      </w:pPr>
      <w:r w:rsidRPr="00F41C0D">
        <w:rPr>
          <w:highlight w:val="red"/>
        </w:rPr>
        <w:t>The analysis done in this version of this document has triggered the following feedbacks to CCAMP and/or TEAS WG:</w:t>
      </w:r>
    </w:p>
    <w:p w14:paraId="139BFC67" w14:textId="77777777" w:rsidR="00F4197B" w:rsidRPr="00F41C0D" w:rsidRDefault="00F4197B" w:rsidP="00EA6DBC">
      <w:pPr>
        <w:pStyle w:val="RFCListBullet"/>
        <w:rPr>
          <w:highlight w:val="red"/>
        </w:rPr>
      </w:pPr>
      <w:r w:rsidRPr="00F41C0D">
        <w:rPr>
          <w:highlight w:val="red"/>
        </w:rPr>
        <w:t>To be added (if any)</w:t>
      </w:r>
    </w:p>
    <w:p w14:paraId="622EB902" w14:textId="77777777" w:rsidR="003362AE" w:rsidRDefault="003362AE" w:rsidP="00237595">
      <w:pPr>
        <w:pStyle w:val="Heading1"/>
      </w:pPr>
      <w:bookmarkStart w:id="14" w:name="_Toc508190085"/>
      <w:r w:rsidRPr="003362AE">
        <w:lastRenderedPageBreak/>
        <w:t>Terminology</w:t>
      </w:r>
      <w:bookmarkEnd w:id="14"/>
    </w:p>
    <w:p w14:paraId="25513A13" w14:textId="1DEC723D" w:rsidR="007C50DE" w:rsidRDefault="007C50DE" w:rsidP="003362AE">
      <w:r w:rsidRPr="007C50DE">
        <w:t xml:space="preserve">Domain: </w:t>
      </w:r>
      <w:r w:rsidR="00BE17B8">
        <w:t>defined as</w:t>
      </w:r>
      <w:r w:rsidR="00BE17B8" w:rsidRPr="007C50DE">
        <w:t xml:space="preserve"> </w:t>
      </w:r>
      <w:r w:rsidR="00BE17B8">
        <w:t>a</w:t>
      </w:r>
      <w:r w:rsidR="00BE17B8" w:rsidRPr="007C50DE">
        <w:t xml:space="preserve"> </w:t>
      </w:r>
      <w:r w:rsidRPr="007C50DE">
        <w:t>collection of network elements within a common realm of address space or path computation responsibility [RFC5151]</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72EFF934"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w:t>
      </w:r>
      <w:proofErr w:type="gramStart"/>
      <w:r w:rsidRPr="00F41C0D">
        <w:rPr>
          <w:i/>
          <w:highlight w:val="yellow"/>
        </w:rPr>
        <w:t>, ...</w:t>
      </w:r>
      <w:proofErr w:type="gramEnd"/>
    </w:p>
    <w:p w14:paraId="6C96AB14" w14:textId="77777777" w:rsidR="00C330BF" w:rsidRDefault="00C17E38" w:rsidP="00C330BF">
      <w:pPr>
        <w:pStyle w:val="Heading1"/>
      </w:pPr>
      <w:bookmarkStart w:id="15" w:name="_Ref508188386"/>
      <w:bookmarkStart w:id="16" w:name="_Toc508190086"/>
      <w:r w:rsidRPr="00C330BF">
        <w:t>Conventions used in this document</w:t>
      </w:r>
      <w:bookmarkStart w:id="17" w:name="_Ref500169258"/>
      <w:bookmarkEnd w:id="15"/>
      <w:bookmarkEnd w:id="16"/>
    </w:p>
    <w:p w14:paraId="6B2E182C" w14:textId="77777777" w:rsidR="00C330BF" w:rsidRDefault="00C330BF" w:rsidP="00C330BF">
      <w:pPr>
        <w:pStyle w:val="Heading2"/>
      </w:pPr>
      <w:bookmarkStart w:id="18" w:name="_Toc496630298"/>
      <w:bookmarkStart w:id="19" w:name="_Toc508190087"/>
      <w:r>
        <w:t>Topology and traffic flow processing</w:t>
      </w:r>
      <w:bookmarkEnd w:id="18"/>
      <w:bookmarkEnd w:id="19"/>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A9C5840" w:rsidR="000D1432" w:rsidRPr="0091245F" w:rsidRDefault="000D1432" w:rsidP="000D1432">
      <w:pPr>
        <w:ind w:left="864"/>
      </w:pPr>
      <w:r w:rsidRPr="00F41C0D">
        <w:rPr>
          <w:highlight w:val="yellow"/>
        </w:rPr>
        <w:t>&lt;</w:t>
      </w:r>
      <w:proofErr w:type="gramStart"/>
      <w:r w:rsidRPr="00F41C0D">
        <w:rPr>
          <w:highlight w:val="yellow"/>
        </w:rPr>
        <w:t>node</w:t>
      </w:r>
      <w:proofErr w:type="gramEnd"/>
      <w:r w:rsidRPr="00F41C0D">
        <w:rPr>
          <w:highlight w:val="yellow"/>
        </w:rPr>
        <w:t>&gt; (&lt;processing&gt;){, &lt;node&gt; (&lt;processing&gt;)}</w:t>
      </w:r>
    </w:p>
    <w:p w14:paraId="3F0985EA" w14:textId="77777777" w:rsidR="00C330BF" w:rsidRDefault="00C330BF" w:rsidP="00C330BF">
      <w:r>
        <w:t>The order represents the order of traffic flow being forwarded through the network.</w:t>
      </w:r>
    </w:p>
    <w:p w14:paraId="6B633D45" w14:textId="77777777" w:rsidR="00C330BF" w:rsidRDefault="00C330BF" w:rsidP="00C330BF">
      <w:r>
        <w:lastRenderedPageBreak/>
        <w:t>The processing can be either an adaptation of a client layer into a server layer "(client -&gt; server)" or switching at a given layer "([switching])". Multi-layer switching is indicated by two layer switching with client/server adaptation: "([client] -&gt; [server])".</w:t>
      </w:r>
    </w:p>
    <w:p w14:paraId="5932630C" w14:textId="77777777" w:rsidR="00C330BF" w:rsidRDefault="00C330BF" w:rsidP="00C330BF">
      <w:r>
        <w:t>For example, the following traffic flow:</w:t>
      </w:r>
    </w:p>
    <w:p w14:paraId="7D0E9B3F" w14:textId="77777777" w:rsidR="00C330BF" w:rsidRDefault="00C330BF" w:rsidP="00C330BF">
      <w:pPr>
        <w:ind w:left="864"/>
      </w:pPr>
      <w:r>
        <w:t xml:space="preserve">C-R1 ([PKT] -&gt; ODU2), S3 ([ODU2]), S5 ([ODU2]), S6 ([ODU2]), </w:t>
      </w:r>
      <w:r>
        <w:br/>
        <w:t>C-R3 (ODU2 -&gt; [PKT])</w:t>
      </w:r>
    </w:p>
    <w:p w14:paraId="3466C290" w14:textId="218DB8CC" w:rsidR="00C330BF" w:rsidRDefault="00C330BF" w:rsidP="00C330BF">
      <w:r>
        <w:t>Node C-R1 is switching at the packet (PKT) layer and mapping packets into a</w:t>
      </w:r>
      <w:r w:rsidR="0091245F">
        <w:t>n</w:t>
      </w:r>
      <w:r>
        <w:t xml:space="preserve"> ODU2 before transmission to node S3. Nodes S3, S5 and S6 are switching at the ODU2 layer: S3 sends the ODU2 traffic to S5 which then sends it to S6 which finally sends to C-R3. Node C-R3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w:t>
      </w:r>
      <w:proofErr w:type="gramStart"/>
      <w:r>
        <w:t>node</w:t>
      </w:r>
      <w:proofErr w:type="gramEnd"/>
      <w:r>
        <w:t>&gt; {, &lt;node&gt;}</w:t>
      </w:r>
    </w:p>
    <w:p w14:paraId="760C4ABD" w14:textId="77777777"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20" w:name="_Toc508190088"/>
      <w:r w:rsidRPr="00C330BF">
        <w:t>JSON code</w:t>
      </w:r>
      <w:bookmarkEnd w:id="20"/>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7777777" w:rsidR="00C330BF" w:rsidRDefault="00C330BF" w:rsidP="00C330BF">
      <w:r w:rsidRPr="00F5301C">
        <w:t xml:space="preserve">JSON language does not support the insertion of comments that have been instead found to be useful when writing the examples. This document inserts comments into the JSON code as </w:t>
      </w:r>
      <w:r w:rsidRPr="000A0F17">
        <w:t>JSON name/value pair</w:t>
      </w:r>
      <w:r w:rsidRPr="00F5301C">
        <w:t xml:space="preserve"> with the </w:t>
      </w:r>
      <w:r w:rsidRPr="000A0F17">
        <w:t>JSON name string</w:t>
      </w:r>
      <w:r w:rsidRPr="00F5301C">
        <w:t xml:space="preserve"> starting with the "//" characters. For </w:t>
      </w:r>
      <w:r w:rsidRPr="00F5301C">
        <w:lastRenderedPageBreak/>
        <w:t>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7E38F993"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606C15">
        <w:t>Appendix B</w:t>
      </w:r>
      <w:r>
        <w:rPr>
          <w:highlight w:val="yellow"/>
        </w:rPr>
        <w:fldChar w:fldCharType="end"/>
      </w:r>
      <w:r>
        <w:t>, which would not consider the comments.</w:t>
      </w:r>
    </w:p>
    <w:p w14:paraId="3F0D4287" w14:textId="77777777"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JSON name/value 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77777777"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be validate </w:t>
      </w:r>
      <w:r w:rsidRPr="000A0F17">
        <w:t>against</w:t>
      </w:r>
      <w:r w:rsidRPr="00F5301C">
        <w:t xml:space="preserve"> the YANG model definitions.</w:t>
      </w:r>
    </w:p>
    <w:p w14:paraId="26284EC1" w14:textId="77777777" w:rsidR="006F6F19" w:rsidRPr="00C330BF" w:rsidRDefault="003362AE" w:rsidP="00237595">
      <w:pPr>
        <w:pStyle w:val="Heading1"/>
      </w:pPr>
      <w:bookmarkStart w:id="21" w:name="_Ref500417417"/>
      <w:bookmarkStart w:id="22" w:name="_Toc508190089"/>
      <w:r w:rsidRPr="00C330BF">
        <w:t>Scenarios Description</w:t>
      </w:r>
      <w:bookmarkEnd w:id="17"/>
      <w:bookmarkEnd w:id="21"/>
      <w:bookmarkEnd w:id="22"/>
    </w:p>
    <w:p w14:paraId="73620638" w14:textId="77777777" w:rsidR="006F6F19" w:rsidRDefault="003362AE" w:rsidP="00B01DFE">
      <w:pPr>
        <w:pStyle w:val="Heading2"/>
      </w:pPr>
      <w:bookmarkStart w:id="23" w:name="_Toc508190090"/>
      <w:r w:rsidRPr="00C330BF">
        <w:t>Reference Network</w:t>
      </w:r>
      <w:bookmarkEnd w:id="23"/>
    </w:p>
    <w:p w14:paraId="0FC7AF2A" w14:textId="7777777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606C15">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lastRenderedPageBreak/>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w:t>
      </w:r>
      <w:proofErr w:type="gramStart"/>
      <w:r w:rsidR="00BF35F6" w:rsidRPr="00AE0542">
        <w:rPr>
          <w:lang w:val="en-AU"/>
        </w:rPr>
        <w:t>:   :</w:t>
      </w:r>
      <w:proofErr w:type="gramEnd"/>
      <w:r w:rsidR="00BF35F6" w:rsidRPr="00AE0542">
        <w:rPr>
          <w:lang w:val="en-AU"/>
        </w:rPr>
        <w:t xml:space="preserve">   Network domain 1   :   .............</w:t>
      </w:r>
    </w:p>
    <w:p w14:paraId="2F633627" w14:textId="307BBBC4" w:rsidR="00BF35F6" w:rsidRPr="00AE0542" w:rsidRDefault="00BF35F6" w:rsidP="00F41C0D">
      <w:pPr>
        <w:pStyle w:val="RFCFigure"/>
        <w:ind w:firstLineChars="50" w:firstLine="120"/>
        <w:rPr>
          <w:lang w:val="en-AU"/>
        </w:rPr>
      </w:pPr>
      <w:r w:rsidRPr="00AE0542">
        <w:rPr>
          <w:lang w:val="en-AU"/>
        </w:rPr>
        <w:t>Customer</w:t>
      </w:r>
      <w:proofErr w:type="gramStart"/>
      <w:r w:rsidRPr="00AE0542">
        <w:rPr>
          <w:lang w:val="en-AU"/>
        </w:rPr>
        <w:t>:   :                      :   :           :</w:t>
      </w:r>
      <w:proofErr w:type="gramEnd"/>
    </w:p>
    <w:p w14:paraId="0C214A9E" w14:textId="2B2A3587" w:rsidR="00BF35F6" w:rsidRPr="00AE0542" w:rsidRDefault="007445AC" w:rsidP="00F41C0D">
      <w:pPr>
        <w:pStyle w:val="RFCFigure"/>
        <w:ind w:firstLineChars="50" w:firstLine="120"/>
        <w:rPr>
          <w:lang w:val="en-AU"/>
        </w:rPr>
      </w:pPr>
      <w:r>
        <w:rPr>
          <w:lang w:val="en-AU"/>
        </w:rPr>
        <w:t xml:space="preserve"> </w:t>
      </w:r>
      <w:proofErr w:type="gramStart"/>
      <w:r w:rsidR="00BF35F6" w:rsidRPr="00AE0542">
        <w:rPr>
          <w:lang w:val="en-AU"/>
        </w:rPr>
        <w:t>domain :</w:t>
      </w:r>
      <w:proofErr w:type="gramEnd"/>
      <w:r w:rsidR="00BF35F6" w:rsidRPr="00AE0542">
        <w:rPr>
          <w:lang w:val="en-AU"/>
        </w:rPr>
        <w:t xml:space="preserve">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domain 3 :   ..........</w:t>
      </w:r>
    </w:p>
    <w:p w14:paraId="2BBE1051" w14:textId="73523F51"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C-R1 ------- S3 ----- S4    </w:t>
      </w:r>
      <w:proofErr w:type="gramStart"/>
      <w:r w:rsidR="00BF35F6" w:rsidRPr="00AE0542">
        <w:rPr>
          <w:lang w:val="en-AU"/>
        </w:rPr>
        <w:t xml:space="preserve">\    :   :           :  </w:t>
      </w:r>
      <w:proofErr w:type="gramEnd"/>
      <w:r w:rsidR="00BF35F6" w:rsidRPr="00AE0542">
        <w:rPr>
          <w:lang w:val="en-AU"/>
        </w:rPr>
        <w:t xml:space="preserve">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S5       \   |  :   :    \      :   :        </w:t>
      </w:r>
      <w:r>
        <w:rPr>
          <w:lang w:val="en-AU"/>
        </w:rPr>
        <w:t xml:space="preserve"> </w:t>
      </w:r>
    </w:p>
    <w:p w14:paraId="7A95BD85" w14:textId="67B918F4"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C-R2 ------+    </w:t>
      </w:r>
      <w:proofErr w:type="gramStart"/>
      <w:r w:rsidR="00BF35F6" w:rsidRPr="00AE0542">
        <w:rPr>
          <w:lang w:val="en-AU"/>
        </w:rPr>
        <w:t>/  \</w:t>
      </w:r>
      <w:proofErr w:type="gramEnd"/>
      <w:r w:rsidR="00BF35F6" w:rsidRPr="00AE0542">
        <w:rPr>
          <w:lang w:val="en-AU"/>
        </w:rPr>
        <w:t xml:space="preserve">       \  |  :   :    S31 --------- C-R7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5CD8287"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S6 ---- S7 ---- S8 ------ S32   S33 ------ C-R8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1EA5D520"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C-R3 ------+         |       </w:t>
      </w:r>
      <w:proofErr w:type="gramStart"/>
      <w:r w:rsidR="00BF35F6" w:rsidRPr="00AE0542">
        <w:rPr>
          <w:lang w:val="en-AU"/>
        </w:rPr>
        <w:t xml:space="preserve">|   :  </w:t>
      </w:r>
      <w:proofErr w:type="gramEnd"/>
      <w:r w:rsidR="00BF35F6" w:rsidRPr="00AE0542">
        <w:rPr>
          <w:lang w:val="en-AU"/>
        </w:rPr>
        <w:t xml:space="preserve"> :/   </w:t>
      </w:r>
      <w:proofErr w:type="gramStart"/>
      <w:r w:rsidR="00BF35F6" w:rsidRPr="00AE0542">
        <w:rPr>
          <w:lang w:val="en-AU"/>
        </w:rPr>
        <w:t>S34    :</w:t>
      </w:r>
      <w:r>
        <w:rPr>
          <w:lang w:val="en-AU"/>
        </w:rPr>
        <w:t xml:space="preserve">         </w:t>
      </w:r>
      <w:proofErr w:type="gramEnd"/>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2A0D45C2" w14:textId="0149405A" w:rsidR="00BF35F6" w:rsidRPr="00AE0542" w:rsidRDefault="00BF35F6" w:rsidP="00BF35F6">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2AF356C2" w:rsidR="00BF35F6" w:rsidRPr="00AE0542" w:rsidRDefault="00BF35F6" w:rsidP="00BF35F6">
      <w:pPr>
        <w:pStyle w:val="RFCFigure"/>
        <w:rPr>
          <w:lang w:val="en-AU"/>
        </w:rPr>
      </w:pPr>
      <w:r w:rsidRPr="00AE0542">
        <w:rPr>
          <w:lang w:val="en-AU"/>
        </w:rPr>
        <w:t xml:space="preserve">             :     S13     S14   | S15 ------------- C-R4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3A6B3E2F" w14:textId="72AC69A5" w:rsidR="00BF35F6" w:rsidRPr="00AE0542" w:rsidRDefault="00BF35F6" w:rsidP="00BF35F6">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C-R5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3B493FFC" w:rsidR="00BF35F6" w:rsidRPr="00AE0542" w:rsidRDefault="00BF35F6" w:rsidP="00BF35F6">
      <w:pPr>
        <w:pStyle w:val="RFCFigure"/>
        <w:rPr>
          <w:lang w:val="en-AU"/>
        </w:rPr>
      </w:pPr>
      <w:r w:rsidRPr="00AE0542">
        <w:rPr>
          <w:lang w:val="en-AU"/>
        </w:rPr>
        <w:t xml:space="preserve">             :    S19 ---- S20 ---- S21 ------------ C-R6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77777777" w:rsidR="00BF35F6" w:rsidRPr="005A65EA" w:rsidRDefault="00BF35F6" w:rsidP="00BF35F6">
      <w:pPr>
        <w:pStyle w:val="Caption"/>
        <w:tabs>
          <w:tab w:val="clear" w:pos="0"/>
        </w:tabs>
        <w:ind w:left="1152" w:hanging="360"/>
        <w:rPr>
          <w:lang w:val="en-AU"/>
        </w:rPr>
      </w:pPr>
      <w:bookmarkStart w:id="24" w:name="_Ref492484562"/>
      <w:bookmarkStart w:id="25" w:name="_Ref488931691"/>
      <w:r w:rsidRPr="00F67F6C">
        <w:t>Reference network</w:t>
      </w:r>
      <w:bookmarkEnd w:id="24"/>
    </w:p>
    <w:bookmarkEnd w:id="25"/>
    <w:p w14:paraId="3D48C27D" w14:textId="5DF15E6B"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606C15">
        <w:t>Figure 2</w:t>
      </w:r>
      <w:r>
        <w:fldChar w:fldCharType="end"/>
      </w:r>
      <w:r w:rsidR="00602C6C">
        <w:t>,</w:t>
      </w:r>
      <w:r>
        <w:t xml:space="preserve"> follows the ACTN architecture and framework document [ACTN-Frame], and functional components: </w:t>
      </w:r>
    </w:p>
    <w:p w14:paraId="2B5A1013" w14:textId="77777777" w:rsidR="00602C6C" w:rsidRPr="00AE0542" w:rsidRDefault="00602C6C" w:rsidP="00602C6C">
      <w:pPr>
        <w:pStyle w:val="RFCFigure"/>
        <w:rPr>
          <w:lang w:val="en-AU"/>
        </w:rPr>
      </w:pPr>
      <w:r w:rsidRPr="00AE0542">
        <w:rPr>
          <w:lang w:val="en-AU"/>
        </w:rPr>
        <w:lastRenderedPageBreak/>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7777777" w:rsidR="00602C6C" w:rsidRPr="00BF35F6" w:rsidRDefault="00602C6C" w:rsidP="00602C6C">
      <w:pPr>
        <w:pStyle w:val="Caption"/>
        <w:rPr>
          <w:lang w:val="en-AU"/>
        </w:rPr>
      </w:pPr>
      <w:bookmarkStart w:id="26" w:name="_Ref492484585"/>
      <w:r w:rsidRPr="00F52EE9">
        <w:t>Controlling Hierarchy</w:t>
      </w:r>
      <w:bookmarkEnd w:id="26"/>
    </w:p>
    <w:p w14:paraId="484186B1" w14:textId="77777777" w:rsidR="00BF35F6" w:rsidRDefault="00BF35F6" w:rsidP="00BF35F6">
      <w:r>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14:paraId="14D91171" w14:textId="55451221" w:rsidR="009B2D2A" w:rsidRDefault="009B2D2A" w:rsidP="009B2D2A">
      <w:r>
        <w:t xml:space="preserve">In this document we address </w:t>
      </w:r>
      <w:r w:rsidR="00BE17B8">
        <w:t xml:space="preserve">the use case </w:t>
      </w:r>
      <w:r>
        <w:t xml:space="preserve">where the CNC controls the customer IP network and requests, at the CMI, transport connectivity </w:t>
      </w:r>
      <w:r>
        <w:lastRenderedPageBreak/>
        <w:t>among IP routers to an MDSC which coordinates, via three MPIs, the control of a multi-domain transport network through three PNCs.</w:t>
      </w:r>
    </w:p>
    <w:p w14:paraId="3B211A36" w14:textId="72B110F6" w:rsidR="00BE17B8" w:rsidRDefault="00BE17B8" w:rsidP="00BE17B8">
      <w:r w:rsidRPr="00EC53D3">
        <w:t>The interface</w:t>
      </w:r>
      <w:r>
        <w:t>s</w:t>
      </w:r>
      <w:r w:rsidRPr="00EC53D3">
        <w:t xml:space="preserve"> within</w:t>
      </w:r>
      <w:r>
        <w:t xml:space="preserve"> </w:t>
      </w:r>
      <w:r w:rsidRPr="00EC53D3">
        <w:t xml:space="preserve">scope of this document </w:t>
      </w:r>
      <w:r>
        <w:t xml:space="preserve">are the three </w:t>
      </w:r>
      <w:r w:rsidRPr="00EC53D3">
        <w:t>MPI</w:t>
      </w:r>
      <w:r>
        <w:t>s,</w:t>
      </w:r>
      <w:r w:rsidRPr="00EC53D3">
        <w:t xml:space="preserve"> </w:t>
      </w:r>
      <w:r w:rsidRPr="004D00C9">
        <w:rPr>
          <w:highlight w:val="yellow"/>
        </w:rPr>
        <w:t>while the interface between the CNC and the IP routers is out of scope</w:t>
      </w:r>
      <w:r>
        <w:t xml:space="preserve"> of this document. It is also assumed that the CMI allows the CNC to provide all the information that is required by the MDSC to properly configure the transport connectivity requested by the customer.</w:t>
      </w:r>
    </w:p>
    <w:p w14:paraId="28A76E55" w14:textId="77777777" w:rsidR="009D0BF8" w:rsidRPr="009B2D2A" w:rsidRDefault="003362AE" w:rsidP="005010FF">
      <w:pPr>
        <w:pStyle w:val="Heading3"/>
      </w:pPr>
      <w:bookmarkStart w:id="27" w:name="_Toc508190091"/>
      <w:r w:rsidRPr="009B2D2A">
        <w:t>Single-Domain Scenario</w:t>
      </w:r>
      <w:bookmarkEnd w:id="27"/>
    </w:p>
    <w:p w14:paraId="545E5A53" w14:textId="77777777" w:rsidR="009B2D2A" w:rsidRDefault="009B2D2A" w:rsidP="003362AE">
      <w:r w:rsidRPr="009B2D2A">
        <w:t>In case the CNC requests transport connectivity between IP routers attached to the same transport domain</w:t>
      </w:r>
      <w:r>
        <w:t xml:space="preserve"> (e.g., between C-R1 and C-R3)</w:t>
      </w:r>
      <w:r w:rsidRPr="009B2D2A">
        <w:t xml:space="preserve">, the MDSC can pass the </w:t>
      </w:r>
      <w:r>
        <w:t>service request to the PNC (e.g., PNC1) and let the PNC takes decisions about how to implement the service.</w:t>
      </w:r>
    </w:p>
    <w:p w14:paraId="311C8AE6" w14:textId="77777777" w:rsidR="00CC0754" w:rsidRPr="009B2D2A" w:rsidRDefault="00CC0754" w:rsidP="00CC0754">
      <w:pPr>
        <w:pStyle w:val="Heading3"/>
      </w:pPr>
      <w:bookmarkStart w:id="28" w:name="_Ref500419268"/>
      <w:bookmarkStart w:id="29" w:name="_Ref500428446"/>
      <w:bookmarkStart w:id="30" w:name="_Toc508190092"/>
      <w:r>
        <w:t>Multi</w:t>
      </w:r>
      <w:r w:rsidRPr="009B2D2A">
        <w:t>-Domain Scenario</w:t>
      </w:r>
      <w:bookmarkEnd w:id="30"/>
    </w:p>
    <w:p w14:paraId="2F09642F" w14:textId="1655359F" w:rsidR="00CC0754" w:rsidRDefault="00CC0754" w:rsidP="00CC0754">
      <w:r w:rsidRPr="009B2D2A">
        <w:t>In case the CNC requests transport connectivity bet</w:t>
      </w:r>
      <w:r>
        <w:t xml:space="preserve">ween IP routers attached to different </w:t>
      </w:r>
      <w:r w:rsidRPr="009B2D2A">
        <w:t>transport domain</w:t>
      </w:r>
      <w:r>
        <w:t xml:space="preserve"> (e.g., between C-R1 and C-R5)</w:t>
      </w:r>
      <w:r w:rsidRPr="009B2D2A">
        <w:t xml:space="preserve">, the MDSC can </w:t>
      </w:r>
      <w:r>
        <w:t>split</w:t>
      </w:r>
      <w:r w:rsidRPr="009B2D2A">
        <w:t xml:space="preserve"> the </w:t>
      </w:r>
      <w:r>
        <w:t>service request into tunnel segment configuration and then pass to multiple PNCs (PNC1 and PNC2 in this example) and let the PNC takes decisions about how to deploy the service.</w:t>
      </w:r>
    </w:p>
    <w:p w14:paraId="42BBFC37" w14:textId="77777777" w:rsidR="003362AE" w:rsidRPr="00D87A26" w:rsidRDefault="003362AE" w:rsidP="003362AE">
      <w:pPr>
        <w:pStyle w:val="Heading2"/>
      </w:pPr>
      <w:bookmarkStart w:id="31" w:name="_Ref508187878"/>
      <w:bookmarkStart w:id="32" w:name="_Toc508190093"/>
      <w:r w:rsidRPr="00D87A26">
        <w:t>Topology Abstractions</w:t>
      </w:r>
      <w:bookmarkEnd w:id="28"/>
      <w:bookmarkEnd w:id="29"/>
      <w:bookmarkEnd w:id="31"/>
      <w:bookmarkEnd w:id="32"/>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77777777" w:rsidR="00BF35F6" w:rsidRDefault="00BF35F6" w:rsidP="00BF35F6">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20D2C12D" w14:textId="28A3B83E" w:rsidR="00BF35F6" w:rsidRDefault="00BE17B8" w:rsidP="00BF35F6">
      <w:r w:rsidRPr="00BE17B8">
        <w:rPr>
          <w:highlight w:val="yellow"/>
        </w:rPr>
        <w:t>[TE-Topo] Describes</w:t>
      </w:r>
      <w:r>
        <w:t xml:space="preserve"> a </w:t>
      </w:r>
      <w:r w:rsidR="00BF35F6">
        <w:t xml:space="preserve">YANG base model for TE topology without any technology specific parameters. Moreover, it defines how to abstract for TE-network topologies.  </w:t>
      </w:r>
    </w:p>
    <w:p w14:paraId="50498FDF" w14:textId="2BDFF998" w:rsidR="00BF35F6" w:rsidRDefault="00BE17B8" w:rsidP="00BF35F6">
      <w:r w:rsidRPr="00BE17B8">
        <w:rPr>
          <w:highlight w:val="yellow"/>
        </w:rPr>
        <w:lastRenderedPageBreak/>
        <w:t>[ACTN-Frame] Provides</w:t>
      </w:r>
      <w:r>
        <w:t xml:space="preserve"> </w:t>
      </w:r>
      <w:r w:rsidR="00BF35F6">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[ACTN-Frame],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77777777" w:rsidR="00BF35F6" w:rsidRDefault="00BF35F6" w:rsidP="00BF35F6">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14:paraId="2D849520" w14:textId="77777777" w:rsidR="00BF35F6" w:rsidRPr="00996E73" w:rsidRDefault="00BF35F6" w:rsidP="00BF35F6">
      <w:pPr>
        <w:pStyle w:val="RFCListBullet"/>
        <w:numPr>
          <w:ilvl w:val="1"/>
          <w:numId w:val="35"/>
        </w:numPr>
        <w:tabs>
          <w:tab w:val="clear" w:pos="1296"/>
          <w:tab w:val="left" w:pos="1440"/>
        </w:tabs>
      </w:pPr>
      <w:r>
        <w:t>Grey topology type A: border nodes with a TE links between them in a full mesh fashion;</w:t>
      </w:r>
    </w:p>
    <w:p w14:paraId="5259CB09" w14:textId="77777777" w:rsidR="00BF35F6" w:rsidRPr="00996E73" w:rsidRDefault="00BF35F6" w:rsidP="00BF35F6">
      <w:pPr>
        <w:pStyle w:val="RFCListBullet"/>
        <w:numPr>
          <w:ilvl w:val="1"/>
          <w:numId w:val="35"/>
        </w:numPr>
        <w:tabs>
          <w:tab w:val="clear" w:pos="1296"/>
          <w:tab w:val="left" w:pos="1440"/>
        </w:tabs>
      </w:pPr>
      <w:r>
        <w:t xml:space="preserve">Grey topology type B: border nodes with some internal abstracted nodes and abstracted links. </w:t>
      </w:r>
    </w:p>
    <w:p w14:paraId="59CEED03" w14:textId="77777777" w:rsidR="00D87A26" w:rsidRDefault="00D87A26" w:rsidP="00D87A26">
      <w:r>
        <w:t>Each PNC should provide the MDSC a topology abstraction of the domain’s network topology.</w:t>
      </w:r>
    </w:p>
    <w:p w14:paraId="726776A3" w14:textId="77777777" w:rsidR="00D87A26" w:rsidRDefault="00D87A26" w:rsidP="00D87A26">
      <w:r>
        <w:t>Each PNC provides topology abstraction of its own domain topology independently from each other and therefore it is possible that different PNCs provide different types of topology abstractions.</w:t>
      </w:r>
    </w:p>
    <w:p w14:paraId="188E9CDF" w14:textId="7A4F91A5" w:rsidR="007445AC" w:rsidRDefault="007445AC" w:rsidP="00D87A26">
      <w:r>
        <w:t>The MPI operates on the abstract topology regardless on the type of abstraction provided by the PNC.</w:t>
      </w:r>
    </w:p>
    <w:p w14:paraId="063F304C" w14:textId="07BA6DA7" w:rsidR="00D87A26" w:rsidRDefault="00A032F2" w:rsidP="00D87A26">
      <w:r>
        <w:t>To</w:t>
      </w:r>
      <w:r w:rsidR="007445AC">
        <w:t xml:space="preserve"> </w:t>
      </w:r>
      <w:r w:rsidR="0091245F">
        <w:t>analyze</w:t>
      </w:r>
      <w:r w:rsidR="007445AC">
        <w:t xml:space="preserve"> how the MPI operates on abstract topologies independently from the topology abstraction provided by each PNC and, therefore, that that different PNCs can provide different topology abstractions, it is assumed</w:t>
      </w:r>
      <w:r w:rsidR="00D87A26">
        <w:t xml:space="preserve"> that:</w:t>
      </w:r>
    </w:p>
    <w:p w14:paraId="412C886F" w14:textId="7A9D7B44" w:rsidR="00D87A26" w:rsidRDefault="00D87A26" w:rsidP="00D87A26">
      <w:pPr>
        <w:pStyle w:val="RFCListBullet"/>
      </w:pPr>
      <w:r>
        <w:t xml:space="preserve">PNC1 provides a topology abstraction </w:t>
      </w:r>
      <w:r w:rsidR="007445AC">
        <w:t>which exposes at the MPI an abstract node and an abstract link for each physical node and link within network domain 1</w:t>
      </w:r>
    </w:p>
    <w:p w14:paraId="647AE656" w14:textId="068ECE9A" w:rsidR="000D1432" w:rsidRDefault="000D1432" w:rsidP="000D1432">
      <w:pPr>
        <w:pStyle w:val="RFCListBullet"/>
      </w:pPr>
      <w:r>
        <w:lastRenderedPageBreak/>
        <w:t>PNC2 provides a topology abstraction</w:t>
      </w:r>
      <w:r w:rsidR="007445AC">
        <w:t xml:space="preserve"> which exposes at the MPI a single abstract node (representing the whole network domain) with abstract links representing only the inter-domain physical links</w:t>
      </w:r>
    </w:p>
    <w:p w14:paraId="59E34D2E" w14:textId="0BDF154A" w:rsidR="000D1432" w:rsidRPr="00F36A9C" w:rsidRDefault="000D1432" w:rsidP="000D1432">
      <w:pPr>
        <w:pStyle w:val="RFCListBullet"/>
      </w:pPr>
      <w:r>
        <w:t>PNC3 provides a topology abstraction</w:t>
      </w:r>
      <w:r w:rsidR="007445AC">
        <w:t xml:space="preserve"> which exposes at the MPI </w:t>
      </w:r>
      <w:r>
        <w:t>two abstract nodes (AN31 and AN32). They abstract respectively nodes S31+S33 and nodes S32+S34. At the MPI, only the abstract nodes should be reported: the mapping between the abstract nodes (AN31 and AN32) and the physical nodes (S31, S32, S33 and S34) should be done internally by the PNC</w:t>
      </w:r>
      <w:r w:rsidRPr="00AD0B22">
        <w:t>.</w:t>
      </w:r>
    </w:p>
    <w:p w14:paraId="625F85B6" w14:textId="3B9EB55A" w:rsidR="00A032F2" w:rsidRDefault="00A032F2" w:rsidP="00A032F2">
      <w:r>
        <w:t xml:space="preserve">The MDSC should be capable to stitch together each abstracted topology to build its own view of the multi-domain network topology. </w:t>
      </w:r>
      <w:r>
        <w:rPr>
          <w:highlight w:val="yellow"/>
        </w:rPr>
        <w:t xml:space="preserve">The process </w:t>
      </w:r>
      <w:r w:rsidRPr="004D00C9">
        <w:rPr>
          <w:highlight w:val="yellow"/>
        </w:rPr>
        <w:t>m</w:t>
      </w:r>
      <w:r>
        <w:rPr>
          <w:highlight w:val="yellow"/>
        </w:rPr>
        <w:t>ay r</w:t>
      </w:r>
      <w:r w:rsidRPr="004D00C9">
        <w:rPr>
          <w:highlight w:val="yellow"/>
        </w:rPr>
        <w:t xml:space="preserve">equire </w:t>
      </w:r>
      <w:r>
        <w:rPr>
          <w:highlight w:val="yellow"/>
        </w:rPr>
        <w:t>suitable oversight, including</w:t>
      </w:r>
      <w:r w:rsidRPr="004D00C9">
        <w:rPr>
          <w:highlight w:val="yellow"/>
        </w:rPr>
        <w:t xml:space="preserve"> administrative configuration</w:t>
      </w:r>
      <w:r>
        <w:rPr>
          <w:highlight w:val="yellow"/>
        </w:rPr>
        <w:t xml:space="preserve"> and trust models, </w:t>
      </w:r>
      <w:r>
        <w:t xml:space="preserve">but this is out of scope for this document. </w:t>
      </w:r>
    </w:p>
    <w:p w14:paraId="0599954D" w14:textId="4AFCF19E" w:rsidR="00A032F2" w:rsidRPr="007445AC" w:rsidRDefault="00A032F2" w:rsidP="00A032F2">
      <w:pPr>
        <w:rPr>
          <w:highlight w:val="yellow"/>
        </w:rPr>
      </w:pPr>
      <w:r>
        <w:rPr>
          <w:highlight w:val="yellow"/>
        </w:rPr>
        <w:t>A method and process for t</w:t>
      </w:r>
      <w:r w:rsidRPr="004D00C9">
        <w:rPr>
          <w:highlight w:val="yellow"/>
        </w:rPr>
        <w:t xml:space="preserve">opology abstraction for the CMI is </w:t>
      </w:r>
      <w:r>
        <w:rPr>
          <w:highlight w:val="yellow"/>
        </w:rPr>
        <w:t xml:space="preserve">required, and will be discussed </w:t>
      </w:r>
      <w:r w:rsidRPr="004D00C9">
        <w:rPr>
          <w:highlight w:val="yellow"/>
        </w:rPr>
        <w:t xml:space="preserve">in </w:t>
      </w:r>
      <w:r>
        <w:rPr>
          <w:highlight w:val="yellow"/>
        </w:rPr>
        <w:t xml:space="preserve">a </w:t>
      </w:r>
      <w:r w:rsidRPr="004D00C9">
        <w:rPr>
          <w:highlight w:val="yellow"/>
        </w:rPr>
        <w:t>future revision of this document.</w:t>
      </w:r>
    </w:p>
    <w:p w14:paraId="64EDE0B0" w14:textId="77777777" w:rsidR="003362AE" w:rsidRPr="00D87A26" w:rsidRDefault="003362AE" w:rsidP="003362AE">
      <w:pPr>
        <w:pStyle w:val="Heading2"/>
      </w:pPr>
      <w:bookmarkStart w:id="33" w:name="_Ref500415983"/>
      <w:bookmarkStart w:id="34" w:name="_Ref500416429"/>
      <w:bookmarkStart w:id="35" w:name="_Ref500419007"/>
      <w:bookmarkStart w:id="36" w:name="_Ref500429287"/>
      <w:bookmarkStart w:id="37" w:name="_Toc508190094"/>
      <w:r w:rsidRPr="00D87A26">
        <w:t>Service Configuration</w:t>
      </w:r>
      <w:bookmarkEnd w:id="33"/>
      <w:bookmarkEnd w:id="34"/>
      <w:bookmarkEnd w:id="35"/>
      <w:bookmarkEnd w:id="36"/>
      <w:bookmarkEnd w:id="37"/>
    </w:p>
    <w:p w14:paraId="4A6C5D4A" w14:textId="77777777" w:rsidR="00D87A26" w:rsidRDefault="00D87A26" w:rsidP="00D87A26">
      <w:r w:rsidRPr="00E36718">
        <w:t xml:space="preserve">In the following </w:t>
      </w:r>
      <w:r w:rsidR="00C47452">
        <w:t>scenarios</w:t>
      </w:r>
      <w:r w:rsidRPr="00E36718">
        <w:t xml:space="preserve">, </w:t>
      </w:r>
      <w:r>
        <w:t>it is assumed that the CNC is capable to request service connectivity from the MDSC to support IP routers connectivity.</w:t>
      </w:r>
    </w:p>
    <w:p w14:paraId="3A43B9B9" w14:textId="77777777" w:rsidR="0086686A" w:rsidRDefault="0086686A" w:rsidP="0086686A">
      <w:r>
        <w:t>The type of services could depend of the type of physical links (e.g. OTN link, ETH link or SDH link) between the routers and transport network.</w:t>
      </w:r>
    </w:p>
    <w:p w14:paraId="5338BFE1" w14:textId="77777777" w:rsidR="0086686A" w:rsidRPr="00DA1B42" w:rsidRDefault="0086686A" w:rsidP="0086686A">
      <w:pPr>
        <w:rPr>
          <w:highlight w:val="yellow"/>
        </w:rPr>
      </w:pPr>
      <w:r>
        <w:t>The control of different adaptations   inside IP routers, C-</w:t>
      </w:r>
      <w:proofErr w:type="spellStart"/>
      <w:r>
        <w:t>Ri</w:t>
      </w:r>
      <w:proofErr w:type="spellEnd"/>
      <w:r>
        <w:t xml:space="preserve"> (PKT -&gt; foo) and C-</w:t>
      </w:r>
      <w:proofErr w:type="spellStart"/>
      <w:r>
        <w:t>Rj</w:t>
      </w:r>
      <w:proofErr w:type="spellEnd"/>
      <w:r>
        <w:t xml:space="preserve"> (foo -&gt; PKT), are assumed to be performed by means that are not under the control of, and not visible to, the </w:t>
      </w:r>
      <w:r w:rsidRPr="0086686A">
        <w:t>MDSC nor to the PNCs</w:t>
      </w:r>
      <w:r>
        <w:t>. Therefore, these mechanisms are outside the scope of this document.</w:t>
      </w:r>
    </w:p>
    <w:p w14:paraId="4325F421" w14:textId="77777777" w:rsidR="00D87A26" w:rsidRPr="009A379D" w:rsidRDefault="00D87A26" w:rsidP="00D87A26">
      <w:r w:rsidRPr="009A379D">
        <w:t xml:space="preserve">It is </w:t>
      </w:r>
      <w:r w:rsidR="009A379D" w:rsidRPr="009A379D">
        <w:t xml:space="preserve">just </w:t>
      </w:r>
      <w:r w:rsidRPr="009A379D">
        <w:t>assumed that the CNC is capable to request the proper configuration of the different adaptation functions inside the customer’s IP routers, by means which are outside the scope of this document.</w:t>
      </w:r>
    </w:p>
    <w:p w14:paraId="22136437" w14:textId="77777777" w:rsidR="00D87A26" w:rsidRDefault="00D87A26" w:rsidP="00D87A26">
      <w:pPr>
        <w:pStyle w:val="Heading3"/>
      </w:pPr>
      <w:bookmarkStart w:id="38" w:name="_Ref500411426"/>
      <w:bookmarkStart w:id="39" w:name="_Toc508190095"/>
      <w:r>
        <w:t>ODU Transit</w:t>
      </w:r>
      <w:bookmarkEnd w:id="38"/>
      <w:bookmarkEnd w:id="39"/>
    </w:p>
    <w:p w14:paraId="5CF85DBB" w14:textId="77777777" w:rsidR="00854E72" w:rsidRDefault="004D0C44" w:rsidP="00854E72">
      <w:r>
        <w:t>The</w:t>
      </w:r>
      <w:r w:rsidR="00854E72">
        <w:t xml:space="preserve"> physical links interconnecting the </w:t>
      </w:r>
      <w:r>
        <w:t xml:space="preserve">IP </w:t>
      </w:r>
      <w:r w:rsidR="00854E72">
        <w:t xml:space="preserve">routers and the transport network </w:t>
      </w:r>
      <w:r>
        <w:t xml:space="preserve">can be </w:t>
      </w:r>
      <w:r w:rsidR="00854E72">
        <w:t>OTN links.</w:t>
      </w:r>
      <w:r w:rsidR="00854E72" w:rsidDel="00E80B33">
        <w:t xml:space="preserve"> </w:t>
      </w:r>
      <w:r>
        <w:t>In this case, t</w:t>
      </w:r>
      <w:r w:rsidR="00854E72">
        <w:t xml:space="preserve">he physical/optical </w:t>
      </w:r>
      <w:r w:rsidR="00854E72">
        <w:lastRenderedPageBreak/>
        <w:t>interconnection</w:t>
      </w:r>
      <w:r>
        <w:t>s</w:t>
      </w:r>
      <w:r w:rsidR="00854E72">
        <w:t xml:space="preserve"> below the ODU layer </w:t>
      </w:r>
      <w:r>
        <w:t xml:space="preserve">are </w:t>
      </w:r>
      <w:r w:rsidR="00854E72">
        <w:t>supposed to be pre-configured and not exposed at the MPI to the MDSC.</w:t>
      </w:r>
    </w:p>
    <w:p w14:paraId="3F30C146" w14:textId="4FDFD4C9" w:rsidR="00D87A26" w:rsidRDefault="00A032F2" w:rsidP="00D87A26">
      <w:r>
        <w:t>To</w:t>
      </w:r>
      <w:r w:rsidR="00D87A26">
        <w:t xml:space="preserve"> setup a </w:t>
      </w:r>
      <w:proofErr w:type="gramStart"/>
      <w:r w:rsidR="00D87A26">
        <w:t>10Gb</w:t>
      </w:r>
      <w:proofErr w:type="gramEnd"/>
      <w:r w:rsidR="00D87A26">
        <w:t xml:space="preserve"> IP link between C-R1 and C-R5, an ODU2 end-to-end data plane connection needs be created between C-R1 and C-R5, crossing transport nodes S3, S1, S2, S31, S33, S34, S15 and S18 which belong to different PNC domains.</w:t>
      </w:r>
    </w:p>
    <w:p w14:paraId="4C737B50" w14:textId="77777777" w:rsidR="00D87A26" w:rsidRDefault="00D87A26" w:rsidP="00D87A26">
      <w:r>
        <w:t>The traffic flow between C-R1 and C-R5 can be summarized as:</w:t>
      </w:r>
    </w:p>
    <w:p w14:paraId="054E8096" w14:textId="77777777" w:rsidR="00D87A26" w:rsidRDefault="00D87A26" w:rsidP="00D87A26">
      <w:pPr>
        <w:ind w:left="864"/>
      </w:pPr>
      <w:r>
        <w:t>C-R1 ([PKT] -&gt; ODU2), S3 ([ODU2]), S1 ([ODU2]), S2 ([ODU2])</w:t>
      </w:r>
      <w:proofErr w:type="gramStart"/>
      <w:r>
        <w:t>,</w:t>
      </w:r>
      <w:proofErr w:type="gramEnd"/>
      <w:r>
        <w:br/>
        <w:t>S31 ([ODU2]), S33 ([ODU2]), S34 ([ODU2]),</w:t>
      </w:r>
      <w:r>
        <w:br/>
        <w:t>S15 ([ODU2]), S18 ([ODU2]), C-R5 (ODU2 -&gt; [PKT])</w:t>
      </w:r>
    </w:p>
    <w:p w14:paraId="2FA7A9C6" w14:textId="77777777" w:rsidR="00541653" w:rsidRDefault="00A3074C" w:rsidP="00854E72">
      <w:r>
        <w:t>I</w:t>
      </w:r>
      <w:r w:rsidR="00854E72">
        <w:t xml:space="preserve">t is assumed that the CNC </w:t>
      </w:r>
      <w:r w:rsidR="00D95E8B">
        <w:t>requests</w:t>
      </w:r>
      <w:r w:rsidR="00A72213">
        <w:t xml:space="preserve">, via the CMI, the setup of an ODU2 transit service, providing </w:t>
      </w:r>
      <w:r w:rsidR="00854E72">
        <w:t xml:space="preserve">all the information that </w:t>
      </w:r>
      <w:r w:rsidR="00A72213">
        <w:t>the MDSC needs</w:t>
      </w:r>
      <w:r w:rsidR="00854E72">
        <w:t xml:space="preserve"> to understand that </w:t>
      </w:r>
      <w:r w:rsidR="00541653">
        <w:t xml:space="preserve">it </w:t>
      </w:r>
      <w:r w:rsidR="00852397">
        <w:t xml:space="preserve">shall </w:t>
      </w:r>
      <w:r w:rsidR="00541653">
        <w:t>setup a multi-domain ODU2 segment connection between nodes S3 and S18.</w:t>
      </w:r>
    </w:p>
    <w:p w14:paraId="4E28DC02" w14:textId="77777777" w:rsidR="00854E72" w:rsidRPr="00D95E8B" w:rsidRDefault="00541653" w:rsidP="00854E72">
      <w:r w:rsidRPr="00D95E8B">
        <w:t xml:space="preserve">In case the </w:t>
      </w:r>
      <w:r w:rsidR="00854E72" w:rsidRPr="00D95E8B">
        <w:t xml:space="preserve">CNC </w:t>
      </w:r>
      <w:r w:rsidR="00A3074C" w:rsidRPr="00D95E8B">
        <w:t xml:space="preserve">needs </w:t>
      </w:r>
      <w:r w:rsidR="00854E72" w:rsidRPr="00D95E8B">
        <w:t xml:space="preserve">the setup of a </w:t>
      </w:r>
      <w:proofErr w:type="gramStart"/>
      <w:r w:rsidR="00854E72" w:rsidRPr="00D95E8B">
        <w:t>10Gb</w:t>
      </w:r>
      <w:proofErr w:type="gramEnd"/>
      <w:r w:rsidR="00854E72" w:rsidRPr="00D95E8B">
        <w:t xml:space="preserve"> IP link between C-R1 and C-R3</w:t>
      </w:r>
      <w:r w:rsidR="0009151B" w:rsidRPr="00D95E8B">
        <w:t xml:space="preserve"> (single-domain service request)</w:t>
      </w:r>
      <w:r w:rsidRPr="00D95E8B">
        <w:t xml:space="preserve">, </w:t>
      </w:r>
      <w:r w:rsidR="00852397">
        <w:t xml:space="preserve">the </w:t>
      </w:r>
      <w:r w:rsidR="00854E72" w:rsidRPr="00D95E8B">
        <w:t>traffic flow between C-R1 and C-R3 can be summarized as:</w:t>
      </w:r>
    </w:p>
    <w:p w14:paraId="108D12B8" w14:textId="77777777" w:rsidR="00854E72" w:rsidRPr="00D95E8B" w:rsidRDefault="00854E72" w:rsidP="00854E72">
      <w:pPr>
        <w:ind w:left="864"/>
      </w:pPr>
      <w:r w:rsidRPr="00D95E8B">
        <w:t xml:space="preserve">C-R1 ([PKT] -&gt; ODU2), S3 ([ODU2]), S5 ([ODU2]), S6 ([ODU2]), </w:t>
      </w:r>
      <w:r w:rsidRPr="00D95E8B">
        <w:br/>
        <w:t>C-R3 (ODU2 -&gt; [PKT])</w:t>
      </w:r>
    </w:p>
    <w:p w14:paraId="0F13D618" w14:textId="77777777" w:rsidR="00852397" w:rsidRDefault="00852397" w:rsidP="00852397">
      <w:r>
        <w:t xml:space="preserve">Since the CNC is unaware of the transport network domains, it requests the setup of an ODU2 transit service in the same way as before, </w:t>
      </w:r>
      <w:r w:rsidRPr="00253155">
        <w:t xml:space="preserve">regardless </w:t>
      </w:r>
      <w:r>
        <w:t>the fact the fact that</w:t>
      </w:r>
      <w:r w:rsidRPr="00253155">
        <w:t xml:space="preserve"> this is a single-domain service</w:t>
      </w:r>
      <w:r>
        <w:t>.</w:t>
      </w:r>
    </w:p>
    <w:p w14:paraId="07090182" w14:textId="77777777" w:rsidR="00852397" w:rsidRDefault="00852397" w:rsidP="00852397">
      <w:r>
        <w:t>It is assumed that the information provided at the CMI is sufficient for the MDSC to understand that this is a single-domain service request.</w:t>
      </w:r>
    </w:p>
    <w:p w14:paraId="7F8B80D6" w14:textId="77777777" w:rsidR="00852397" w:rsidRPr="00D95E8B" w:rsidRDefault="00852397" w:rsidP="00852397">
      <w:r>
        <w:t>T</w:t>
      </w:r>
      <w:r w:rsidRPr="00D95E8B">
        <w:t xml:space="preserve">he MDSC can </w:t>
      </w:r>
      <w:r>
        <w:t xml:space="preserve">then </w:t>
      </w:r>
      <w:r w:rsidRPr="00D95E8B">
        <w:t xml:space="preserve">just request PNC1 to setup a single-domain ODU2 data plane segment connection between </w:t>
      </w:r>
      <w:r w:rsidR="008C65BF">
        <w:t xml:space="preserve">nodes </w:t>
      </w:r>
      <w:r w:rsidRPr="00D95E8B">
        <w:t>S3 and S6.</w:t>
      </w:r>
    </w:p>
    <w:p w14:paraId="25DA7CD1" w14:textId="77777777" w:rsidR="00D87A26" w:rsidRDefault="00D87A26" w:rsidP="00D87A26">
      <w:pPr>
        <w:pStyle w:val="Heading3"/>
      </w:pPr>
      <w:bookmarkStart w:id="40" w:name="_Ref500347772"/>
      <w:bookmarkStart w:id="41" w:name="_Toc508190096"/>
      <w:r>
        <w:t>EPL over ODU</w:t>
      </w:r>
      <w:bookmarkEnd w:id="40"/>
      <w:bookmarkEnd w:id="41"/>
    </w:p>
    <w:p w14:paraId="49F32721" w14:textId="77777777" w:rsidR="00854E72" w:rsidRDefault="004D0C44" w:rsidP="00854E72">
      <w:r>
        <w:t>The</w:t>
      </w:r>
      <w:r w:rsidR="00854E72">
        <w:t xml:space="preserve"> physical links interconnecting the </w:t>
      </w:r>
      <w:r>
        <w:t xml:space="preserve">IP routers </w:t>
      </w:r>
      <w:r w:rsidR="00854E72">
        <w:t xml:space="preserve">and the transport network </w:t>
      </w:r>
      <w:r>
        <w:t>can be</w:t>
      </w:r>
      <w:r w:rsidR="00854E72">
        <w:t xml:space="preserve"> Ethernet links.</w:t>
      </w:r>
    </w:p>
    <w:p w14:paraId="10310897" w14:textId="58F3100A" w:rsidR="00D87A26" w:rsidRDefault="00A032F2" w:rsidP="00D87A26">
      <w:r>
        <w:t>To</w:t>
      </w:r>
      <w:r w:rsidR="00D87A26">
        <w:t xml:space="preserve"> setup a </w:t>
      </w:r>
      <w:proofErr w:type="gramStart"/>
      <w:r w:rsidR="00D87A26">
        <w:t>10Gb</w:t>
      </w:r>
      <w:proofErr w:type="gramEnd"/>
      <w:r w:rsidR="00D87A26">
        <w:t xml:space="preserve"> IP link between C-R1 and C-R5, an EPL service needs to be created between C-R1 and C-R5, supported by an ODU2 end-to-end data plane connection between transport nodes S3 and S18, crossing </w:t>
      </w:r>
      <w:r w:rsidR="00D87A26">
        <w:lastRenderedPageBreak/>
        <w:t>transport nodes S1, S2, S31, S33, S34 and S15 which belong to different PNC domains.</w:t>
      </w:r>
    </w:p>
    <w:p w14:paraId="4423360A" w14:textId="77777777" w:rsidR="00D87A26" w:rsidRDefault="00D87A26" w:rsidP="00D87A26">
      <w:r>
        <w:t>The traffic flow between C-R1 and C-R5 can be summarized as:</w:t>
      </w:r>
    </w:p>
    <w:p w14:paraId="15DCE56B" w14:textId="77777777" w:rsidR="00D87A26" w:rsidRDefault="00D87A26" w:rsidP="00D87A26">
      <w:pPr>
        <w:ind w:left="864"/>
      </w:pPr>
      <w:r>
        <w:t>C-R1 ([PKT] -&gt; ETH), S3 (ETH -&gt; [ODU2]), S1 ([ODU2])</w:t>
      </w:r>
      <w:proofErr w:type="gramStart"/>
      <w:r>
        <w:t>,</w:t>
      </w:r>
      <w:proofErr w:type="gramEnd"/>
      <w:r>
        <w:br/>
        <w:t>S2 ([ODU2]), S31 ([ODU2]), S33 ([ODU2]), S34 ([ODU2]),</w:t>
      </w:r>
      <w:r>
        <w:br/>
        <w:t>S15 ([ODU2]), S18 ([ODU2] -&gt; ETH), C-R5 (ETH -&gt; [PKT])</w:t>
      </w:r>
    </w:p>
    <w:p w14:paraId="5659EDCC" w14:textId="77777777" w:rsidR="00A72213" w:rsidRDefault="00A72213" w:rsidP="00A72213">
      <w:r>
        <w:t xml:space="preserve">It is assumed that the CNC </w:t>
      </w:r>
      <w:r w:rsidR="00D95E8B">
        <w:t>requests</w:t>
      </w:r>
      <w:r>
        <w:t>, via the CMI, the setup of an EPL service, providing all the information that the MDSC needs to understand that it shall coordinate the three PNCs to setup a multi-domain ODU2 end-to-end connection between nodes S3 and S18 as well as the configuration of the adaptation functions inside nodes S3 and S18: S3 (ETH -&gt; [ODU2]), S18 ([ODU2] -&gt; ETH), S18 (ETH -&gt; [ODU2]) and S3 ([ODU2] -&gt; ETH).</w:t>
      </w:r>
    </w:p>
    <w:p w14:paraId="5304803A" w14:textId="77777777" w:rsidR="00852397" w:rsidRPr="00D95E8B" w:rsidRDefault="00852397" w:rsidP="00852397">
      <w:r w:rsidRPr="00D95E8B">
        <w:t xml:space="preserve">In case the CNC needs the setup of a </w:t>
      </w:r>
      <w:proofErr w:type="gramStart"/>
      <w:r w:rsidRPr="00D95E8B">
        <w:t>10Gb</w:t>
      </w:r>
      <w:proofErr w:type="gramEnd"/>
      <w:r w:rsidRPr="00D95E8B">
        <w:t xml:space="preserve"> IP link between C-R1 and C-R3 (single-domain service request), </w:t>
      </w:r>
      <w:r>
        <w:t xml:space="preserve">the </w:t>
      </w:r>
      <w:r w:rsidRPr="00D95E8B">
        <w:t>traffic flow between C-R1 and C-R3 can be summarized as:</w:t>
      </w:r>
    </w:p>
    <w:p w14:paraId="6EB81818" w14:textId="77777777" w:rsidR="00253155" w:rsidRDefault="00253155" w:rsidP="00253155">
      <w:pPr>
        <w:ind w:left="864"/>
      </w:pPr>
      <w:r>
        <w:t xml:space="preserve">C-R1 ([PKT] -&gt; ETH), S3 (ETH -&gt; [ODU2]), S5 ([ODU2]), </w:t>
      </w:r>
      <w:r>
        <w:br/>
        <w:t>S6 ([ODU2] -&gt; ETH), C-R3 (ETH-&gt; [PKT])</w:t>
      </w:r>
    </w:p>
    <w:p w14:paraId="2781478F" w14:textId="77777777" w:rsidR="00852397" w:rsidRDefault="00852397" w:rsidP="008710E4">
      <w:r>
        <w:t xml:space="preserve">As described in section </w:t>
      </w:r>
      <w:r>
        <w:fldChar w:fldCharType="begin"/>
      </w:r>
      <w:r>
        <w:instrText xml:space="preserve"> REF _Ref500411426 \r \h \t </w:instrText>
      </w:r>
      <w:r>
        <w:fldChar w:fldCharType="separate"/>
      </w:r>
      <w:r w:rsidR="00606C15">
        <w:t>4.3.1</w:t>
      </w:r>
      <w:r>
        <w:fldChar w:fldCharType="end"/>
      </w:r>
      <w:r>
        <w:t xml:space="preserve">, </w:t>
      </w:r>
      <w:r w:rsidR="008C65BF">
        <w:t>the CNC requests the setup of an EPL service in the same way as before and the information provided at the CMI is sufficient for the MDSC to understand that this is a single-domain service request.</w:t>
      </w:r>
    </w:p>
    <w:p w14:paraId="25A2EFB9" w14:textId="77777777" w:rsidR="008710E4" w:rsidRDefault="008C65BF" w:rsidP="008710E4">
      <w:r>
        <w:t>T</w:t>
      </w:r>
      <w:r w:rsidRPr="00D95E8B">
        <w:t xml:space="preserve">he MDSC can </w:t>
      </w:r>
      <w:r>
        <w:t xml:space="preserve">then </w:t>
      </w:r>
      <w:r w:rsidRPr="00D95E8B">
        <w:t xml:space="preserve">just request PNC1 to setup a single-domain </w:t>
      </w:r>
      <w:r w:rsidRPr="00253155">
        <w:t xml:space="preserve">EPL service </w:t>
      </w:r>
      <w:r w:rsidRPr="00D95E8B">
        <w:t xml:space="preserve">between </w:t>
      </w:r>
      <w:r>
        <w:t xml:space="preserve">nodes </w:t>
      </w:r>
      <w:r w:rsidRPr="00D95E8B">
        <w:t>S3 and S6.</w:t>
      </w:r>
      <w:r>
        <w:t xml:space="preserve"> </w:t>
      </w:r>
      <w:r w:rsidR="008710E4">
        <w:t xml:space="preserve">PNC1 can take care of setting up the single-domain ODU2 end-to-end connection between nodes S3 and S6 as well as of configuring the adaptation functions </w:t>
      </w:r>
      <w:r>
        <w:t>on these edge nodes</w:t>
      </w:r>
      <w:r w:rsidR="008710E4">
        <w:t>.</w:t>
      </w:r>
    </w:p>
    <w:p w14:paraId="76D35D93" w14:textId="77777777" w:rsidR="00D87A26" w:rsidRPr="0009151B" w:rsidRDefault="00D87A26" w:rsidP="00D87A26">
      <w:pPr>
        <w:pStyle w:val="Heading3"/>
      </w:pPr>
      <w:bookmarkStart w:id="42" w:name="_Ref500432768"/>
      <w:bookmarkStart w:id="43" w:name="_Toc508190097"/>
      <w:r w:rsidRPr="0009151B">
        <w:t>Other OTN Clients Services</w:t>
      </w:r>
      <w:bookmarkEnd w:id="42"/>
      <w:bookmarkEnd w:id="43"/>
    </w:p>
    <w:p w14:paraId="25B9DAA6" w14:textId="7FBB347C" w:rsidR="004D0C44" w:rsidRDefault="00594C3D" w:rsidP="0009151B">
      <w:r>
        <w:t xml:space="preserve">[ITU-T G.709] defines mappings of different client layers into   ODU. Most of them are used to provide Private Line services over    an OTN transport network supporting a variety of types of physical access links (e.g., Ethernet, SDH STM-N, </w:t>
      </w:r>
      <w:proofErr w:type="spellStart"/>
      <w:r>
        <w:t>Fibre</w:t>
      </w:r>
      <w:proofErr w:type="spellEnd"/>
      <w:r>
        <w:t xml:space="preserve"> Channel, InfiniBand, etc.</w:t>
      </w:r>
      <w:r w:rsidR="0009151B">
        <w:t>).</w:t>
      </w:r>
    </w:p>
    <w:p w14:paraId="6605CAB9" w14:textId="77777777" w:rsidR="004D0C44" w:rsidRDefault="004D0C44" w:rsidP="004D0C44">
      <w:r>
        <w:t>The physical links interconnecting the IP routers and the transport network can be any of these types.</w:t>
      </w:r>
    </w:p>
    <w:p w14:paraId="073F12CC" w14:textId="77777777" w:rsidR="00D87A26" w:rsidRDefault="00D87A26" w:rsidP="00D87A26">
      <w:r w:rsidRPr="00A032F2">
        <w:rPr>
          <w:highlight w:val="yellow"/>
        </w:rPr>
        <w:lastRenderedPageBreak/>
        <w:t>In order to</w:t>
      </w:r>
      <w:r>
        <w:t xml:space="preserve"> setup a 10Gb IP link between C-R1 and C-R5 using, for example SDH physical links between the IP routers and the transport network, an STM-64 Private Line service needs to be created between C-R1 and C-R5, supported by ODU2 end-to-end data plane connection between transport nodes S3 and S18, crossing transport nodes S1, S2, S31, S33, S34 and S15 which belong to different PNC domains.</w:t>
      </w:r>
    </w:p>
    <w:p w14:paraId="19C0CBB1" w14:textId="77777777" w:rsidR="00D87A26" w:rsidRDefault="00D87A26" w:rsidP="00D87A26">
      <w:r>
        <w:t>The traffic flow between C-R1 and C-R5 can be summarized as:</w:t>
      </w:r>
    </w:p>
    <w:p w14:paraId="145305E4" w14:textId="77777777" w:rsidR="00D87A26" w:rsidRDefault="00D87A26" w:rsidP="00D87A26">
      <w:pPr>
        <w:ind w:left="864"/>
      </w:pPr>
      <w:r>
        <w:t>C-R1 ([PKT] -&gt; STM-64), S3 (STM-64 -&gt; [ODU2]), S1 ([ODU2])</w:t>
      </w:r>
      <w:proofErr w:type="gramStart"/>
      <w:r>
        <w:t>,</w:t>
      </w:r>
      <w:proofErr w:type="gramEnd"/>
      <w:r>
        <w:br/>
        <w:t>S2 ([ODU2]), S31 ([ODU2]), S33 ([ODU2]), S34 ([ODU2]),</w:t>
      </w:r>
      <w:r>
        <w:br/>
        <w:t>S15 ([ODU2]), S18 ([ODU2] -&gt; STM-64), C-R5 (STM-64 -&gt; [PKT])</w:t>
      </w:r>
    </w:p>
    <w:p w14:paraId="5015C555" w14:textId="77777777" w:rsidR="00594C3D" w:rsidRDefault="00594C3D" w:rsidP="00594C3D">
      <w:r>
        <w:t xml:space="preserve">As described in section </w:t>
      </w:r>
      <w:r>
        <w:fldChar w:fldCharType="begin"/>
      </w:r>
      <w:r>
        <w:instrText xml:space="preserve"> REF _Ref500347772 \r \h \t </w:instrText>
      </w:r>
      <w:r>
        <w:fldChar w:fldCharType="separate"/>
      </w:r>
      <w:r w:rsidR="00606C15">
        <w:t>4.3.2</w:t>
      </w:r>
      <w:r>
        <w:fldChar w:fldCharType="end"/>
      </w:r>
      <w:r>
        <w:t xml:space="preserve">, it is assumed that </w:t>
      </w:r>
      <w:r w:rsidR="0009151B">
        <w:t>the CNC is capable, via the CMI, to request the setup of an STM-64 Private Line service, providing all the information that the MDSC needs to coordinate the setup of a multi-domain ODU2 connection as well as the adaptation functions on the edge nodes.</w:t>
      </w:r>
    </w:p>
    <w:p w14:paraId="6E402EFC" w14:textId="77777777" w:rsidR="00253155" w:rsidRDefault="00253155" w:rsidP="00253155">
      <w:r>
        <w:t>In the single-domain case (</w:t>
      </w:r>
      <w:proofErr w:type="gramStart"/>
      <w:r>
        <w:t>10Gb</w:t>
      </w:r>
      <w:proofErr w:type="gramEnd"/>
      <w:r>
        <w:t xml:space="preserve"> IP link between C-R1 and C-R3), the traffic flow between C-R1 and C-R3 can be summarized as:</w:t>
      </w:r>
    </w:p>
    <w:p w14:paraId="2F5762F9" w14:textId="77777777" w:rsidR="00253155" w:rsidRDefault="00253155" w:rsidP="00253155">
      <w:pPr>
        <w:ind w:left="864"/>
      </w:pPr>
      <w:r w:rsidRPr="006417A3">
        <w:t>C-R1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C-R3 (STM-64 -&gt; </w:t>
      </w:r>
      <w:r>
        <w:t>[</w:t>
      </w:r>
      <w:r w:rsidRPr="006417A3">
        <w:t>PKT</w:t>
      </w:r>
      <w:r>
        <w:t>]</w:t>
      </w:r>
      <w:r w:rsidRPr="006417A3">
        <w:t>)</w:t>
      </w:r>
    </w:p>
    <w:p w14:paraId="467CB3D0" w14:textId="77777777" w:rsidR="008C65BF" w:rsidRDefault="008C65BF" w:rsidP="008C65BF">
      <w:r>
        <w:t xml:space="preserve">As described in section </w:t>
      </w:r>
      <w:r>
        <w:fldChar w:fldCharType="begin"/>
      </w:r>
      <w:r>
        <w:instrText xml:space="preserve"> REF _Ref500411426 \r \h \t </w:instrText>
      </w:r>
      <w:r>
        <w:fldChar w:fldCharType="separate"/>
      </w:r>
      <w:r w:rsidR="00606C15">
        <w:t>4.3.1</w:t>
      </w:r>
      <w:r>
        <w:fldChar w:fldCharType="end"/>
      </w:r>
      <w:r>
        <w:t>, the CNC requests the setup of an STM-64 Private Line service in the same way as before and the information provided at the CMI is sufficient for the MDSC to understand that this is a single-domain service request.</w:t>
      </w:r>
    </w:p>
    <w:p w14:paraId="390B05BC" w14:textId="77777777" w:rsidR="0009151B" w:rsidRDefault="0009151B" w:rsidP="0009151B">
      <w:r>
        <w:t xml:space="preserve">As described in section </w:t>
      </w:r>
      <w:r>
        <w:fldChar w:fldCharType="begin"/>
      </w:r>
      <w:r>
        <w:instrText xml:space="preserve"> REF _Ref500347772 \r \h \t </w:instrText>
      </w:r>
      <w:r>
        <w:fldChar w:fldCharType="separate"/>
      </w:r>
      <w:r w:rsidR="00606C15">
        <w:t>4.3.2</w:t>
      </w:r>
      <w:r>
        <w:fldChar w:fldCharType="end"/>
      </w:r>
      <w:r>
        <w:t>, the MDSC could just request PNC1 to setup a single-domain STM-64 Private Line service between nodes S3 and S6.</w:t>
      </w:r>
    </w:p>
    <w:p w14:paraId="76E7C899" w14:textId="77777777" w:rsidR="00D87A26" w:rsidRPr="004D0C44" w:rsidRDefault="00D87A26" w:rsidP="00D87A26">
      <w:pPr>
        <w:pStyle w:val="Heading3"/>
      </w:pPr>
      <w:bookmarkStart w:id="44" w:name="_Ref500412190"/>
      <w:bookmarkStart w:id="45" w:name="_Toc508190098"/>
      <w:r w:rsidRPr="004D0C44">
        <w:t>EVPL over ODU</w:t>
      </w:r>
      <w:bookmarkEnd w:id="44"/>
      <w:bookmarkEnd w:id="45"/>
    </w:p>
    <w:p w14:paraId="3507847A" w14:textId="4BD9659E" w:rsidR="004D0C44" w:rsidRDefault="004D0C44" w:rsidP="004D0C44">
      <w:r>
        <w:t>When the physical links interconnecting the IP routers and the transport network are Ethernet links, it is also possible that different Ethernet services (</w:t>
      </w:r>
      <w:r w:rsidR="00A032F2">
        <w:t>e.g., EVPL</w:t>
      </w:r>
      <w:r>
        <w:t>) can share the same physical link using different VLANs.</w:t>
      </w:r>
    </w:p>
    <w:p w14:paraId="7C720F90" w14:textId="6E1C3FE1" w:rsidR="00D87A26" w:rsidRDefault="00A032F2" w:rsidP="00D87A26">
      <w:r>
        <w:t>To</w:t>
      </w:r>
      <w:r w:rsidR="00D87A26">
        <w:t xml:space="preserve"> setup two 1Gb IP links between C-R1 to C-R3 and between C-R1 and C-R5, two EVPL services need to be created, supported by two ODU0 end-to-end connections respectively between S3 and S6, crossing transport node S5, and between S3 and S18, crossing transport nodes S1, S2, S31, S33, S34 and S15 which belong to different PNC domains.</w:t>
      </w:r>
    </w:p>
    <w:p w14:paraId="3ECBFFF3" w14:textId="4CCB80A4" w:rsidR="004D0C44" w:rsidRDefault="004D0C44" w:rsidP="004D0C44">
      <w:r>
        <w:lastRenderedPageBreak/>
        <w:t xml:space="preserve">Since the two EVPL services are sharing the same Ethernet physical link between C-R1 and S3, different VLAN IDs are associated with different EVPL services: </w:t>
      </w:r>
      <w:r w:rsidR="00A032F2">
        <w:t xml:space="preserve">for example, VLAN </w:t>
      </w:r>
      <w:r>
        <w:t>IDs 10 and 20 respectively.</w:t>
      </w:r>
    </w:p>
    <w:p w14:paraId="3326D1D6" w14:textId="77777777" w:rsidR="00213A0A" w:rsidRDefault="00213A0A" w:rsidP="00213A0A">
      <w:r>
        <w:t>The traffic flow between C-R1 and C-R5 can be summarized as:</w:t>
      </w:r>
    </w:p>
    <w:p w14:paraId="734CE04C" w14:textId="77777777" w:rsidR="00213A0A" w:rsidRDefault="00213A0A" w:rsidP="00213A0A">
      <w:pPr>
        <w:ind w:left="864"/>
      </w:pPr>
      <w:r>
        <w:t>C-R1 ([PKT] -&gt; VLAN), S3 (VLAN -&gt; [ODU0]), S1 ([ODU0])</w:t>
      </w:r>
      <w:proofErr w:type="gramStart"/>
      <w:r>
        <w:t>,</w:t>
      </w:r>
      <w:proofErr w:type="gramEnd"/>
      <w:r>
        <w:br/>
        <w:t>S2 ([ODU0]), S31 ([ODU0]), S33 ([ODU0]), S34 ([ODU0]),</w:t>
      </w:r>
      <w:r>
        <w:br/>
        <w:t>S15 ([ODU0]), S18 ([ODU0] -&gt; VLAN), C-R5 (VLAN -&gt; [PKT])</w:t>
      </w:r>
    </w:p>
    <w:p w14:paraId="6745B07A" w14:textId="77777777" w:rsidR="008C65BF" w:rsidRDefault="008C65BF" w:rsidP="008C65BF">
      <w:r>
        <w:t>The traffic flow between C-R1 and C-R3 can be summarized as:</w:t>
      </w:r>
    </w:p>
    <w:p w14:paraId="779035AC" w14:textId="77777777" w:rsidR="008C65BF" w:rsidRDefault="008C65BF" w:rsidP="008C65BF">
      <w:pPr>
        <w:ind w:left="864"/>
      </w:pPr>
      <w:r>
        <w:t xml:space="preserve">C-R1 ([PKT] -&gt; VLAN), S3 (VLAN -&gt; [ODU0]), S5 ([ODU0]), </w:t>
      </w:r>
      <w:r>
        <w:br/>
        <w:t>S6 ([ODU0] -&gt; VLAN), C-R3 (VLAN -&gt; [PKT])</w:t>
      </w:r>
    </w:p>
    <w:p w14:paraId="72680343" w14:textId="77777777" w:rsidR="00213A0A" w:rsidRDefault="00213A0A" w:rsidP="00213A0A">
      <w:r>
        <w:t xml:space="preserve">As described in section </w:t>
      </w:r>
      <w:r>
        <w:fldChar w:fldCharType="begin"/>
      </w:r>
      <w:r>
        <w:instrText xml:space="preserve"> REF _Ref500347772 \r \h \t </w:instrText>
      </w:r>
      <w:r>
        <w:fldChar w:fldCharType="separate"/>
      </w:r>
      <w:r w:rsidR="00606C15">
        <w:t>4.3.2</w:t>
      </w:r>
      <w:r>
        <w:fldChar w:fldCharType="end"/>
      </w:r>
      <w:r>
        <w:t xml:space="preserve">, it is assumed that the CNC is capable, via the CMI, to request the setup of </w:t>
      </w:r>
      <w:r w:rsidR="008C65BF">
        <w:t>these</w:t>
      </w:r>
      <w:r>
        <w:t xml:space="preserve"> EVPL service</w:t>
      </w:r>
      <w:r w:rsidR="008C65BF">
        <w:t>s</w:t>
      </w:r>
      <w:r>
        <w:t xml:space="preserve">, providing all the information that the MDSC needs to </w:t>
      </w:r>
      <w:r w:rsidR="008C65BF">
        <w:t xml:space="preserve">understand that it need to request PNC1 to setup an EVPL service between nodes S3 and S6 (single-domain service request) and it also needs to </w:t>
      </w:r>
      <w:r>
        <w:t xml:space="preserve">coordinate the setup of a multi-domain ODU0 connection </w:t>
      </w:r>
      <w:r w:rsidR="008C65BF">
        <w:t xml:space="preserve">between nodes S3 and S16 </w:t>
      </w:r>
      <w:r>
        <w:t>as well as the adaptation functions on the</w:t>
      </w:r>
      <w:r w:rsidR="008C65BF">
        <w:t>se</w:t>
      </w:r>
      <w:r>
        <w:t xml:space="preserve"> edge nodes.</w:t>
      </w:r>
    </w:p>
    <w:p w14:paraId="1B52243E" w14:textId="77777777" w:rsidR="00D87A26" w:rsidRPr="009F3B7C" w:rsidRDefault="00D87A26" w:rsidP="00D87A26">
      <w:pPr>
        <w:pStyle w:val="Heading3"/>
      </w:pPr>
      <w:bookmarkStart w:id="46" w:name="_Toc490666712"/>
      <w:bookmarkStart w:id="47" w:name="_Toc496630324"/>
      <w:bookmarkStart w:id="48" w:name="_Toc508190099"/>
      <w:r w:rsidRPr="009F3B7C">
        <w:t xml:space="preserve">EVPLAN and </w:t>
      </w:r>
      <w:proofErr w:type="spellStart"/>
      <w:r w:rsidRPr="009F3B7C">
        <w:t>EVPTree</w:t>
      </w:r>
      <w:proofErr w:type="spellEnd"/>
      <w:r w:rsidRPr="009F3B7C">
        <w:t xml:space="preserve"> Services</w:t>
      </w:r>
      <w:bookmarkEnd w:id="46"/>
      <w:bookmarkEnd w:id="47"/>
      <w:bookmarkEnd w:id="48"/>
    </w:p>
    <w:p w14:paraId="39451E96" w14:textId="77777777" w:rsidR="008C65BF" w:rsidRDefault="008C65BF" w:rsidP="009530FB">
      <w:r>
        <w:t xml:space="preserve">When the physical links interconnecting the IP routers and the transport network are Ethernet links, </w:t>
      </w:r>
      <w:r w:rsidR="009530FB">
        <w:t>multipoint Ethernet services (</w:t>
      </w:r>
      <w:proofErr w:type="spellStart"/>
      <w:r w:rsidR="009530FB">
        <w:t>e.g</w:t>
      </w:r>
      <w:proofErr w:type="spellEnd"/>
      <w:r w:rsidR="009530FB">
        <w:t xml:space="preserve">, EPLAN and </w:t>
      </w:r>
      <w:proofErr w:type="spellStart"/>
      <w:r w:rsidR="009530FB">
        <w:t>EPTree</w:t>
      </w:r>
      <w:proofErr w:type="spellEnd"/>
      <w:r w:rsidR="009530FB">
        <w:t xml:space="preserve">) </w:t>
      </w:r>
      <w:r w:rsidR="00953AD7">
        <w:t xml:space="preserve">can also be supported. It is also possible </w:t>
      </w:r>
      <w:r w:rsidR="009530FB">
        <w:t>that multiple</w:t>
      </w:r>
      <w:r>
        <w:t xml:space="preserve"> Ethernet services (</w:t>
      </w:r>
      <w:proofErr w:type="spellStart"/>
      <w:r>
        <w:t>e.g</w:t>
      </w:r>
      <w:proofErr w:type="spellEnd"/>
      <w:r>
        <w:t xml:space="preserve">, EVPL, EVPLAN and </w:t>
      </w:r>
      <w:proofErr w:type="spellStart"/>
      <w:r>
        <w:t>EVPTree</w:t>
      </w:r>
      <w:proofErr w:type="spellEnd"/>
      <w:r>
        <w:t>) share the same physical link using different VLANs.</w:t>
      </w:r>
    </w:p>
    <w:p w14:paraId="2BB345F2" w14:textId="77777777" w:rsidR="009530FB" w:rsidRDefault="009530FB" w:rsidP="009530FB">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p>
    <w:p w14:paraId="178F2C82" w14:textId="77777777" w:rsidR="00B45CF2" w:rsidRDefault="00B45CF2" w:rsidP="00B45CF2">
      <w:r>
        <w:t>Since this EVPLAN/</w:t>
      </w:r>
      <w:proofErr w:type="spellStart"/>
      <w:r>
        <w:t>EVPTree</w:t>
      </w:r>
      <w:proofErr w:type="spellEnd"/>
      <w:r>
        <w:t xml:space="preserv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rsidR="00606C15">
        <w:t>4.3.4</w:t>
      </w:r>
      <w:r>
        <w:fldChar w:fldCharType="end"/>
      </w:r>
      <w:r>
        <w:t>), a different VLAN ID (e.g., 30) can be associated with this EVPLAN/</w:t>
      </w:r>
      <w:proofErr w:type="spellStart"/>
      <w:r>
        <w:t>EVPTree</w:t>
      </w:r>
      <w:proofErr w:type="spellEnd"/>
      <w:r>
        <w:t xml:space="preserve"> service.</w:t>
      </w:r>
    </w:p>
    <w:p w14:paraId="6AAB37AA" w14:textId="77777777" w:rsidR="00D87A26" w:rsidRDefault="00D87A26" w:rsidP="00D87A26">
      <w:r>
        <w:t xml:space="preserve">In order to setup an IP subnet between C-R1, C-R2, C-R3 and </w:t>
      </w:r>
      <w:r w:rsidRPr="00953AD7">
        <w:t>C-R</w:t>
      </w:r>
      <w:r w:rsidR="00953AD7" w:rsidRPr="00953AD7">
        <w:t>5</w:t>
      </w:r>
      <w:r>
        <w:t>,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S18, crossing transport nodes S1, S2, S31, S33, S34 and S15 which belong to different PNC domains.</w:t>
      </w:r>
    </w:p>
    <w:p w14:paraId="458356B0" w14:textId="77777777" w:rsidR="007B0690" w:rsidRDefault="00B45CF2" w:rsidP="007B0690">
      <w:r>
        <w:lastRenderedPageBreak/>
        <w:t>S</w:t>
      </w:r>
      <w:r w:rsidR="007B0690">
        <w:t xml:space="preserve">ome MAC Bridging capabilities are </w:t>
      </w:r>
      <w:r>
        <w:t xml:space="preserve">also </w:t>
      </w:r>
      <w:r w:rsidR="007B0690">
        <w:t>required on some nodes at the edge of the transport network: for example Ethernet Bridging capabilities can be configured in nodes S3 and S6:</w:t>
      </w:r>
    </w:p>
    <w:p w14:paraId="5AA18749" w14:textId="77777777"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C-R1</w:t>
      </w:r>
      <w:r w:rsidR="00B45CF2">
        <w:t xml:space="preserve"> or </w:t>
      </w:r>
      <w:r>
        <w:t xml:space="preserve">to the </w:t>
      </w:r>
      <w:proofErr w:type="spellStart"/>
      <w:r>
        <w:t>ODUflex</w:t>
      </w:r>
      <w:proofErr w:type="spellEnd"/>
      <w:r>
        <w:t xml:space="preserve"> terminating on node S6 or to the other </w:t>
      </w:r>
      <w:proofErr w:type="spellStart"/>
      <w:r>
        <w:t>ODUflex</w:t>
      </w:r>
      <w:proofErr w:type="spellEnd"/>
      <w:r>
        <w:t xml:space="preserve"> terminating on node S</w:t>
      </w:r>
      <w:r w:rsidR="00B45CF2">
        <w:t>18;</w:t>
      </w:r>
    </w:p>
    <w:p w14:paraId="01CFE433" w14:textId="77777777"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C-R2 or </w:t>
      </w:r>
      <w:r w:rsidR="00B45CF2">
        <w:t xml:space="preserve">to </w:t>
      </w:r>
      <w:r>
        <w:t>C-R3</w:t>
      </w:r>
      <w:r w:rsidR="00B45CF2">
        <w:t xml:space="preserve"> or to the </w:t>
      </w:r>
      <w:proofErr w:type="spellStart"/>
      <w:r w:rsidR="00B45CF2">
        <w:t>ODUflex</w:t>
      </w:r>
      <w:proofErr w:type="spellEnd"/>
      <w:r w:rsidR="00B45CF2">
        <w:t xml:space="preserve"> terminating on node S3</w:t>
      </w:r>
      <w:r>
        <w:t>.</w:t>
      </w:r>
    </w:p>
    <w:p w14:paraId="1F72227D" w14:textId="77777777" w:rsidR="00B45CF2" w:rsidRDefault="00B45CF2" w:rsidP="00B45CF2">
      <w:r>
        <w:t xml:space="preserve">In order to support an </w:t>
      </w:r>
      <w:proofErr w:type="spellStart"/>
      <w:r>
        <w:t>EVPTree</w:t>
      </w:r>
      <w:proofErr w:type="spellEnd"/>
      <w:r>
        <w:t xml:space="preserve"> service instead of an EVPLAN, additional configuration of the Ethernet Bridging capabilities on the nodes at the edge of the transport network is required.</w:t>
      </w:r>
    </w:p>
    <w:p w14:paraId="78A1E475" w14:textId="77777777" w:rsidR="00B45CF2" w:rsidRDefault="00B45CF2" w:rsidP="00B45CF2">
      <w:r>
        <w:t>The traffic flows between C-R1 and C-R3, between C-R3 and C-R5 and between C-R1 and C-R5 can be summarized as:</w:t>
      </w:r>
    </w:p>
    <w:p w14:paraId="75C6658B" w14:textId="101B663A" w:rsidR="00B45CF2" w:rsidRDefault="00B45CF2" w:rsidP="00B45CF2">
      <w:pPr>
        <w:ind w:left="864"/>
      </w:pPr>
      <w:r>
        <w:t xml:space="preserve">C-R1 ([PKT] -&gt; VLAN), </w:t>
      </w:r>
      <w:r w:rsidRPr="00AD0B22">
        <w:rPr>
          <w:highlight w:val="yellow"/>
        </w:rPr>
        <w:t>S3 (VLAN -&gt; [M</w:t>
      </w:r>
      <w:r w:rsidR="007445AC">
        <w:rPr>
          <w:highlight w:val="yellow"/>
        </w:rPr>
        <w:t>A</w:t>
      </w:r>
      <w:r w:rsidRPr="00AD0B22">
        <w:rPr>
          <w:highlight w:val="yellow"/>
        </w:rPr>
        <w:t>C] -&gt; [</w:t>
      </w:r>
      <w:proofErr w:type="spellStart"/>
      <w:r w:rsidRPr="00AD0B22">
        <w:rPr>
          <w:highlight w:val="yellow"/>
        </w:rPr>
        <w:t>ODUflex</w:t>
      </w:r>
      <w:proofErr w:type="spellEnd"/>
      <w:r w:rsidRPr="00AD0B22">
        <w:rPr>
          <w:highlight w:val="yellow"/>
        </w:rPr>
        <w:t>])</w:t>
      </w:r>
      <w:proofErr w:type="gramStart"/>
      <w:r>
        <w:t>,</w:t>
      </w:r>
      <w:proofErr w:type="gramEnd"/>
      <w:r>
        <w:br/>
        <w:t>S5 ([</w:t>
      </w:r>
      <w:proofErr w:type="spellStart"/>
      <w:r>
        <w:t>ODUflex</w:t>
      </w:r>
      <w:proofErr w:type="spellEnd"/>
      <w:r>
        <w:t xml:space="preserve">]), </w:t>
      </w:r>
      <w:r w:rsidRPr="00AD0B22">
        <w:rPr>
          <w:highlight w:val="yellow"/>
        </w:rPr>
        <w:t>S6 ([</w:t>
      </w:r>
      <w:proofErr w:type="spellStart"/>
      <w:r w:rsidRPr="00AD0B22">
        <w:rPr>
          <w:highlight w:val="yellow"/>
        </w:rPr>
        <w:t>ODUflex</w:t>
      </w:r>
      <w:proofErr w:type="spellEnd"/>
      <w:r w:rsidRPr="00AD0B22">
        <w:rPr>
          <w:highlight w:val="yellow"/>
        </w:rPr>
        <w:t>] -&gt; [MAC] -&gt; VLAN),</w:t>
      </w:r>
      <w:r>
        <w:br/>
        <w:t>C-R3 (VLAN -&gt; [PKT])</w:t>
      </w:r>
    </w:p>
    <w:p w14:paraId="57328E3D" w14:textId="01017789" w:rsidR="00B45CF2" w:rsidRDefault="00B45CF2" w:rsidP="00B45CF2">
      <w:pPr>
        <w:ind w:left="864"/>
      </w:pPr>
      <w:r>
        <w:t xml:space="preserve">C-R3 ([PKT] -&gt; VLAN), </w:t>
      </w:r>
      <w:r w:rsidRPr="00111169">
        <w:rPr>
          <w:highlight w:val="yellow"/>
        </w:rPr>
        <w:t>S6 (VLAN -&gt; [MAC] -&gt; [</w:t>
      </w:r>
      <w:proofErr w:type="spellStart"/>
      <w:r w:rsidRPr="00111169">
        <w:rPr>
          <w:highlight w:val="yellow"/>
        </w:rPr>
        <w:t>ODUflex</w:t>
      </w:r>
      <w:proofErr w:type="spellEnd"/>
      <w:r w:rsidRPr="00111169">
        <w:rPr>
          <w:highlight w:val="yellow"/>
        </w:rPr>
        <w:t>]),</w:t>
      </w:r>
      <w:r>
        <w:br/>
        <w:t>S5 ([</w:t>
      </w:r>
      <w:proofErr w:type="spellStart"/>
      <w:r>
        <w:t>ODUflex</w:t>
      </w:r>
      <w:proofErr w:type="spellEnd"/>
      <w:r>
        <w:t xml:space="preserve">]), </w:t>
      </w:r>
      <w:r w:rsidRPr="00111169">
        <w:rPr>
          <w:highlight w:val="yellow"/>
        </w:rPr>
        <w:t>S3 ([</w:t>
      </w:r>
      <w:proofErr w:type="spellStart"/>
      <w:r w:rsidRPr="00111169">
        <w:rPr>
          <w:highlight w:val="yellow"/>
        </w:rPr>
        <w:t>ODUflex</w:t>
      </w:r>
      <w:proofErr w:type="spellEnd"/>
      <w:r w:rsidRPr="00111169">
        <w:rPr>
          <w:highlight w:val="yellow"/>
        </w:rPr>
        <w:t>] -&gt; [MAC] -&gt; [</w:t>
      </w:r>
      <w:proofErr w:type="spellStart"/>
      <w:r w:rsidRPr="00111169">
        <w:rPr>
          <w:highlight w:val="yellow"/>
        </w:rPr>
        <w:t>ODUflex</w:t>
      </w:r>
      <w:proofErr w:type="spellEnd"/>
      <w:r w:rsidRPr="00111169">
        <w:rPr>
          <w:highlight w:val="yellow"/>
        </w:rPr>
        <w:t>]),</w:t>
      </w:r>
      <w:r>
        <w:br/>
      </w:r>
      <w:r w:rsidR="007445AC">
        <w:t>S1 ([</w:t>
      </w:r>
      <w:proofErr w:type="spellStart"/>
      <w:r w:rsidR="007445AC">
        <w:t>ODUflex</w:t>
      </w:r>
      <w:proofErr w:type="spellEnd"/>
      <w:r w:rsidR="007445AC">
        <w:t>]), S2 ([</w:t>
      </w:r>
      <w:proofErr w:type="spellStart"/>
      <w:r w:rsidR="007445AC">
        <w:t>ODUflex</w:t>
      </w:r>
      <w:proofErr w:type="spellEnd"/>
      <w:r w:rsidR="007445AC">
        <w:t>]), S31 ([</w:t>
      </w:r>
      <w:proofErr w:type="spellStart"/>
      <w:r w:rsidR="007445AC">
        <w:t>ODUflex</w:t>
      </w:r>
      <w:proofErr w:type="spellEnd"/>
      <w:r w:rsidR="007445AC">
        <w:t>]),</w:t>
      </w:r>
      <w:r w:rsidR="007445AC">
        <w:br/>
      </w:r>
      <w: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C-R5 (VLAN -&gt; [PKT])</w:t>
      </w:r>
    </w:p>
    <w:p w14:paraId="4987A708" w14:textId="77777777" w:rsidR="00D87A26" w:rsidRDefault="00D87A26" w:rsidP="00D87A26">
      <w:pPr>
        <w:ind w:left="864"/>
      </w:pPr>
      <w:r>
        <w:t xml:space="preserve">C-R1 ([PKT] -&gt; VLAN), </w:t>
      </w:r>
      <w:r w:rsidRPr="006035C2">
        <w:rPr>
          <w:highlight w:val="yellow"/>
        </w:rPr>
        <w:t>S3 (VLAN -&gt; [MAC] -&gt; [</w:t>
      </w:r>
      <w:proofErr w:type="spellStart"/>
      <w:r w:rsidRPr="006035C2">
        <w:rPr>
          <w:highlight w:val="yellow"/>
        </w:rPr>
        <w:t>ODUflex</w:t>
      </w:r>
      <w:proofErr w:type="spellEnd"/>
      <w:r w:rsidRPr="006035C2">
        <w:rPr>
          <w:highlight w:val="yellow"/>
        </w:rPr>
        <w:t>])</w:t>
      </w:r>
      <w:proofErr w:type="gramStart"/>
      <w:r w:rsidRPr="006035C2">
        <w:rPr>
          <w:highlight w:val="yellow"/>
        </w:rPr>
        <w:t>,</w:t>
      </w:r>
      <w:proofErr w:type="gramEnd"/>
      <w:r>
        <w:br/>
        <w:t>S1 ([</w:t>
      </w:r>
      <w:proofErr w:type="spellStart"/>
      <w:r>
        <w:t>ODUflex</w:t>
      </w:r>
      <w:proofErr w:type="spellEnd"/>
      <w:r>
        <w:t>]), S2 ([</w:t>
      </w:r>
      <w:proofErr w:type="spellStart"/>
      <w:r>
        <w:t>ODUflex</w:t>
      </w:r>
      <w:proofErr w:type="spellEnd"/>
      <w:r>
        <w:t>]), S31 ([</w:t>
      </w:r>
      <w:proofErr w:type="spellStart"/>
      <w:r>
        <w:t>ODUflex</w:t>
      </w:r>
      <w:proofErr w:type="spellEnd"/>
      <w:r>
        <w:t>]),</w:t>
      </w:r>
      <w:r>
        <w:b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C-R5 (VLAN -&gt; [PKT])</w:t>
      </w:r>
    </w:p>
    <w:p w14:paraId="44B3A27B" w14:textId="4EF3D37B" w:rsidR="007445AC" w:rsidRDefault="007445AC" w:rsidP="007445AC">
      <w:r>
        <w:t xml:space="preserve">As described in section </w:t>
      </w:r>
      <w:r>
        <w:fldChar w:fldCharType="begin"/>
      </w:r>
      <w:r>
        <w:instrText xml:space="preserve"> REF _Ref500347772 \r \h \t </w:instrText>
      </w:r>
      <w:r>
        <w:fldChar w:fldCharType="separate"/>
      </w:r>
      <w:r w:rsidR="00606C15">
        <w:t>4.3.2</w:t>
      </w:r>
      <w:r>
        <w:fldChar w:fldCharType="end"/>
      </w:r>
      <w:r>
        <w:t>, it is assumed that the CNC is capable, via the CMI, to request the setup of this EVPLAN/</w:t>
      </w:r>
      <w:proofErr w:type="spellStart"/>
      <w:r>
        <w:t>EVPTree</w:t>
      </w:r>
      <w:proofErr w:type="spellEnd"/>
      <w:r>
        <w:t xml:space="preserve"> service, providing all the information that the MDSC needs to understand that it need to request PNC1 to setup an </w:t>
      </w:r>
      <w:proofErr w:type="spellStart"/>
      <w:r>
        <w:t>ODUflex</w:t>
      </w:r>
      <w:proofErr w:type="spellEnd"/>
      <w:r>
        <w:t xml:space="preserve"> connection between nodes S3 and S6 (single-domain service request) and it also needs to coordinate the setup of a multi-domain </w:t>
      </w:r>
      <w:proofErr w:type="spellStart"/>
      <w:r>
        <w:t>ODUflex</w:t>
      </w:r>
      <w:proofErr w:type="spellEnd"/>
      <w:r>
        <w:t xml:space="preserve"> connection between nodes S3 and S16 as well as the MAC bridging and the adaptation functions on these edge nodes.</w:t>
      </w:r>
    </w:p>
    <w:p w14:paraId="1CE35E72" w14:textId="381C0911" w:rsidR="0091245F" w:rsidRDefault="0091245F" w:rsidP="0091245F">
      <w:r w:rsidRPr="00D95E8B">
        <w:t xml:space="preserve">In case the CNC needs the setup of </w:t>
      </w:r>
      <w:r>
        <w:t>an EVPLAN/</w:t>
      </w:r>
      <w:proofErr w:type="spellStart"/>
      <w:r>
        <w:t>EVPTree</w:t>
      </w:r>
      <w:proofErr w:type="spellEnd"/>
      <w:r>
        <w:t xml:space="preserve"> service only between C-R1, C-R2 and C-R3 (</w:t>
      </w:r>
      <w:r w:rsidRPr="00D95E8B">
        <w:t xml:space="preserve">single-domain service request), </w:t>
      </w:r>
      <w:r>
        <w:t xml:space="preserve">it </w:t>
      </w:r>
      <w:r>
        <w:lastRenderedPageBreak/>
        <w:t>would request the setup of this service in the same way as before and the information provided at the CMI is sufficient for the MDSC to understand that this is a single-domain service request.</w:t>
      </w:r>
    </w:p>
    <w:p w14:paraId="59AB012C" w14:textId="108175D5" w:rsidR="0091245F" w:rsidRDefault="0091245F" w:rsidP="0091245F">
      <w:r>
        <w:t>T</w:t>
      </w:r>
      <w:r w:rsidRPr="00D95E8B">
        <w:t xml:space="preserve">he MDSC can </w:t>
      </w:r>
      <w:r>
        <w:t xml:space="preserve">then </w:t>
      </w:r>
      <w:r w:rsidRPr="00D95E8B">
        <w:t xml:space="preserve">just request PNC1 to setup a single-domain </w:t>
      </w:r>
      <w:r>
        <w:t>EVPLAN/</w:t>
      </w:r>
      <w:proofErr w:type="spellStart"/>
      <w:r>
        <w:t>EVPTree</w:t>
      </w:r>
      <w:proofErr w:type="spellEnd"/>
      <w:r>
        <w:t xml:space="preserve"> service </w:t>
      </w:r>
      <w:r w:rsidRPr="00D95E8B">
        <w:t xml:space="preserve">between </w:t>
      </w:r>
      <w:r>
        <w:t xml:space="preserve">nodes </w:t>
      </w:r>
      <w:r w:rsidRPr="00D95E8B">
        <w:t>S3 and S6.</w:t>
      </w:r>
      <w:r>
        <w:t xml:space="preserve"> PNC1 can take care of setting up the single-domain </w:t>
      </w:r>
      <w:proofErr w:type="spellStart"/>
      <w:r>
        <w:t>ODUflex</w:t>
      </w:r>
      <w:proofErr w:type="spellEnd"/>
      <w:r>
        <w:t xml:space="preserve"> end-to-end connection between nodes S3 and S6 as well as of configuring the MAC bridging and the adaptation functions on these edge nodes.</w:t>
      </w:r>
    </w:p>
    <w:p w14:paraId="2DAD69F0" w14:textId="77777777" w:rsidR="00CC0754" w:rsidRPr="00F41C0D" w:rsidRDefault="00CC0754" w:rsidP="00F41C0D">
      <w:pPr>
        <w:pStyle w:val="Heading3"/>
      </w:pPr>
      <w:bookmarkStart w:id="49" w:name="_Ref500419020"/>
      <w:bookmarkStart w:id="50" w:name="_Toc508190100"/>
      <w:r w:rsidRPr="00F41C0D">
        <w:t>Dynamic Service Configuration</w:t>
      </w:r>
      <w:bookmarkEnd w:id="50"/>
    </w:p>
    <w:p w14:paraId="70C5FA98" w14:textId="77777777" w:rsidR="00CC0754" w:rsidRDefault="00CC0754" w:rsidP="00CC0754">
      <w:pPr>
        <w:pStyle w:val="CommentText"/>
        <w:rPr>
          <w:rFonts w:eastAsiaTheme="minorEastAsia"/>
          <w:lang w:eastAsia="zh-CN"/>
        </w:rPr>
      </w:pPr>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A straightforward approach would be terminate the current service and replace with a new one. Another more advanced approach would be dynamic configuration, in which case there will be no interruption for the connection.</w:t>
      </w:r>
    </w:p>
    <w:p w14:paraId="762B9453" w14:textId="26E99188" w:rsidR="00CC0754" w:rsidRDefault="00CC0754" w:rsidP="00F41C0D">
      <w:pPr>
        <w:pStyle w:val="CommentText"/>
        <w:rPr>
          <w:i/>
          <w:iCs/>
          <w:highlight w:val="yellow"/>
        </w:rPr>
      </w:pPr>
      <w:r>
        <w:rPr>
          <w:rFonts w:eastAsiaTheme="minorEastAsia"/>
          <w:lang w:eastAsia="zh-CN"/>
        </w:rPr>
        <w:t xml:space="preserve">An example application would be updating the SLA information for a certain connection. For example, an ODU transit connection is set up according to section </w:t>
      </w:r>
      <w:r>
        <w:rPr>
          <w:rFonts w:eastAsiaTheme="minorEastAsia"/>
          <w:lang w:eastAsia="zh-CN"/>
        </w:rPr>
        <w:fldChar w:fldCharType="begin"/>
      </w:r>
      <w:r>
        <w:rPr>
          <w:rFonts w:eastAsiaTheme="minorEastAsia"/>
          <w:lang w:eastAsia="zh-CN"/>
        </w:rPr>
        <w:instrText xml:space="preserve"> REF _Ref500411426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4.3.1</w:t>
      </w:r>
      <w:r>
        <w:rPr>
          <w:rFonts w:eastAsiaTheme="minorEastAsia"/>
          <w:lang w:eastAsia="zh-CN"/>
        </w:rPr>
        <w:fldChar w:fldCharType="end"/>
      </w:r>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t>
      </w:r>
    </w:p>
    <w:p w14:paraId="732AB32D" w14:textId="77777777" w:rsidR="003362AE" w:rsidRPr="00D87A26" w:rsidRDefault="003362AE" w:rsidP="003362AE">
      <w:pPr>
        <w:pStyle w:val="Heading2"/>
      </w:pPr>
      <w:bookmarkStart w:id="51" w:name="_Toc508190101"/>
      <w:r w:rsidRPr="00D87A26">
        <w:t>Multi-function Access Links</w:t>
      </w:r>
      <w:bookmarkEnd w:id="49"/>
      <w:bookmarkEnd w:id="51"/>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4C98820C" w:rsidR="009F3B7C" w:rsidRDefault="009F3B7C" w:rsidP="009F3B7C">
      <w:r>
        <w:t xml:space="preserve">This configuration can be done a-priori by means outside the scope of this document. In this case, these links will appear at the MPI either as an ODU Link or as a STM-64 Link or as a 10GE Link (depending on the a-priori configuration) and will be controlled at the MPI as discussed in section </w:t>
      </w:r>
      <w:r>
        <w:fldChar w:fldCharType="begin"/>
      </w:r>
      <w:r>
        <w:instrText xml:space="preserve"> REF _Ref500415983 \r \h \t </w:instrText>
      </w:r>
      <w:r>
        <w:fldChar w:fldCharType="separate"/>
      </w:r>
      <w:r w:rsidR="00606C15">
        <w:t>4.3</w:t>
      </w:r>
      <w:r>
        <w:fldChar w:fldCharType="end"/>
      </w:r>
      <w:r>
        <w:t>.</w:t>
      </w:r>
    </w:p>
    <w:p w14:paraId="2A7C7557" w14:textId="77777777" w:rsidR="009F3B7C" w:rsidRDefault="009F3B7C" w:rsidP="009F3B7C">
      <w:r>
        <w:t>It is also possible not to configure these links a-priori and give the control to the MPI to decide, based on the service configuration, how to configure it.</w:t>
      </w:r>
    </w:p>
    <w:p w14:paraId="03AE43A1" w14:textId="77777777" w:rsidR="00D87A26" w:rsidRDefault="00D87A26" w:rsidP="00D87A26">
      <w:r>
        <w:lastRenderedPageBreak/>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p>
    <w:p w14:paraId="4F6533BB" w14:textId="77777777" w:rsidR="00D87A26" w:rsidRDefault="00D87A26" w:rsidP="00D87A26">
      <w:r>
        <w:t>The traffic flow between C-R1 and C-R7 can be summarized as:</w:t>
      </w:r>
    </w:p>
    <w:p w14:paraId="787E6845" w14:textId="77777777" w:rsidR="00D87A26" w:rsidRDefault="00D87A26" w:rsidP="00D87A26">
      <w:pPr>
        <w:ind w:left="864"/>
      </w:pPr>
      <w:r>
        <w:t xml:space="preserve">C-R1 ([PKT] -&gt; STM-64), S3 (STM-64 -&gt; [ODU2]), S1 ([ODU2]), </w:t>
      </w:r>
      <w:r>
        <w:br/>
        <w:t>S2 ([ODU2]), S31 ([ODU2] -&gt; STM-64), C-R3 (STM-64 -&gt; [PKT])</w:t>
      </w:r>
    </w:p>
    <w:p w14:paraId="24730904" w14:textId="77777777" w:rsidR="00D87A26" w:rsidRDefault="00D87A26" w:rsidP="00D87A26">
      <w:r>
        <w:t>The traffic flow between C-R1 and C-R5 can be summarized as:</w:t>
      </w:r>
    </w:p>
    <w:p w14:paraId="6C2DB24C" w14:textId="77777777" w:rsidR="00D87A26" w:rsidRDefault="00D87A26" w:rsidP="00D87A26">
      <w:pPr>
        <w:ind w:left="864"/>
      </w:pPr>
      <w:r>
        <w:t>C-R1 ([PKT] -&gt; ETH), S3 (ETH -&gt; [ODU2]), S1 ([ODU2])</w:t>
      </w:r>
      <w:proofErr w:type="gramStart"/>
      <w:r>
        <w:t>,</w:t>
      </w:r>
      <w:proofErr w:type="gramEnd"/>
      <w:r>
        <w:br/>
        <w:t>S2 ([ODU2]), S31 ([ODU2]), S33 ([ODU2]), S34 ([ODU2]),</w:t>
      </w:r>
      <w:r>
        <w:br/>
        <w:t>S15 ([ODU2]), S18 ([ODU2] -&gt; ETH), C-R5 (ETH -&gt; [PKT])</w:t>
      </w:r>
    </w:p>
    <w:p w14:paraId="0B66F869" w14:textId="5CBA40E2" w:rsidR="007445AC" w:rsidRDefault="007445AC" w:rsidP="007445AC">
      <w:r>
        <w:t xml:space="preserve">As described in section </w:t>
      </w:r>
      <w:r>
        <w:fldChar w:fldCharType="begin"/>
      </w:r>
      <w:r>
        <w:instrText xml:space="preserve"> REF _Ref500347772 \r \h \t </w:instrText>
      </w:r>
      <w:r>
        <w:fldChar w:fldCharType="separate"/>
      </w:r>
      <w:r w:rsidR="00606C15">
        <w:t>4.3.2</w:t>
      </w:r>
      <w:r>
        <w:fldChar w:fldCharType="end"/>
      </w:r>
      <w:r>
        <w:t>, it is assumed that the CNC is capable, via the CMI, to request the setup either an STM-64 Private Line service between C-R1 and C-R7 or an EPL service between C-R1 and C-R5, providing all the information that the MDSC needs to understand that it need to coordinate the setup of a multi-domain ODU2 connection, either between nodes S3 and S31, or between nodes S3 and S18, as well as the adaptation functions on these edge nodes, and in particular whether the multi-function access link on between C-R1 and S3 should operate as an STM-64 or as a 10GE link.</w:t>
      </w:r>
    </w:p>
    <w:p w14:paraId="07BD87A9" w14:textId="058DD8C4" w:rsidR="003362AE" w:rsidRPr="00D87A26" w:rsidRDefault="000A3A23" w:rsidP="003362AE">
      <w:pPr>
        <w:pStyle w:val="Heading2"/>
      </w:pPr>
      <w:bookmarkStart w:id="52" w:name="_Toc500168645"/>
      <w:bookmarkStart w:id="53" w:name="_Toc508190102"/>
      <w:r w:rsidRPr="00D87A26">
        <w:t xml:space="preserve">Protection </w:t>
      </w:r>
      <w:r>
        <w:t xml:space="preserve">and Restoration </w:t>
      </w:r>
      <w:r w:rsidRPr="00D87A26">
        <w:t>Configuration</w:t>
      </w:r>
      <w:bookmarkEnd w:id="52"/>
      <w:bookmarkEnd w:id="53"/>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77777777" w:rsidR="004710F8" w:rsidRDefault="004710F8" w:rsidP="004710F8">
      <w:r>
        <w:t>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27352685" w:rsidR="000A3A23" w:rsidRDefault="000A3A23" w:rsidP="000A3A23">
      <w:r>
        <w:t xml:space="preserve">This section describes only services which are protected with linear protection and with dynamic restoration. </w:t>
      </w:r>
    </w:p>
    <w:p w14:paraId="19F5EC87" w14:textId="77777777" w:rsidR="00D87A26" w:rsidRDefault="00D87A26" w:rsidP="00D87A26">
      <w:r>
        <w:t xml:space="preserve">The MDSC needs to be capable to coordinate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606C15">
        <w:t>4.3</w:t>
      </w:r>
      <w:r w:rsidR="004710F8">
        <w:fldChar w:fldCharType="end"/>
      </w:r>
      <w:r>
        <w:t>.</w:t>
      </w:r>
    </w:p>
    <w:p w14:paraId="0A7FA43A" w14:textId="77777777" w:rsidR="00D87A26" w:rsidRDefault="00D87A26" w:rsidP="00D87A26">
      <w:r>
        <w:lastRenderedPageBreak/>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 also protection switching within the transport network domain can only be provided at the OTN ODU layer.</w:t>
      </w:r>
    </w:p>
    <w:p w14:paraId="5DCC0CDA" w14:textId="77777777" w:rsidR="00D87A26" w:rsidRPr="00D87A26" w:rsidRDefault="00D87A26" w:rsidP="00D87A26">
      <w:pPr>
        <w:pStyle w:val="Heading3"/>
      </w:pPr>
      <w:bookmarkStart w:id="54" w:name="_Toc508190103"/>
      <w:r w:rsidRPr="00D87A26">
        <w:t>Linear Protection (end-to-end)</w:t>
      </w:r>
      <w:bookmarkEnd w:id="54"/>
    </w:p>
    <w:p w14:paraId="7815E17B" w14:textId="77777777"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t xml:space="preserve"> from failures within the OTN multi-domain transport network, the MDSC should be capable to coordinate different PNCs to configure and control OTN </w:t>
      </w:r>
      <w:r w:rsidRPr="00C50CF6">
        <w:t xml:space="preserve">linear protection </w:t>
      </w:r>
      <w:r>
        <w:t>in the data plane between nodes S3 and node S18.</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lastRenderedPageBreak/>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55" w:name="_Toc508190104"/>
      <w:r w:rsidRPr="00D87A26">
        <w:t>Segmented Protection</w:t>
      </w:r>
      <w:bookmarkEnd w:id="55"/>
    </w:p>
    <w:p w14:paraId="4708D63C" w14:textId="78799F36" w:rsidR="00D87A26" w:rsidRDefault="00A032F2" w:rsidP="00D87A26">
      <w:r>
        <w:t>To</w:t>
      </w:r>
      <w:r w:rsidR="00D87A26">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rsidR="00D87A26">
        <w:t xml:space="preserve"> from failures within the OTN multi-domain transport network, the MDSC should be capable to request each PNC to configure OTN intra-domain protection when requesting the setup of the ODU2 </w:t>
      </w:r>
      <w:r w:rsidR="00D87A26" w:rsidRPr="00F41C0D">
        <w:rPr>
          <w:highlight w:val="yellow"/>
        </w:rPr>
        <w:t>data plane connection segment</w:t>
      </w:r>
      <w:r w:rsidR="00D87A26">
        <w: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77777777" w:rsidR="00D87A26" w:rsidRDefault="00D87A26" w:rsidP="00D87A26">
      <w:r>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77777777" w:rsidR="000A3A23" w:rsidRDefault="000A3A23" w:rsidP="00F41C0D">
      <w:pPr>
        <w:pStyle w:val="Heading3"/>
        <w:rPr>
          <w:lang w:eastAsia="zh-CN"/>
        </w:rPr>
      </w:pPr>
      <w:bookmarkStart w:id="56" w:name="_Toc508190105"/>
      <w:r>
        <w:rPr>
          <w:lang w:eastAsia="zh-CN"/>
        </w:rPr>
        <w:t xml:space="preserve">End-to-End </w:t>
      </w:r>
      <w:r>
        <w:rPr>
          <w:rFonts w:hint="eastAsia"/>
          <w:lang w:eastAsia="zh-CN"/>
        </w:rPr>
        <w:t>Dynamic</w:t>
      </w:r>
      <w:r>
        <w:rPr>
          <w:lang w:eastAsia="zh-CN"/>
        </w:rPr>
        <w:t xml:space="preserve"> restoration</w:t>
      </w:r>
      <w:bookmarkEnd w:id="56"/>
    </w:p>
    <w:p w14:paraId="5E4F6369" w14:textId="537312D2" w:rsidR="000A3A23" w:rsidRDefault="00A032F2" w:rsidP="00F41C0D">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end-to-end dynamic Restoration</w:t>
      </w:r>
      <w:r w:rsidR="000A3A23" w:rsidRPr="00C50CF6">
        <w:t xml:space="preserve"> </w:t>
      </w:r>
      <w:r w:rsidR="000A3A23">
        <w:t xml:space="preserve">in the data plane between nodes S3 and node S18. For example, the MDSC can request the PNC1, PNC2 and PNC3 to create a service with no-protection, MDSC set the end-to-end service with the dynamic restoration. </w:t>
      </w:r>
    </w:p>
    <w:p w14:paraId="26A5A21D" w14:textId="77777777" w:rsidR="000A3A23" w:rsidRDefault="000A3A23" w:rsidP="000A3A23">
      <w:pPr>
        <w:ind w:left="1296"/>
      </w:pPr>
      <w:r>
        <w:lastRenderedPageBreak/>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3B490CC0" w14:textId="77777777" w:rsidR="000A3A23" w:rsidRDefault="000A3A23" w:rsidP="00F41C0D">
      <w:pPr>
        <w:rPr>
          <w:rFonts w:eastAsiaTheme="minorEastAsia"/>
          <w:lang w:eastAsia="zh-CN"/>
        </w:rPr>
      </w:pPr>
      <w:r>
        <w:rPr>
          <w:rFonts w:eastAsiaTheme="minorEastAsia"/>
          <w:lang w:eastAsia="zh-CN"/>
        </w:rPr>
        <w:t>When a link failure between S1 and s2 occurred in network domain 1, PNC1 does not restore the tunnel and send the alarm notification to the MDSC, MDSC will perform the end-to-end restoration.</w:t>
      </w:r>
    </w:p>
    <w:p w14:paraId="7C7AEFE6" w14:textId="77777777"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w:t>
      </w:r>
      <w:r>
        <w:tab/>
        <w:t>, S18</w:t>
      </w:r>
    </w:p>
    <w:p w14:paraId="53E30AA3" w14:textId="7802F840" w:rsidR="000A3A23" w:rsidRDefault="000A3A23" w:rsidP="00F41C0D">
      <w:pPr>
        <w:pStyle w:val="Heading3"/>
        <w:rPr>
          <w:rFonts w:eastAsiaTheme="minorEastAsia"/>
          <w:lang w:eastAsia="zh-CN"/>
        </w:rPr>
      </w:pPr>
      <w:bookmarkStart w:id="57" w:name="_Toc507866122"/>
      <w:bookmarkStart w:id="58" w:name="_Toc508190106"/>
      <w:bookmarkEnd w:id="57"/>
      <w:r>
        <w:rPr>
          <w:rFonts w:eastAsiaTheme="minorEastAsia"/>
          <w:lang w:eastAsia="zh-CN"/>
        </w:rPr>
        <w:t>S</w:t>
      </w:r>
      <w:r>
        <w:rPr>
          <w:rFonts w:eastAsiaTheme="minorEastAsia" w:hint="eastAsia"/>
          <w:lang w:eastAsia="zh-CN"/>
        </w:rPr>
        <w:t xml:space="preserve">egmented </w:t>
      </w:r>
      <w:r w:rsidR="00A032F2">
        <w:rPr>
          <w:rFonts w:eastAsiaTheme="minorEastAsia"/>
          <w:lang w:eastAsia="zh-CN"/>
        </w:rPr>
        <w:t>D</w:t>
      </w:r>
      <w:r>
        <w:rPr>
          <w:rFonts w:eastAsiaTheme="minorEastAsia"/>
          <w:lang w:eastAsia="zh-CN"/>
        </w:rPr>
        <w:t xml:space="preserve">ynamic </w:t>
      </w:r>
      <w:r w:rsidR="00A032F2">
        <w:rPr>
          <w:rFonts w:eastAsiaTheme="minorEastAsia"/>
          <w:lang w:eastAsia="zh-CN"/>
        </w:rPr>
        <w:t>R</w:t>
      </w:r>
      <w:r>
        <w:rPr>
          <w:rFonts w:eastAsiaTheme="minorEastAsia"/>
          <w:lang w:eastAsia="zh-CN"/>
        </w:rPr>
        <w:t>estoration</w:t>
      </w:r>
      <w:bookmarkEnd w:id="58"/>
    </w:p>
    <w:p w14:paraId="481BFDA9" w14:textId="299972A7" w:rsidR="000A3A23" w:rsidRDefault="00A032F2" w:rsidP="000A3A23">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segmented dynamic Restoration</w:t>
      </w:r>
      <w:r w:rsidR="000A3A23" w:rsidRPr="00C50CF6">
        <w:t xml:space="preserve"> </w:t>
      </w:r>
      <w:r w:rsidR="000A3A23">
        <w:t xml:space="preserve">in the data plane between nodes S3 and node S18. </w:t>
      </w:r>
    </w:p>
    <w:p w14:paraId="74DF0C31"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BE39ECD" w14:textId="77777777" w:rsidR="000A3A23" w:rsidRDefault="000A3A23" w:rsidP="000A3A23">
      <w:pPr>
        <w:rPr>
          <w:rFonts w:eastAsiaTheme="minorEastAsia"/>
          <w:lang w:eastAsia="zh-CN"/>
        </w:rPr>
      </w:pPr>
      <w:r>
        <w:rPr>
          <w:rFonts w:eastAsiaTheme="minorEastAsia"/>
          <w:lang w:eastAsia="zh-CN"/>
        </w:rPr>
        <w:t>When a link failure between S1 and s2 occurred in network domain 1, PNC1 will restore the tunnel and send the alarm or tunnel update notification to the MDSC, MDSC will update the restored tunnel.</w:t>
      </w:r>
    </w:p>
    <w:p w14:paraId="564FE0A2" w14:textId="77777777" w:rsidR="000A3A23" w:rsidRDefault="000A3A23" w:rsidP="000A3A23">
      <w:pPr>
        <w:tabs>
          <w:tab w:val="clear" w:pos="6912"/>
          <w:tab w:val="clear" w:pos="7344"/>
          <w:tab w:val="left" w:pos="6792"/>
        </w:tabs>
        <w:ind w:left="1296"/>
      </w:pPr>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51698F9A" w14:textId="77777777" w:rsidR="000A3A23" w:rsidRDefault="000A3A23" w:rsidP="000A3A23">
      <w:pPr>
        <w:rPr>
          <w:rFonts w:eastAsiaTheme="minorEastAsia"/>
          <w:lang w:eastAsia="zh-CN"/>
        </w:rPr>
      </w:pPr>
      <w:r>
        <w:rPr>
          <w:rFonts w:eastAsiaTheme="minorEastAsia"/>
          <w:lang w:eastAsia="zh-CN"/>
        </w:rPr>
        <w:t>When a link failure between network domain 1 and network domain 2 occurred, PNC1 and PNC2 will send the alarm notification to the MDSC, MDSC will update the restored tunnel.</w:t>
      </w:r>
    </w:p>
    <w:p w14:paraId="59B6DE3C" w14:textId="77777777"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w:t>
      </w:r>
      <w:r>
        <w:tab/>
        <w:t>, S18</w:t>
      </w:r>
    </w:p>
    <w:p w14:paraId="57789516" w14:textId="77777777" w:rsidR="000A3A23" w:rsidRPr="00BE6117" w:rsidRDefault="000A3A23" w:rsidP="000A3A23">
      <w:pPr>
        <w:rPr>
          <w:rFonts w:eastAsiaTheme="minorEastAsia"/>
          <w:lang w:eastAsia="zh-CN"/>
        </w:rPr>
      </w:pPr>
      <w:r w:rsidRPr="00231472">
        <w:rPr>
          <w:rFonts w:eastAsiaTheme="minorEastAsia" w:hint="eastAsia"/>
          <w:lang w:eastAsia="zh-CN"/>
        </w:rPr>
        <w:t xml:space="preserve">In order to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p>
    <w:p w14:paraId="47FC5F68" w14:textId="77777777" w:rsidR="000A3A23" w:rsidRPr="00F41C0D" w:rsidRDefault="000A3A23" w:rsidP="00F41C0D">
      <w:pPr>
        <w:rPr>
          <w:rFonts w:eastAsiaTheme="minorEastAsia"/>
          <w:lang w:eastAsia="zh-CN"/>
        </w:rPr>
      </w:pPr>
      <w:r w:rsidRPr="00231472">
        <w:rPr>
          <w:rFonts w:eastAsiaTheme="minorEastAsia"/>
          <w:lang w:eastAsia="zh-CN"/>
        </w:rPr>
        <w:t>The creation of the recovery path by the controller can use the method of “make-before-break”, in order to reduce the impact of the recovery operation on the services.</w:t>
      </w:r>
    </w:p>
    <w:p w14:paraId="32E15727" w14:textId="6F749DC2" w:rsidR="00B940F0" w:rsidRDefault="00B940F0" w:rsidP="00F41C0D">
      <w:pPr>
        <w:pStyle w:val="Heading2"/>
      </w:pPr>
      <w:bookmarkStart w:id="59" w:name="_Toc508190107"/>
      <w:r>
        <w:rPr>
          <w:rFonts w:hint="eastAsia"/>
        </w:rPr>
        <w:lastRenderedPageBreak/>
        <w:t>S</w:t>
      </w:r>
      <w:r>
        <w:t>ervice Modification and Deletion</w:t>
      </w:r>
      <w:bookmarkEnd w:id="59"/>
    </w:p>
    <w:p w14:paraId="16837EA7" w14:textId="77777777" w:rsidR="00B940F0" w:rsidRPr="00F41C0D" w:rsidRDefault="00B940F0" w:rsidP="00B940F0">
      <w:pPr>
        <w:rPr>
          <w:i/>
          <w:highlight w:val="yellow"/>
        </w:rPr>
      </w:pPr>
      <w:r w:rsidRPr="00F41C0D">
        <w:rPr>
          <w:i/>
          <w:highlight w:val="yellow"/>
        </w:rPr>
        <w:t>[</w:t>
      </w:r>
      <w:r w:rsidRPr="00F41C0D">
        <w:rPr>
          <w:b/>
          <w:i/>
          <w:highlight w:val="yellow"/>
        </w:rPr>
        <w:t>Editors’ Note</w:t>
      </w:r>
      <w:r w:rsidRPr="00F41C0D">
        <w:rPr>
          <w:i/>
          <w:highlight w:val="yellow"/>
        </w:rPr>
        <w:t>:] The service configuration include service creation, modification and deletion.</w:t>
      </w:r>
    </w:p>
    <w:p w14:paraId="6A947F0B" w14:textId="50F4EF0A" w:rsidR="00B940F0" w:rsidRPr="00F41C0D" w:rsidRDefault="00B940F0" w:rsidP="00F41C0D">
      <w:pPr>
        <w:rPr>
          <w:i/>
        </w:rPr>
      </w:pPr>
      <w:r w:rsidRPr="00F41C0D">
        <w:rPr>
          <w:i/>
          <w:highlight w:val="yellow"/>
        </w:rPr>
        <w:t>For example, the service modification include the service bandwidth modification and service SLA level upgrade and degrade, such as service protection type changed from no protection to 1+1 protection.</w:t>
      </w:r>
    </w:p>
    <w:p w14:paraId="0ECA27CB" w14:textId="6B10D631" w:rsidR="00B940F0" w:rsidRPr="00B940F0" w:rsidRDefault="00B940F0" w:rsidP="00F41C0D">
      <w:r w:rsidRPr="00F41C0D">
        <w:rPr>
          <w:highlight w:val="yellow"/>
        </w:rPr>
        <w:t xml:space="preserve">To be </w:t>
      </w:r>
      <w:r w:rsidR="00A032F2">
        <w:t>discussed in future versions of this document.</w:t>
      </w:r>
    </w:p>
    <w:p w14:paraId="4D393E65" w14:textId="77777777" w:rsidR="000A3A23" w:rsidRDefault="000A3A23" w:rsidP="00F41C0D">
      <w:pPr>
        <w:pStyle w:val="Heading2"/>
        <w:rPr>
          <w:rFonts w:eastAsiaTheme="minorEastAsia"/>
          <w:lang w:eastAsia="zh-CN"/>
        </w:rPr>
      </w:pPr>
      <w:bookmarkStart w:id="60" w:name="_Toc508190108"/>
      <w:r>
        <w:rPr>
          <w:rFonts w:eastAsiaTheme="minorEastAsia"/>
          <w:lang w:eastAsia="zh-CN"/>
        </w:rPr>
        <w:t>N</w:t>
      </w:r>
      <w:r>
        <w:rPr>
          <w:rFonts w:eastAsiaTheme="minorEastAsia" w:hint="eastAsia"/>
          <w:lang w:eastAsia="zh-CN"/>
        </w:rPr>
        <w:t>otification</w:t>
      </w:r>
      <w:bookmarkEnd w:id="60"/>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07C8E5BF"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Default="000A3A23" w:rsidP="00F41C0D">
      <w:pPr>
        <w:pStyle w:val="Heading2"/>
        <w:rPr>
          <w:rFonts w:eastAsiaTheme="minorEastAsia"/>
          <w:lang w:eastAsia="zh-CN"/>
        </w:rPr>
      </w:pPr>
      <w:bookmarkStart w:id="61" w:name="_Toc508190109"/>
      <w:r>
        <w:rPr>
          <w:rFonts w:eastAsiaTheme="minorEastAsia"/>
          <w:lang w:eastAsia="zh-CN"/>
        </w:rPr>
        <w:t>Path Computation with Constraint</w:t>
      </w:r>
      <w:bookmarkEnd w:id="61"/>
    </w:p>
    <w:p w14:paraId="22AF3C33" w14:textId="06F8FA4C" w:rsidR="000A3A23" w:rsidRDefault="000A3A23" w:rsidP="00F41C0D">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 typical cases include IRO/XRO and so on. This information is carried in the TE Tunnel model and used when there is a request with constraint. Consider the example in section </w:t>
      </w:r>
      <w:r w:rsidR="00F320EA">
        <w:rPr>
          <w:rFonts w:eastAsiaTheme="minorEastAsia"/>
          <w:lang w:eastAsia="zh-CN"/>
        </w:rPr>
        <w:fldChar w:fldCharType="begin"/>
      </w:r>
      <w:r w:rsidR="00F320EA">
        <w:rPr>
          <w:rFonts w:eastAsiaTheme="minorEastAsia"/>
          <w:lang w:eastAsia="zh-CN"/>
        </w:rPr>
        <w:instrText xml:space="preserve"> REF _Ref500411426 \r \h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 xml:space="preserve">4.3.1. </w:t>
      </w:r>
      <w:r w:rsidR="00F320EA">
        <w:rPr>
          <w:rFonts w:eastAsiaTheme="minorEastAsia"/>
          <w:lang w:eastAsia="zh-CN"/>
        </w:rPr>
        <w:fldChar w:fldCharType="end"/>
      </w:r>
      <w:r>
        <w:rPr>
          <w:rFonts w:eastAsiaTheme="minorEastAsia"/>
          <w:lang w:eastAsia="zh-CN"/>
        </w:rPr>
        <w:t xml:space="preserve">, the request can be a Tunnel from C-R1 to C-R5 with an IRO from S2 to S31, then a qualified feedback would become: </w:t>
      </w:r>
    </w:p>
    <w:p w14:paraId="37A544AC" w14:textId="77777777" w:rsidR="000A3A23" w:rsidRPr="00F41C0D" w:rsidRDefault="000A3A23" w:rsidP="00F41C0D">
      <w:pPr>
        <w:rPr>
          <w:rFonts w:eastAsiaTheme="minorEastAsia"/>
          <w:lang w:eastAsia="zh-CN"/>
        </w:rPr>
      </w:pPr>
      <w:r w:rsidRPr="00F41C0D">
        <w:rPr>
          <w:rFonts w:eastAsiaTheme="minorEastAsia"/>
          <w:lang w:eastAsia="zh-CN"/>
        </w:rPr>
        <w:t>C-R1 ([PKT] -&gt; ODU2), S3 ([ODU2]), S1 ([ODU2]), S2 ([ODU2])</w:t>
      </w:r>
      <w:proofErr w:type="gramStart"/>
      <w:r w:rsidRPr="00F41C0D">
        <w:rPr>
          <w:rFonts w:eastAsiaTheme="minorEastAsia"/>
          <w:lang w:eastAsia="zh-CN"/>
        </w:rPr>
        <w:t>,</w:t>
      </w:r>
      <w:proofErr w:type="gramEnd"/>
      <w:r w:rsidRPr="00F41C0D">
        <w:rPr>
          <w:rFonts w:eastAsiaTheme="minorEastAsia"/>
          <w:lang w:eastAsia="zh-CN"/>
        </w:rPr>
        <w:br/>
        <w:t>S31 ([ODU2]), S33 ([ODU2]), S34 ([ODU2]),</w:t>
      </w:r>
      <w:r w:rsidRPr="00F41C0D">
        <w:rPr>
          <w:rFonts w:eastAsiaTheme="minorEastAsia"/>
          <w:lang w:eastAsia="zh-CN"/>
        </w:rPr>
        <w:br/>
        <w:t>S15 ([ODU2]), S18 ([ODU2]), C-R5 (ODU2 -&gt; [PKT])</w:t>
      </w:r>
    </w:p>
    <w:p w14:paraId="5A4853A6" w14:textId="77777777" w:rsidR="000A3A23" w:rsidRDefault="000A3A23" w:rsidP="00F41C0D">
      <w:pPr>
        <w:rPr>
          <w:rFonts w:eastAsiaTheme="minorEastAsia"/>
          <w:lang w:eastAsia="zh-CN"/>
        </w:rPr>
      </w:pPr>
      <w:r w:rsidRPr="00F41C0D">
        <w:rPr>
          <w:rFonts w:eastAsiaTheme="minorEastAsia"/>
          <w:lang w:eastAsia="zh-CN"/>
        </w:rPr>
        <w:t xml:space="preserve">If the request covers the IRO from S8 to S12, then the above path would not be qualified, while a possible computation result may be: </w:t>
      </w:r>
    </w:p>
    <w:p w14:paraId="23BDE6FD" w14:textId="77777777" w:rsidR="000A3A23" w:rsidRPr="00F41C0D" w:rsidRDefault="000A3A23" w:rsidP="00F41C0D">
      <w:pPr>
        <w:rPr>
          <w:rFonts w:eastAsiaTheme="minorEastAsia"/>
          <w:lang w:eastAsia="zh-CN"/>
        </w:rPr>
      </w:pPr>
      <w:r w:rsidRPr="00F41C0D">
        <w:rPr>
          <w:rFonts w:eastAsiaTheme="minorEastAsia"/>
          <w:lang w:eastAsia="zh-CN"/>
        </w:rPr>
        <w:lastRenderedPageBreak/>
        <w:t>C-R1 ([PKT] -&gt; ODU2), S3 ([ODU2]), S1 ([ODU2]), S2 ([ODU2])</w:t>
      </w:r>
      <w:proofErr w:type="gramStart"/>
      <w:r w:rsidRPr="00F41C0D">
        <w:rPr>
          <w:rFonts w:eastAsiaTheme="minorEastAsia"/>
          <w:lang w:eastAsia="zh-CN"/>
        </w:rPr>
        <w:t>,</w:t>
      </w:r>
      <w:proofErr w:type="gramEnd"/>
      <w:r w:rsidRPr="00F41C0D">
        <w:rPr>
          <w:rFonts w:eastAsiaTheme="minorEastAsia"/>
          <w:lang w:eastAsia="zh-CN"/>
        </w:rPr>
        <w:br/>
        <w:t>S8 ([ODU2]), S12 ([ODU2]), S15 ([ODU2]), S18 ([ODU2]), C-R5 (ODU2 -&gt; [PKT])</w:t>
      </w:r>
    </w:p>
    <w:p w14:paraId="47535007" w14:textId="77777777" w:rsidR="000A3A23" w:rsidRPr="00F41C0D" w:rsidRDefault="000A3A23" w:rsidP="00F41C0D">
      <w:pPr>
        <w:rPr>
          <w:rFonts w:eastAsiaTheme="minorEastAsia"/>
          <w:lang w:eastAsia="zh-CN"/>
        </w:rPr>
      </w:pPr>
      <w:r w:rsidRPr="00F41C0D">
        <w:rPr>
          <w:rFonts w:eastAsiaTheme="minorEastAsia"/>
          <w:lang w:eastAsia="zh-CN"/>
        </w:rPr>
        <w:t xml:space="preserve">Similarly, the XRO can be represented by TE tunnel model as well. </w:t>
      </w:r>
    </w:p>
    <w:p w14:paraId="6231E765" w14:textId="77777777" w:rsidR="000A3A23" w:rsidRPr="00F41C0D" w:rsidRDefault="000A3A23" w:rsidP="00F41C0D">
      <w:pPr>
        <w:rPr>
          <w:rFonts w:eastAsiaTheme="minorEastAsia"/>
          <w:lang w:eastAsia="zh-CN"/>
        </w:rPr>
      </w:pPr>
      <w:r w:rsidRPr="00F41C0D">
        <w:rPr>
          <w:rFonts w:eastAsiaTheme="minorEastAsia"/>
          <w:lang w:eastAsia="zh-CN"/>
        </w:rPr>
        <w:t>When there is a technology specific network (</w:t>
      </w:r>
      <w:proofErr w:type="spellStart"/>
      <w:r w:rsidRPr="00F41C0D">
        <w:rPr>
          <w:rFonts w:eastAsiaTheme="minorEastAsia"/>
          <w:lang w:eastAsia="zh-CN"/>
        </w:rPr>
        <w:t>e.g</w:t>
      </w:r>
      <w:proofErr w:type="spellEnd"/>
      <w:r w:rsidRPr="00F41C0D">
        <w:rPr>
          <w:rFonts w:eastAsiaTheme="minorEastAsia"/>
          <w:lang w:eastAsia="zh-CN"/>
        </w:rPr>
        <w:t>, OTN), the corresponding technology (OTN) model should also be used to specify the tunnel information on MPI, with the constraint included in TE Tunnel model.</w:t>
      </w:r>
    </w:p>
    <w:p w14:paraId="419DFC94" w14:textId="77777777" w:rsidR="006F6F19" w:rsidRPr="003362AE" w:rsidRDefault="003362AE" w:rsidP="00237595">
      <w:pPr>
        <w:pStyle w:val="Heading1"/>
      </w:pPr>
      <w:bookmarkStart w:id="62" w:name="_Toc508190110"/>
      <w:r>
        <w:t>YANG Model Analysis</w:t>
      </w:r>
      <w:bookmarkEnd w:id="62"/>
    </w:p>
    <w:p w14:paraId="54A590E3" w14:textId="77777777"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606C15">
        <w:t>4</w:t>
      </w:r>
      <w:r>
        <w:fldChar w:fldCharType="end"/>
      </w:r>
      <w:r>
        <w:t>.</w:t>
      </w:r>
    </w:p>
    <w:p w14:paraId="6EB424DC" w14:textId="77777777"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606C15">
        <w:t>5.1</w:t>
      </w:r>
      <w:r w:rsidR="007F6BD4">
        <w:fldChar w:fldCharType="end"/>
      </w:r>
      <w:r>
        <w:t xml:space="preserve"> describes the different topology abstractions provided to the MDSC by each PNC</w:t>
      </w:r>
      <w:r w:rsidRPr="005E4EEA">
        <w:t xml:space="preserve"> </w:t>
      </w:r>
      <w:r>
        <w:t>via its own MPI.</w:t>
      </w:r>
    </w:p>
    <w:p w14:paraId="0FF7084E" w14:textId="5AD0B46A" w:rsidR="007F6BD4" w:rsidRDefault="007F6BD4" w:rsidP="007F6BD4">
      <w:r>
        <w:t xml:space="preserve">Section </w:t>
      </w:r>
      <w:r>
        <w:fldChar w:fldCharType="begin"/>
      </w:r>
      <w:r>
        <w:instrText xml:space="preserve"> REF _Ref500418984 \r \h \t </w:instrText>
      </w:r>
      <w:r>
        <w:fldChar w:fldCharType="separate"/>
      </w:r>
      <w:r w:rsidR="00606C15">
        <w:t>0</w:t>
      </w:r>
      <w:r>
        <w:fldChar w:fldCharType="end"/>
      </w:r>
      <w:r w:rsidRPr="007F6BD4">
        <w:t xml:space="preserve"> </w:t>
      </w:r>
      <w:r>
        <w:t xml:space="preserve">describes how the MDSC can coordinate different requests to different PNCs, via their own MPIs, to setup different services, as defined in section </w:t>
      </w:r>
      <w:r>
        <w:fldChar w:fldCharType="begin"/>
      </w:r>
      <w:r>
        <w:instrText xml:space="preserve"> REF _Ref500419007 \r \h \t </w:instrText>
      </w:r>
      <w:r>
        <w:fldChar w:fldCharType="separate"/>
      </w:r>
      <w:r w:rsidR="00606C15">
        <w:t>4.3</w:t>
      </w:r>
      <w:r>
        <w:fldChar w:fldCharType="end"/>
      </w:r>
      <w:r>
        <w:t>.</w:t>
      </w:r>
    </w:p>
    <w:p w14:paraId="13065FE5" w14:textId="77777777" w:rsidR="007F6BD4" w:rsidRDefault="007F6BD4" w:rsidP="007F6BD4">
      <w:r>
        <w:t xml:space="preserve">Section </w:t>
      </w:r>
      <w:r>
        <w:fldChar w:fldCharType="begin"/>
      </w:r>
      <w:r>
        <w:instrText xml:space="preserve"> REF _Ref500419166 \r \h \t </w:instrText>
      </w:r>
      <w:r>
        <w:fldChar w:fldCharType="separate"/>
      </w:r>
      <w:r w:rsidR="00606C15">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63" w:name="_Ref500417451"/>
      <w:bookmarkStart w:id="64" w:name="_Ref500418942"/>
      <w:bookmarkStart w:id="65" w:name="_Ref500430602"/>
      <w:bookmarkStart w:id="66" w:name="_Toc508190111"/>
      <w:r w:rsidRPr="00A07622">
        <w:t>YANG Models for Topology Abstraction</w:t>
      </w:r>
      <w:bookmarkEnd w:id="63"/>
      <w:bookmarkEnd w:id="64"/>
      <w:bookmarkEnd w:id="65"/>
      <w:bookmarkEnd w:id="66"/>
    </w:p>
    <w:p w14:paraId="50DB2D14" w14:textId="334C9861" w:rsidR="007F6BD4" w:rsidRDefault="007F6BD4" w:rsidP="007F6BD4">
      <w:bookmarkStart w:id="67" w:name="_Ref500418984"/>
      <w:r>
        <w:t xml:space="preserve">Each PNC reports its respective </w:t>
      </w:r>
      <w:r w:rsidR="0091245F">
        <w:t xml:space="preserve">abstract </w:t>
      </w:r>
      <w:r>
        <w:t xml:space="preserve">topology to the MDSC, as described in section </w:t>
      </w:r>
      <w:r>
        <w:fldChar w:fldCharType="begin"/>
      </w:r>
      <w:r>
        <w:instrText xml:space="preserve"> REF _Ref500419268 \r \h \t </w:instrText>
      </w:r>
      <w:r>
        <w:fldChar w:fldCharType="separate"/>
      </w:r>
      <w:r w:rsidR="00606C15">
        <w:t>4.1.2</w:t>
      </w:r>
      <w:r>
        <w:fldChar w:fldCharType="end"/>
      </w:r>
      <w:r>
        <w:t>.</w:t>
      </w:r>
    </w:p>
    <w:p w14:paraId="035D3A5A" w14:textId="1C7E9B28" w:rsidR="007F6BD4" w:rsidRDefault="007F6BD4" w:rsidP="007F6BD4">
      <w:pPr>
        <w:pStyle w:val="Heading3"/>
      </w:pPr>
      <w:bookmarkStart w:id="68" w:name="_Ref500432575"/>
      <w:bookmarkStart w:id="69" w:name="_Toc508190112"/>
      <w:r>
        <w:lastRenderedPageBreak/>
        <w:t>Domain 1 Topology Abstraction</w:t>
      </w:r>
      <w:bookmarkEnd w:id="68"/>
      <w:bookmarkEnd w:id="69"/>
    </w:p>
    <w:p w14:paraId="2A943942" w14:textId="27F8BBCD" w:rsidR="007F6BD4" w:rsidRDefault="00CB49C5" w:rsidP="00F320EA">
      <w:pPr>
        <w:pStyle w:val="RFCFigure"/>
      </w:pPr>
      <w:r>
        <w:t xml:space="preserve">PNC1 provides </w:t>
      </w:r>
      <w:r w:rsidR="0091245F">
        <w:t xml:space="preserve">the required </w:t>
      </w:r>
      <w:r>
        <w:t xml:space="preserve">topology abstraction </w:t>
      </w:r>
      <w:r w:rsidR="0091245F">
        <w:t xml:space="preserve">to </w:t>
      </w:r>
      <w:r>
        <w:t>expose</w:t>
      </w:r>
      <w:r w:rsidR="0091245F">
        <w:t xml:space="preserve"> at its MPI toward the MDSC</w:t>
      </w:r>
      <w:r>
        <w:t xml:space="preserve"> </w:t>
      </w:r>
      <w:r w:rsidR="0091245F">
        <w:t xml:space="preserve">(called "MPI1") </w:t>
      </w:r>
      <w:r w:rsidR="007F6BD4">
        <w:t>one TE Topology instance for the ODU layer (</w:t>
      </w:r>
      <w:r w:rsidR="007F6BD4" w:rsidRPr="00AD373D">
        <w:t>called "</w:t>
      </w:r>
      <w:r>
        <w:t xml:space="preserve">MPI1 </w:t>
      </w:r>
      <w:r w:rsidR="007F6BD4" w:rsidRPr="00AD373D">
        <w:t>ODU Topology"</w:t>
      </w:r>
      <w:r w:rsidR="007F6BD4">
        <w:t>)</w:t>
      </w:r>
      <w:r>
        <w:t xml:space="preserve">, </w:t>
      </w:r>
      <w:r w:rsidR="007F6BD4">
        <w:t>containing one TE Node (</w:t>
      </w:r>
      <w:r w:rsidR="007F6BD4" w:rsidRPr="00AD373D">
        <w:t>called "ODU Node"</w:t>
      </w:r>
      <w:r w:rsidR="007F6BD4">
        <w:t xml:space="preserve">) for each physical node, as shown in </w:t>
      </w:r>
      <w:r w:rsidR="00544911">
        <w:rPr>
          <w:highlight w:val="yellow"/>
        </w:rPr>
        <w:fldChar w:fldCharType="begin"/>
      </w:r>
      <w:r w:rsidR="00544911">
        <w:instrText xml:space="preserve"> REF _Ref508189687 \r \h </w:instrText>
      </w:r>
      <w:r w:rsidR="00544911">
        <w:rPr>
          <w:highlight w:val="yellow"/>
        </w:rPr>
      </w:r>
      <w:r w:rsidR="00544911">
        <w:rPr>
          <w:highlight w:val="yellow"/>
        </w:rPr>
        <w:fldChar w:fldCharType="separate"/>
      </w:r>
      <w:r w:rsidR="00606C15">
        <w:t>Figure 3</w:t>
      </w:r>
      <w:r w:rsidR="00544911">
        <w:rPr>
          <w:highlight w:val="yellow"/>
        </w:rPr>
        <w:fldChar w:fldCharType="end"/>
      </w:r>
      <w:r w:rsidR="007F6BD4">
        <w:t xml:space="preserve"> below.</w:t>
      </w:r>
    </w:p>
    <w:p w14:paraId="37220F17" w14:textId="77777777" w:rsidR="00C911AE" w:rsidRDefault="00C911AE" w:rsidP="00F41C0D">
      <w:pPr>
        <w:pStyle w:val="RFCFigure"/>
      </w:pPr>
    </w:p>
    <w:p w14:paraId="24C0DB9B" w14:textId="77777777" w:rsidR="00C911AE" w:rsidRPr="00F41C0D" w:rsidRDefault="00C911AE" w:rsidP="00F41C0D">
      <w:pPr>
        <w:pStyle w:val="RFCFigure"/>
        <w:rPr>
          <w:lang w:val="en-AU"/>
        </w:rPr>
      </w:pPr>
      <w:r w:rsidRPr="00F41C0D">
        <w:rPr>
          <w:lang w:val="en-AU"/>
        </w:rPr>
        <w:t xml:space="preserve">               ..................................</w:t>
      </w:r>
    </w:p>
    <w:p w14:paraId="15B58B66" w14:textId="77777777" w:rsidR="00C911AE" w:rsidRPr="00F41C0D" w:rsidRDefault="00C911AE" w:rsidP="00F41C0D">
      <w:pPr>
        <w:pStyle w:val="RFCFigure"/>
        <w:rPr>
          <w:lang w:val="en-AU"/>
        </w:rPr>
      </w:pPr>
      <w:r w:rsidRPr="00F41C0D">
        <w:rPr>
          <w:lang w:val="en-AU"/>
        </w:rPr>
        <w:t xml:space="preserve">               :                                :</w:t>
      </w:r>
    </w:p>
    <w:p w14:paraId="70B18378" w14:textId="77777777" w:rsidR="00C911AE" w:rsidRPr="00F41C0D" w:rsidRDefault="00C911AE" w:rsidP="00F41C0D">
      <w:pPr>
        <w:pStyle w:val="RFCFigure"/>
        <w:rPr>
          <w:lang w:val="en-AU"/>
        </w:rPr>
      </w:pPr>
      <w:r w:rsidRPr="00F41C0D">
        <w:rPr>
          <w:lang w:val="en-AU"/>
        </w:rPr>
        <w:t xml:space="preserve">               :   ODU Abstract Topology @ </w:t>
      </w:r>
      <w:proofErr w:type="gramStart"/>
      <w:r w:rsidRPr="00F41C0D">
        <w:rPr>
          <w:lang w:val="en-AU"/>
        </w:rPr>
        <w:t>MPI  :</w:t>
      </w:r>
      <w:proofErr w:type="gramEnd"/>
    </w:p>
    <w:p w14:paraId="650D945E" w14:textId="77777777" w:rsidR="00C911AE" w:rsidRPr="00F41C0D" w:rsidRDefault="00C911AE" w:rsidP="00F41C0D">
      <w:pPr>
        <w:pStyle w:val="RFCFigure"/>
        <w:rPr>
          <w:lang w:val="en-AU"/>
        </w:rPr>
      </w:pPr>
      <w:r w:rsidRPr="00F41C0D">
        <w:rPr>
          <w:lang w:val="en-AU"/>
        </w:rPr>
        <w:t xml:space="preserve">               :        Gotham City Area        :</w:t>
      </w:r>
    </w:p>
    <w:p w14:paraId="5501CB10" w14:textId="77777777" w:rsidR="00C911AE" w:rsidRPr="00F41C0D" w:rsidRDefault="00C911AE" w:rsidP="00F41C0D">
      <w:pPr>
        <w:pStyle w:val="RFCFigure"/>
        <w:rPr>
          <w:lang w:val="en-AU"/>
        </w:rPr>
      </w:pPr>
      <w:r w:rsidRPr="00F41C0D">
        <w:rPr>
          <w:lang w:val="en-AU"/>
        </w:rPr>
        <w:t xml:space="preserve">               :     Metro Transport Network    :</w:t>
      </w:r>
    </w:p>
    <w:p w14:paraId="40D81AC0" w14:textId="77777777" w:rsidR="00C911AE" w:rsidRPr="00F41C0D" w:rsidRDefault="00C911AE" w:rsidP="00F41C0D">
      <w:pPr>
        <w:pStyle w:val="RFCFigure"/>
        <w:rPr>
          <w:lang w:val="en-AU"/>
        </w:rPr>
      </w:pPr>
      <w:r w:rsidRPr="00F41C0D">
        <w:rPr>
          <w:lang w:val="en-AU"/>
        </w:rPr>
        <w:t xml:space="preserve">               :                                :</w:t>
      </w:r>
    </w:p>
    <w:p w14:paraId="3D870DD8" w14:textId="77777777" w:rsidR="00C911AE" w:rsidRPr="00F41C0D" w:rsidRDefault="00C911AE" w:rsidP="00F41C0D">
      <w:pPr>
        <w:pStyle w:val="RFCFigure"/>
        <w:rPr>
          <w:lang w:val="en-AU"/>
        </w:rPr>
      </w:pPr>
      <w:r w:rsidRPr="00F41C0D">
        <w:rPr>
          <w:lang w:val="en-AU"/>
        </w:rPr>
        <w:t xml:space="preserve">               :        +----+        +----+    :</w:t>
      </w:r>
    </w:p>
    <w:p w14:paraId="012AE5FF" w14:textId="77777777" w:rsidR="00C911AE" w:rsidRPr="00F41C0D" w:rsidRDefault="00C911AE" w:rsidP="00F41C0D">
      <w:pPr>
        <w:pStyle w:val="RFCFigure"/>
        <w:rPr>
          <w:lang w:val="en-AU"/>
        </w:rPr>
      </w:pPr>
      <w:r w:rsidRPr="00F41C0D">
        <w:rPr>
          <w:lang w:val="en-AU"/>
        </w:rPr>
        <w:t xml:space="preserve">               :        |    |S1-1    |    |S2-1:</w:t>
      </w:r>
    </w:p>
    <w:p w14:paraId="65C628E6" w14:textId="77777777" w:rsidR="00C911AE" w:rsidRPr="00F41C0D" w:rsidRDefault="00C911AE" w:rsidP="00F41C0D">
      <w:pPr>
        <w:pStyle w:val="RFCFigure"/>
        <w:rPr>
          <w:lang w:val="en-AU"/>
        </w:rPr>
      </w:pPr>
      <w:r w:rsidRPr="00F41C0D">
        <w:rPr>
          <w:lang w:val="en-AU"/>
        </w:rPr>
        <w:t xml:space="preserve">               :        | S1 |--------| S2 |- - - - -(C-R4)</w:t>
      </w:r>
    </w:p>
    <w:p w14:paraId="7E1BE169" w14:textId="77777777" w:rsidR="00C911AE" w:rsidRPr="00F41C0D" w:rsidRDefault="00C911AE" w:rsidP="00F41C0D">
      <w:pPr>
        <w:pStyle w:val="RFCFigure"/>
        <w:rPr>
          <w:lang w:val="en-AU"/>
        </w:rPr>
      </w:pPr>
      <w:r w:rsidRPr="00F41C0D">
        <w:rPr>
          <w:lang w:val="en-AU"/>
        </w:rPr>
        <w:t xml:space="preserve">               :        +----+    S2-2+----+    :</w:t>
      </w:r>
    </w:p>
    <w:p w14:paraId="0EA366FE" w14:textId="77777777" w:rsidR="00C911AE" w:rsidRPr="00F41C0D" w:rsidRDefault="00C911AE" w:rsidP="00F41C0D">
      <w:pPr>
        <w:pStyle w:val="RFCFigure"/>
        <w:rPr>
          <w:lang w:val="en-AU"/>
        </w:rPr>
      </w:pPr>
      <w:r w:rsidRPr="00F41C0D">
        <w:rPr>
          <w:lang w:val="en-AU"/>
        </w:rPr>
        <w:t xml:space="preserve">               :     S1-2/               |S2-</w:t>
      </w:r>
      <w:proofErr w:type="gramStart"/>
      <w:r w:rsidRPr="00F41C0D">
        <w:rPr>
          <w:lang w:val="en-AU"/>
        </w:rPr>
        <w:t>3  :</w:t>
      </w:r>
      <w:proofErr w:type="gramEnd"/>
    </w:p>
    <w:p w14:paraId="2DB2DCD7" w14:textId="77777777" w:rsidR="00C911AE" w:rsidRPr="00F41C0D" w:rsidRDefault="00C911AE" w:rsidP="00F41C0D">
      <w:pPr>
        <w:pStyle w:val="RFCFigure"/>
        <w:rPr>
          <w:lang w:val="en-AU"/>
        </w:rPr>
      </w:pPr>
      <w:r w:rsidRPr="00F41C0D">
        <w:rPr>
          <w:lang w:val="en-AU"/>
        </w:rPr>
        <w:t xml:space="preserve">               :    S3-2/ Robinson </w:t>
      </w:r>
      <w:proofErr w:type="gramStart"/>
      <w:r w:rsidRPr="00F41C0D">
        <w:rPr>
          <w:lang w:val="en-AU"/>
        </w:rPr>
        <w:t>Park  |</w:t>
      </w:r>
      <w:proofErr w:type="gramEnd"/>
      <w:r w:rsidRPr="00F41C0D">
        <w:rPr>
          <w:lang w:val="en-AU"/>
        </w:rPr>
        <w:t xml:space="preserve">      :</w:t>
      </w:r>
    </w:p>
    <w:p w14:paraId="41CEF148" w14:textId="77777777" w:rsidR="00C911AE" w:rsidRPr="00F41C0D" w:rsidRDefault="00C911AE" w:rsidP="00F41C0D">
      <w:pPr>
        <w:pStyle w:val="RFCFigure"/>
        <w:rPr>
          <w:lang w:val="en-AU"/>
        </w:rPr>
      </w:pPr>
      <w:r w:rsidRPr="00F41C0D">
        <w:rPr>
          <w:lang w:val="en-AU"/>
        </w:rPr>
        <w:t xml:space="preserve">               :    +----+   +----+      |      :</w:t>
      </w:r>
    </w:p>
    <w:p w14:paraId="3B0B3471" w14:textId="77777777" w:rsidR="00C911AE" w:rsidRPr="00F41C0D" w:rsidRDefault="00C911AE" w:rsidP="00F41C0D">
      <w:pPr>
        <w:pStyle w:val="RFCFigure"/>
        <w:rPr>
          <w:lang w:val="en-AU"/>
        </w:rPr>
      </w:pPr>
      <w:r w:rsidRPr="00F41C0D">
        <w:rPr>
          <w:lang w:val="en-AU"/>
        </w:rPr>
        <w:t xml:space="preserve">               :    |    |3 1|    |      |      :</w:t>
      </w:r>
    </w:p>
    <w:p w14:paraId="37E7B25C" w14:textId="77777777" w:rsidR="00C911AE" w:rsidRPr="00F41C0D" w:rsidRDefault="00C911AE" w:rsidP="00F41C0D">
      <w:pPr>
        <w:pStyle w:val="RFCFigure"/>
        <w:rPr>
          <w:lang w:val="en-AU"/>
        </w:rPr>
      </w:pPr>
      <w:r w:rsidRPr="00F41C0D">
        <w:rPr>
          <w:lang w:val="en-AU"/>
        </w:rPr>
        <w:t xml:space="preserve">     (C-R1)- - - - -| S3 |---| S4 |      |      :</w:t>
      </w:r>
    </w:p>
    <w:p w14:paraId="4EB24F0F" w14:textId="77777777" w:rsidR="00C911AE" w:rsidRPr="00F41C0D" w:rsidRDefault="00C911AE" w:rsidP="00F41C0D">
      <w:pPr>
        <w:pStyle w:val="RFCFigure"/>
        <w:rPr>
          <w:lang w:val="en-AU"/>
        </w:rPr>
      </w:pPr>
      <w:r w:rsidRPr="00F41C0D">
        <w:rPr>
          <w:lang w:val="en-AU"/>
        </w:rPr>
        <w:t xml:space="preserve">               </w:t>
      </w:r>
      <w:proofErr w:type="gramStart"/>
      <w:r w:rsidRPr="00F41C0D">
        <w:rPr>
          <w:lang w:val="en-AU"/>
        </w:rPr>
        <w:t>:S3</w:t>
      </w:r>
      <w:proofErr w:type="gramEnd"/>
      <w:r w:rsidRPr="00F41C0D">
        <w:rPr>
          <w:lang w:val="en-AU"/>
        </w:rPr>
        <w:t>-1+----+   +----+      |      :</w:t>
      </w:r>
    </w:p>
    <w:p w14:paraId="298FD1E9" w14:textId="77777777" w:rsidR="00C911AE" w:rsidRPr="00F41C0D" w:rsidRDefault="00C911AE" w:rsidP="00F41C0D">
      <w:pPr>
        <w:pStyle w:val="RFCFigure"/>
        <w:rPr>
          <w:lang w:val="en-AU"/>
        </w:rPr>
      </w:pPr>
      <w:r w:rsidRPr="00F41C0D">
        <w:rPr>
          <w:lang w:val="en-AU"/>
        </w:rPr>
        <w:t xml:space="preserve">               :   S3-4 \        \S4-2   |      :</w:t>
      </w:r>
    </w:p>
    <w:p w14:paraId="0D749ADC" w14:textId="77777777" w:rsidR="00C911AE" w:rsidRPr="00F41C0D" w:rsidRDefault="00C911AE" w:rsidP="00F41C0D">
      <w:pPr>
        <w:pStyle w:val="RFCFigure"/>
        <w:rPr>
          <w:lang w:val="en-AU"/>
        </w:rPr>
      </w:pPr>
      <w:r w:rsidRPr="00F41C0D">
        <w:rPr>
          <w:lang w:val="en-AU"/>
        </w:rPr>
        <w:t xml:space="preserve">               :         \S5-1    \      |      :</w:t>
      </w:r>
    </w:p>
    <w:p w14:paraId="4D659AC6" w14:textId="77777777" w:rsidR="00C911AE" w:rsidRPr="00F41C0D" w:rsidRDefault="00C911AE" w:rsidP="00F41C0D">
      <w:pPr>
        <w:pStyle w:val="RFCFigure"/>
        <w:rPr>
          <w:lang w:val="en-AU"/>
        </w:rPr>
      </w:pPr>
      <w:r w:rsidRPr="00F41C0D">
        <w:rPr>
          <w:lang w:val="en-AU"/>
        </w:rPr>
        <w:t xml:space="preserve">               :        +----+     \     |      :</w:t>
      </w:r>
    </w:p>
    <w:p w14:paraId="4DEF8841" w14:textId="77777777" w:rsidR="00C911AE" w:rsidRPr="00F41C0D" w:rsidRDefault="00C911AE" w:rsidP="00F41C0D">
      <w:pPr>
        <w:pStyle w:val="RFCFigure"/>
        <w:rPr>
          <w:lang w:val="en-AU"/>
        </w:rPr>
      </w:pPr>
      <w:r w:rsidRPr="00F41C0D">
        <w:rPr>
          <w:lang w:val="en-AU"/>
        </w:rPr>
        <w:t xml:space="preserve">               :        |    |      \S8-3|      :</w:t>
      </w:r>
    </w:p>
    <w:p w14:paraId="794AF5C9" w14:textId="77777777" w:rsidR="00C911AE" w:rsidRPr="00F41C0D" w:rsidRDefault="00C911AE" w:rsidP="00F41C0D">
      <w:pPr>
        <w:pStyle w:val="RFCFigure"/>
        <w:rPr>
          <w:lang w:val="en-AU"/>
        </w:rPr>
      </w:pPr>
      <w:r w:rsidRPr="00F41C0D">
        <w:rPr>
          <w:lang w:val="en-AU"/>
        </w:rPr>
        <w:t xml:space="preserve">               :        | S5 |       \   |      :</w:t>
      </w:r>
    </w:p>
    <w:p w14:paraId="4BC4077F" w14:textId="77777777" w:rsidR="00C911AE" w:rsidRPr="00F41C0D" w:rsidRDefault="00C911AE" w:rsidP="00F41C0D">
      <w:pPr>
        <w:pStyle w:val="RFCFigure"/>
        <w:rPr>
          <w:lang w:val="it-IT"/>
        </w:rPr>
      </w:pPr>
      <w:r w:rsidRPr="00F41C0D">
        <w:rPr>
          <w:lang w:val="en-AU"/>
        </w:rPr>
        <w:t xml:space="preserve">               </w:t>
      </w:r>
      <w:r w:rsidRPr="00F41C0D">
        <w:rPr>
          <w:lang w:val="it-IT"/>
        </w:rPr>
        <w:t>:        +----+ Metro  \  |S8-2  :</w:t>
      </w:r>
    </w:p>
    <w:p w14:paraId="3A606722" w14:textId="77777777" w:rsidR="00C911AE" w:rsidRPr="00F41C0D" w:rsidRDefault="00C911AE" w:rsidP="00F41C0D">
      <w:pPr>
        <w:pStyle w:val="RFCFigure"/>
        <w:rPr>
          <w:lang w:val="it-IT"/>
        </w:rPr>
      </w:pPr>
      <w:r w:rsidRPr="00F41C0D">
        <w:rPr>
          <w:lang w:val="it-IT"/>
        </w:rPr>
        <w:t xml:space="preserve">     (C-R2)- - - - -   2/ E  \3 Main   \ |      :</w:t>
      </w:r>
    </w:p>
    <w:p w14:paraId="1F614E95" w14:textId="77777777" w:rsidR="00C911AE" w:rsidRPr="00F41C0D" w:rsidRDefault="00C911AE" w:rsidP="00F41C0D">
      <w:pPr>
        <w:pStyle w:val="RFCFigure"/>
        <w:rPr>
          <w:lang w:val="en-AU"/>
        </w:rPr>
      </w:pPr>
      <w:r w:rsidRPr="00F41C0D">
        <w:rPr>
          <w:lang w:val="it-IT"/>
        </w:rPr>
        <w:t xml:space="preserve">               </w:t>
      </w:r>
      <w:proofErr w:type="gramStart"/>
      <w:r w:rsidRPr="00F41C0D">
        <w:rPr>
          <w:lang w:val="en-AU"/>
        </w:rPr>
        <w:t>:S6</w:t>
      </w:r>
      <w:proofErr w:type="gramEnd"/>
      <w:r w:rsidRPr="00F41C0D">
        <w:rPr>
          <w:lang w:val="en-AU"/>
        </w:rPr>
        <w:t>-1 \ /3 a E \1 Ring   \|      :</w:t>
      </w:r>
    </w:p>
    <w:p w14:paraId="73106BB0" w14:textId="77777777" w:rsidR="00C911AE" w:rsidRPr="00F41C0D" w:rsidRDefault="00C911AE" w:rsidP="00F41C0D">
      <w:pPr>
        <w:pStyle w:val="RFCFigure"/>
        <w:rPr>
          <w:lang w:val="en-AU"/>
        </w:rPr>
      </w:pPr>
      <w:r w:rsidRPr="00F41C0D">
        <w:rPr>
          <w:lang w:val="en-AU"/>
        </w:rPr>
        <w:t xml:space="preserve">               :    +----+s-n+----+   +----+    :</w:t>
      </w:r>
    </w:p>
    <w:p w14:paraId="58003CAB" w14:textId="77777777" w:rsidR="00C911AE" w:rsidRPr="00F41C0D" w:rsidRDefault="00C911AE" w:rsidP="00F41C0D">
      <w:pPr>
        <w:pStyle w:val="RFCFigure"/>
        <w:rPr>
          <w:lang w:val="en-AU"/>
        </w:rPr>
      </w:pPr>
      <w:r w:rsidRPr="00F41C0D">
        <w:rPr>
          <w:lang w:val="en-AU"/>
        </w:rPr>
        <w:t xml:space="preserve">               :    |    |t d|    |   |    |S8-1:</w:t>
      </w:r>
    </w:p>
    <w:p w14:paraId="1C243E2C" w14:textId="77777777" w:rsidR="00C911AE" w:rsidRPr="00F41C0D" w:rsidRDefault="00C911AE" w:rsidP="00F41C0D">
      <w:pPr>
        <w:pStyle w:val="RFCFigure"/>
        <w:rPr>
          <w:lang w:val="en-AU"/>
        </w:rPr>
      </w:pPr>
      <w:r w:rsidRPr="00F41C0D">
        <w:rPr>
          <w:lang w:val="en-AU"/>
        </w:rPr>
        <w:t xml:space="preserve">               :    | S6 |---| S7 |---| S8 |- - - - -(C-R5)</w:t>
      </w:r>
    </w:p>
    <w:p w14:paraId="3571CD7D" w14:textId="77777777" w:rsidR="00C911AE" w:rsidRPr="00F41C0D" w:rsidRDefault="00C911AE" w:rsidP="00F41C0D">
      <w:pPr>
        <w:pStyle w:val="RFCFigure"/>
        <w:rPr>
          <w:lang w:val="en-AU"/>
        </w:rPr>
      </w:pPr>
      <w:r w:rsidRPr="00F41C0D">
        <w:rPr>
          <w:lang w:val="en-AU"/>
        </w:rPr>
        <w:t xml:space="preserve">               :    +----+4 2+----+3 4+----+    :</w:t>
      </w:r>
    </w:p>
    <w:p w14:paraId="69E51464" w14:textId="77777777" w:rsidR="00C911AE" w:rsidRPr="00F41C0D" w:rsidRDefault="00C911AE" w:rsidP="00F41C0D">
      <w:pPr>
        <w:pStyle w:val="RFCFigure"/>
        <w:rPr>
          <w:lang w:val="en-AU"/>
        </w:rPr>
      </w:pPr>
      <w:r w:rsidRPr="00F41C0D">
        <w:rPr>
          <w:lang w:val="en-AU"/>
        </w:rPr>
        <w:t xml:space="preserve">               :     /                          :</w:t>
      </w:r>
    </w:p>
    <w:p w14:paraId="144C3452" w14:textId="77777777" w:rsidR="00C911AE" w:rsidRPr="00F41C0D" w:rsidRDefault="00C911AE" w:rsidP="00F41C0D">
      <w:pPr>
        <w:pStyle w:val="RFCFigure"/>
        <w:rPr>
          <w:lang w:val="en-AU"/>
        </w:rPr>
      </w:pPr>
      <w:r w:rsidRPr="00F41C0D">
        <w:rPr>
          <w:lang w:val="en-AU"/>
        </w:rPr>
        <w:t xml:space="preserve">     (C-R3)- - - - -                            :</w:t>
      </w:r>
    </w:p>
    <w:p w14:paraId="4A7FE828" w14:textId="77777777" w:rsidR="00C911AE" w:rsidRPr="00F41C0D" w:rsidRDefault="00C911AE" w:rsidP="00F41C0D">
      <w:pPr>
        <w:pStyle w:val="RFCFigure"/>
        <w:rPr>
          <w:lang w:val="en-AU"/>
        </w:rPr>
      </w:pPr>
      <w:r w:rsidRPr="00F41C0D">
        <w:rPr>
          <w:lang w:val="en-AU"/>
        </w:rPr>
        <w:t xml:space="preserve">               </w:t>
      </w:r>
      <w:proofErr w:type="gramStart"/>
      <w:r w:rsidRPr="00F41C0D">
        <w:rPr>
          <w:lang w:val="en-AU"/>
        </w:rPr>
        <w:t>:S6</w:t>
      </w:r>
      <w:proofErr w:type="gramEnd"/>
      <w:r w:rsidRPr="00F41C0D">
        <w:rPr>
          <w:lang w:val="en-AU"/>
        </w:rPr>
        <w:t>-2                            :</w:t>
      </w:r>
    </w:p>
    <w:p w14:paraId="12E58684" w14:textId="77777777" w:rsidR="00C911AE" w:rsidRDefault="00C911AE" w:rsidP="007F6BD4">
      <w:pPr>
        <w:pStyle w:val="RFCFigure"/>
        <w:rPr>
          <w:lang w:val="en-AU"/>
        </w:rPr>
      </w:pPr>
      <w:r w:rsidRPr="00F41C0D">
        <w:rPr>
          <w:lang w:val="en-AU"/>
        </w:rPr>
        <w:t xml:space="preserve">               :................................:</w:t>
      </w:r>
    </w:p>
    <w:p w14:paraId="728E832A" w14:textId="77777777" w:rsidR="007F6BD4" w:rsidRPr="00F41C0D" w:rsidRDefault="007F6BD4" w:rsidP="007F6BD4">
      <w:pPr>
        <w:pStyle w:val="RFCFigure"/>
        <w:rPr>
          <w:lang w:val="en-AU"/>
        </w:rPr>
      </w:pPr>
    </w:p>
    <w:p w14:paraId="604AE934" w14:textId="60AF9C75" w:rsidR="007F6BD4" w:rsidRPr="005E4EEA" w:rsidRDefault="0091245F" w:rsidP="007F6BD4">
      <w:pPr>
        <w:pStyle w:val="Caption"/>
      </w:pPr>
      <w:bookmarkStart w:id="70" w:name="_Ref508189687"/>
      <w:r>
        <w:t>Abstract Topology exposed at MPI1 (MPI1 ODU Topology)</w:t>
      </w:r>
      <w:bookmarkEnd w:id="70"/>
    </w:p>
    <w:p w14:paraId="34E14EFA" w14:textId="29E5E547" w:rsidR="007F6BD4" w:rsidRDefault="007F6BD4" w:rsidP="007F6BD4">
      <w:r w:rsidRPr="00CB49C5">
        <w:rPr>
          <w:highlight w:val="yellow"/>
        </w:rPr>
        <w:t xml:space="preserve">The ODU Nodes in </w:t>
      </w:r>
      <w:r w:rsidR="00544911">
        <w:rPr>
          <w:highlight w:val="yellow"/>
        </w:rPr>
        <w:fldChar w:fldCharType="begin"/>
      </w:r>
      <w:r w:rsidR="00544911">
        <w:rPr>
          <w:highlight w:val="yellow"/>
        </w:rPr>
        <w:instrText xml:space="preserve"> REF _Ref508189687 \r \h </w:instrText>
      </w:r>
      <w:r w:rsidR="00544911">
        <w:rPr>
          <w:highlight w:val="yellow"/>
        </w:rPr>
      </w:r>
      <w:r w:rsidR="00544911">
        <w:rPr>
          <w:highlight w:val="yellow"/>
        </w:rPr>
        <w:fldChar w:fldCharType="separate"/>
      </w:r>
      <w:r w:rsidR="00606C15">
        <w:rPr>
          <w:highlight w:val="yellow"/>
        </w:rPr>
        <w:t>Figure 3</w:t>
      </w:r>
      <w:r w:rsidR="00544911">
        <w:rPr>
          <w:highlight w:val="yellow"/>
        </w:rPr>
        <w:fldChar w:fldCharType="end"/>
      </w:r>
      <w:r w:rsidR="00544911">
        <w:rPr>
          <w:highlight w:val="yellow"/>
        </w:rPr>
        <w:t xml:space="preserve"> </w:t>
      </w:r>
      <w:r w:rsidRPr="00CB49C5">
        <w:rPr>
          <w:highlight w:val="yellow"/>
        </w:rPr>
        <w:t xml:space="preserve">are using the same names as the physical nodes to simplify the description of the mapping between the ODU Nodes exposed by the Transport PNCs at the MPI and the physical nodes in the data plane. This does not correspond to the reality of </w:t>
      </w:r>
      <w:r w:rsidRPr="00CB49C5">
        <w:rPr>
          <w:highlight w:val="yellow"/>
        </w:rPr>
        <w:lastRenderedPageBreak/>
        <w:t>the usage of the topology model, as described in section 4.3 of [TE-TOPO], in which renaming by the client it is necessary.</w:t>
      </w:r>
    </w:p>
    <w:p w14:paraId="429F938E" w14:textId="5433BB5B" w:rsidR="007F6BD4" w:rsidRDefault="007F6BD4" w:rsidP="007F6BD4">
      <w:r>
        <w:t xml:space="preserve">As described in section </w:t>
      </w:r>
      <w:r w:rsidR="00EB7C40">
        <w:fldChar w:fldCharType="begin"/>
      </w:r>
      <w:r w:rsidR="00EB7C40">
        <w:instrText xml:space="preserve"> REF _Ref500428446 \r \h \t </w:instrText>
      </w:r>
      <w:r w:rsidR="00EB7C40">
        <w:fldChar w:fldCharType="separate"/>
      </w:r>
      <w:r w:rsidR="00606C15">
        <w:t>4.1.2</w:t>
      </w:r>
      <w:r w:rsidR="00EB7C40">
        <w:fldChar w:fldCharType="end"/>
      </w:r>
      <w:r>
        <w:t>, it is assumed that the physical links between the physical nodes are pre-configured up to the OTU4 trail using mechanisms which are outside the scope of this document. PNC</w:t>
      </w:r>
      <w:r w:rsidR="0091245F">
        <w:t>1</w:t>
      </w:r>
      <w:r>
        <w:t xml:space="preserve"> exports </w:t>
      </w:r>
      <w:r w:rsidR="0091245F">
        <w:t xml:space="preserve">at MPI1 </w:t>
      </w:r>
      <w:r>
        <w:t xml:space="preserve">one TE Link (called "ODU Link") for each of these </w:t>
      </w:r>
      <w:r w:rsidR="0091245F">
        <w:t>OTU4 trails</w:t>
      </w:r>
      <w:r>
        <w:t>.</w:t>
      </w:r>
    </w:p>
    <w:p w14:paraId="7EEC740A" w14:textId="77777777" w:rsidR="007F6BD4" w:rsidRDefault="007F6BD4" w:rsidP="007F6BD4">
      <w:pPr>
        <w:pStyle w:val="Heading3"/>
      </w:pPr>
      <w:bookmarkStart w:id="71" w:name="_Toc508190113"/>
      <w:r>
        <w:t>Domain 2 Grey (Type A) Topology Abstraction</w:t>
      </w:r>
      <w:bookmarkEnd w:id="71"/>
    </w:p>
    <w:p w14:paraId="3471C6A6" w14:textId="5FA766F3" w:rsidR="0091245F" w:rsidRDefault="007F6BD4" w:rsidP="007F6BD4">
      <w:r>
        <w:t xml:space="preserve">PNC2 provides </w:t>
      </w:r>
      <w:r w:rsidR="0091245F">
        <w:t xml:space="preserve">the required topology abstraction to expose at its MPI towards the MDSC (called "MPI2") </w:t>
      </w:r>
      <w:r>
        <w:t>only one abstract node (i.e., AN2), with only inter-domain and access links, is reported at the MPI2.</w:t>
      </w:r>
    </w:p>
    <w:p w14:paraId="5DC6A158" w14:textId="77777777" w:rsidR="007F6BD4" w:rsidRDefault="007F6BD4" w:rsidP="007F6BD4">
      <w:pPr>
        <w:pStyle w:val="Heading3"/>
      </w:pPr>
      <w:bookmarkStart w:id="72" w:name="_Toc508190114"/>
      <w:r>
        <w:t>Domain 3 Grey (Type B) Topology Abstraction</w:t>
      </w:r>
      <w:bookmarkEnd w:id="72"/>
    </w:p>
    <w:p w14:paraId="28289652" w14:textId="1B63C5AE" w:rsidR="007F6BD4" w:rsidRDefault="007F6BD4" w:rsidP="007F6BD4">
      <w:r w:rsidRPr="00081799">
        <w:t>PNC</w:t>
      </w:r>
      <w:r>
        <w:t xml:space="preserve">3 provides </w:t>
      </w:r>
      <w:r w:rsidR="0091245F">
        <w:t>the required topology abstraction to expose at its MPI towards the MDSC (called "MPI3") only</w:t>
      </w:r>
      <w:r>
        <w:t xml:space="preserve"> two abstract nodes (i.e., AN31 and AN32), with internal links, inter-domain links and access links.</w:t>
      </w:r>
    </w:p>
    <w:p w14:paraId="381B8A1A" w14:textId="77777777" w:rsidR="007F6BD4" w:rsidRPr="007F6BD4" w:rsidRDefault="007F6BD4" w:rsidP="007F6BD4">
      <w:pPr>
        <w:pStyle w:val="Heading3"/>
      </w:pPr>
      <w:bookmarkStart w:id="73" w:name="_Ref500429624"/>
      <w:bookmarkStart w:id="74" w:name="_Toc508190115"/>
      <w:r>
        <w:t>Multi-domain Topology Stitching</w:t>
      </w:r>
      <w:bookmarkEnd w:id="73"/>
      <w:bookmarkEnd w:id="74"/>
    </w:p>
    <w:p w14:paraId="138DD7C5" w14:textId="77777777" w:rsidR="007F6BD4" w:rsidRDefault="007F6BD4" w:rsidP="007F6BD4">
      <w:pPr>
        <w:rPr>
          <w:rFonts w:eastAsiaTheme="minorEastAsia"/>
          <w:lang w:eastAsia="zh-CN"/>
        </w:rPr>
      </w:pPr>
      <w:r>
        <w:rPr>
          <w:rFonts w:eastAsiaTheme="minorEastAsia" w:hint="eastAsia"/>
          <w:lang w:eastAsia="zh-CN"/>
        </w:rPr>
        <w:t xml:space="preserve">As assumed in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77777777"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topologies reported from multiple PNCs, the MDSC need to stitch the multi-domain topology and obtain the full map of topology. The topology of each domain main be in an abstracted shape (refer to section 5.2</w:t>
      </w:r>
      <w:r w:rsidRPr="00A21DE7">
        <w:rPr>
          <w:rFonts w:eastAsiaTheme="minorEastAsia"/>
          <w:lang w:eastAsia="zh-CN"/>
        </w:rPr>
        <w:t xml:space="preserve"> of </w:t>
      </w:r>
      <w:r>
        <w:t>[ACTN-</w:t>
      </w:r>
      <w:proofErr w:type="spellStart"/>
      <w:r>
        <w:t>Fwk</w:t>
      </w:r>
      <w:proofErr w:type="spellEnd"/>
      <w:r>
        <w:t>]</w:t>
      </w:r>
      <w:r w:rsidR="00EB7C40">
        <w:t xml:space="preserve"> </w:t>
      </w:r>
      <w:r>
        <w:rPr>
          <w:rFonts w:eastAsiaTheme="minorEastAsia"/>
          <w:lang w:eastAsia="zh-CN"/>
        </w:rPr>
        <w:t xml:space="preserve">for different level of abstraction), while the inter-domain link information MUST 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links reporting the same plug-id value can be merged as a single intra-domain link within any MDSC native topology. The value of the reported plug-id information can be </w:t>
      </w:r>
      <w:r>
        <w:rPr>
          <w:rFonts w:eastAsiaTheme="minorEastAsia"/>
          <w:lang w:eastAsia="zh-CN"/>
        </w:rPr>
        <w:lastRenderedPageBreak/>
        <w:t>either assigned by a central network authority, and configured within the two PNC domains, or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77777777"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 but the encoding rules need to be consistent across all the PNCs.</w:t>
      </w:r>
    </w:p>
    <w:p w14:paraId="55D26629" w14:textId="77777777" w:rsidR="007F6BD4" w:rsidRDefault="007F6BD4" w:rsidP="007F6BD4">
      <w:pPr>
        <w:rPr>
          <w:rFonts w:eastAsiaTheme="minorEastAsia"/>
          <w:lang w:eastAsia="zh-CN"/>
        </w:rPr>
      </w:pPr>
      <w:r>
        <w:rPr>
          <w:rFonts w:eastAsiaTheme="minorEastAsia"/>
          <w:lang w:eastAsia="zh-CN"/>
        </w:rPr>
        <w:t>In case of co-existence within the same network of multiple sources for the plug-id (e.g., central authority and automatic discovery or even different automatic discovery mechanisms), it is RECOMMENDED that the 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proofErr w:type="spellStart"/>
      <w:r>
        <w:t>tp</w:t>
      </w:r>
      <w:proofErr w:type="spellEnd"/>
      <w:r>
        <w:t>-id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0E8BD500" w14:textId="77777777" w:rsidR="00EB7C40" w:rsidRDefault="00EB7C40" w:rsidP="00EB7C40">
      <w:pPr>
        <w:pStyle w:val="Heading3"/>
        <w:rPr>
          <w:lang w:eastAsia="zh-CN"/>
        </w:rPr>
      </w:pPr>
      <w:bookmarkStart w:id="75" w:name="_Ref500432532"/>
      <w:bookmarkStart w:id="76" w:name="_Toc508190116"/>
      <w:r>
        <w:rPr>
          <w:lang w:eastAsia="zh-CN"/>
        </w:rPr>
        <w:t>Access Links</w:t>
      </w:r>
      <w:bookmarkEnd w:id="75"/>
      <w:bookmarkEnd w:id="76"/>
    </w:p>
    <w:p w14:paraId="2577269C" w14:textId="25E66C3A"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7B2497BB"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77777777" w:rsidR="00EB7C40" w:rsidRPr="000952C8" w:rsidRDefault="00EB7C40" w:rsidP="00EB7C40">
      <w:pPr>
        <w:rPr>
          <w:highlight w:val="yellow"/>
        </w:rPr>
      </w:pPr>
      <w:r>
        <w:rPr>
          <w:highlight w:val="yellow"/>
        </w:rPr>
        <w:lastRenderedPageBreak/>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separated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77777777"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Pr="00D4552E">
        <w:rPr>
          <w:highlight w:val="yellow"/>
        </w:rPr>
        <w:t xml:space="preserve">case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7777777" w:rsidR="00EB7C40" w:rsidRPr="00D627EF" w:rsidRDefault="00EB7C40" w:rsidP="00EB7C40">
      <w:pPr>
        <w:rPr>
          <w:highlight w:val="yellow"/>
        </w:rPr>
      </w:pPr>
      <w:r w:rsidRPr="00D627EF">
        <w:rPr>
          <w:highlight w:val="yellow"/>
        </w:rPr>
        <w:t>In the last two cases, only the ODUs terminated on the same access card where the access links resides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5013A2C0"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ODU topology, to which access link are connected to.</w:t>
      </w:r>
    </w:p>
    <w:p w14:paraId="6370D039" w14:textId="77777777" w:rsidR="003362AE" w:rsidRDefault="003362AE" w:rsidP="003362AE">
      <w:pPr>
        <w:pStyle w:val="Heading2"/>
      </w:pPr>
      <w:bookmarkStart w:id="77" w:name="_Toc508190117"/>
      <w:r w:rsidRPr="00A07622">
        <w:t>YANG Models for Service Configuration</w:t>
      </w:r>
      <w:bookmarkEnd w:id="67"/>
      <w:bookmarkEnd w:id="77"/>
    </w:p>
    <w:p w14:paraId="2FE4A25D" w14:textId="73D5CA0B"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606C15">
        <w:rPr>
          <w:rFonts w:eastAsiaTheme="minorEastAsia"/>
          <w:lang w:eastAsia="zh-CN"/>
        </w:rPr>
        <w:t>Figure 4</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77777777"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provides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w:t>
      </w:r>
      <w:r w:rsidR="00E50BED">
        <w:rPr>
          <w:rFonts w:eastAsiaTheme="minorEastAsia"/>
          <w:lang w:eastAsia="zh-CN"/>
        </w:rPr>
        <w:lastRenderedPageBreak/>
        <w:t>the adaptation functions in the edge nodes belonging to different domains.</w:t>
      </w:r>
    </w:p>
    <w:p w14:paraId="2FC21A98" w14:textId="77777777" w:rsidR="00E50BED" w:rsidRDefault="00E50BED" w:rsidP="00E50BED">
      <w:pPr>
        <w:pStyle w:val="RFCFigure"/>
        <w:rPr>
          <w:lang w:eastAsia="zh-CN"/>
        </w:rPr>
      </w:pPr>
      <w:r>
        <w:rPr>
          <w:lang w:eastAsia="zh-CN"/>
        </w:rPr>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E50BED">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E50BED">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E50BED">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77777777" w:rsidR="00E50BED" w:rsidRPr="00046AE7" w:rsidRDefault="00E50BED" w:rsidP="00E50BED">
      <w:pPr>
        <w:pStyle w:val="Caption"/>
      </w:pPr>
      <w:bookmarkStart w:id="78" w:name="_Ref496875891"/>
      <w:r w:rsidRPr="00046AE7">
        <w:t xml:space="preserve">Multi-domain </w:t>
      </w:r>
      <w:r w:rsidRPr="00E50BED">
        <w:rPr>
          <w:highlight w:val="yellow"/>
        </w:rPr>
        <w:t>Service</w:t>
      </w:r>
      <w:r w:rsidRPr="00046AE7">
        <w:t xml:space="preserve"> Setup</w:t>
      </w:r>
      <w:bookmarkEnd w:id="78"/>
    </w:p>
    <w:p w14:paraId="542455AC" w14:textId="77777777" w:rsidR="00A07622" w:rsidRDefault="00A07622" w:rsidP="00A07622">
      <w:r>
        <w:t xml:space="preserve">As an example, the objective in this section is to configure a transport service between C-R1 and C-R5. The cross-domain routing is assumed to be C-R1 &lt;-&gt; S3 &lt;-&gt; S2 &lt;-&gt; S31 &lt;-&gt; S33 &lt;-&gt; S34 &lt;-&gt;S15 &lt;-&gt; S18 &lt;-&gt; C-R5.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77777777"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w:t>
      </w:r>
    </w:p>
    <w:p w14:paraId="589ABC39" w14:textId="77777777"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606C15">
        <w:t>5.1.4</w:t>
      </w:r>
      <w:r>
        <w:fldChar w:fldCharType="end"/>
      </w:r>
      <w:r w:rsidRPr="00081799">
        <w:t xml:space="preserve">, if and only if the MDSC has enough topology information. Otherwise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7777777"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 xml:space="preserve">. </w:t>
      </w:r>
    </w:p>
    <w:p w14:paraId="342218D7" w14:textId="77777777"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proofErr w:type="spellStart"/>
      <w:r w:rsidRPr="00E50BED">
        <w:rPr>
          <w:highlight w:val="yellow"/>
        </w:rPr>
        <w:t>ts</w:t>
      </w:r>
      <w:proofErr w:type="spellEnd"/>
      <w:r w:rsidRPr="00E50BED">
        <w:rPr>
          <w:highlight w:val="yellow"/>
        </w:rPr>
        <w:t xml:space="preserve">-bitmap and </w:t>
      </w:r>
      <w:proofErr w:type="spellStart"/>
      <w:r w:rsidRPr="00E50BED">
        <w:rPr>
          <w:highlight w:val="yellow"/>
        </w:rPr>
        <w:t>tpn</w:t>
      </w:r>
      <w:proofErr w:type="spellEnd"/>
      <w:r>
        <w:t xml:space="preserve"> attributes need to be configured using the OTN Tunnel model [</w:t>
      </w:r>
      <w:r w:rsidRPr="00E50BED">
        <w:rPr>
          <w:highlight w:val="yellow"/>
        </w:rPr>
        <w:t>xxx</w:t>
      </w:r>
      <w:r>
        <w:t xml:space="preserve">]. </w:t>
      </w:r>
      <w:r w:rsidRPr="00E50BED">
        <w:rPr>
          <w:highlight w:val="yellow"/>
        </w:rPr>
        <w:t>Then the end-to-end OTN tunnel will be ready</w:t>
      </w:r>
      <w:r>
        <w:t xml:space="preserve">. </w:t>
      </w:r>
    </w:p>
    <w:p w14:paraId="1B1FB09F" w14:textId="77777777"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t>Access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79" w:name="_Ref500433995"/>
      <w:bookmarkStart w:id="80" w:name="_Toc508190118"/>
      <w:r w:rsidRPr="00E50BED">
        <w:t>ODU Transit Service</w:t>
      </w:r>
      <w:bookmarkEnd w:id="79"/>
      <w:bookmarkEnd w:id="80"/>
    </w:p>
    <w:p w14:paraId="6F8F4BAA" w14:textId="77777777" w:rsidR="002E6FA7" w:rsidRDefault="002E6FA7" w:rsidP="002E6FA7">
      <w:r w:rsidRPr="00F41C0D">
        <w:t xml:space="preserve">In this </w:t>
      </w:r>
      <w:r w:rsidR="009A0E4E" w:rsidRPr="00F41C0D">
        <w:t>scenario</w:t>
      </w:r>
      <w:r w:rsidRPr="00F41C0D">
        <w:t>, the access links are configured as ODU Link</w:t>
      </w:r>
      <w:r w:rsidR="006E28E8" w:rsidRPr="00F41C0D">
        <w:t>s</w:t>
      </w:r>
      <w:r w:rsidRPr="00F41C0D">
        <w:t>.</w:t>
      </w:r>
    </w:p>
    <w:p w14:paraId="032B1C54" w14:textId="5805DA01" w:rsidR="002E6FA7" w:rsidRDefault="002E6FA7" w:rsidP="002E6FA7">
      <w:r>
        <w:t xml:space="preserve">As described in section </w:t>
      </w:r>
      <w:r>
        <w:fldChar w:fldCharType="begin"/>
      </w:r>
      <w:r>
        <w:instrText xml:space="preserve"> REF _Ref500411426 \r \h \t </w:instrText>
      </w:r>
      <w:r>
        <w:fldChar w:fldCharType="separate"/>
      </w:r>
      <w:r w:rsidR="00606C15">
        <w:t>4.3.1</w:t>
      </w:r>
      <w:r>
        <w:fldChar w:fldCharType="end"/>
      </w:r>
      <w:r>
        <w:t>, the CNC needs to setup an ODU2 end-to-end connection, supporting an IP link, between C-R1 and C-</w:t>
      </w:r>
      <w:r w:rsidR="0091245F">
        <w:t xml:space="preserve">R5 </w:t>
      </w:r>
      <w:r>
        <w:t>and requests via the CMI to the MDSC the setup of an ODU transit service.</w:t>
      </w:r>
    </w:p>
    <w:p w14:paraId="27EA6DD3" w14:textId="071EB43A"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606C15">
        <w:t>5.1</w:t>
      </w:r>
      <w:r>
        <w:fldChar w:fldCharType="end"/>
      </w:r>
      <w:r>
        <w:t xml:space="preserve"> above, the MDSC understands that C-R1 is attached to the access link </w:t>
      </w:r>
      <w:r>
        <w:lastRenderedPageBreak/>
        <w:t xml:space="preserve">terminating on </w:t>
      </w:r>
      <w:r w:rsidRPr="002E6FA7">
        <w:t>S3-1 LTP</w:t>
      </w:r>
      <w:r>
        <w:t xml:space="preserve"> in the ODU Topology exposed by PNC1 and that C-</w:t>
      </w:r>
      <w:r w:rsidR="0091245F">
        <w:t xml:space="preserve">R5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784110B" w14:textId="2A267268" w:rsidR="002E6FA7" w:rsidRDefault="002E6FA7" w:rsidP="002E6FA7">
      <w:r w:rsidRPr="00F41C0D">
        <w:t xml:space="preserve">Based on the assumption </w:t>
      </w:r>
      <w:r w:rsidR="00950EE9" w:rsidRPr="0091245F">
        <w:fldChar w:fldCharType="begin"/>
      </w:r>
      <w:r w:rsidR="00950EE9" w:rsidRPr="0091245F">
        <w:instrText xml:space="preserve"> REF _Ref486345367 \r \h  \* MERGEFORMAT </w:instrText>
      </w:r>
      <w:r w:rsidR="00950EE9" w:rsidRPr="0091245F">
        <w:fldChar w:fldCharType="separate"/>
      </w:r>
      <w:r w:rsidR="00606C15">
        <w:t>0</w:t>
      </w:r>
      <w:r w:rsidR="00950EE9" w:rsidRPr="0091245F">
        <w:fldChar w:fldCharType="end"/>
      </w:r>
      <w:r w:rsidRPr="00F41C0D">
        <w:t xml:space="preserve">) in section </w:t>
      </w:r>
      <w:r w:rsidRPr="00F41C0D">
        <w:fldChar w:fldCharType="begin"/>
      </w:r>
      <w:r w:rsidRPr="00F41C0D">
        <w:instrText xml:space="preserve"> REF _Ref500430671 \r \h \t </w:instrText>
      </w:r>
      <w:r w:rsidR="0091245F">
        <w:instrText xml:space="preserve"> \* MERGEFORMAT </w:instrText>
      </w:r>
      <w:r w:rsidRPr="00F41C0D">
        <w:fldChar w:fldCharType="separate"/>
      </w:r>
      <w:r w:rsidR="00606C15">
        <w:t>1.2</w:t>
      </w:r>
      <w:r w:rsidRPr="00F41C0D">
        <w:fldChar w:fldCharType="end"/>
      </w:r>
      <w:r w:rsidRPr="00F41C0D">
        <w:t>,</w:t>
      </w:r>
      <w:r w:rsidRPr="0091245F">
        <w:t xml:space="preserve"> MDSC would then request the PNC1 to setup an ODU2 (Transit Segment) Tunnel between S3-1 and S6-2 LTPs:</w:t>
      </w:r>
    </w:p>
    <w:p w14:paraId="508EB839" w14:textId="77777777" w:rsidR="002E6FA7" w:rsidRDefault="002E6FA7" w:rsidP="002E6FA7">
      <w:pPr>
        <w:pStyle w:val="RFCListBullet"/>
      </w:pPr>
      <w:r>
        <w:t>Source and Destination TTPs are not specified (since it is a Transit Tunnel)</w:t>
      </w:r>
    </w:p>
    <w:p w14:paraId="0E3E4BC3" w14:textId="77777777" w:rsidR="002E6FA7" w:rsidRDefault="002E6FA7" w:rsidP="002E6FA7">
      <w:pPr>
        <w:pStyle w:val="RFCListBullet"/>
      </w:pPr>
      <w:r>
        <w:t>Ingress and egress points are indicated in the explicit-route-objects of the primary path:</w:t>
      </w:r>
    </w:p>
    <w:p w14:paraId="06ED1E48" w14:textId="77777777" w:rsidR="002E6FA7" w:rsidRDefault="002E6FA7" w:rsidP="002E6FA7">
      <w:pPr>
        <w:pStyle w:val="RFCListBullet"/>
        <w:numPr>
          <w:ilvl w:val="1"/>
          <w:numId w:val="17"/>
        </w:numPr>
        <w:tabs>
          <w:tab w:val="clear" w:pos="1296"/>
          <w:tab w:val="left" w:pos="-1260"/>
        </w:tabs>
      </w:pPr>
      <w:r>
        <w:t xml:space="preserve">The first element of the explicit-route-objects references the access link terminating on </w:t>
      </w:r>
      <w:r w:rsidRPr="004C4FF1">
        <w:t>S3-1 LTP</w:t>
      </w:r>
    </w:p>
    <w:p w14:paraId="51AF6A99" w14:textId="77777777" w:rsidR="002E6FA7" w:rsidRDefault="002E6FA7" w:rsidP="002E6FA7">
      <w:pPr>
        <w:pStyle w:val="RFCListBullet"/>
        <w:numPr>
          <w:ilvl w:val="1"/>
          <w:numId w:val="17"/>
        </w:numPr>
        <w:tabs>
          <w:tab w:val="clear" w:pos="1296"/>
          <w:tab w:val="left" w:pos="-1260"/>
        </w:tabs>
      </w:pPr>
      <w:r>
        <w:t xml:space="preserve">Last element of the explicit-route-objects references the access link terminating on </w:t>
      </w:r>
      <w:r w:rsidRPr="004C4FF1">
        <w:t>S6-2 LTP</w:t>
      </w:r>
    </w:p>
    <w:p w14:paraId="5199637F" w14:textId="77777777" w:rsidR="002E6FA7" w:rsidRDefault="002E6FA7" w:rsidP="002E6FA7">
      <w:r>
        <w:t xml:space="preserve">The configuration of the timeslots used by the ODU2 connection within the transport network domain (i.e., on the internal links) is a matter of </w:t>
      </w:r>
      <w:r w:rsidRPr="002E6FA7">
        <w:rPr>
          <w:highlight w:val="yellow"/>
        </w:rPr>
        <w:t>the Transport PNC</w:t>
      </w:r>
      <w:r>
        <w:t xml:space="preserve"> and its interactions with the physical network elements and therefore is outside the scope of this document.</w:t>
      </w:r>
    </w:p>
    <w:p w14:paraId="048AD8E8" w14:textId="77777777" w:rsidR="002E6FA7" w:rsidRDefault="002E6FA7" w:rsidP="002E6FA7">
      <w:r w:rsidRPr="002E6FA7">
        <w:rPr>
          <w:highlight w:val="yellow"/>
        </w:rPr>
        <w:t>However, the configuration of the timeslots used by the ODU2 connection at the edge of the transport network domain (i.e., on the access links) needs to take into account not only the timeslots available on the physical nodes at the edge of the transport network domain (e.g., S3 and S6) but also on the devices, outside of the transport network domain, connected through these access links (e.g., C-R1 and C-R3).</w:t>
      </w:r>
    </w:p>
    <w:p w14:paraId="5DAFE09F" w14:textId="77777777" w:rsidR="002E6FA7" w:rsidRDefault="002E6FA7" w:rsidP="002E6FA7">
      <w:r w:rsidRPr="008F6896">
        <w:rPr>
          <w:highlight w:val="yellow"/>
        </w:rPr>
        <w:t>Based on the assumption</w:t>
      </w:r>
      <w:r>
        <w:rPr>
          <w:highlight w:val="yellow"/>
        </w:rPr>
        <w:t xml:space="preserve"> </w:t>
      </w:r>
      <w:r>
        <w:rPr>
          <w:highlight w:val="yellow"/>
        </w:rPr>
        <w:fldChar w:fldCharType="begin"/>
      </w:r>
      <w:r>
        <w:rPr>
          <w:highlight w:val="yellow"/>
        </w:rPr>
        <w:instrText xml:space="preserve"> REF _Ref486345524 \r \h </w:instrText>
      </w:r>
      <w:r>
        <w:rPr>
          <w:highlight w:val="yellow"/>
        </w:rPr>
      </w:r>
      <w:r>
        <w:rPr>
          <w:highlight w:val="yellow"/>
        </w:rPr>
        <w:fldChar w:fldCharType="separate"/>
      </w:r>
      <w:r w:rsidR="00606C15">
        <w:rPr>
          <w:highlight w:val="yellow"/>
        </w:rPr>
        <w:t>2</w:t>
      </w:r>
      <w:r>
        <w:rPr>
          <w:highlight w:val="yellow"/>
        </w:rPr>
        <w:fldChar w:fldCharType="end"/>
      </w:r>
      <w:r>
        <w:rPr>
          <w:highlight w:val="yellow"/>
        </w:rPr>
        <w:t xml:space="preserve">) in section </w:t>
      </w:r>
      <w:r>
        <w:rPr>
          <w:highlight w:val="yellow"/>
        </w:rPr>
        <w:fldChar w:fldCharType="begin"/>
      </w:r>
      <w:r>
        <w:rPr>
          <w:highlight w:val="yellow"/>
        </w:rPr>
        <w:instrText xml:space="preserve"> REF _Ref500430671 \r \h \t </w:instrText>
      </w:r>
      <w:r>
        <w:rPr>
          <w:highlight w:val="yellow"/>
        </w:rPr>
      </w:r>
      <w:r>
        <w:rPr>
          <w:highlight w:val="yellow"/>
        </w:rPr>
        <w:fldChar w:fldCharType="separate"/>
      </w:r>
      <w:r w:rsidR="00606C15">
        <w:rPr>
          <w:highlight w:val="yellow"/>
        </w:rPr>
        <w:t>1.2</w:t>
      </w:r>
      <w:r>
        <w:rPr>
          <w:highlight w:val="yellow"/>
        </w:rPr>
        <w:fldChar w:fldCharType="end"/>
      </w:r>
      <w:r w:rsidRPr="008F6896">
        <w:rPr>
          <w:highlight w:val="yellow"/>
        </w:rPr>
        <w:t>,</w:t>
      </w:r>
      <w:r>
        <w:t xml:space="preserve"> the MDSC, when requesting the Transport PNC to setup the (Transit Segment) ODU2 Tunnel, it would also configure the timeslots to be used on the access links. The MDSC can know the timeslots which are available on the edge OTN Node (e.g., S3 and S6) from the OTN Topology information </w:t>
      </w:r>
      <w:r w:rsidRPr="00C02EAE">
        <w:t>exposed by the Transport PNC at the MPI as well as the timeslots which are available on the devices outside of the transport network domain (e.g., C-R1 and C-R3), by means which are outside the scope of this document.</w:t>
      </w:r>
    </w:p>
    <w:p w14:paraId="3F491146" w14:textId="77777777"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606C15">
        <w:t>4.3.1</w:t>
      </w:r>
      <w:r w:rsidR="00C37170">
        <w:fldChar w:fldCharType="end"/>
      </w:r>
      <w:r>
        <w:t>.</w:t>
      </w:r>
    </w:p>
    <w:p w14:paraId="71287847" w14:textId="77777777" w:rsidR="002E6FA7" w:rsidRDefault="002E6FA7" w:rsidP="002E6FA7">
      <w:r>
        <w:lastRenderedPageBreak/>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606C15">
        <w:t>Figure 5</w:t>
      </w:r>
      <w:r w:rsidR="00C37170">
        <w:fldChar w:fldCharType="end"/>
      </w:r>
      <w:r>
        <w:t xml:space="preserve"> below:</w:t>
      </w:r>
    </w:p>
    <w:p w14:paraId="389B316E" w14:textId="77777777" w:rsidR="002E6FA7" w:rsidRDefault="002E6FA7" w:rsidP="002E6FA7">
      <w:pPr>
        <w:pStyle w:val="RFCFigure"/>
      </w:pPr>
      <w:r>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w:t>
      </w:r>
      <w:proofErr w:type="gramStart"/>
      <w:r>
        <w:t>MPI  :</w:t>
      </w:r>
      <w:proofErr w:type="gramEnd"/>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77777777" w:rsidR="002E6FA7" w:rsidRDefault="002E6FA7" w:rsidP="002E6FA7">
      <w:pPr>
        <w:pStyle w:val="RFCFigure"/>
      </w:pPr>
      <w:r>
        <w:t xml:space="preserve">                :        | S1 |--------| S2 |- - - - -(C-R4)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77777777" w:rsidR="002E6FA7" w:rsidRDefault="002E6FA7" w:rsidP="002E6FA7">
      <w:pPr>
        <w:pStyle w:val="RFCFigure"/>
      </w:pPr>
      <w:r>
        <w:t xml:space="preserve">      (C-R1)- - - - </w:t>
      </w:r>
      <w:proofErr w:type="gramStart"/>
      <w:r>
        <w:t>-  S3</w:t>
      </w:r>
      <w:proofErr w:type="gramEnd"/>
      <w:r>
        <w:t xml:space="preserve"> |---| S4 |      |      :</w:t>
      </w:r>
    </w:p>
    <w:p w14:paraId="311FC0AD" w14:textId="77777777" w:rsidR="002E6FA7" w:rsidRDefault="002E6FA7" w:rsidP="002E6FA7">
      <w:pPr>
        <w:pStyle w:val="RFCFigure"/>
      </w:pPr>
      <w:r>
        <w:t xml:space="preserve">                </w:t>
      </w:r>
      <w:proofErr w:type="gramStart"/>
      <w:r>
        <w:t>:S3</w:t>
      </w:r>
      <w:proofErr w:type="gramEnd"/>
      <w:r>
        <w:t>-1 «== +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77777777" w:rsidR="002E6FA7" w:rsidRDefault="002E6FA7" w:rsidP="002E6FA7">
      <w:pPr>
        <w:pStyle w:val="RFCFigure"/>
      </w:pPr>
      <w:r>
        <w:t xml:space="preserve">      (C-R2)- - - - -     =  \         \  |      :</w:t>
      </w:r>
    </w:p>
    <w:p w14:paraId="796F075A" w14:textId="77777777" w:rsidR="002E6FA7" w:rsidRDefault="002E6FA7" w:rsidP="002E6FA7">
      <w:pPr>
        <w:pStyle w:val="RFCFigure"/>
      </w:pPr>
      <w:r>
        <w:t xml:space="preserve">                </w:t>
      </w:r>
      <w:proofErr w:type="gramStart"/>
      <w:r>
        <w:t>:S6</w:t>
      </w:r>
      <w:proofErr w:type="gramEnd"/>
      <w:r>
        <w:t>-1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77777777" w:rsidR="002E6FA7" w:rsidRDefault="002E6FA7" w:rsidP="002E6FA7">
      <w:pPr>
        <w:pStyle w:val="RFCFigure"/>
      </w:pPr>
      <w:r>
        <w:t xml:space="preserve">                :    | S6 = --| S7 |---| S8 |- - - - -(C-R5)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77777777" w:rsidR="002E6FA7" w:rsidRDefault="002E6FA7" w:rsidP="002E6FA7">
      <w:pPr>
        <w:pStyle w:val="RFCFigure"/>
      </w:pPr>
      <w:r>
        <w:t xml:space="preserve">      (C-R3)- - - - -  &lt;&lt;==                      :</w:t>
      </w:r>
    </w:p>
    <w:p w14:paraId="30660CFA" w14:textId="77777777" w:rsidR="002E6FA7" w:rsidRDefault="002E6FA7" w:rsidP="002E6FA7">
      <w:pPr>
        <w:pStyle w:val="RFCFigure"/>
      </w:pPr>
      <w:r>
        <w:t xml:space="preserve">                </w:t>
      </w:r>
      <w:proofErr w:type="gramStart"/>
      <w:r>
        <w:t>:S6</w:t>
      </w:r>
      <w:proofErr w:type="gramEnd"/>
      <w:r>
        <w:t>-2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77777777" w:rsidR="002E6FA7" w:rsidRPr="005E4EEA" w:rsidRDefault="002E6FA7" w:rsidP="002E6FA7">
      <w:pPr>
        <w:pStyle w:val="Caption"/>
        <w:tabs>
          <w:tab w:val="clear" w:pos="0"/>
        </w:tabs>
        <w:ind w:left="1152" w:hanging="360"/>
      </w:pPr>
      <w:bookmarkStart w:id="81" w:name="_Ref484844225"/>
      <w:r>
        <w:t>ODU2 Transit Tunnel</w:t>
      </w:r>
      <w:bookmarkEnd w:id="81"/>
    </w:p>
    <w:p w14:paraId="639027B1" w14:textId="77777777" w:rsidR="003362AE" w:rsidRPr="009A0E4E" w:rsidRDefault="003362AE" w:rsidP="003362AE">
      <w:pPr>
        <w:pStyle w:val="Heading3"/>
      </w:pPr>
      <w:bookmarkStart w:id="82" w:name="_Ref500432805"/>
      <w:bookmarkStart w:id="83" w:name="_Ref500433287"/>
      <w:bookmarkStart w:id="84" w:name="_Toc508190119"/>
      <w:r w:rsidRPr="009A0E4E">
        <w:t>EPL over ODU Service</w:t>
      </w:r>
      <w:bookmarkEnd w:id="82"/>
      <w:bookmarkEnd w:id="83"/>
      <w:bookmarkEnd w:id="84"/>
      <w:r w:rsidRPr="009A0E4E">
        <w:t xml:space="preserve"> </w:t>
      </w:r>
    </w:p>
    <w:p w14:paraId="051D98C9" w14:textId="77777777"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B7B07A6" w14:textId="77777777" w:rsidR="009A0E4E" w:rsidRDefault="009A0E4E" w:rsidP="009A0E4E">
      <w:r w:rsidRPr="009A0E4E">
        <w:rPr>
          <w:highlight w:val="yellow"/>
        </w:rPr>
        <w:t xml:space="preserve">In this </w:t>
      </w:r>
      <w:r>
        <w:rPr>
          <w:highlight w:val="yellow"/>
        </w:rPr>
        <w:t>scenario</w:t>
      </w:r>
      <w:r w:rsidRPr="009A0E4E">
        <w:rPr>
          <w:highlight w:val="yellow"/>
        </w:rPr>
        <w:t xml:space="preserve">, the access links are configured as </w:t>
      </w:r>
      <w:r w:rsidR="006E28E8">
        <w:rPr>
          <w:highlight w:val="yellow"/>
        </w:rPr>
        <w:t>Ethernet</w:t>
      </w:r>
      <w:r w:rsidRPr="009A0E4E">
        <w:rPr>
          <w:highlight w:val="yellow"/>
        </w:rPr>
        <w:t xml:space="preserve"> Link</w:t>
      </w:r>
      <w:r w:rsidR="006E28E8">
        <w:rPr>
          <w:highlight w:val="yellow"/>
        </w:rPr>
        <w:t>s</w:t>
      </w:r>
      <w:r w:rsidRPr="009A0E4E">
        <w:rPr>
          <w:highlight w:val="yellow"/>
        </w:rPr>
        <w:t>.</w:t>
      </w:r>
    </w:p>
    <w:p w14:paraId="19E140BA" w14:textId="77777777"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77777777" w:rsidR="009A0E4E" w:rsidRDefault="009A0E4E" w:rsidP="009A0E4E">
      <w:r>
        <w:lastRenderedPageBreak/>
        <w:t xml:space="preserve">As described in section </w:t>
      </w:r>
      <w:r>
        <w:fldChar w:fldCharType="begin"/>
      </w:r>
      <w:r>
        <w:instrText xml:space="preserve"> REF _Ref500347772 \r \h \t </w:instrText>
      </w:r>
      <w:r>
        <w:fldChar w:fldCharType="separate"/>
      </w:r>
      <w:r w:rsidR="00606C15">
        <w:t>4.3.2</w:t>
      </w:r>
      <w:r>
        <w:fldChar w:fldCharType="end"/>
      </w:r>
      <w:r>
        <w:t xml:space="preserve">, the CNC needs to setup an EPL service, supporting an IP link, between C-R1 and C-R3 and requests </w:t>
      </w:r>
      <w:r w:rsidR="00016451">
        <w:t xml:space="preserve">this service at </w:t>
      </w:r>
      <w:r>
        <w:t>the CMI to the MDSC.</w:t>
      </w:r>
    </w:p>
    <w:p w14:paraId="5D20C060" w14:textId="77777777" w:rsidR="009A0E4E" w:rsidRDefault="009A0E4E" w:rsidP="009A0E4E">
      <w:r>
        <w:t>MDSC needs to setup an EPL service between C-R1 and C-R3 supported by an ODU2 end-to-end connection between S3 and S6.</w:t>
      </w:r>
    </w:p>
    <w:p w14:paraId="4C810182" w14:textId="77777777"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77777777" w:rsidR="009A0E4E" w:rsidRDefault="009A0E4E" w:rsidP="009A0E4E">
      <w:r>
        <w:rPr>
          <w:highlight w:val="yellow"/>
        </w:rPr>
        <w:t xml:space="preserve">If the 10GE physical links are not reported as ODU links within the </w:t>
      </w:r>
      <w:r w:rsidRPr="00D4552E">
        <w:rPr>
          <w:highlight w:val="yellow"/>
        </w:rPr>
        <w:t xml:space="preserve">ODU topology information, described in section </w:t>
      </w:r>
      <w:r w:rsidR="00016451">
        <w:fldChar w:fldCharType="begin"/>
      </w:r>
      <w:r w:rsidR="00016451">
        <w:rPr>
          <w:highlight w:val="yellow"/>
        </w:rPr>
        <w:instrText xml:space="preserve"> REF _Ref500432575 \r \h \t </w:instrText>
      </w:r>
      <w:r w:rsidR="00016451">
        <w:fldChar w:fldCharType="separate"/>
      </w:r>
      <w:r w:rsidR="00606C15">
        <w:rPr>
          <w:highlight w:val="yellow"/>
        </w:rPr>
        <w:t>5.1.1</w:t>
      </w:r>
      <w:r w:rsidR="00016451">
        <w:fldChar w:fldCharType="end"/>
      </w:r>
      <w:r w:rsidRPr="00D4552E">
        <w:rPr>
          <w:highlight w:val="yellow"/>
        </w:rPr>
        <w:t xml:space="preserve"> above, </w:t>
      </w:r>
      <w:r>
        <w:rPr>
          <w:highlight w:val="yellow"/>
        </w:rPr>
        <w:t xml:space="preserve">than the MDSC will not have sufficient information </w:t>
      </w:r>
      <w:r w:rsidRPr="00D4552E">
        <w:rPr>
          <w:highlight w:val="yellow"/>
        </w:rPr>
        <w:t xml:space="preserve">to know that C-R1 and C-R3 are attached to </w:t>
      </w:r>
      <w:r>
        <w:rPr>
          <w:highlight w:val="yellow"/>
        </w:rPr>
        <w:t xml:space="preserve">nodes </w:t>
      </w:r>
      <w:r w:rsidRPr="00D4552E">
        <w:rPr>
          <w:highlight w:val="yellow"/>
        </w:rPr>
        <w:t>S3 and S6.</w:t>
      </w:r>
    </w:p>
    <w:p w14:paraId="52D18C8F" w14:textId="77777777" w:rsidR="009A0E4E" w:rsidRPr="000952C8" w:rsidRDefault="009A0E4E" w:rsidP="009A0E4E">
      <w:pPr>
        <w:rPr>
          <w:highlight w:val="yellow"/>
        </w:rPr>
      </w:pPr>
      <w:r w:rsidRPr="00D4552E">
        <w:rPr>
          <w:highlight w:val="yellow"/>
        </w:rPr>
        <w:t>Assuming that the MDSC knows how C-R1 and C-R3 are attached to the transport network, the MDSC would request the Transport PNC to setup an ODU2 end-to-end Tunnel between S3 and S6.</w:t>
      </w:r>
    </w:p>
    <w:p w14:paraId="4C0A3027" w14:textId="77777777" w:rsidR="009A0E4E" w:rsidRPr="000952C8" w:rsidRDefault="009A0E4E" w:rsidP="009A0E4E">
      <w:pPr>
        <w:rPr>
          <w:highlight w:val="yellow"/>
        </w:rPr>
      </w:pPr>
      <w:r w:rsidRPr="00D4552E">
        <w:rPr>
          <w:highlight w:val="yellow"/>
        </w:rPr>
        <w:t>This ODU Tunnel is setup between two TTPs of nodes S3 and S6. In case nodes S3 and S6 support more than one TTP, the MDSC should decide which TTP to use.</w:t>
      </w:r>
    </w:p>
    <w:p w14:paraId="3DE618B7" w14:textId="77777777"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Pr="00192360">
        <w:rPr>
          <w:highlight w:val="yellow"/>
        </w:rPr>
        <w:t>, depending on the different hardware implementations of the physical nodes S3 and S6, not all the access links can be connected to all the TTPs. The MDSC should therefore not only select the optimal TTP but also a TTP that would allow the Tunnel to be used by the service.</w:t>
      </w:r>
    </w:p>
    <w:p w14:paraId="3F4F086F" w14:textId="77777777" w:rsidR="009A0E4E" w:rsidRPr="007A6E2B" w:rsidRDefault="009A0E4E" w:rsidP="009A0E4E">
      <w:pPr>
        <w:rPr>
          <w:highlight w:val="yellow"/>
        </w:rPr>
      </w:pPr>
      <w:r w:rsidRPr="00D4552E">
        <w:rPr>
          <w:highlight w:val="yellow"/>
        </w:rPr>
        <w:t>It is assumed that in case node S3 or node S6 supports only one TTP, this TTP can be accessed by all the access links.</w:t>
      </w:r>
    </w:p>
    <w:p w14:paraId="56037000" w14:textId="77777777"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C-R1 and C-R3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the MDSC also needs to request the setup of an EPL service from the access links on S3 and S6, attached to C-R1 and C-R3, and this ODU2 Tunnel.</w:t>
      </w:r>
    </w:p>
    <w:p w14:paraId="5CEC9C7F" w14:textId="77777777" w:rsidR="003362AE" w:rsidRPr="00016451" w:rsidRDefault="003362AE" w:rsidP="003362AE">
      <w:pPr>
        <w:pStyle w:val="Heading3"/>
      </w:pPr>
      <w:bookmarkStart w:id="85" w:name="_Toc508190120"/>
      <w:r w:rsidRPr="00016451">
        <w:t>Other OTN Client Services</w:t>
      </w:r>
      <w:bookmarkEnd w:id="85"/>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lastRenderedPageBreak/>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77777777"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606C15">
        <w:t>4.3.3</w:t>
      </w:r>
      <w:r w:rsidR="00950EE9">
        <w:fldChar w:fldCharType="end"/>
      </w:r>
      <w:r w:rsidRPr="006E28E8">
        <w:t>, the CNC needs to setup an STM-64 Private Link service, supporting an IP link, between C-R1 and C-R3 and requests this service at the CMI to the MDSC.</w:t>
      </w:r>
    </w:p>
    <w:p w14:paraId="1D65B51C" w14:textId="77777777" w:rsidR="006E28E8" w:rsidRDefault="006E28E8" w:rsidP="006E28E8">
      <w:r>
        <w:t xml:space="preserve">MDSC needs to setup an </w:t>
      </w:r>
      <w:r w:rsidRPr="006E28E8">
        <w:t>STM-64 Private Link service</w:t>
      </w:r>
      <w:r>
        <w:t xml:space="preserve"> between C-R1 and C-R3 supported by an ODU2 end-to-end connection between S3 and S6.</w:t>
      </w:r>
    </w:p>
    <w:p w14:paraId="61E1B5A2"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77777777"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606C15">
        <w:rPr>
          <w:highlight w:val="yellow"/>
        </w:rPr>
        <w:t>5.2.2</w:t>
      </w:r>
      <w:r>
        <w:fldChar w:fldCharType="end"/>
      </w:r>
      <w:r w:rsidRPr="00D4552E">
        <w:rPr>
          <w:highlight w:val="yellow"/>
        </w:rPr>
        <w:t>, apply here:</w:t>
      </w:r>
    </w:p>
    <w:p w14:paraId="02E5AD59" w14:textId="77777777" w:rsidR="00016451" w:rsidRDefault="00016451" w:rsidP="00016451">
      <w:pPr>
        <w:pStyle w:val="RFCListBullet"/>
        <w:rPr>
          <w:highlight w:val="yellow"/>
        </w:rPr>
      </w:pPr>
      <w:r w:rsidRPr="00D4552E">
        <w:rPr>
          <w:highlight w:val="yellow"/>
        </w:rPr>
        <w:t>the MDSC needs to understand that C-R1 and C-R3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86" w:name="_Toc508190121"/>
      <w:r w:rsidRPr="00016451">
        <w:t>EVPL over ODU Service</w:t>
      </w:r>
      <w:bookmarkEnd w:id="86"/>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77777777" w:rsidR="006E28E8" w:rsidRPr="006E28E8" w:rsidRDefault="006E28E8" w:rsidP="006E28E8">
      <w:r w:rsidRPr="006E28E8">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606C15">
        <w:t>5.2.2</w:t>
      </w:r>
      <w:r w:rsidR="00950EE9">
        <w:fldChar w:fldCharType="end"/>
      </w:r>
      <w:r>
        <w:t xml:space="preserve"> </w:t>
      </w:r>
      <w:r w:rsidRPr="006E28E8">
        <w:t>above.</w:t>
      </w:r>
    </w:p>
    <w:p w14:paraId="067B4919" w14:textId="77777777"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606C15">
        <w:t>4.3.4</w:t>
      </w:r>
      <w:r w:rsidR="00950EE9">
        <w:fldChar w:fldCharType="end"/>
      </w:r>
      <w:r w:rsidRPr="006E28E8">
        <w:t>, the CNC needs to setup EVPL services, supporting IP links, between C-R1 and C-R3, as well as between C-R1 and C-R4 and requests these services at the CMI to the MDSC.</w:t>
      </w:r>
    </w:p>
    <w:p w14:paraId="42AFFC6E" w14:textId="77777777" w:rsidR="006E28E8" w:rsidRPr="006E28E8" w:rsidRDefault="006E28E8" w:rsidP="006E28E8">
      <w:r w:rsidRPr="006E28E8">
        <w:t>MDSC needs to setup two EVPL services, between C-R1 and C-R3, as well as between C-R1 and C-R4, supported by ODU0 end-to-end connections between S3 and S6 and between S3 and S2 respectively.</w:t>
      </w:r>
    </w:p>
    <w:p w14:paraId="7473D236" w14:textId="77777777" w:rsidR="00016451" w:rsidRDefault="00016451" w:rsidP="00016451">
      <w:r w:rsidRPr="006E75AB">
        <w:rPr>
          <w:highlight w:val="yellow"/>
        </w:rPr>
        <w:lastRenderedPageBreak/>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77777777"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606C15">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77777777" w:rsidR="00016451" w:rsidRPr="007A6E2B" w:rsidRDefault="00016451" w:rsidP="00016451">
      <w:pPr>
        <w:pStyle w:val="RFCListBullet"/>
        <w:rPr>
          <w:highlight w:val="yellow"/>
        </w:rPr>
      </w:pPr>
      <w:r w:rsidRPr="00D4552E">
        <w:rPr>
          <w:highlight w:val="yellow"/>
        </w:rPr>
        <w:t>the MDSC needs to understand that C-R1, C-R3 and C-R4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77777777" w:rsidR="00016451" w:rsidRDefault="00016451" w:rsidP="00016451">
      <w:r w:rsidRPr="00D4552E">
        <w:rPr>
          <w:highlight w:val="yellow"/>
        </w:rPr>
        <w:t xml:space="preserve">In addition, the MDSC needs to get the information that the access links on S3, S6 and S2 are capable to support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606C15">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87" w:name="_Ref500419166"/>
      <w:bookmarkStart w:id="88" w:name="_Toc508190122"/>
      <w:r>
        <w:t>YANG Mode</w:t>
      </w:r>
      <w:r w:rsidR="00955E5F">
        <w:t>l</w:t>
      </w:r>
      <w:r>
        <w:t>s for Protection Configuration</w:t>
      </w:r>
      <w:bookmarkEnd w:id="87"/>
      <w:bookmarkEnd w:id="88"/>
    </w:p>
    <w:p w14:paraId="79AFFC07" w14:textId="77777777" w:rsidR="006E28E8" w:rsidRDefault="006E28E8" w:rsidP="006E28E8">
      <w:pPr>
        <w:pStyle w:val="Heading3"/>
      </w:pPr>
      <w:bookmarkStart w:id="89" w:name="_Toc490054152"/>
      <w:bookmarkStart w:id="90" w:name="_Toc497144543"/>
      <w:bookmarkStart w:id="91" w:name="_Toc508190123"/>
      <w:r>
        <w:t>Linear Protection (end-to-end)</w:t>
      </w:r>
      <w:bookmarkEnd w:id="89"/>
      <w:bookmarkEnd w:id="90"/>
      <w:bookmarkEnd w:id="91"/>
    </w:p>
    <w:p w14:paraId="47095D10" w14:textId="77777777" w:rsidR="00606C15" w:rsidRPr="00B940F0" w:rsidRDefault="00606C15" w:rsidP="00606C15">
      <w:r w:rsidRPr="004D00C9">
        <w:rPr>
          <w:highlight w:val="yellow"/>
        </w:rPr>
        <w:t xml:space="preserve">To be </w:t>
      </w:r>
      <w:r>
        <w:t>discussed in future versions of this document.</w:t>
      </w:r>
    </w:p>
    <w:p w14:paraId="01056BFC" w14:textId="77777777" w:rsidR="006E28E8" w:rsidRDefault="006E28E8" w:rsidP="006E28E8">
      <w:pPr>
        <w:pStyle w:val="Heading3"/>
      </w:pPr>
      <w:bookmarkStart w:id="92" w:name="_Toc490054153"/>
      <w:bookmarkStart w:id="93" w:name="_Toc497144544"/>
      <w:bookmarkStart w:id="94" w:name="_Toc508190124"/>
      <w:r>
        <w:t>Segmented Protection</w:t>
      </w:r>
      <w:bookmarkEnd w:id="92"/>
      <w:bookmarkEnd w:id="93"/>
      <w:bookmarkEnd w:id="94"/>
    </w:p>
    <w:p w14:paraId="45016C5E" w14:textId="77777777" w:rsidR="00606C15" w:rsidRPr="00B940F0" w:rsidRDefault="00606C15" w:rsidP="00606C15">
      <w:r w:rsidRPr="004D00C9">
        <w:rPr>
          <w:highlight w:val="yellow"/>
        </w:rPr>
        <w:t xml:space="preserve">To be </w:t>
      </w:r>
      <w:r>
        <w:t>discussed in future versions of this document.</w:t>
      </w:r>
    </w:p>
    <w:p w14:paraId="19A0D4A3" w14:textId="77777777" w:rsidR="006F6F19" w:rsidRPr="009D5F17" w:rsidRDefault="003362AE" w:rsidP="00237595">
      <w:pPr>
        <w:pStyle w:val="Heading1"/>
      </w:pPr>
      <w:bookmarkStart w:id="95" w:name="_Toc508190125"/>
      <w:r w:rsidRPr="009D5F17">
        <w:t>Detailed JSON Examples</w:t>
      </w:r>
      <w:bookmarkEnd w:id="95"/>
    </w:p>
    <w:p w14:paraId="4A0A1F12" w14:textId="77777777" w:rsidR="003362AE" w:rsidRDefault="003362AE" w:rsidP="003362AE">
      <w:pPr>
        <w:pStyle w:val="Heading2"/>
      </w:pPr>
      <w:bookmarkStart w:id="96" w:name="_Toc508190126"/>
      <w:r w:rsidRPr="009D5F17">
        <w:t>JSON Examples for Topology Abstractions</w:t>
      </w:r>
      <w:bookmarkEnd w:id="96"/>
    </w:p>
    <w:p w14:paraId="0156D5AD" w14:textId="77777777" w:rsidR="009D5F17" w:rsidRPr="009D5F17" w:rsidRDefault="009D5F17" w:rsidP="009D5F17">
      <w:pPr>
        <w:pStyle w:val="Heading3"/>
      </w:pPr>
      <w:bookmarkStart w:id="97" w:name="_Toc508190127"/>
      <w:r>
        <w:t>Domain 1 White Topology Abstraction</w:t>
      </w:r>
      <w:bookmarkEnd w:id="97"/>
    </w:p>
    <w:p w14:paraId="4791BBDA" w14:textId="34F3A465" w:rsidR="009D5F17" w:rsidRDefault="009D5F17" w:rsidP="009D5F17">
      <w:r w:rsidRPr="004035EE">
        <w:t xml:space="preserve">Section </w:t>
      </w:r>
      <w:r>
        <w:fldChar w:fldCharType="begin"/>
      </w:r>
      <w:r>
        <w:instrText xml:space="preserve"> REF _Ref500432575 \r \h \t </w:instrText>
      </w:r>
      <w:r>
        <w:fldChar w:fldCharType="separate"/>
      </w:r>
      <w:r w:rsidR="00606C15">
        <w:t>5.1.1</w:t>
      </w:r>
      <w:r>
        <w:fldChar w:fldCharType="end"/>
      </w:r>
      <w:r>
        <w:t xml:space="preserve"> </w:t>
      </w:r>
      <w:r w:rsidRPr="004035EE">
        <w:t xml:space="preserve">describes </w:t>
      </w:r>
      <w:r>
        <w:t xml:space="preserve">how PNC1 can provide a white topology abstraction to the MDSC via the MPI. </w:t>
      </w:r>
      <w:r w:rsidR="00544911">
        <w:fldChar w:fldCharType="begin"/>
      </w:r>
      <w:r w:rsidR="00544911">
        <w:instrText xml:space="preserve"> REF _Ref508189687 \r \h </w:instrText>
      </w:r>
      <w:r w:rsidR="00544911">
        <w:fldChar w:fldCharType="separate"/>
      </w:r>
      <w:r w:rsidR="00606C15">
        <w:t>Figure 3</w:t>
      </w:r>
      <w:r w:rsidR="00544911">
        <w:fldChar w:fldCharType="end"/>
      </w:r>
      <w:r>
        <w:t xml:space="preserve"> is an example of such ODU Topology.</w:t>
      </w:r>
    </w:p>
    <w:p w14:paraId="3CE06D24" w14:textId="77777777" w:rsidR="009D5F17" w:rsidRDefault="009D5F17" w:rsidP="009D5F17">
      <w:r w:rsidRPr="00AD373D">
        <w:t xml:space="preserve">This section provides the detailed JSON code describing </w:t>
      </w:r>
      <w:r>
        <w:t xml:space="preserve">how </w:t>
      </w:r>
      <w:r w:rsidRPr="00AD373D">
        <w:t>this ODU Topology</w:t>
      </w:r>
      <w:r>
        <w:t xml:space="preserve"> is reported by the PNC</w:t>
      </w:r>
      <w:r w:rsidRPr="00AD373D">
        <w:t>, using the [TE-TOPO] and [OTN-TOPO] YANG models</w:t>
      </w:r>
      <w:r>
        <w:t xml:space="preserve"> at the MPI</w:t>
      </w:r>
      <w:r w:rsidRPr="00AD373D">
        <w:t>.</w:t>
      </w:r>
    </w:p>
    <w:p w14:paraId="08C7DAD8" w14:textId="6EA49D40" w:rsidR="009D5F17" w:rsidRPr="00F41C0D" w:rsidRDefault="009D5F17" w:rsidP="009D5F17">
      <w:r w:rsidRPr="00F41C0D">
        <w:rPr>
          <w:highlight w:val="yellow"/>
        </w:rPr>
        <w:lastRenderedPageBreak/>
        <w:t>JSON code "</w:t>
      </w:r>
      <w:r w:rsidR="007A1B4D" w:rsidRPr="00F41C0D">
        <w:rPr>
          <w:highlight w:val="yellow"/>
        </w:rPr>
        <w:t>mpi1-otn-topology</w:t>
      </w:r>
      <w:r w:rsidRPr="00F41C0D">
        <w:rPr>
          <w:highlight w:val="yellow"/>
        </w:rPr>
        <w:t>.json" has been provided at in the appendix of this document.</w:t>
      </w:r>
    </w:p>
    <w:p w14:paraId="76233EFF" w14:textId="77777777" w:rsidR="003362AE" w:rsidRDefault="003362AE" w:rsidP="003362AE">
      <w:pPr>
        <w:pStyle w:val="Heading2"/>
      </w:pPr>
      <w:bookmarkStart w:id="98" w:name="_Toc508190128"/>
      <w:r w:rsidRPr="009D5F17">
        <w:t>JSON Examples for Service Configuration</w:t>
      </w:r>
      <w:bookmarkEnd w:id="98"/>
    </w:p>
    <w:p w14:paraId="4134B51F" w14:textId="77777777" w:rsidR="009D5F17" w:rsidRDefault="009D5F17" w:rsidP="009D5F17">
      <w:pPr>
        <w:pStyle w:val="Heading3"/>
      </w:pPr>
      <w:bookmarkStart w:id="99" w:name="_Toc497142341"/>
      <w:bookmarkStart w:id="100" w:name="_Toc508190129"/>
      <w:r>
        <w:t>ODU Transit Service</w:t>
      </w:r>
      <w:bookmarkEnd w:id="99"/>
      <w:bookmarkEnd w:id="100"/>
    </w:p>
    <w:p w14:paraId="30BBF1F2" w14:textId="77777777" w:rsidR="009D5F17" w:rsidRDefault="009D5F17" w:rsidP="009D5F17">
      <w:r w:rsidRPr="004035EE">
        <w:t xml:space="preserve">Section </w:t>
      </w:r>
      <w:r>
        <w:fldChar w:fldCharType="begin"/>
      </w:r>
      <w:r>
        <w:instrText xml:space="preserve"> REF _Ref500433995 \r \h \t </w:instrText>
      </w:r>
      <w:r>
        <w:fldChar w:fldCharType="separate"/>
      </w:r>
      <w:r w:rsidR="00606C15">
        <w:t>5.2.1</w:t>
      </w:r>
      <w:r>
        <w:fldChar w:fldCharType="end"/>
      </w:r>
      <w:r>
        <w:t xml:space="preserve"> </w:t>
      </w:r>
      <w:r w:rsidRPr="004035EE">
        <w:t xml:space="preserve">describes </w:t>
      </w:r>
      <w:r>
        <w:t>how the MDSC can request PNC1, via the MPI, to setup an ODU2 transit service over an ODU Topology described in s</w:t>
      </w:r>
      <w:r w:rsidRPr="004035EE">
        <w:t xml:space="preserve">ection </w:t>
      </w:r>
      <w:r>
        <w:fldChar w:fldCharType="begin"/>
      </w:r>
      <w:r>
        <w:instrText xml:space="preserve"> REF _Ref500432575 \r \h \t </w:instrText>
      </w:r>
      <w:r>
        <w:fldChar w:fldCharType="separate"/>
      </w:r>
      <w:r w:rsidR="00606C15">
        <w:t>5.1.1</w:t>
      </w:r>
      <w:r>
        <w:fldChar w:fldCharType="end"/>
      </w:r>
      <w:r>
        <w:t>.</w:t>
      </w:r>
    </w:p>
    <w:p w14:paraId="353D9EEA" w14:textId="77777777" w:rsidR="009D5F17" w:rsidRDefault="009D5F17" w:rsidP="009D5F17">
      <w:r w:rsidRPr="00AD373D">
        <w:t xml:space="preserve">This section provides the detailed JSON code describing </w:t>
      </w:r>
      <w:r>
        <w:t>how the setup of this ODU2 transit service can be requested by the MDSC</w:t>
      </w:r>
      <w:r w:rsidRPr="00AD373D">
        <w:t>, using the [TE-TUNNEL] and [OTN-TUNNEL] YANG models</w:t>
      </w:r>
      <w:r>
        <w:t xml:space="preserve"> at the MPI</w:t>
      </w:r>
      <w:r w:rsidRPr="00AD373D">
        <w:t>.</w:t>
      </w:r>
    </w:p>
    <w:p w14:paraId="18065439" w14:textId="7A4547AC" w:rsidR="009D5F17" w:rsidRPr="00F41C0D" w:rsidRDefault="009D5F17" w:rsidP="009D5F17">
      <w:r w:rsidRPr="00F41C0D">
        <w:rPr>
          <w:highlight w:val="yellow"/>
        </w:rPr>
        <w:t>JSON code "</w:t>
      </w:r>
      <w:r w:rsidR="007A1B4D" w:rsidRPr="00F41C0D">
        <w:rPr>
          <w:highlight w:val="yellow"/>
        </w:rPr>
        <w:t>mpi1</w:t>
      </w:r>
      <w:r w:rsidRPr="00F41C0D">
        <w:rPr>
          <w:highlight w:val="yellow"/>
        </w:rPr>
        <w:t>-odu2-service-</w:t>
      </w:r>
      <w:r w:rsidR="007E0C5A" w:rsidRPr="00F41C0D">
        <w:rPr>
          <w:highlight w:val="yellow"/>
        </w:rPr>
        <w:t>config</w:t>
      </w:r>
      <w:r w:rsidRPr="00F41C0D">
        <w:rPr>
          <w:highlight w:val="yellow"/>
        </w:rPr>
        <w:t>.json" has been provided at in the appendix of this document.</w:t>
      </w:r>
    </w:p>
    <w:p w14:paraId="45D9C0AF" w14:textId="77777777" w:rsidR="003362AE" w:rsidRDefault="003362AE" w:rsidP="003362AE">
      <w:pPr>
        <w:pStyle w:val="Heading2"/>
      </w:pPr>
      <w:bookmarkStart w:id="101" w:name="_Toc508190130"/>
      <w:r>
        <w:t>JSON Example for Protection Configuration</w:t>
      </w:r>
      <w:bookmarkEnd w:id="101"/>
    </w:p>
    <w:p w14:paraId="4DC1D955" w14:textId="77777777" w:rsidR="003362AE" w:rsidRPr="003362AE" w:rsidRDefault="003362AE" w:rsidP="003362AE">
      <w:r w:rsidRPr="003362AE">
        <w:rPr>
          <w:highlight w:val="yellow"/>
        </w:rPr>
        <w:t>To be added</w:t>
      </w:r>
    </w:p>
    <w:p w14:paraId="20BB70F7" w14:textId="77777777" w:rsidR="006F6F19" w:rsidRPr="009D5F17" w:rsidRDefault="006F6F19" w:rsidP="001E3E79">
      <w:pPr>
        <w:pStyle w:val="Heading1"/>
      </w:pPr>
      <w:bookmarkStart w:id="102" w:name="_Toc508190131"/>
      <w:r w:rsidRPr="009D5F17">
        <w:t>Security Considerations</w:t>
      </w:r>
      <w:bookmarkEnd w:id="102"/>
    </w:p>
    <w:p w14:paraId="51E97A76" w14:textId="77777777" w:rsidR="009D5F17" w:rsidRDefault="009D5F17" w:rsidP="009D5F17">
      <w:pPr>
        <w:rPr>
          <w:highlight w:val="yellow"/>
        </w:rPr>
      </w:pPr>
      <w:r>
        <w:rPr>
          <w:highlight w:val="yellow"/>
        </w:rPr>
        <w:t>This section is for further study</w:t>
      </w:r>
    </w:p>
    <w:p w14:paraId="050BECB1" w14:textId="77777777" w:rsidR="00055923" w:rsidRPr="009D5F17" w:rsidRDefault="00055923" w:rsidP="00055923">
      <w:pPr>
        <w:pStyle w:val="Heading1"/>
      </w:pPr>
      <w:bookmarkStart w:id="103" w:name="_Toc508190132"/>
      <w:r w:rsidRPr="009D5F17">
        <w:t>IANA Considerations</w:t>
      </w:r>
      <w:bookmarkEnd w:id="103"/>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104" w:name="_Toc508190133"/>
      <w:r w:rsidRPr="00343254">
        <w:t>References</w:t>
      </w:r>
      <w:bookmarkEnd w:id="104"/>
    </w:p>
    <w:p w14:paraId="090019CE" w14:textId="77777777" w:rsidR="002E1F5F" w:rsidRPr="00343254" w:rsidRDefault="002E1F5F" w:rsidP="001E3E79">
      <w:pPr>
        <w:pStyle w:val="Heading2"/>
      </w:pPr>
      <w:bookmarkStart w:id="105" w:name="_Toc508190134"/>
      <w:r w:rsidRPr="00343254">
        <w:t>Normative References</w:t>
      </w:r>
      <w:bookmarkEnd w:id="105"/>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77777777" w:rsidR="00343254" w:rsidRDefault="00343254" w:rsidP="00343254">
      <w:pPr>
        <w:pStyle w:val="RFCReferencesBookmark"/>
      </w:pPr>
      <w:r>
        <w:t>[ACTN-Frame] Ceccarelli, D., Lee, Y. et al., "Framework for Abstraction and Control of Transport Networks", draft-</w:t>
      </w:r>
      <w:proofErr w:type="spellStart"/>
      <w:r>
        <w:t>ietf</w:t>
      </w:r>
      <w:proofErr w:type="spellEnd"/>
      <w:r>
        <w:t>-teas-</w:t>
      </w:r>
      <w:proofErr w:type="spellStart"/>
      <w:r>
        <w:t>actn</w:t>
      </w:r>
      <w:proofErr w:type="spellEnd"/>
      <w:r>
        <w:t>-framework, work in progress.</w:t>
      </w:r>
    </w:p>
    <w:p w14:paraId="229916CD" w14:textId="7412D1BF" w:rsidR="00343254" w:rsidRDefault="00343254" w:rsidP="00343254">
      <w:pPr>
        <w:pStyle w:val="RFCReferencesBookmark"/>
      </w:pPr>
      <w:r>
        <w:lastRenderedPageBreak/>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77777777" w:rsidR="00343254" w:rsidRPr="009D350A" w:rsidRDefault="00343254" w:rsidP="00343254">
      <w:pPr>
        <w:pStyle w:val="RFCReferencesBookmark"/>
      </w:pPr>
      <w:r w:rsidRPr="009D350A">
        <w:t>[PATH-COMPUTE]</w:t>
      </w:r>
      <w:r w:rsidRPr="009D350A">
        <w:tab/>
        <w:t>Busi, I., Belotti, S. e</w:t>
      </w:r>
      <w:r w:rsidRPr="00081799">
        <w:t>t al, "Yang model for requesting Path Computation</w:t>
      </w:r>
      <w:r w:rsidRPr="009D350A">
        <w:t>", draft-</w:t>
      </w:r>
      <w:proofErr w:type="spellStart"/>
      <w:r w:rsidRPr="009D350A">
        <w:t>busibel</w:t>
      </w:r>
      <w:proofErr w:type="spellEnd"/>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3F6E3420" w:rsidR="0091245F" w:rsidRPr="00F41C0D" w:rsidRDefault="0091245F" w:rsidP="000D1432">
      <w:pPr>
        <w:pStyle w:val="RFCReferencesBookmark"/>
        <w:rPr>
          <w:lang w:val="en"/>
        </w:rPr>
      </w:pPr>
      <w:r>
        <w:t>[CLIENT-SVC]</w:t>
      </w:r>
      <w:r>
        <w:tab/>
      </w:r>
      <w:r w:rsidRPr="000A0F17">
        <w:t>Zheng, H. et al., "</w:t>
      </w:r>
      <w:r w:rsidRPr="0091245F">
        <w:t>A YANG Data Model for Optical Transport Network Client Signals</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w:t>
      </w:r>
      <w:proofErr w:type="spellStart"/>
      <w:r w:rsidRPr="0091245F">
        <w:t>otn</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106" w:name="_Toc508190135"/>
      <w:r w:rsidRPr="00343254">
        <w:t>Informative References</w:t>
      </w:r>
      <w:bookmarkEnd w:id="106"/>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151634C" w14:textId="066D25FA" w:rsidR="007C50DE" w:rsidRPr="007C50DE" w:rsidRDefault="007C50DE" w:rsidP="00343254">
      <w:pPr>
        <w:pStyle w:val="RFCReferencesBookmark"/>
      </w:pPr>
      <w:r w:rsidRPr="007C50DE">
        <w:lastRenderedPageBreak/>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w:t>
      </w:r>
      <w:proofErr w:type="spellStart"/>
      <w:r>
        <w:t>actn</w:t>
      </w:r>
      <w:proofErr w:type="spellEnd"/>
      <w:r>
        <w:t>-yang, work in progress.</w:t>
      </w:r>
    </w:p>
    <w:p w14:paraId="4A7C61A2" w14:textId="77777777" w:rsidR="00343254" w:rsidRDefault="00343254" w:rsidP="00343254">
      <w:pPr>
        <w:pStyle w:val="RFCReferencesBookmark"/>
      </w:pPr>
      <w:r>
        <w:t>[I2RS-TOPO]</w:t>
      </w:r>
      <w:r>
        <w:tab/>
      </w:r>
      <w:r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t>[ONF GitHub] ONF Open Transport (SNOWMASS) https://github.com/OpenNetworkingFoundation/Snowmass-ONFOpenTransport</w:t>
      </w:r>
    </w:p>
    <w:p w14:paraId="205F82D0" w14:textId="77777777" w:rsidR="001E3E79" w:rsidRPr="00343254" w:rsidRDefault="001E3E79" w:rsidP="001E3E79">
      <w:pPr>
        <w:pStyle w:val="Heading1"/>
      </w:pPr>
      <w:bookmarkStart w:id="107" w:name="_Toc508190136"/>
      <w:r w:rsidRPr="00343254">
        <w:t>Acknowledgments</w:t>
      </w:r>
      <w:bookmarkEnd w:id="107"/>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1CAAE1E7" w14:textId="77777777" w:rsidR="00A41519" w:rsidRDefault="00A41519" w:rsidP="00A41519">
      <w:r w:rsidRPr="00BA6DE7">
        <w:t>This document was prepared using 2-Word-v2.0.template.dot.</w:t>
      </w:r>
    </w:p>
    <w:p w14:paraId="20E230A7" w14:textId="4D506A0A" w:rsidR="005D29A6" w:rsidRDefault="005D29A6" w:rsidP="00F41C0D">
      <w:pPr>
        <w:pStyle w:val="RFCApp"/>
      </w:pPr>
      <w:bookmarkStart w:id="108" w:name="_Toc508190137"/>
      <w:r w:rsidRPr="009D5F17">
        <w:lastRenderedPageBreak/>
        <w:t>Detailed JSON Examples</w:t>
      </w:r>
      <w:bookmarkEnd w:id="108"/>
    </w:p>
    <w:p w14:paraId="5DFC2FE7" w14:textId="2BDBE59F" w:rsidR="005D29A6" w:rsidRPr="009C0E27" w:rsidRDefault="005D29A6" w:rsidP="00F41C0D">
      <w:pPr>
        <w:pStyle w:val="RFCAppH1"/>
      </w:pPr>
      <w:bookmarkStart w:id="109" w:name="_Toc508190138"/>
      <w:r w:rsidRPr="009C0E27">
        <w:t>JSON Code: mpi1-otn-topology.json</w:t>
      </w:r>
      <w:bookmarkEnd w:id="109"/>
    </w:p>
    <w:p w14:paraId="2EC69180" w14:textId="77777777" w:rsidR="005D29A6" w:rsidRDefault="005D29A6" w:rsidP="005D29A6">
      <w:r w:rsidRPr="00F41C0D">
        <w:rPr>
          <w:highlight w:val="cyan"/>
        </w:rPr>
        <w:t>The JSON code for this use case is currently located on GitHub at:</w:t>
      </w:r>
    </w:p>
    <w:p w14:paraId="12C8BA83" w14:textId="0A2D5F05" w:rsidR="005D29A6" w:rsidRPr="00D3128B" w:rsidRDefault="00955E5F" w:rsidP="005D29A6">
      <w:r w:rsidRPr="00F41C0D">
        <w:rPr>
          <w:highlight w:val="cyan"/>
        </w:rPr>
        <w:t>https://github.com/danielkinguk/transport-nbi/blob/master/Internet-Drafts/Applicability-Statement/01/mpi1-otn-topology.json</w:t>
      </w:r>
    </w:p>
    <w:p w14:paraId="39A7F35B" w14:textId="55DFCF13" w:rsidR="005D29A6" w:rsidRDefault="005D29A6" w:rsidP="00F41C0D">
      <w:pPr>
        <w:pStyle w:val="RFCAppH1"/>
      </w:pPr>
      <w:bookmarkStart w:id="110" w:name="_Toc508190139"/>
      <w:r w:rsidRPr="00D3128B">
        <w:t xml:space="preserve">JSON Code: </w:t>
      </w:r>
      <w:r w:rsidR="007E0C5A" w:rsidRPr="00F41C0D">
        <w:t xml:space="preserve"> mpi1-odu2-service-config</w:t>
      </w:r>
      <w:r w:rsidRPr="00D3128B">
        <w:t>.json</w:t>
      </w:r>
      <w:bookmarkEnd w:id="110"/>
    </w:p>
    <w:p w14:paraId="7B2FB3A3" w14:textId="77777777" w:rsidR="005D29A6" w:rsidRDefault="005D29A6" w:rsidP="005D29A6">
      <w:r w:rsidRPr="00F41C0D">
        <w:rPr>
          <w:highlight w:val="cyan"/>
        </w:rPr>
        <w:t>The JSON code for this use case is currently located on GitHub at:</w:t>
      </w:r>
    </w:p>
    <w:p w14:paraId="42C3FFDA" w14:textId="5F034E1D" w:rsidR="005D29A6" w:rsidRPr="005D29A6" w:rsidRDefault="00955E5F" w:rsidP="005D29A6">
      <w:r w:rsidRPr="00F41C0D">
        <w:rPr>
          <w:highlight w:val="cyan"/>
        </w:rPr>
        <w:t>https://github.com/danielkinguk/transport-nbi/blob/master/Internet-Drafts/Applicability-Statement/01/mpi1-odu2-service-config.json</w:t>
      </w:r>
    </w:p>
    <w:p w14:paraId="62A92B50" w14:textId="77777777" w:rsidR="00756310" w:rsidRPr="00343254" w:rsidRDefault="00343254" w:rsidP="0072225C">
      <w:pPr>
        <w:pStyle w:val="RFCApp"/>
      </w:pPr>
      <w:bookmarkStart w:id="111" w:name="_Ref486351665"/>
      <w:bookmarkStart w:id="112" w:name="_Toc497142349"/>
      <w:bookmarkStart w:id="113" w:name="_Toc508190140"/>
      <w:r w:rsidRPr="00343254">
        <w:lastRenderedPageBreak/>
        <w:t>Validating a JSON fragment against a YANG Model</w:t>
      </w:r>
      <w:bookmarkEnd w:id="111"/>
      <w:bookmarkEnd w:id="112"/>
      <w:bookmarkEnd w:id="113"/>
    </w:p>
    <w:p w14:paraId="0EEF9872" w14:textId="77777777" w:rsidR="00343254" w:rsidRDefault="00343254" w:rsidP="00343254">
      <w:pPr>
        <w:rPr>
          <w:highlight w:val="yellow"/>
        </w:rPr>
      </w:pPr>
      <w:bookmarkStart w:id="114" w:name="_Toc258322684"/>
      <w:r>
        <w:t>The objective is to have a tool that allows validating whether a piece of JSON code is compliant with a YANG model without using a client/server.</w:t>
      </w:r>
    </w:p>
    <w:p w14:paraId="18B814F9" w14:textId="77777777" w:rsidR="00343254" w:rsidRPr="006E6419" w:rsidRDefault="00343254">
      <w:pPr>
        <w:pStyle w:val="RFCAppH1"/>
      </w:pPr>
      <w:bookmarkStart w:id="115" w:name="_Toc497142350"/>
      <w:bookmarkStart w:id="116" w:name="_Toc508190141"/>
      <w:r w:rsidRPr="00AD373D">
        <w:t>DSDL-based approach</w:t>
      </w:r>
      <w:bookmarkEnd w:id="115"/>
      <w:bookmarkEnd w:id="116"/>
    </w:p>
    <w:p w14:paraId="690959D7" w14:textId="1CD8A393"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606C15">
        <w:t>Figure 6</w:t>
      </w:r>
      <w:r>
        <w:fldChar w:fldCharType="end"/>
      </w:r>
      <w:r>
        <w:t>.</w:t>
      </w:r>
    </w:p>
    <w:p w14:paraId="26C86E97" w14:textId="77777777" w:rsidR="00343254" w:rsidRDefault="00343254" w:rsidP="00343254">
      <w:r>
        <w:t xml:space="preserve">Useful link: </w:t>
      </w:r>
      <w:hyperlink r:id="rId8" w:history="1">
        <w:r w:rsidRPr="000D1CAE">
          <w:rPr>
            <w:rStyle w:val="Hyperlink"/>
          </w:rPr>
          <w:t>https://github.com/mbj4668/pyang/wiki/XmlJson</w:t>
        </w:r>
      </w:hyperlink>
    </w:p>
    <w:p w14:paraId="72475664" w14:textId="77777777" w:rsidR="00343254" w:rsidRDefault="00343254" w:rsidP="00343254">
      <w:pPr>
        <w:pStyle w:val="RFCFigure"/>
      </w:pPr>
      <w:r>
        <w:t xml:space="preserve">                        (2) </w:t>
      </w:r>
    </w:p>
    <w:p w14:paraId="35CA3BBB" w14:textId="77777777" w:rsidR="00343254" w:rsidRDefault="00343254" w:rsidP="00343254">
      <w:pPr>
        <w:pStyle w:val="RFCFigure"/>
      </w:pPr>
      <w:r>
        <w:t xml:space="preserve">            YANG-module ---&gt; DSDL-schemas (RNG</w:t>
      </w:r>
      <w:proofErr w:type="gramStart"/>
      <w:r>
        <w:t>,SCH,DSRL</w:t>
      </w:r>
      <w:proofErr w:type="gramEnd"/>
      <w:r>
        <w:t>)</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w:t>
      </w:r>
      <w:proofErr w:type="spellStart"/>
      <w:r>
        <w:t>Config</w:t>
      </w:r>
      <w:proofErr w:type="spellEnd"/>
      <w:r>
        <w:t>/</w:t>
      </w:r>
      <w:proofErr w:type="gramStart"/>
      <w:r>
        <w:t>state  JTOX</w:t>
      </w:r>
      <w:proofErr w:type="gramEnd"/>
      <w:r>
        <w:t xml:space="preserve">-file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w:t>
      </w:r>
      <w:proofErr w:type="spellStart"/>
      <w:r>
        <w:t>V</w:t>
      </w:r>
      <w:proofErr w:type="spellEnd"/>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117" w:name="_Ref486351558"/>
      <w:r w:rsidRPr="00F5301C">
        <w:t>– DSDL-based approach for JSON code validation</w:t>
      </w:r>
      <w:bookmarkEnd w:id="117"/>
    </w:p>
    <w:p w14:paraId="5FE4D1D7" w14:textId="55FEA68F" w:rsidR="00343254" w:rsidRDefault="00343254" w:rsidP="00343254">
      <w:pPr>
        <w:rPr>
          <w:highlight w:val="yellow"/>
        </w:rPr>
      </w:pPr>
      <w:r>
        <w:rPr>
          <w:highlight w:val="yellow"/>
        </w:rPr>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606C15">
        <w:rPr>
          <w:highlight w:val="yellow"/>
        </w:rPr>
        <w:t>3</w:t>
      </w:r>
      <w:r w:rsidR="00F320EA">
        <w:rPr>
          <w:highlight w:val="yellow"/>
        </w:rPr>
        <w:fldChar w:fldCharType="end"/>
      </w:r>
      <w:r>
        <w:rPr>
          <w:highlight w:val="yellow"/>
        </w:rPr>
        <w:t>without impacting the validation process, these comments will be automatically removed from the JSON-file that will be validate.</w:t>
      </w:r>
    </w:p>
    <w:p w14:paraId="68531DF6" w14:textId="77777777" w:rsidR="00343254" w:rsidRPr="00507F7D" w:rsidRDefault="00343254">
      <w:pPr>
        <w:pStyle w:val="RFCAppH1"/>
      </w:pPr>
      <w:bookmarkStart w:id="118" w:name="_Toc497142351"/>
      <w:bookmarkStart w:id="119" w:name="_Toc508190142"/>
      <w:bookmarkEnd w:id="114"/>
      <w:r>
        <w:t xml:space="preserve">Why not using a </w:t>
      </w:r>
      <w:r w:rsidRPr="00AD373D">
        <w:t>XSD-based</w:t>
      </w:r>
      <w:r>
        <w:t xml:space="preserve"> approach</w:t>
      </w:r>
      <w:bookmarkEnd w:id="118"/>
      <w:bookmarkEnd w:id="119"/>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5489F15"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606C15">
        <w:t>Figure 7</w:t>
      </w:r>
      <w:r>
        <w:fldChar w:fldCharType="end"/>
      </w:r>
      <w:r>
        <w:t>:</w:t>
      </w:r>
    </w:p>
    <w:p w14:paraId="05D8FA47" w14:textId="77777777" w:rsidR="00343254" w:rsidRDefault="00343254" w:rsidP="00343254">
      <w:pPr>
        <w:pStyle w:val="RFCFigure"/>
      </w:pPr>
      <w:r>
        <w:lastRenderedPageBreak/>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120" w:name="_Ref486351348"/>
      <w:r w:rsidRPr="00AD373D">
        <w:t>– XSD-based approach for JSON code validation</w:t>
      </w:r>
      <w:bookmarkEnd w:id="120"/>
    </w:p>
    <w:p w14:paraId="65CD8AB1" w14:textId="503994EB" w:rsidR="002E1F5F"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fldChar w:fldCharType="begin"/>
      </w:r>
      <w:r>
        <w:instrText xml:space="preserve"> REF _Ref486351348 \r \h </w:instrText>
      </w:r>
      <w:r>
        <w:fldChar w:fldCharType="separate"/>
      </w:r>
      <w:r w:rsidR="00606C15">
        <w:t>Figure 7</w:t>
      </w:r>
      <w:r>
        <w:fldChar w:fldCharType="end"/>
      </w:r>
      <w:r>
        <w:t xml:space="preserve"> will stop just at step (1).</w:t>
      </w:r>
      <w:r w:rsidR="002E1F5F">
        <w:rPr>
          <w:highlight w:val="yellow"/>
        </w:rPr>
        <w:br w:type="page"/>
      </w:r>
      <w:r w:rsidR="002E1F5F"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9"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0"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1"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proofErr w:type="spellStart"/>
      <w:r w:rsidRPr="00AB4A2F">
        <w:t>Yunbin</w:t>
      </w:r>
      <w:proofErr w:type="spellEnd"/>
      <w:r w:rsidRPr="00AB4A2F">
        <w:t xml:space="preserve">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2"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hyperlink r:id="rId13"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4"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15"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16"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17"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1C0D" w:rsidRDefault="00AB4A2F" w:rsidP="00AB4A2F">
      <w:pPr>
        <w:pStyle w:val="RFCFigure"/>
        <w:rPr>
          <w:rFonts w:cs="Times New Roman"/>
          <w:highlight w:val="yellow"/>
          <w:lang w:val="it-IT"/>
        </w:rPr>
      </w:pPr>
      <w:r w:rsidRPr="00F41C0D">
        <w:rPr>
          <w:lang w:val="it-IT"/>
        </w:rPr>
        <w:t>Ericsson</w:t>
      </w:r>
    </w:p>
    <w:p w14:paraId="1A584C64" w14:textId="77777777" w:rsidR="00AB4A2F" w:rsidRPr="00F41C0D" w:rsidRDefault="00AB4A2F" w:rsidP="00AB4A2F">
      <w:pPr>
        <w:pStyle w:val="RFCFigure"/>
        <w:rPr>
          <w:lang w:val="it-IT"/>
        </w:rPr>
      </w:pPr>
      <w:r w:rsidRPr="00F41C0D">
        <w:rPr>
          <w:lang w:val="it-IT"/>
        </w:rPr>
        <w:tab/>
      </w:r>
    </w:p>
    <w:p w14:paraId="4877655B" w14:textId="77777777" w:rsidR="00AB4A2F" w:rsidRPr="00F41C0D" w:rsidRDefault="00AB4A2F" w:rsidP="00AB4A2F">
      <w:pPr>
        <w:pStyle w:val="RFCFigure"/>
        <w:rPr>
          <w:lang w:val="it-IT"/>
        </w:rPr>
      </w:pPr>
      <w:r w:rsidRPr="00F41C0D">
        <w:rPr>
          <w:lang w:val="it-IT"/>
        </w:rPr>
        <w:t xml:space="preserve">Email: </w:t>
      </w:r>
      <w:hyperlink r:id="rId18" w:history="1">
        <w:r w:rsidR="0049058D" w:rsidRPr="00F41C0D">
          <w:rPr>
            <w:rStyle w:val="Hyperlink"/>
            <w:lang w:val="it-IT"/>
          </w:rPr>
          <w:t>carlo.perocchio@ericsson.com</w:t>
        </w:r>
      </w:hyperlink>
    </w:p>
    <w:p w14:paraId="27782369" w14:textId="77777777" w:rsidR="00AB4A2F" w:rsidRPr="00F41C0D"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19" w:history="1">
        <w:r w:rsidR="0049058D" w:rsidRPr="0096031B">
          <w:rPr>
            <w:rStyle w:val="Hyperlink"/>
          </w:rPr>
          <w:t>ricard.vilalta@cttc.es</w:t>
        </w:r>
      </w:hyperlink>
    </w:p>
    <w:p w14:paraId="29BAC409" w14:textId="77777777" w:rsidR="002E1F5F" w:rsidRPr="001D6AB1" w:rsidRDefault="002E1F5F" w:rsidP="002E1F5F"/>
    <w:sectPr w:rsidR="002E1F5F" w:rsidRPr="001D6AB1" w:rsidSect="00F56B61">
      <w:headerReference w:type="default" r:id="rId20"/>
      <w:footerReference w:type="default" r:id="rId21"/>
      <w:headerReference w:type="first" r:id="rId22"/>
      <w:footerReference w:type="first" r:id="rId23"/>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51C7D" w14:textId="77777777" w:rsidR="00952334" w:rsidRDefault="00952334">
      <w:r>
        <w:separator/>
      </w:r>
    </w:p>
  </w:endnote>
  <w:endnote w:type="continuationSeparator" w:id="0">
    <w:p w14:paraId="5625767A" w14:textId="77777777" w:rsidR="00952334" w:rsidRDefault="0095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705666CF" w:rsidR="00BE17B8" w:rsidRDefault="00BE17B8"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544911">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44911">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44911">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06C15">
      <w:rPr>
        <w:noProof/>
      </w:rPr>
      <w:instrText>September</w:instrText>
    </w:r>
    <w:r>
      <w:fldChar w:fldCharType="end"/>
    </w:r>
    <w:r>
      <w:instrText xml:space="preserve"> \* MERGEFORMAT </w:instrText>
    </w:r>
    <w:r>
      <w:fldChar w:fldCharType="separate"/>
    </w:r>
    <w:r w:rsidR="00606C15">
      <w:rPr>
        <w:noProof/>
      </w:rPr>
      <w:instrText>September</w:instrText>
    </w:r>
    <w:r>
      <w:fldChar w:fldCharType="end"/>
    </w:r>
    <w:r>
      <w:instrText xml:space="preserve"> \* MERGEFORMAT </w:instrText>
    </w:r>
    <w:r>
      <w:fldChar w:fldCharType="separate"/>
    </w:r>
    <w:r w:rsidR="00606C15">
      <w:rPr>
        <w:noProof/>
      </w:rPr>
      <w:t>September</w:t>
    </w:r>
    <w:r>
      <w:fldChar w:fldCharType="end"/>
    </w:r>
    <w:r>
      <w:t xml:space="preserve"> </w:t>
    </w:r>
    <w:r>
      <w:fldChar w:fldCharType="begin"/>
    </w:r>
    <w:r>
      <w:instrText xml:space="preserve"> SAVEDATE  \@ "d," </w:instrText>
    </w:r>
    <w:r>
      <w:fldChar w:fldCharType="separate"/>
    </w:r>
    <w:r w:rsidR="00544911">
      <w:rPr>
        <w:noProof/>
      </w:rPr>
      <w:t>7,</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544911">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544911">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606C15">
      <w:rPr>
        <w:noProof/>
      </w:rPr>
      <w:t>2018</w:t>
    </w:r>
    <w:r>
      <w:fldChar w:fldCharType="end"/>
    </w:r>
    <w:r>
      <w:rPr>
        <w:rFonts w:cs="Times New Roman"/>
      </w:rPr>
      <w:tab/>
    </w:r>
    <w:r>
      <w:t xml:space="preserve">[Page </w:t>
    </w:r>
    <w:r>
      <w:fldChar w:fldCharType="begin"/>
    </w:r>
    <w:r>
      <w:instrText xml:space="preserve"> PAGE </w:instrText>
    </w:r>
    <w:r>
      <w:fldChar w:fldCharType="separate"/>
    </w:r>
    <w:r w:rsidR="00606C15">
      <w:rPr>
        <w:noProof/>
      </w:rPr>
      <w:t>20</w:t>
    </w:r>
    <w:r>
      <w:rPr>
        <w:noProof/>
      </w:rPr>
      <w:fldChar w:fldCharType="end"/>
    </w:r>
    <w:r>
      <w:t>]</w:t>
    </w:r>
  </w:p>
  <w:p w14:paraId="54CCB0B6" w14:textId="77777777" w:rsidR="00BE17B8" w:rsidRDefault="00BE17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BE17B8" w:rsidRDefault="00BE17B8" w:rsidP="00F410C4">
    <w:pPr>
      <w:pStyle w:val="Footer"/>
      <w:rPr>
        <w:highlight w:val="yellow"/>
      </w:rPr>
    </w:pPr>
  </w:p>
  <w:p w14:paraId="017924DD" w14:textId="77777777" w:rsidR="00BE17B8" w:rsidRDefault="00BE17B8" w:rsidP="00F410C4">
    <w:pPr>
      <w:pStyle w:val="Footer"/>
      <w:rPr>
        <w:highlight w:val="yellow"/>
      </w:rPr>
    </w:pPr>
  </w:p>
  <w:p w14:paraId="1F87E96F" w14:textId="77777777" w:rsidR="00BE17B8" w:rsidRDefault="00BE17B8" w:rsidP="00F410C4">
    <w:pPr>
      <w:pStyle w:val="Footer"/>
      <w:rPr>
        <w:highlight w:val="yellow"/>
      </w:rPr>
    </w:pPr>
  </w:p>
  <w:p w14:paraId="3C13152D" w14:textId="1639336B" w:rsidR="00BE17B8" w:rsidRDefault="00BE17B8"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544911">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44911">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44911">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06C15">
      <w:rPr>
        <w:noProof/>
      </w:rPr>
      <w:instrText>September</w:instrText>
    </w:r>
    <w:r>
      <w:fldChar w:fldCharType="end"/>
    </w:r>
    <w:r>
      <w:instrText xml:space="preserve"> \* MERGEFORMAT </w:instrText>
    </w:r>
    <w:r>
      <w:fldChar w:fldCharType="separate"/>
    </w:r>
    <w:r w:rsidR="00606C15">
      <w:rPr>
        <w:noProof/>
      </w:rPr>
      <w:instrText>September</w:instrText>
    </w:r>
    <w:r>
      <w:fldChar w:fldCharType="end"/>
    </w:r>
    <w:r>
      <w:instrText xml:space="preserve"> \* MERGEFORMAT </w:instrText>
    </w:r>
    <w:r>
      <w:fldChar w:fldCharType="separate"/>
    </w:r>
    <w:r w:rsidR="00606C15">
      <w:rPr>
        <w:noProof/>
      </w:rPr>
      <w:t>September</w:t>
    </w:r>
    <w:r>
      <w:fldChar w:fldCharType="end"/>
    </w:r>
    <w:r>
      <w:t xml:space="preserve"> </w:t>
    </w:r>
    <w:r>
      <w:fldChar w:fldCharType="begin"/>
    </w:r>
    <w:r>
      <w:instrText xml:space="preserve"> SAVEDATE  \@ "d," </w:instrText>
    </w:r>
    <w:r>
      <w:fldChar w:fldCharType="separate"/>
    </w:r>
    <w:r w:rsidR="00544911">
      <w:rPr>
        <w:noProof/>
      </w:rPr>
      <w:t>7,</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544911">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544911">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606C15">
      <w:rPr>
        <w:noProof/>
      </w:rPr>
      <w:t>2018</w:t>
    </w:r>
    <w:r>
      <w:fldChar w:fldCharType="end"/>
    </w:r>
    <w:r>
      <w:tab/>
      <w:t xml:space="preserve">[Page </w:t>
    </w:r>
    <w:r>
      <w:fldChar w:fldCharType="begin"/>
    </w:r>
    <w:r>
      <w:instrText xml:space="preserve"> PAGE </w:instrText>
    </w:r>
    <w:r>
      <w:fldChar w:fldCharType="separate"/>
    </w:r>
    <w:r w:rsidR="00606C15">
      <w:rPr>
        <w:noProof/>
      </w:rPr>
      <w:t>1</w:t>
    </w:r>
    <w:r>
      <w:rPr>
        <w:noProof/>
      </w:rPr>
      <w:fldChar w:fldCharType="end"/>
    </w:r>
    <w:r>
      <w:t>]</w:t>
    </w:r>
  </w:p>
  <w:p w14:paraId="43203A20" w14:textId="77777777" w:rsidR="00BE17B8" w:rsidRDefault="00BE17B8"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5CC788" w14:textId="77777777" w:rsidR="00952334" w:rsidRDefault="00952334">
      <w:r>
        <w:separator/>
      </w:r>
    </w:p>
  </w:footnote>
  <w:footnote w:type="continuationSeparator" w:id="0">
    <w:p w14:paraId="3FAB9338" w14:textId="77777777" w:rsidR="00952334" w:rsidRDefault="0095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7777777" w:rsidR="00BE17B8" w:rsidRDefault="00BE17B8"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544911">
      <w:rPr>
        <w:noProof/>
      </w:rPr>
      <w:t>March 2018</w:t>
    </w:r>
    <w:r>
      <w:rPr>
        <w:noProof/>
      </w:rPr>
      <w:fldChar w:fldCharType="end"/>
    </w:r>
  </w:p>
  <w:p w14:paraId="4A49D0FA" w14:textId="77777777" w:rsidR="00BE17B8" w:rsidRDefault="00BE17B8"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BE17B8" w:rsidRDefault="00BE17B8" w:rsidP="00F410C4">
    <w:pPr>
      <w:pStyle w:val="Header"/>
      <w:rPr>
        <w:highlight w:val="yellow"/>
      </w:rPr>
    </w:pPr>
  </w:p>
  <w:p w14:paraId="62B8C6AD" w14:textId="77777777" w:rsidR="00BE17B8" w:rsidRDefault="00BE17B8" w:rsidP="00F410C4">
    <w:pPr>
      <w:pStyle w:val="Header"/>
      <w:rPr>
        <w:highlight w:val="yellow"/>
      </w:rPr>
    </w:pPr>
  </w:p>
  <w:p w14:paraId="65AABFA0" w14:textId="77777777" w:rsidR="00BE17B8" w:rsidRDefault="00BE17B8" w:rsidP="00F410C4">
    <w:pPr>
      <w:pStyle w:val="Header"/>
    </w:pPr>
    <w:r>
      <w:t>CCAMP Working Group</w:t>
    </w:r>
    <w:r>
      <w:tab/>
    </w:r>
    <w:r w:rsidRPr="00F410C4">
      <w:tab/>
    </w:r>
    <w:r>
      <w:t>I. Busi</w:t>
    </w:r>
  </w:p>
  <w:p w14:paraId="628642BA" w14:textId="77777777" w:rsidR="00BE17B8" w:rsidRDefault="00BE17B8" w:rsidP="00F410C4">
    <w:pPr>
      <w:pStyle w:val="Header"/>
    </w:pPr>
    <w:r>
      <w:t>Internet Draft</w:t>
    </w:r>
    <w:r>
      <w:tab/>
    </w:r>
    <w:r w:rsidRPr="00F410C4">
      <w:tab/>
    </w:r>
    <w:r>
      <w:t>Huawei</w:t>
    </w:r>
  </w:p>
  <w:p w14:paraId="53BABF19" w14:textId="77777777" w:rsidR="00BE17B8" w:rsidRDefault="00BE17B8" w:rsidP="00F410C4">
    <w:pPr>
      <w:pStyle w:val="Header"/>
    </w:pPr>
    <w:r>
      <w:t>Intended status: Informational</w:t>
    </w:r>
    <w:r>
      <w:tab/>
    </w:r>
    <w:r w:rsidRPr="00F410C4">
      <w:tab/>
    </w:r>
    <w:r>
      <w:t>D. King</w:t>
    </w:r>
  </w:p>
  <w:p w14:paraId="3E4200A4" w14:textId="77777777" w:rsidR="00BE17B8" w:rsidRDefault="00BE17B8" w:rsidP="00F410C4">
    <w:pPr>
      <w:pStyle w:val="Header"/>
    </w:pPr>
    <w:r>
      <w:tab/>
    </w:r>
    <w:r>
      <w:tab/>
    </w:r>
    <w:r w:rsidRPr="008B2AC8">
      <w:t>Lancaster University</w:t>
    </w:r>
  </w:p>
  <w:p w14:paraId="051F7643" w14:textId="77777777" w:rsidR="00BE17B8" w:rsidRDefault="00BE17B8" w:rsidP="00EB7F5F">
    <w:pPr>
      <w:pStyle w:val="Header"/>
    </w:pPr>
    <w:r>
      <w:tab/>
    </w:r>
    <w:r>
      <w:tab/>
      <w:t>H. Zheng</w:t>
    </w:r>
  </w:p>
  <w:p w14:paraId="2308A449" w14:textId="77777777" w:rsidR="00BE17B8" w:rsidRDefault="00BE17B8" w:rsidP="00EB7F5F">
    <w:pPr>
      <w:pStyle w:val="Header"/>
    </w:pPr>
    <w:r>
      <w:tab/>
    </w:r>
    <w:r>
      <w:tab/>
      <w:t>Huawei</w:t>
    </w:r>
  </w:p>
  <w:p w14:paraId="1D9343FC" w14:textId="77777777" w:rsidR="00BE17B8" w:rsidRDefault="00BE17B8" w:rsidP="00EB7F5F">
    <w:pPr>
      <w:pStyle w:val="Header"/>
    </w:pPr>
    <w:r>
      <w:tab/>
    </w:r>
    <w:r>
      <w:tab/>
      <w:t>Y. Xu</w:t>
    </w:r>
  </w:p>
  <w:p w14:paraId="35A3EE9E" w14:textId="77777777" w:rsidR="00BE17B8" w:rsidRDefault="00BE17B8" w:rsidP="00EB7F5F">
    <w:pPr>
      <w:pStyle w:val="Header"/>
    </w:pPr>
    <w:r>
      <w:tab/>
    </w:r>
    <w:r>
      <w:tab/>
      <w:t>CAICT</w:t>
    </w:r>
  </w:p>
  <w:p w14:paraId="6A01E11B" w14:textId="77777777" w:rsidR="00BE17B8" w:rsidRDefault="00BE17B8" w:rsidP="00F410C4">
    <w:pPr>
      <w:pStyle w:val="Header"/>
    </w:pPr>
  </w:p>
  <w:p w14:paraId="6525C8DC" w14:textId="3DB2FA4D" w:rsidR="00BE17B8" w:rsidRDefault="00BE17B8"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544911">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44911">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44911">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06C15">
      <w:rPr>
        <w:noProof/>
      </w:rPr>
      <w:instrText>September</w:instrText>
    </w:r>
    <w:r>
      <w:fldChar w:fldCharType="end"/>
    </w:r>
    <w:r>
      <w:instrText xml:space="preserve"> \* MERGEFORMAT </w:instrText>
    </w:r>
    <w:r>
      <w:fldChar w:fldCharType="separate"/>
    </w:r>
    <w:r w:rsidR="00606C15">
      <w:rPr>
        <w:noProof/>
      </w:rPr>
      <w:instrText>September</w:instrText>
    </w:r>
    <w:r>
      <w:fldChar w:fldCharType="end"/>
    </w:r>
    <w:r>
      <w:instrText xml:space="preserve"> \* MERGEFORMAT </w:instrText>
    </w:r>
    <w:r>
      <w:fldChar w:fldCharType="separate"/>
    </w:r>
    <w:r w:rsidR="00606C15">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544911">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544911">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606C15">
      <w:rPr>
        <w:noProof/>
      </w:rPr>
      <w:t>2018</w:t>
    </w:r>
    <w:r>
      <w:fldChar w:fldCharType="end"/>
    </w:r>
    <w:r>
      <w:tab/>
    </w:r>
    <w:r>
      <w:tab/>
    </w:r>
    <w:r>
      <w:fldChar w:fldCharType="begin"/>
    </w:r>
    <w:r>
      <w:instrText xml:space="preserve"> SAVEDATE  \@ "MMMM d, yyyy" </w:instrText>
    </w:r>
    <w:r>
      <w:fldChar w:fldCharType="separate"/>
    </w:r>
    <w:r w:rsidR="00544911">
      <w:rPr>
        <w:noProof/>
      </w:rPr>
      <w:t>March 7, 2018</w:t>
    </w:r>
    <w:r>
      <w:rPr>
        <w:noProof/>
      </w:rPr>
      <w:fldChar w:fldCharType="end"/>
    </w:r>
  </w:p>
  <w:p w14:paraId="75978A04" w14:textId="77777777" w:rsidR="00BE17B8" w:rsidRDefault="00BE17B8" w:rsidP="00F410C4">
    <w:pPr>
      <w:pStyle w:val="Header"/>
    </w:pPr>
    <w:r>
      <w:tab/>
    </w:r>
  </w:p>
  <w:p w14:paraId="5196C372" w14:textId="77777777" w:rsidR="00BE17B8" w:rsidRDefault="00BE17B8"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2690099D"/>
    <w:multiLevelType w:val="multilevel"/>
    <w:tmpl w:val="340CFFDA"/>
    <w:lvl w:ilvl="0">
      <w:start w:val="1"/>
      <w:numFmt w:val="upperLetter"/>
      <w:pStyle w:val="RFCApp"/>
      <w:suff w:val="space"/>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9DA463F"/>
    <w:multiLevelType w:val="hybridMultilevel"/>
    <w:tmpl w:val="D0A26A5A"/>
    <w:lvl w:ilvl="0" w:tplc="E9341F6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9"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num>
  <w:num w:numId="2">
    <w:abstractNumId w:val="24"/>
  </w:num>
  <w:num w:numId="3">
    <w:abstractNumId w:val="23"/>
  </w:num>
  <w:num w:numId="4">
    <w:abstractNumId w:val="29"/>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9"/>
  </w:num>
  <w:num w:numId="24">
    <w:abstractNumId w:val="14"/>
  </w:num>
  <w:num w:numId="25">
    <w:abstractNumId w:val="29"/>
    <w:lvlOverride w:ilvl="0">
      <w:startOverride w:val="1"/>
    </w:lvlOverride>
  </w:num>
  <w:num w:numId="26">
    <w:abstractNumId w:val="30"/>
  </w:num>
  <w:num w:numId="27">
    <w:abstractNumId w:val="12"/>
  </w:num>
  <w:num w:numId="28">
    <w:abstractNumId w:val="26"/>
  </w:num>
  <w:num w:numId="29">
    <w:abstractNumId w:val="18"/>
  </w:num>
  <w:num w:numId="30">
    <w:abstractNumId w:val="29"/>
    <w:lvlOverride w:ilvl="0">
      <w:startOverride w:val="1"/>
    </w:lvlOverride>
  </w:num>
  <w:num w:numId="31">
    <w:abstractNumId w:val="20"/>
  </w:num>
  <w:num w:numId="32">
    <w:abstractNumId w:val="13"/>
  </w:num>
  <w:num w:numId="33">
    <w:abstractNumId w:val="17"/>
  </w:num>
  <w:num w:numId="34">
    <w:abstractNumId w:val="11"/>
  </w:num>
  <w:num w:numId="35">
    <w:abstractNumId w:val="15"/>
  </w:num>
  <w:num w:numId="36">
    <w:abstractNumId w:val="29"/>
    <w:lvlOverride w:ilvl="0">
      <w:startOverride w:val="1"/>
    </w:lvlOverride>
  </w:num>
  <w:num w:numId="37">
    <w:abstractNumId w:val="11"/>
  </w:num>
  <w:num w:numId="38">
    <w:abstractNumId w:val="29"/>
    <w:lvlOverride w:ilvl="0">
      <w:startOverride w:val="1"/>
    </w:lvlOverride>
  </w:num>
  <w:num w:numId="39">
    <w:abstractNumId w:val="29"/>
    <w:lvlOverride w:ilvl="0">
      <w:startOverride w:val="1"/>
    </w:lvlOverride>
  </w:num>
  <w:num w:numId="40">
    <w:abstractNumId w:val="27"/>
  </w:num>
  <w:num w:numId="41">
    <w:abstractNumId w:val="17"/>
  </w:num>
  <w:num w:numId="42">
    <w:abstractNumId w:val="16"/>
  </w:num>
  <w:num w:numId="43">
    <w:abstractNumId w:val="16"/>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bordersDoNotSurroundHeader/>
  <w:bordersDoNotSurroundFooter/>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D3"/>
    <w:rsid w:val="000017CE"/>
    <w:rsid w:val="00013C75"/>
    <w:rsid w:val="0001519F"/>
    <w:rsid w:val="00015CA5"/>
    <w:rsid w:val="00016451"/>
    <w:rsid w:val="00042ACC"/>
    <w:rsid w:val="000440BE"/>
    <w:rsid w:val="00045659"/>
    <w:rsid w:val="00045A33"/>
    <w:rsid w:val="00047A71"/>
    <w:rsid w:val="00052D45"/>
    <w:rsid w:val="00055923"/>
    <w:rsid w:val="000566F5"/>
    <w:rsid w:val="00061E5D"/>
    <w:rsid w:val="00072E31"/>
    <w:rsid w:val="00073B3B"/>
    <w:rsid w:val="0007656C"/>
    <w:rsid w:val="0009151B"/>
    <w:rsid w:val="000936DF"/>
    <w:rsid w:val="00093D38"/>
    <w:rsid w:val="000960B9"/>
    <w:rsid w:val="000A3A23"/>
    <w:rsid w:val="000A700D"/>
    <w:rsid w:val="000B1845"/>
    <w:rsid w:val="000B487E"/>
    <w:rsid w:val="000D1432"/>
    <w:rsid w:val="000D2E68"/>
    <w:rsid w:val="000E2C73"/>
    <w:rsid w:val="000F2D89"/>
    <w:rsid w:val="00100BDA"/>
    <w:rsid w:val="001024B5"/>
    <w:rsid w:val="0010341A"/>
    <w:rsid w:val="0010357E"/>
    <w:rsid w:val="00104FB1"/>
    <w:rsid w:val="0010654D"/>
    <w:rsid w:val="00135F4C"/>
    <w:rsid w:val="00145EA7"/>
    <w:rsid w:val="00146E66"/>
    <w:rsid w:val="00147470"/>
    <w:rsid w:val="00155BE7"/>
    <w:rsid w:val="00156C7B"/>
    <w:rsid w:val="00160DC6"/>
    <w:rsid w:val="0018134A"/>
    <w:rsid w:val="00194571"/>
    <w:rsid w:val="0019497B"/>
    <w:rsid w:val="001A3789"/>
    <w:rsid w:val="001A48EF"/>
    <w:rsid w:val="001C56D0"/>
    <w:rsid w:val="001D3A8D"/>
    <w:rsid w:val="001D4EF1"/>
    <w:rsid w:val="001D6AB1"/>
    <w:rsid w:val="001E2222"/>
    <w:rsid w:val="001E3DE1"/>
    <w:rsid w:val="001E3E79"/>
    <w:rsid w:val="001E489A"/>
    <w:rsid w:val="001F394B"/>
    <w:rsid w:val="001F50EC"/>
    <w:rsid w:val="001F6550"/>
    <w:rsid w:val="00213A0A"/>
    <w:rsid w:val="00221738"/>
    <w:rsid w:val="002263B7"/>
    <w:rsid w:val="002344D0"/>
    <w:rsid w:val="00234834"/>
    <w:rsid w:val="00237595"/>
    <w:rsid w:val="00237697"/>
    <w:rsid w:val="00240916"/>
    <w:rsid w:val="00253155"/>
    <w:rsid w:val="00254FD6"/>
    <w:rsid w:val="00260298"/>
    <w:rsid w:val="00275C44"/>
    <w:rsid w:val="0027759C"/>
    <w:rsid w:val="00291216"/>
    <w:rsid w:val="002917BD"/>
    <w:rsid w:val="002A707B"/>
    <w:rsid w:val="002B1977"/>
    <w:rsid w:val="002B6872"/>
    <w:rsid w:val="002C1F42"/>
    <w:rsid w:val="002D2F11"/>
    <w:rsid w:val="002E1F5F"/>
    <w:rsid w:val="002E2943"/>
    <w:rsid w:val="002E41B0"/>
    <w:rsid w:val="002E5DA5"/>
    <w:rsid w:val="002E6FA7"/>
    <w:rsid w:val="002F361B"/>
    <w:rsid w:val="0030239C"/>
    <w:rsid w:val="00305B15"/>
    <w:rsid w:val="00316413"/>
    <w:rsid w:val="00316AC2"/>
    <w:rsid w:val="00330A6E"/>
    <w:rsid w:val="003349FE"/>
    <w:rsid w:val="00334C43"/>
    <w:rsid w:val="003362AE"/>
    <w:rsid w:val="00341FFA"/>
    <w:rsid w:val="00342A68"/>
    <w:rsid w:val="00343254"/>
    <w:rsid w:val="00345474"/>
    <w:rsid w:val="00356B0A"/>
    <w:rsid w:val="00357EC0"/>
    <w:rsid w:val="00364225"/>
    <w:rsid w:val="003749F5"/>
    <w:rsid w:val="003755C4"/>
    <w:rsid w:val="003801DF"/>
    <w:rsid w:val="00396CDC"/>
    <w:rsid w:val="003A1329"/>
    <w:rsid w:val="003B156D"/>
    <w:rsid w:val="003B3D19"/>
    <w:rsid w:val="003C429A"/>
    <w:rsid w:val="003C7575"/>
    <w:rsid w:val="003F7DA5"/>
    <w:rsid w:val="00401F44"/>
    <w:rsid w:val="004234B3"/>
    <w:rsid w:val="00426A67"/>
    <w:rsid w:val="004359FC"/>
    <w:rsid w:val="00444B78"/>
    <w:rsid w:val="004538BC"/>
    <w:rsid w:val="004538EF"/>
    <w:rsid w:val="004546DB"/>
    <w:rsid w:val="00463B4B"/>
    <w:rsid w:val="004645E0"/>
    <w:rsid w:val="004710F8"/>
    <w:rsid w:val="004741EF"/>
    <w:rsid w:val="0048240F"/>
    <w:rsid w:val="00485612"/>
    <w:rsid w:val="0049058D"/>
    <w:rsid w:val="004B4A07"/>
    <w:rsid w:val="004B54F1"/>
    <w:rsid w:val="004D0C44"/>
    <w:rsid w:val="004E25F7"/>
    <w:rsid w:val="004F02F6"/>
    <w:rsid w:val="004F73D6"/>
    <w:rsid w:val="005010FF"/>
    <w:rsid w:val="00507FD8"/>
    <w:rsid w:val="00511103"/>
    <w:rsid w:val="00514A3B"/>
    <w:rsid w:val="0052735F"/>
    <w:rsid w:val="00541653"/>
    <w:rsid w:val="00544911"/>
    <w:rsid w:val="005613B7"/>
    <w:rsid w:val="00564AA2"/>
    <w:rsid w:val="0057538E"/>
    <w:rsid w:val="00581197"/>
    <w:rsid w:val="00581409"/>
    <w:rsid w:val="00594C3D"/>
    <w:rsid w:val="00597ACE"/>
    <w:rsid w:val="005B1400"/>
    <w:rsid w:val="005B57D1"/>
    <w:rsid w:val="005C03FF"/>
    <w:rsid w:val="005D29A6"/>
    <w:rsid w:val="005E13F3"/>
    <w:rsid w:val="005F1D39"/>
    <w:rsid w:val="005F3A4C"/>
    <w:rsid w:val="006001FE"/>
    <w:rsid w:val="00602C6C"/>
    <w:rsid w:val="00605243"/>
    <w:rsid w:val="00606C15"/>
    <w:rsid w:val="006148C6"/>
    <w:rsid w:val="006176D6"/>
    <w:rsid w:val="0063752C"/>
    <w:rsid w:val="00642655"/>
    <w:rsid w:val="006472B9"/>
    <w:rsid w:val="00657594"/>
    <w:rsid w:val="006677A8"/>
    <w:rsid w:val="00683FBF"/>
    <w:rsid w:val="00696527"/>
    <w:rsid w:val="006A1998"/>
    <w:rsid w:val="006A74C7"/>
    <w:rsid w:val="006B2726"/>
    <w:rsid w:val="006B6757"/>
    <w:rsid w:val="006C2D4D"/>
    <w:rsid w:val="006C3558"/>
    <w:rsid w:val="006D5DE5"/>
    <w:rsid w:val="006E1129"/>
    <w:rsid w:val="006E1AC3"/>
    <w:rsid w:val="006E28E8"/>
    <w:rsid w:val="006E3627"/>
    <w:rsid w:val="006E47D5"/>
    <w:rsid w:val="006F1654"/>
    <w:rsid w:val="006F2D73"/>
    <w:rsid w:val="006F4076"/>
    <w:rsid w:val="006F6F19"/>
    <w:rsid w:val="007124AB"/>
    <w:rsid w:val="00713412"/>
    <w:rsid w:val="0072225C"/>
    <w:rsid w:val="00722DD3"/>
    <w:rsid w:val="00726448"/>
    <w:rsid w:val="007407C9"/>
    <w:rsid w:val="007445AC"/>
    <w:rsid w:val="00750C66"/>
    <w:rsid w:val="007535B4"/>
    <w:rsid w:val="00753DF3"/>
    <w:rsid w:val="00756310"/>
    <w:rsid w:val="00757691"/>
    <w:rsid w:val="0077497C"/>
    <w:rsid w:val="00776578"/>
    <w:rsid w:val="00782D41"/>
    <w:rsid w:val="007A01B5"/>
    <w:rsid w:val="007A1B4D"/>
    <w:rsid w:val="007A64CF"/>
    <w:rsid w:val="007B0690"/>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04FB4"/>
    <w:rsid w:val="008122D3"/>
    <w:rsid w:val="00812F2F"/>
    <w:rsid w:val="0081357B"/>
    <w:rsid w:val="00834330"/>
    <w:rsid w:val="00850297"/>
    <w:rsid w:val="00852397"/>
    <w:rsid w:val="00854E72"/>
    <w:rsid w:val="0086686A"/>
    <w:rsid w:val="00870AAD"/>
    <w:rsid w:val="008710E4"/>
    <w:rsid w:val="00883323"/>
    <w:rsid w:val="0089160A"/>
    <w:rsid w:val="00892A1A"/>
    <w:rsid w:val="00894237"/>
    <w:rsid w:val="008A122B"/>
    <w:rsid w:val="008A3CFF"/>
    <w:rsid w:val="008C625D"/>
    <w:rsid w:val="008C65BF"/>
    <w:rsid w:val="008C7637"/>
    <w:rsid w:val="008D50C0"/>
    <w:rsid w:val="008E44B8"/>
    <w:rsid w:val="008E5B2C"/>
    <w:rsid w:val="008E670E"/>
    <w:rsid w:val="008F2F4F"/>
    <w:rsid w:val="008F7CEA"/>
    <w:rsid w:val="00900561"/>
    <w:rsid w:val="009077E0"/>
    <w:rsid w:val="0091245F"/>
    <w:rsid w:val="00915D0D"/>
    <w:rsid w:val="0091607B"/>
    <w:rsid w:val="00922683"/>
    <w:rsid w:val="00924B0B"/>
    <w:rsid w:val="00936A66"/>
    <w:rsid w:val="00937E3A"/>
    <w:rsid w:val="009439D8"/>
    <w:rsid w:val="00945E70"/>
    <w:rsid w:val="009473D2"/>
    <w:rsid w:val="00950EE9"/>
    <w:rsid w:val="00952334"/>
    <w:rsid w:val="009530FB"/>
    <w:rsid w:val="0095351A"/>
    <w:rsid w:val="00953AD7"/>
    <w:rsid w:val="00955E5F"/>
    <w:rsid w:val="00967E52"/>
    <w:rsid w:val="009812A3"/>
    <w:rsid w:val="009876A3"/>
    <w:rsid w:val="00995102"/>
    <w:rsid w:val="009A072A"/>
    <w:rsid w:val="009A0E4E"/>
    <w:rsid w:val="009A0EE2"/>
    <w:rsid w:val="009A118B"/>
    <w:rsid w:val="009A379D"/>
    <w:rsid w:val="009B0913"/>
    <w:rsid w:val="009B2D2A"/>
    <w:rsid w:val="009C0E27"/>
    <w:rsid w:val="009C5F01"/>
    <w:rsid w:val="009D0796"/>
    <w:rsid w:val="009D0BF8"/>
    <w:rsid w:val="009D50BB"/>
    <w:rsid w:val="009D5F17"/>
    <w:rsid w:val="009E0865"/>
    <w:rsid w:val="009E6BEB"/>
    <w:rsid w:val="009F077F"/>
    <w:rsid w:val="009F3B7C"/>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7C47"/>
    <w:rsid w:val="00A5738F"/>
    <w:rsid w:val="00A65A11"/>
    <w:rsid w:val="00A72213"/>
    <w:rsid w:val="00A73565"/>
    <w:rsid w:val="00A7613F"/>
    <w:rsid w:val="00A8355A"/>
    <w:rsid w:val="00A87958"/>
    <w:rsid w:val="00A91C7F"/>
    <w:rsid w:val="00A95721"/>
    <w:rsid w:val="00AA6E08"/>
    <w:rsid w:val="00AB4A2F"/>
    <w:rsid w:val="00AE009F"/>
    <w:rsid w:val="00AE0541"/>
    <w:rsid w:val="00AE084D"/>
    <w:rsid w:val="00AE33E0"/>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918AD"/>
    <w:rsid w:val="00B93C90"/>
    <w:rsid w:val="00B940F0"/>
    <w:rsid w:val="00B97E9B"/>
    <w:rsid w:val="00BA469F"/>
    <w:rsid w:val="00BA47FE"/>
    <w:rsid w:val="00BA6DE7"/>
    <w:rsid w:val="00BB2E88"/>
    <w:rsid w:val="00BB5A89"/>
    <w:rsid w:val="00BB7353"/>
    <w:rsid w:val="00BC00DB"/>
    <w:rsid w:val="00BC73C3"/>
    <w:rsid w:val="00BD6000"/>
    <w:rsid w:val="00BD743C"/>
    <w:rsid w:val="00BE17B8"/>
    <w:rsid w:val="00BE1F88"/>
    <w:rsid w:val="00BE2316"/>
    <w:rsid w:val="00BE53A4"/>
    <w:rsid w:val="00BF29A8"/>
    <w:rsid w:val="00BF35F6"/>
    <w:rsid w:val="00C0058B"/>
    <w:rsid w:val="00C00E0A"/>
    <w:rsid w:val="00C030F0"/>
    <w:rsid w:val="00C031EF"/>
    <w:rsid w:val="00C10F8A"/>
    <w:rsid w:val="00C126F8"/>
    <w:rsid w:val="00C150E1"/>
    <w:rsid w:val="00C17E38"/>
    <w:rsid w:val="00C330BF"/>
    <w:rsid w:val="00C36C56"/>
    <w:rsid w:val="00C37170"/>
    <w:rsid w:val="00C46F76"/>
    <w:rsid w:val="00C47452"/>
    <w:rsid w:val="00C63A15"/>
    <w:rsid w:val="00C65842"/>
    <w:rsid w:val="00C744E6"/>
    <w:rsid w:val="00C911AE"/>
    <w:rsid w:val="00C93CE6"/>
    <w:rsid w:val="00C95C21"/>
    <w:rsid w:val="00C963D9"/>
    <w:rsid w:val="00C97092"/>
    <w:rsid w:val="00CA0E16"/>
    <w:rsid w:val="00CA6987"/>
    <w:rsid w:val="00CB119E"/>
    <w:rsid w:val="00CB49C5"/>
    <w:rsid w:val="00CC0754"/>
    <w:rsid w:val="00CC4069"/>
    <w:rsid w:val="00CD3BC9"/>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638F3"/>
    <w:rsid w:val="00D73EE8"/>
    <w:rsid w:val="00D84811"/>
    <w:rsid w:val="00D869B4"/>
    <w:rsid w:val="00D87A26"/>
    <w:rsid w:val="00D90D8B"/>
    <w:rsid w:val="00D95463"/>
    <w:rsid w:val="00D95E8B"/>
    <w:rsid w:val="00D96499"/>
    <w:rsid w:val="00DA032C"/>
    <w:rsid w:val="00DA1B42"/>
    <w:rsid w:val="00DB0170"/>
    <w:rsid w:val="00DB1636"/>
    <w:rsid w:val="00DB2885"/>
    <w:rsid w:val="00DB6399"/>
    <w:rsid w:val="00DC09AA"/>
    <w:rsid w:val="00DC520D"/>
    <w:rsid w:val="00DC5824"/>
    <w:rsid w:val="00DD555F"/>
    <w:rsid w:val="00DE12AA"/>
    <w:rsid w:val="00DF69BC"/>
    <w:rsid w:val="00DF7911"/>
    <w:rsid w:val="00E05D4B"/>
    <w:rsid w:val="00E134C8"/>
    <w:rsid w:val="00E254CE"/>
    <w:rsid w:val="00E25F78"/>
    <w:rsid w:val="00E326DD"/>
    <w:rsid w:val="00E347B6"/>
    <w:rsid w:val="00E42CB0"/>
    <w:rsid w:val="00E50BED"/>
    <w:rsid w:val="00E84240"/>
    <w:rsid w:val="00E843A6"/>
    <w:rsid w:val="00E85F3E"/>
    <w:rsid w:val="00E863F1"/>
    <w:rsid w:val="00E87DEC"/>
    <w:rsid w:val="00E915FE"/>
    <w:rsid w:val="00E96A9C"/>
    <w:rsid w:val="00EA6DBC"/>
    <w:rsid w:val="00EA7A99"/>
    <w:rsid w:val="00EB308C"/>
    <w:rsid w:val="00EB41EC"/>
    <w:rsid w:val="00EB7C40"/>
    <w:rsid w:val="00EB7F5F"/>
    <w:rsid w:val="00EB7FCA"/>
    <w:rsid w:val="00EC570E"/>
    <w:rsid w:val="00ED2D12"/>
    <w:rsid w:val="00ED3200"/>
    <w:rsid w:val="00EE2C82"/>
    <w:rsid w:val="00EE3193"/>
    <w:rsid w:val="00EE3E41"/>
    <w:rsid w:val="00EE6D6D"/>
    <w:rsid w:val="00F03DA7"/>
    <w:rsid w:val="00F22914"/>
    <w:rsid w:val="00F22A55"/>
    <w:rsid w:val="00F317DA"/>
    <w:rsid w:val="00F320EA"/>
    <w:rsid w:val="00F35EE7"/>
    <w:rsid w:val="00F410C4"/>
    <w:rsid w:val="00F4197B"/>
    <w:rsid w:val="00F41C0D"/>
    <w:rsid w:val="00F56B61"/>
    <w:rsid w:val="00F8116F"/>
    <w:rsid w:val="00F837F0"/>
    <w:rsid w:val="00F91EC9"/>
    <w:rsid w:val="00FA2EF5"/>
    <w:rsid w:val="00FA7437"/>
    <w:rsid w:val="00FB2404"/>
    <w:rsid w:val="00FC1076"/>
    <w:rsid w:val="00FD6F31"/>
    <w:rsid w:val="00FE2DD8"/>
    <w:rsid w:val="00FE2F1E"/>
    <w:rsid w:val="00FE3F17"/>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79AFB1F"/>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45"/>
      </w:numPr>
    </w:pPr>
  </w:style>
  <w:style w:type="paragraph" w:customStyle="1" w:styleId="RFCAppH1">
    <w:name w:val="RFC App H1"/>
    <w:basedOn w:val="RFCH1-nonum"/>
    <w:next w:val="Normal"/>
    <w:rsid w:val="009C0E27"/>
    <w:pPr>
      <w:numPr>
        <w:ilvl w:val="1"/>
        <w:numId w:val="45"/>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j4668/pyang/wiki/XmlJson" TargetMode="External"/><Relationship Id="rId13" Type="http://schemas.openxmlformats.org/officeDocument/2006/relationships/hyperlink" Target="mailto:zhaoyangyjy@chinamobile.com" TargetMode="External"/><Relationship Id="rId18" Type="http://schemas.openxmlformats.org/officeDocument/2006/relationships/hyperlink" Target="mailto:carlo.perocchio@ericsson.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xuyunbin@ritt.cn" TargetMode="External"/><Relationship Id="rId17" Type="http://schemas.openxmlformats.org/officeDocument/2006/relationships/hyperlink" Target="mailto:victor.lopezalvarez@telefonica.co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leeyoung@huawei.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henghaomian@huawei.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ianmarco.bruno@ericsson.com" TargetMode="External"/><Relationship Id="rId23" Type="http://schemas.openxmlformats.org/officeDocument/2006/relationships/footer" Target="footer2.xml"/><Relationship Id="rId10" Type="http://schemas.openxmlformats.org/officeDocument/2006/relationships/hyperlink" Target="mailto:d.king@lancaster.ac.uk" TargetMode="External"/><Relationship Id="rId19" Type="http://schemas.openxmlformats.org/officeDocument/2006/relationships/hyperlink" Target="mailto:ricard.vilalta@cttc.es" TargetMode="Externa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yperlink" Target="mailto:sergio.belotti@nokia.com"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35394-11E6-4258-9B1E-A112D6EE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8</TotalTime>
  <Pages>44</Pages>
  <Words>12457</Words>
  <Characters>71009</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83300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5</cp:revision>
  <cp:lastPrinted>2004-10-22T21:03:00Z</cp:lastPrinted>
  <dcterms:created xsi:type="dcterms:W3CDTF">2018-03-07T11:36:00Z</dcterms:created>
  <dcterms:modified xsi:type="dcterms:W3CDTF">2018-03-07T11:45:00Z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1520418831</vt:lpwstr>
  </property>
</Properties>
</file>